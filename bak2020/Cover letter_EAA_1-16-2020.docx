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DABDC" w14:textId="77777777" w:rsidR="00073450" w:rsidRDefault="00073450" w:rsidP="00D51291">
      <w:pPr>
        <w:rPr>
          <w:rFonts w:ascii="Arial" w:hAnsi="Arial" w:cs="Arial"/>
        </w:rPr>
      </w:pPr>
      <w:r>
        <w:rPr>
          <w:rFonts w:ascii="Arial" w:hAnsi="Arial" w:cs="Arial"/>
        </w:rPr>
        <w:t>[Insert Institutional Letterhead Here]</w:t>
      </w:r>
    </w:p>
    <w:p w14:paraId="43370EF5" w14:textId="77777777" w:rsidR="00A37B1D" w:rsidRDefault="00073450" w:rsidP="00073450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January 16, 2020</w:t>
      </w:r>
    </w:p>
    <w:p w14:paraId="3245A68B" w14:textId="77777777" w:rsidR="00073450" w:rsidRPr="00073450" w:rsidRDefault="00073450" w:rsidP="00073450">
      <w:pPr>
        <w:spacing w:line="240" w:lineRule="auto"/>
        <w:contextualSpacing/>
        <w:rPr>
          <w:rFonts w:ascii="Arial" w:hAnsi="Arial" w:cs="Arial"/>
        </w:rPr>
      </w:pPr>
    </w:p>
    <w:p w14:paraId="3512FEA9" w14:textId="77777777" w:rsidR="00073450" w:rsidRDefault="00073450" w:rsidP="00073450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Dear Editorial Board of </w:t>
      </w:r>
      <w:r w:rsidRPr="00073450">
        <w:rPr>
          <w:rFonts w:ascii="Arial" w:hAnsi="Arial" w:cs="Arial"/>
          <w:i/>
        </w:rPr>
        <w:t xml:space="preserve">Frontiers in Genetics – </w:t>
      </w:r>
      <w:commentRangeStart w:id="0"/>
      <w:r w:rsidRPr="00073450">
        <w:rPr>
          <w:rFonts w:ascii="Arial" w:hAnsi="Arial" w:cs="Arial"/>
          <w:i/>
        </w:rPr>
        <w:t>Cancer Genetics</w:t>
      </w:r>
      <w:commentRangeEnd w:id="0"/>
      <w:r w:rsidR="000E07AD">
        <w:rPr>
          <w:rStyle w:val="CommentReference"/>
        </w:rPr>
        <w:commentReference w:id="0"/>
      </w:r>
    </w:p>
    <w:p w14:paraId="34C05CE8" w14:textId="77777777" w:rsidR="00073450" w:rsidRDefault="00073450" w:rsidP="00073450">
      <w:pPr>
        <w:spacing w:line="240" w:lineRule="auto"/>
        <w:contextualSpacing/>
        <w:rPr>
          <w:rFonts w:ascii="Arial" w:hAnsi="Arial" w:cs="Arial"/>
        </w:rPr>
      </w:pPr>
    </w:p>
    <w:p w14:paraId="52B8FD02" w14:textId="77777777" w:rsidR="00557400" w:rsidRDefault="00A96937" w:rsidP="00073450">
      <w:pPr>
        <w:spacing w:line="240" w:lineRule="auto"/>
        <w:contextualSpacing/>
        <w:rPr>
          <w:rFonts w:ascii="Arial" w:hAnsi="Arial" w:cs="Arial"/>
        </w:rPr>
      </w:pPr>
      <w:r w:rsidRPr="00816C56">
        <w:rPr>
          <w:rFonts w:ascii="Arial" w:hAnsi="Arial" w:cs="Arial"/>
        </w:rPr>
        <w:t>We</w:t>
      </w:r>
      <w:r w:rsidR="00046864" w:rsidRPr="00816C56">
        <w:rPr>
          <w:rFonts w:ascii="Arial" w:hAnsi="Arial" w:cs="Arial"/>
        </w:rPr>
        <w:t xml:space="preserve">, along with </w:t>
      </w:r>
      <w:r w:rsidR="008C116A" w:rsidRPr="00816C56">
        <w:rPr>
          <w:rFonts w:ascii="Arial" w:hAnsi="Arial" w:cs="Arial"/>
        </w:rPr>
        <w:t>our</w:t>
      </w:r>
      <w:r w:rsidR="00046864" w:rsidRPr="00816C56">
        <w:rPr>
          <w:rFonts w:ascii="Arial" w:hAnsi="Arial" w:cs="Arial"/>
        </w:rPr>
        <w:t xml:space="preserve"> co</w:t>
      </w:r>
      <w:r w:rsidR="00C46C02" w:rsidRPr="00816C56">
        <w:rPr>
          <w:rFonts w:ascii="Arial" w:hAnsi="Arial" w:cs="Arial"/>
        </w:rPr>
        <w:t>-</w:t>
      </w:r>
      <w:r w:rsidR="00046864" w:rsidRPr="00816C56">
        <w:rPr>
          <w:rFonts w:ascii="Arial" w:hAnsi="Arial" w:cs="Arial"/>
        </w:rPr>
        <w:t xml:space="preserve">authors, </w:t>
      </w:r>
      <w:ins w:id="1" w:author="Andreae, Emily A" w:date="2020-01-16T13:53:00Z">
        <w:r w:rsidR="00073450">
          <w:rPr>
            <w:rFonts w:ascii="Arial" w:hAnsi="Arial" w:cs="Arial"/>
          </w:rPr>
          <w:t>are</w:t>
        </w:r>
      </w:ins>
      <w:del w:id="2" w:author="Andreae, Emily A" w:date="2020-01-16T13:52:00Z">
        <w:r w:rsidR="00046864" w:rsidRPr="00816C56" w:rsidDel="00073450">
          <w:rPr>
            <w:rFonts w:ascii="Arial" w:hAnsi="Arial" w:cs="Arial"/>
          </w:rPr>
          <w:delText>have</w:delText>
        </w:r>
      </w:del>
      <w:r w:rsidR="00046864" w:rsidRPr="00816C56">
        <w:rPr>
          <w:rFonts w:ascii="Arial" w:hAnsi="Arial" w:cs="Arial"/>
        </w:rPr>
        <w:t xml:space="preserve"> submitt</w:t>
      </w:r>
      <w:ins w:id="3" w:author="Andreae, Emily A" w:date="2020-01-16T13:53:00Z">
        <w:r w:rsidR="00073450">
          <w:rPr>
            <w:rFonts w:ascii="Arial" w:hAnsi="Arial" w:cs="Arial"/>
          </w:rPr>
          <w:t>ing</w:t>
        </w:r>
      </w:ins>
      <w:del w:id="4" w:author="Andreae, Emily A" w:date="2020-01-16T13:53:00Z">
        <w:r w:rsidR="00046864" w:rsidRPr="00816C56" w:rsidDel="00073450">
          <w:rPr>
            <w:rFonts w:ascii="Arial" w:hAnsi="Arial" w:cs="Arial"/>
          </w:rPr>
          <w:delText>ed</w:delText>
        </w:r>
      </w:del>
      <w:r w:rsidR="00046864" w:rsidRPr="00816C56">
        <w:rPr>
          <w:rFonts w:ascii="Arial" w:hAnsi="Arial" w:cs="Arial"/>
        </w:rPr>
        <w:t xml:space="preserve"> the </w:t>
      </w:r>
      <w:ins w:id="5" w:author="Andreae, Emily A" w:date="2020-01-16T13:53:00Z">
        <w:r w:rsidR="00073450">
          <w:rPr>
            <w:rFonts w:ascii="Arial" w:hAnsi="Arial" w:cs="Arial"/>
          </w:rPr>
          <w:t xml:space="preserve">following </w:t>
        </w:r>
      </w:ins>
      <w:r w:rsidR="00046864" w:rsidRPr="00816C56">
        <w:rPr>
          <w:rFonts w:ascii="Arial" w:hAnsi="Arial" w:cs="Arial"/>
        </w:rPr>
        <w:t>manuscript entitled</w:t>
      </w:r>
      <w:ins w:id="6" w:author="Andreae, Emily A" w:date="2020-01-16T13:53:00Z">
        <w:r w:rsidR="00073450">
          <w:rPr>
            <w:rFonts w:ascii="Arial" w:hAnsi="Arial" w:cs="Arial"/>
          </w:rPr>
          <w:t>,</w:t>
        </w:r>
      </w:ins>
      <w:r w:rsidR="00046864" w:rsidRPr="00816C56">
        <w:rPr>
          <w:rFonts w:ascii="Arial" w:hAnsi="Arial" w:cs="Arial"/>
        </w:rPr>
        <w:t xml:space="preserve"> “</w:t>
      </w:r>
      <w:commentRangeStart w:id="7"/>
      <w:r w:rsidR="00612D7F" w:rsidRPr="00F6129A">
        <w:rPr>
          <w:rFonts w:ascii="Arial" w:hAnsi="Arial" w:cs="Arial"/>
          <w:i/>
        </w:rPr>
        <w:t>MICA *012:01</w:t>
      </w:r>
      <w:commentRangeEnd w:id="7"/>
      <w:r w:rsidR="00F6129A">
        <w:rPr>
          <w:rStyle w:val="CommentReference"/>
        </w:rPr>
        <w:commentReference w:id="7"/>
      </w:r>
      <w:r w:rsidR="00612D7F" w:rsidRPr="00816C56">
        <w:rPr>
          <w:rFonts w:ascii="Arial" w:hAnsi="Arial" w:cs="Arial"/>
        </w:rPr>
        <w:t xml:space="preserve"> </w:t>
      </w:r>
      <w:ins w:id="8" w:author="Andreae, Emily A" w:date="2020-01-16T13:53:00Z">
        <w:r w:rsidR="00073450">
          <w:rPr>
            <w:rFonts w:ascii="Arial" w:hAnsi="Arial" w:cs="Arial"/>
          </w:rPr>
          <w:t>A</w:t>
        </w:r>
      </w:ins>
      <w:del w:id="9" w:author="Andreae, Emily A" w:date="2020-01-16T13:53:00Z">
        <w:r w:rsidR="00612D7F" w:rsidRPr="00816C56" w:rsidDel="00073450">
          <w:rPr>
            <w:rFonts w:ascii="Arial" w:hAnsi="Arial" w:cs="Arial"/>
          </w:rPr>
          <w:delText>a</w:delText>
        </w:r>
      </w:del>
      <w:r w:rsidR="00612D7F" w:rsidRPr="00816C56">
        <w:rPr>
          <w:rFonts w:ascii="Arial" w:hAnsi="Arial" w:cs="Arial"/>
        </w:rPr>
        <w:t xml:space="preserve">llele </w:t>
      </w:r>
      <w:ins w:id="10" w:author="Andreae, Emily A" w:date="2020-01-16T13:53:00Z">
        <w:r w:rsidR="00073450">
          <w:rPr>
            <w:rFonts w:ascii="Arial" w:hAnsi="Arial" w:cs="Arial"/>
          </w:rPr>
          <w:t>F</w:t>
        </w:r>
      </w:ins>
      <w:del w:id="11" w:author="Andreae, Emily A" w:date="2020-01-16T13:53:00Z">
        <w:r w:rsidR="00612D7F" w:rsidRPr="00816C56" w:rsidDel="00073450">
          <w:rPr>
            <w:rFonts w:ascii="Arial" w:hAnsi="Arial" w:cs="Arial"/>
          </w:rPr>
          <w:delText>f</w:delText>
        </w:r>
      </w:del>
      <w:r w:rsidR="00612D7F" w:rsidRPr="00816C56">
        <w:rPr>
          <w:rFonts w:ascii="Arial" w:hAnsi="Arial" w:cs="Arial"/>
        </w:rPr>
        <w:t xml:space="preserve">acilitates the </w:t>
      </w:r>
      <w:ins w:id="12" w:author="Andreae, Emily A" w:date="2020-01-16T13:53:00Z">
        <w:r w:rsidR="00073450">
          <w:rPr>
            <w:rFonts w:ascii="Arial" w:hAnsi="Arial" w:cs="Arial"/>
          </w:rPr>
          <w:t>M</w:t>
        </w:r>
      </w:ins>
      <w:del w:id="13" w:author="Andreae, Emily A" w:date="2020-01-16T13:53:00Z">
        <w:r w:rsidR="00612D7F" w:rsidRPr="00816C56" w:rsidDel="00073450">
          <w:rPr>
            <w:rFonts w:ascii="Arial" w:hAnsi="Arial" w:cs="Arial"/>
          </w:rPr>
          <w:delText>m</w:delText>
        </w:r>
      </w:del>
      <w:r w:rsidR="00612D7F" w:rsidRPr="00816C56">
        <w:rPr>
          <w:rFonts w:ascii="Arial" w:hAnsi="Arial" w:cs="Arial"/>
        </w:rPr>
        <w:t xml:space="preserve">etastasis of </w:t>
      </w:r>
      <w:ins w:id="14" w:author="Andreae, Emily A" w:date="2020-01-16T13:53:00Z">
        <w:r w:rsidR="00073450">
          <w:rPr>
            <w:rFonts w:ascii="Arial" w:hAnsi="Arial" w:cs="Arial"/>
          </w:rPr>
          <w:t>C</w:t>
        </w:r>
      </w:ins>
      <w:del w:id="15" w:author="Andreae, Emily A" w:date="2020-01-16T13:53:00Z">
        <w:r w:rsidR="00612D7F" w:rsidRPr="00816C56" w:rsidDel="00073450">
          <w:rPr>
            <w:rFonts w:ascii="Arial" w:hAnsi="Arial" w:cs="Arial"/>
          </w:rPr>
          <w:delText>c</w:delText>
        </w:r>
      </w:del>
      <w:r w:rsidR="00612D7F" w:rsidRPr="00816C56">
        <w:rPr>
          <w:rFonts w:ascii="Arial" w:hAnsi="Arial" w:cs="Arial"/>
        </w:rPr>
        <w:t xml:space="preserve">olorectal </w:t>
      </w:r>
      <w:ins w:id="16" w:author="Andreae, Emily A" w:date="2020-01-16T13:53:00Z">
        <w:r w:rsidR="00073450">
          <w:rPr>
            <w:rFonts w:ascii="Arial" w:hAnsi="Arial" w:cs="Arial"/>
          </w:rPr>
          <w:t>C</w:t>
        </w:r>
      </w:ins>
      <w:del w:id="17" w:author="Andreae, Emily A" w:date="2020-01-16T13:53:00Z">
        <w:r w:rsidR="00612D7F" w:rsidRPr="00816C56" w:rsidDel="00073450">
          <w:rPr>
            <w:rFonts w:ascii="Arial" w:hAnsi="Arial" w:cs="Arial"/>
          </w:rPr>
          <w:delText>c</w:delText>
        </w:r>
      </w:del>
      <w:r w:rsidR="00612D7F" w:rsidRPr="00816C56">
        <w:rPr>
          <w:rFonts w:ascii="Arial" w:hAnsi="Arial" w:cs="Arial"/>
        </w:rPr>
        <w:t xml:space="preserve">ancer </w:t>
      </w:r>
      <w:ins w:id="18" w:author="Andreae, Emily A" w:date="2020-01-16T13:53:00Z">
        <w:r w:rsidR="00073450">
          <w:rPr>
            <w:rFonts w:ascii="Arial" w:hAnsi="Arial" w:cs="Arial"/>
          </w:rPr>
          <w:t>C</w:t>
        </w:r>
      </w:ins>
      <w:del w:id="19" w:author="Andreae, Emily A" w:date="2020-01-16T13:53:00Z">
        <w:r w:rsidR="00612D7F" w:rsidRPr="00816C56" w:rsidDel="00073450">
          <w:rPr>
            <w:rFonts w:ascii="Arial" w:hAnsi="Arial" w:cs="Arial"/>
          </w:rPr>
          <w:delText>c</w:delText>
        </w:r>
      </w:del>
      <w:r w:rsidR="00612D7F" w:rsidRPr="00816C56">
        <w:rPr>
          <w:rFonts w:ascii="Arial" w:hAnsi="Arial" w:cs="Arial"/>
        </w:rPr>
        <w:t xml:space="preserve">arrying KRAS </w:t>
      </w:r>
      <w:ins w:id="20" w:author="Andreae, Emily A" w:date="2020-01-16T13:53:00Z">
        <w:r w:rsidR="00073450">
          <w:rPr>
            <w:rFonts w:ascii="Arial" w:hAnsi="Arial" w:cs="Arial"/>
          </w:rPr>
          <w:t>M</w:t>
        </w:r>
      </w:ins>
      <w:del w:id="21" w:author="Andreae, Emily A" w:date="2020-01-16T13:53:00Z">
        <w:r w:rsidR="00612D7F" w:rsidRPr="00816C56" w:rsidDel="00073450">
          <w:rPr>
            <w:rFonts w:ascii="Arial" w:hAnsi="Arial" w:cs="Arial"/>
          </w:rPr>
          <w:delText>m</w:delText>
        </w:r>
      </w:del>
      <w:r w:rsidR="00612D7F" w:rsidRPr="00816C56">
        <w:rPr>
          <w:rFonts w:ascii="Arial" w:hAnsi="Arial" w:cs="Arial"/>
        </w:rPr>
        <w:t>utation</w:t>
      </w:r>
      <w:r w:rsidR="00046864" w:rsidRPr="00816C56">
        <w:rPr>
          <w:rFonts w:ascii="Arial" w:hAnsi="Arial" w:cs="Arial"/>
        </w:rPr>
        <w:t xml:space="preserve">” for publication in </w:t>
      </w:r>
      <w:r w:rsidR="00900AE7" w:rsidRPr="00816C56">
        <w:rPr>
          <w:rFonts w:ascii="Arial" w:hAnsi="Arial" w:cs="Arial"/>
          <w:i/>
        </w:rPr>
        <w:t xml:space="preserve">Frontiers in </w:t>
      </w:r>
      <w:ins w:id="22" w:author="Andreae, Emily A" w:date="2020-01-16T13:53:00Z">
        <w:r w:rsidR="00073450">
          <w:rPr>
            <w:rFonts w:ascii="Arial" w:hAnsi="Arial" w:cs="Arial"/>
            <w:i/>
          </w:rPr>
          <w:t>G</w:t>
        </w:r>
      </w:ins>
      <w:del w:id="23" w:author="Andreae, Emily A" w:date="2020-01-16T13:53:00Z">
        <w:r w:rsidR="00900AE7" w:rsidRPr="00816C56" w:rsidDel="00073450">
          <w:rPr>
            <w:rFonts w:ascii="Arial" w:hAnsi="Arial" w:cs="Arial"/>
            <w:i/>
          </w:rPr>
          <w:delText>g</w:delText>
        </w:r>
      </w:del>
      <w:r w:rsidR="00900AE7" w:rsidRPr="00816C56">
        <w:rPr>
          <w:rFonts w:ascii="Arial" w:hAnsi="Arial" w:cs="Arial"/>
          <w:i/>
        </w:rPr>
        <w:t xml:space="preserve">enetics </w:t>
      </w:r>
      <w:ins w:id="24" w:author="Andreae, Emily A" w:date="2020-01-16T13:53:00Z">
        <w:r w:rsidR="00073450">
          <w:rPr>
            <w:rFonts w:ascii="Arial" w:hAnsi="Arial" w:cs="Arial"/>
            <w:i/>
          </w:rPr>
          <w:t xml:space="preserve">– Cancer Genetics </w:t>
        </w:r>
      </w:ins>
      <w:r w:rsidR="00046864" w:rsidRPr="00816C56">
        <w:rPr>
          <w:rFonts w:ascii="Arial" w:hAnsi="Arial" w:cs="Arial"/>
        </w:rPr>
        <w:t>as a research paper.</w:t>
      </w:r>
    </w:p>
    <w:p w14:paraId="1DCF0F91" w14:textId="77777777" w:rsidR="00073450" w:rsidRPr="00816C56" w:rsidRDefault="00073450" w:rsidP="00073450">
      <w:pPr>
        <w:spacing w:line="240" w:lineRule="auto"/>
        <w:contextualSpacing/>
        <w:rPr>
          <w:rFonts w:ascii="Arial" w:hAnsi="Arial" w:cs="Arial"/>
          <w:i/>
        </w:rPr>
      </w:pPr>
    </w:p>
    <w:p w14:paraId="2B94FF59" w14:textId="3D92ADCF" w:rsidR="00DA4001" w:rsidRDefault="0057138A" w:rsidP="00073450">
      <w:pPr>
        <w:spacing w:line="240" w:lineRule="auto"/>
        <w:contextualSpacing/>
        <w:jc w:val="both"/>
        <w:rPr>
          <w:rFonts w:ascii="Arial" w:hAnsi="Arial" w:cs="Arial"/>
        </w:rPr>
      </w:pPr>
      <w:r w:rsidRPr="00816C56">
        <w:rPr>
          <w:rFonts w:ascii="Arial" w:hAnsi="Arial" w:cs="Arial"/>
        </w:rPr>
        <w:t xml:space="preserve">The human major histocompatibility complex class I chain-related </w:t>
      </w:r>
      <w:ins w:id="25" w:author="Andreae, Emily A" w:date="2020-01-16T14:07:00Z">
        <w:r w:rsidR="00F6129A">
          <w:rPr>
            <w:rFonts w:ascii="Arial" w:hAnsi="Arial" w:cs="Arial"/>
          </w:rPr>
          <w:t>protein</w:t>
        </w:r>
      </w:ins>
      <w:del w:id="26" w:author="Andreae, Emily A" w:date="2020-01-16T14:07:00Z">
        <w:r w:rsidRPr="00816C56" w:rsidDel="00F6129A">
          <w:rPr>
            <w:rFonts w:ascii="Arial" w:hAnsi="Arial" w:cs="Arial"/>
          </w:rPr>
          <w:delText>gene</w:delText>
        </w:r>
      </w:del>
      <w:r w:rsidRPr="00816C56">
        <w:rPr>
          <w:rFonts w:ascii="Arial" w:hAnsi="Arial" w:cs="Arial"/>
        </w:rPr>
        <w:t xml:space="preserve"> A (MICA) regulates immune surveillance of cancers </w:t>
      </w:r>
      <w:ins w:id="27" w:author="Andreae, Emily A" w:date="2020-01-16T13:55:00Z">
        <w:r w:rsidR="00073450">
          <w:rPr>
            <w:rFonts w:ascii="Arial" w:hAnsi="Arial" w:cs="Arial"/>
          </w:rPr>
          <w:t xml:space="preserve">by binding to </w:t>
        </w:r>
      </w:ins>
      <w:del w:id="28" w:author="Andreae, Emily A" w:date="2020-01-16T13:55:00Z">
        <w:r w:rsidRPr="00816C56" w:rsidDel="00073450">
          <w:rPr>
            <w:rFonts w:ascii="Arial" w:hAnsi="Arial" w:cs="Arial"/>
          </w:rPr>
          <w:delText xml:space="preserve">with </w:delText>
        </w:r>
      </w:del>
      <w:r w:rsidRPr="00816C56">
        <w:rPr>
          <w:rFonts w:ascii="Arial" w:hAnsi="Arial" w:cs="Arial"/>
        </w:rPr>
        <w:t>its receptor, NKG2D</w:t>
      </w:r>
      <w:ins w:id="29" w:author="Andreae, Emily A" w:date="2020-01-16T16:05:00Z">
        <w:r w:rsidR="007E2BB7">
          <w:rPr>
            <w:rFonts w:ascii="Arial" w:hAnsi="Arial" w:cs="Arial"/>
          </w:rPr>
          <w:t xml:space="preserve"> (</w:t>
        </w:r>
        <w:r w:rsidR="007E2BB7" w:rsidRPr="007E2BB7">
          <w:rPr>
            <w:rFonts w:ascii="Arial" w:hAnsi="Arial" w:cs="Arial"/>
          </w:rPr>
          <w:t>natural killer group 2D</w:t>
        </w:r>
        <w:bookmarkStart w:id="30" w:name="_GoBack"/>
        <w:bookmarkEnd w:id="30"/>
        <w:r w:rsidR="007E2BB7">
          <w:rPr>
            <w:rFonts w:ascii="Arial" w:hAnsi="Arial" w:cs="Arial"/>
          </w:rPr>
          <w:t>)</w:t>
        </w:r>
      </w:ins>
      <w:r w:rsidRPr="00816C56">
        <w:rPr>
          <w:rFonts w:ascii="Arial" w:hAnsi="Arial" w:cs="Arial"/>
        </w:rPr>
        <w:t xml:space="preserve">. As a highly polymorphic gene, </w:t>
      </w:r>
      <w:ins w:id="31" w:author="Andreae, Emily A" w:date="2020-01-16T13:55:00Z">
        <w:r w:rsidR="00073450">
          <w:rPr>
            <w:rFonts w:ascii="Arial" w:hAnsi="Arial" w:cs="Arial"/>
          </w:rPr>
          <w:t>the</w:t>
        </w:r>
      </w:ins>
      <w:del w:id="32" w:author="Andreae, Emily A" w:date="2020-01-16T13:55:00Z">
        <w:r w:rsidRPr="00816C56" w:rsidDel="00073450">
          <w:rPr>
            <w:rFonts w:ascii="Arial" w:hAnsi="Arial" w:cs="Arial"/>
          </w:rPr>
          <w:delText>its</w:delText>
        </w:r>
      </w:del>
      <w:r w:rsidRPr="00816C56">
        <w:rPr>
          <w:rFonts w:ascii="Arial" w:hAnsi="Arial" w:cs="Arial"/>
        </w:rPr>
        <w:t xml:space="preserve"> genetic association </w:t>
      </w:r>
      <w:r w:rsidR="00F72671" w:rsidRPr="00816C56">
        <w:rPr>
          <w:rFonts w:ascii="Arial" w:hAnsi="Arial" w:cs="Arial"/>
        </w:rPr>
        <w:t xml:space="preserve">and allele functions </w:t>
      </w:r>
      <w:ins w:id="33" w:author="Andreae, Emily A" w:date="2020-01-16T13:55:00Z">
        <w:r w:rsidR="000E07AD">
          <w:rPr>
            <w:rFonts w:ascii="Arial" w:hAnsi="Arial" w:cs="Arial"/>
          </w:rPr>
          <w:t xml:space="preserve">of MICA across all exons </w:t>
        </w:r>
      </w:ins>
      <w:r w:rsidRPr="00816C56">
        <w:rPr>
          <w:rFonts w:ascii="Arial" w:hAnsi="Arial" w:cs="Arial"/>
        </w:rPr>
        <w:t xml:space="preserve">with colorectal cancer (CRC) </w:t>
      </w:r>
      <w:del w:id="34" w:author="Andreae, Emily A" w:date="2020-01-16T13:56:00Z">
        <w:r w:rsidR="00F72671" w:rsidRPr="00816C56" w:rsidDel="000E07AD">
          <w:rPr>
            <w:rFonts w:ascii="Arial" w:hAnsi="Arial" w:cs="Arial"/>
          </w:rPr>
          <w:delText>in full-length</w:delText>
        </w:r>
      </w:del>
      <w:del w:id="35" w:author="Andreae, Emily A" w:date="2020-01-16T13:58:00Z">
        <w:r w:rsidR="00F72671" w:rsidRPr="00816C56" w:rsidDel="000E07AD">
          <w:rPr>
            <w:rFonts w:ascii="Arial" w:hAnsi="Arial" w:cs="Arial"/>
          </w:rPr>
          <w:delText xml:space="preserve"> exon </w:delText>
        </w:r>
      </w:del>
      <w:r w:rsidR="00612D7F" w:rsidRPr="00816C56">
        <w:rPr>
          <w:rFonts w:ascii="Arial" w:hAnsi="Arial" w:cs="Arial"/>
        </w:rPr>
        <w:t xml:space="preserve">have </w:t>
      </w:r>
      <w:r w:rsidRPr="00816C56">
        <w:rPr>
          <w:rFonts w:ascii="Arial" w:hAnsi="Arial" w:cs="Arial"/>
        </w:rPr>
        <w:t xml:space="preserve">not been explored. In this study, we </w:t>
      </w:r>
      <w:ins w:id="36" w:author="Andreae, Emily A" w:date="2020-01-16T14:00:00Z">
        <w:r w:rsidR="000E07AD">
          <w:rPr>
            <w:rFonts w:ascii="Arial" w:hAnsi="Arial" w:cs="Arial"/>
          </w:rPr>
          <w:t xml:space="preserve">characterized the </w:t>
        </w:r>
      </w:ins>
      <w:del w:id="37" w:author="Andreae, Emily A" w:date="2020-01-16T14:00:00Z">
        <w:r w:rsidRPr="00816C56" w:rsidDel="000E07AD">
          <w:rPr>
            <w:rFonts w:ascii="Arial" w:hAnsi="Arial" w:cs="Arial"/>
          </w:rPr>
          <w:delText xml:space="preserve">examined </w:delText>
        </w:r>
      </w:del>
      <w:del w:id="38" w:author="Andreae, Emily A" w:date="2020-01-16T13:59:00Z">
        <w:r w:rsidRPr="00816C56" w:rsidDel="000E07AD">
          <w:rPr>
            <w:rFonts w:ascii="Arial" w:hAnsi="Arial" w:cs="Arial"/>
          </w:rPr>
          <w:delText xml:space="preserve">MICA </w:delText>
        </w:r>
      </w:del>
      <w:r w:rsidRPr="00816C56">
        <w:rPr>
          <w:rFonts w:ascii="Arial" w:hAnsi="Arial" w:cs="Arial"/>
        </w:rPr>
        <w:t xml:space="preserve">alleles </w:t>
      </w:r>
      <w:ins w:id="39" w:author="Andreae, Emily A" w:date="2020-01-16T13:59:00Z">
        <w:r w:rsidR="000E07AD">
          <w:rPr>
            <w:rFonts w:ascii="Arial" w:hAnsi="Arial" w:cs="Arial"/>
          </w:rPr>
          <w:t xml:space="preserve">present in exons 2-5 of </w:t>
        </w:r>
        <w:r w:rsidR="000E07AD" w:rsidRPr="00F6129A">
          <w:rPr>
            <w:rFonts w:ascii="Arial" w:hAnsi="Arial" w:cs="Arial"/>
            <w:i/>
          </w:rPr>
          <w:t>MICA</w:t>
        </w:r>
        <w:r w:rsidR="000E07AD">
          <w:rPr>
            <w:rFonts w:ascii="Arial" w:hAnsi="Arial" w:cs="Arial"/>
          </w:rPr>
          <w:t xml:space="preserve"> </w:t>
        </w:r>
      </w:ins>
      <w:del w:id="40" w:author="Andreae, Emily A" w:date="2020-01-16T14:00:00Z">
        <w:r w:rsidR="0017188A" w:rsidRPr="00816C56" w:rsidDel="000E07AD">
          <w:rPr>
            <w:rFonts w:ascii="Arial" w:hAnsi="Arial" w:cs="Arial"/>
          </w:rPr>
          <w:delText xml:space="preserve">of its exon 2-5 </w:delText>
        </w:r>
      </w:del>
      <w:r w:rsidRPr="00816C56">
        <w:rPr>
          <w:rFonts w:ascii="Arial" w:hAnsi="Arial" w:cs="Arial"/>
        </w:rPr>
        <w:t xml:space="preserve">in </w:t>
      </w:r>
      <w:ins w:id="41" w:author="Andreae, Emily A" w:date="2020-01-16T14:00:00Z">
        <w:r w:rsidR="000E07AD">
          <w:rPr>
            <w:rFonts w:ascii="Arial" w:hAnsi="Arial" w:cs="Arial"/>
          </w:rPr>
          <w:t xml:space="preserve">tissue samples from </w:t>
        </w:r>
      </w:ins>
      <w:r w:rsidRPr="00816C56">
        <w:rPr>
          <w:rFonts w:ascii="Arial" w:hAnsi="Arial" w:cs="Arial"/>
        </w:rPr>
        <w:t xml:space="preserve">104 </w:t>
      </w:r>
      <w:del w:id="42" w:author="Andreae, Emily A" w:date="2020-01-16T14:00:00Z">
        <w:r w:rsidRPr="00816C56" w:rsidDel="000E07AD">
          <w:rPr>
            <w:rFonts w:ascii="Arial" w:hAnsi="Arial" w:cs="Arial"/>
          </w:rPr>
          <w:delText xml:space="preserve">CRC </w:delText>
        </w:r>
      </w:del>
      <w:r w:rsidRPr="00816C56">
        <w:rPr>
          <w:rFonts w:ascii="Arial" w:hAnsi="Arial" w:cs="Arial"/>
        </w:rPr>
        <w:t xml:space="preserve">patients </w:t>
      </w:r>
      <w:ins w:id="43" w:author="Andreae, Emily A" w:date="2020-01-16T14:00:00Z">
        <w:r w:rsidR="000E07AD">
          <w:rPr>
            <w:rFonts w:ascii="Arial" w:hAnsi="Arial" w:cs="Arial"/>
          </w:rPr>
          <w:t xml:space="preserve">with CRC </w:t>
        </w:r>
      </w:ins>
      <w:r w:rsidRPr="00816C56">
        <w:rPr>
          <w:rFonts w:ascii="Arial" w:hAnsi="Arial" w:cs="Arial"/>
        </w:rPr>
        <w:t xml:space="preserve">and 536 healthy controls </w:t>
      </w:r>
      <w:ins w:id="44" w:author="Andreae, Emily A" w:date="2020-01-16T14:00:00Z">
        <w:r w:rsidR="000E07AD">
          <w:rPr>
            <w:rFonts w:ascii="Arial" w:hAnsi="Arial" w:cs="Arial"/>
          </w:rPr>
          <w:t xml:space="preserve">via </w:t>
        </w:r>
      </w:ins>
      <w:del w:id="45" w:author="Andreae, Emily A" w:date="2020-01-16T14:00:00Z">
        <w:r w:rsidR="00067B05" w:rsidRPr="00816C56" w:rsidDel="000E07AD">
          <w:rPr>
            <w:rFonts w:ascii="Arial" w:hAnsi="Arial" w:cs="Arial"/>
          </w:rPr>
          <w:delText xml:space="preserve">by </w:delText>
        </w:r>
      </w:del>
      <w:r w:rsidR="00067B05" w:rsidRPr="00816C56">
        <w:rPr>
          <w:rFonts w:ascii="Arial" w:hAnsi="Arial" w:cs="Arial"/>
        </w:rPr>
        <w:t>PCR sequencing</w:t>
      </w:r>
      <w:r w:rsidR="008B54AB" w:rsidRPr="00816C56">
        <w:rPr>
          <w:rFonts w:ascii="Arial" w:hAnsi="Arial" w:cs="Arial"/>
        </w:rPr>
        <w:t>,</w:t>
      </w:r>
      <w:r w:rsidR="00067B05" w:rsidRPr="00816C56">
        <w:rPr>
          <w:rFonts w:ascii="Arial" w:hAnsi="Arial" w:cs="Arial"/>
        </w:rPr>
        <w:t xml:space="preserve"> </w:t>
      </w:r>
      <w:r w:rsidR="00805646" w:rsidRPr="00816C56">
        <w:rPr>
          <w:rFonts w:ascii="Arial" w:hAnsi="Arial" w:cs="Arial"/>
        </w:rPr>
        <w:t>explored</w:t>
      </w:r>
      <w:r w:rsidR="00612D7F" w:rsidRPr="00816C56">
        <w:rPr>
          <w:rFonts w:ascii="Arial" w:hAnsi="Arial" w:cs="Arial"/>
        </w:rPr>
        <w:t xml:space="preserve"> the function of</w:t>
      </w:r>
      <w:r w:rsidRPr="00816C56">
        <w:rPr>
          <w:rFonts w:ascii="Arial" w:hAnsi="Arial" w:cs="Arial"/>
        </w:rPr>
        <w:t xml:space="preserve"> </w:t>
      </w:r>
      <w:r w:rsidRPr="003D2547">
        <w:rPr>
          <w:rFonts w:ascii="Arial" w:hAnsi="Arial" w:cs="Arial"/>
        </w:rPr>
        <w:t>MICA</w:t>
      </w:r>
      <w:r w:rsidRPr="00816C56">
        <w:rPr>
          <w:rFonts w:ascii="Arial" w:hAnsi="Arial" w:cs="Arial"/>
        </w:rPr>
        <w:t xml:space="preserve"> alleles</w:t>
      </w:r>
      <w:r w:rsidR="00612D7F" w:rsidRPr="00816C56">
        <w:rPr>
          <w:rFonts w:ascii="Arial" w:hAnsi="Arial" w:cs="Arial"/>
        </w:rPr>
        <w:t xml:space="preserve"> in CRC </w:t>
      </w:r>
      <w:commentRangeStart w:id="46"/>
      <w:r w:rsidR="00612D7F" w:rsidRPr="00816C56">
        <w:rPr>
          <w:rFonts w:ascii="Arial" w:hAnsi="Arial" w:cs="Arial"/>
        </w:rPr>
        <w:t>cell</w:t>
      </w:r>
      <w:ins w:id="47" w:author="Andreae, Emily A" w:date="2020-01-16T14:01:00Z">
        <w:r w:rsidR="000E07AD">
          <w:rPr>
            <w:rFonts w:ascii="Arial" w:hAnsi="Arial" w:cs="Arial"/>
          </w:rPr>
          <w:t xml:space="preserve"> </w:t>
        </w:r>
      </w:ins>
      <w:r w:rsidR="00612D7F" w:rsidRPr="00816C56">
        <w:rPr>
          <w:rFonts w:ascii="Arial" w:hAnsi="Arial" w:cs="Arial"/>
        </w:rPr>
        <w:t>lines</w:t>
      </w:r>
      <w:commentRangeEnd w:id="46"/>
      <w:r w:rsidR="000E07AD">
        <w:rPr>
          <w:rStyle w:val="CommentReference"/>
        </w:rPr>
        <w:commentReference w:id="46"/>
      </w:r>
      <w:ins w:id="48" w:author="Andreae, Emily A" w:date="2020-01-16T14:01:00Z">
        <w:r w:rsidR="000E07AD">
          <w:rPr>
            <w:rFonts w:ascii="Arial" w:hAnsi="Arial" w:cs="Arial"/>
          </w:rPr>
          <w:t>,</w:t>
        </w:r>
      </w:ins>
      <w:r w:rsidR="008B54AB" w:rsidRPr="00816C56">
        <w:rPr>
          <w:rFonts w:ascii="Arial" w:hAnsi="Arial" w:cs="Arial"/>
        </w:rPr>
        <w:t xml:space="preserve"> and </w:t>
      </w:r>
      <w:ins w:id="49" w:author="Andreae, Emily A" w:date="2020-01-16T14:02:00Z">
        <w:r w:rsidR="000E07AD">
          <w:rPr>
            <w:rFonts w:ascii="Arial" w:hAnsi="Arial" w:cs="Arial"/>
          </w:rPr>
          <w:t xml:space="preserve">performed a preliminary analysis of </w:t>
        </w:r>
      </w:ins>
      <w:r w:rsidR="008B54AB" w:rsidRPr="00816C56">
        <w:rPr>
          <w:rFonts w:ascii="Arial" w:hAnsi="Arial" w:cs="Arial"/>
        </w:rPr>
        <w:t xml:space="preserve">the disease-free </w:t>
      </w:r>
      <w:r w:rsidR="008B54AB" w:rsidRPr="00816C56">
        <w:rPr>
          <w:rFonts w:ascii="Arial" w:hAnsi="Arial" w:cs="Arial"/>
          <w:color w:val="000000" w:themeColor="text1"/>
        </w:rPr>
        <w:t xml:space="preserve">survival time </w:t>
      </w:r>
      <w:ins w:id="50" w:author="Andreae, Emily A" w:date="2020-01-16T14:04:00Z">
        <w:r w:rsidR="000E07AD">
          <w:rPr>
            <w:rFonts w:ascii="Arial" w:hAnsi="Arial" w:cs="Arial"/>
            <w:color w:val="000000" w:themeColor="text1"/>
          </w:rPr>
          <w:t xml:space="preserve">in </w:t>
        </w:r>
      </w:ins>
      <w:del w:id="51" w:author="Andreae, Emily A" w:date="2020-01-16T14:04:00Z">
        <w:r w:rsidR="008B54AB" w:rsidRPr="00816C56" w:rsidDel="000E07AD">
          <w:rPr>
            <w:rFonts w:ascii="Arial" w:hAnsi="Arial" w:cs="Arial"/>
            <w:color w:val="000000" w:themeColor="text1"/>
          </w:rPr>
          <w:delText xml:space="preserve">of CRC </w:delText>
        </w:r>
      </w:del>
      <w:r w:rsidR="008B54AB" w:rsidRPr="00816C56">
        <w:rPr>
          <w:rFonts w:ascii="Arial" w:hAnsi="Arial" w:cs="Arial"/>
          <w:color w:val="000000" w:themeColor="text1"/>
        </w:rPr>
        <w:t>patients</w:t>
      </w:r>
      <w:ins w:id="52" w:author="Andreae, Emily A" w:date="2020-01-16T14:04:00Z">
        <w:r w:rsidR="000E07AD">
          <w:rPr>
            <w:rFonts w:ascii="Arial" w:hAnsi="Arial" w:cs="Arial"/>
            <w:color w:val="000000" w:themeColor="text1"/>
          </w:rPr>
          <w:t xml:space="preserve"> with CRC</w:t>
        </w:r>
      </w:ins>
      <w:r w:rsidRPr="00816C56">
        <w:rPr>
          <w:rFonts w:ascii="Arial" w:hAnsi="Arial" w:cs="Arial"/>
          <w:color w:val="000000" w:themeColor="text1"/>
        </w:rPr>
        <w:t>.</w:t>
      </w:r>
      <w:r w:rsidRPr="00816C56">
        <w:rPr>
          <w:rFonts w:ascii="Arial" w:hAnsi="Arial" w:cs="Arial"/>
        </w:rPr>
        <w:t xml:space="preserve"> </w:t>
      </w:r>
      <w:r w:rsidR="005A11CB" w:rsidRPr="00816C56">
        <w:rPr>
          <w:rFonts w:ascii="Arial" w:hAnsi="Arial" w:cs="Arial"/>
        </w:rPr>
        <w:t>In o</w:t>
      </w:r>
      <w:r w:rsidRPr="00816C56">
        <w:rPr>
          <w:rFonts w:ascii="Arial" w:hAnsi="Arial" w:cs="Arial"/>
        </w:rPr>
        <w:t>ur study</w:t>
      </w:r>
      <w:r w:rsidR="005A11CB" w:rsidRPr="00816C56">
        <w:rPr>
          <w:rFonts w:ascii="Arial" w:hAnsi="Arial" w:cs="Arial"/>
        </w:rPr>
        <w:t xml:space="preserve">, </w:t>
      </w:r>
      <w:del w:id="53" w:author="Andreae, Emily A" w:date="2020-01-16T14:05:00Z">
        <w:r w:rsidR="005A11CB" w:rsidRPr="00816C56" w:rsidDel="000E07AD">
          <w:rPr>
            <w:rFonts w:ascii="Arial" w:hAnsi="Arial" w:cs="Arial"/>
          </w:rPr>
          <w:delText xml:space="preserve">the </w:delText>
        </w:r>
      </w:del>
      <w:r w:rsidR="005A11CB" w:rsidRPr="00816C56">
        <w:rPr>
          <w:rFonts w:ascii="Arial" w:hAnsi="Arial" w:cs="Arial"/>
        </w:rPr>
        <w:t>association analys</w:t>
      </w:r>
      <w:ins w:id="54" w:author="Andreae, Emily A" w:date="2020-01-16T14:05:00Z">
        <w:r w:rsidR="000E07AD">
          <w:rPr>
            <w:rFonts w:ascii="Arial" w:hAnsi="Arial" w:cs="Arial"/>
          </w:rPr>
          <w:t>es</w:t>
        </w:r>
      </w:ins>
      <w:del w:id="55" w:author="Andreae, Emily A" w:date="2020-01-16T14:05:00Z">
        <w:r w:rsidR="005A11CB" w:rsidRPr="00816C56" w:rsidDel="000E07AD">
          <w:rPr>
            <w:rFonts w:ascii="Arial" w:hAnsi="Arial" w:cs="Arial"/>
          </w:rPr>
          <w:delText>is found</w:delText>
        </w:r>
      </w:del>
      <w:r w:rsidR="005A11CB" w:rsidRPr="00816C56">
        <w:rPr>
          <w:rFonts w:ascii="Arial" w:hAnsi="Arial" w:cs="Arial"/>
        </w:rPr>
        <w:t xml:space="preserve"> </w:t>
      </w:r>
      <w:ins w:id="56" w:author="Andreae, Emily A" w:date="2020-01-16T14:05:00Z">
        <w:r w:rsidR="000E07AD">
          <w:rPr>
            <w:rFonts w:ascii="Arial" w:hAnsi="Arial" w:cs="Arial"/>
          </w:rPr>
          <w:t xml:space="preserve">revealed </w:t>
        </w:r>
      </w:ins>
      <w:r w:rsidR="005A11CB" w:rsidRPr="00816C56">
        <w:rPr>
          <w:rFonts w:ascii="Arial" w:hAnsi="Arial" w:cs="Arial"/>
        </w:rPr>
        <w:t xml:space="preserve">that </w:t>
      </w:r>
      <w:r w:rsidR="005A11CB" w:rsidRPr="00F6129A">
        <w:rPr>
          <w:rFonts w:ascii="Arial" w:hAnsi="Arial" w:cs="Arial"/>
          <w:i/>
        </w:rPr>
        <w:t>MICA *009:01</w:t>
      </w:r>
      <w:r w:rsidR="005A11CB" w:rsidRPr="00816C56">
        <w:rPr>
          <w:rFonts w:ascii="Arial" w:hAnsi="Arial" w:cs="Arial"/>
        </w:rPr>
        <w:t xml:space="preserve"> </w:t>
      </w:r>
      <w:ins w:id="57" w:author="Andreae, Emily A" w:date="2020-01-16T14:05:00Z">
        <w:r w:rsidR="000E07AD">
          <w:rPr>
            <w:rFonts w:ascii="Arial" w:hAnsi="Arial" w:cs="Arial"/>
          </w:rPr>
          <w:t>and</w:t>
        </w:r>
      </w:ins>
      <w:del w:id="58" w:author="Andreae, Emily A" w:date="2020-01-16T14:05:00Z">
        <w:r w:rsidR="005A11CB" w:rsidRPr="00816C56" w:rsidDel="000E07AD">
          <w:rPr>
            <w:rFonts w:ascii="Arial" w:hAnsi="Arial" w:cs="Arial"/>
          </w:rPr>
          <w:delText>or</w:delText>
        </w:r>
      </w:del>
      <w:r w:rsidR="005A11CB" w:rsidRPr="00816C56">
        <w:rPr>
          <w:rFonts w:ascii="Arial" w:hAnsi="Arial" w:cs="Arial"/>
        </w:rPr>
        <w:t xml:space="preserve"> *</w:t>
      </w:r>
      <w:r w:rsidR="005A11CB" w:rsidRPr="00F6129A">
        <w:rPr>
          <w:rFonts w:ascii="Arial" w:hAnsi="Arial" w:cs="Arial"/>
          <w:i/>
        </w:rPr>
        <w:t>049</w:t>
      </w:r>
      <w:r w:rsidR="005A11CB" w:rsidRPr="00816C56">
        <w:rPr>
          <w:rFonts w:ascii="Arial" w:hAnsi="Arial" w:cs="Arial"/>
        </w:rPr>
        <w:t xml:space="preserve"> allele</w:t>
      </w:r>
      <w:ins w:id="59" w:author="Andreae, Emily A" w:date="2020-01-16T14:13:00Z">
        <w:r w:rsidR="00F6129A">
          <w:rPr>
            <w:rFonts w:ascii="Arial" w:hAnsi="Arial" w:cs="Arial"/>
          </w:rPr>
          <w:t>s</w:t>
        </w:r>
      </w:ins>
      <w:r w:rsidR="005A11CB" w:rsidRPr="00816C56">
        <w:rPr>
          <w:rFonts w:ascii="Arial" w:hAnsi="Arial" w:cs="Arial"/>
        </w:rPr>
        <w:t xml:space="preserve"> w</w:t>
      </w:r>
      <w:ins w:id="60" w:author="Andreae, Emily A" w:date="2020-01-16T14:13:00Z">
        <w:r w:rsidR="00F6129A">
          <w:rPr>
            <w:rFonts w:ascii="Arial" w:hAnsi="Arial" w:cs="Arial"/>
          </w:rPr>
          <w:t>ere</w:t>
        </w:r>
      </w:ins>
      <w:del w:id="61" w:author="Andreae, Emily A" w:date="2020-01-16T14:13:00Z">
        <w:r w:rsidR="005A11CB" w:rsidRPr="00816C56" w:rsidDel="00F6129A">
          <w:rPr>
            <w:rFonts w:ascii="Arial" w:hAnsi="Arial" w:cs="Arial"/>
          </w:rPr>
          <w:delText>as</w:delText>
        </w:r>
      </w:del>
      <w:r w:rsidR="005A11CB" w:rsidRPr="00816C56">
        <w:rPr>
          <w:rFonts w:ascii="Arial" w:hAnsi="Arial" w:cs="Arial"/>
        </w:rPr>
        <w:t xml:space="preserve"> significantly decreased in </w:t>
      </w:r>
      <w:del w:id="62" w:author="Andreae, Emily A" w:date="2020-01-16T14:13:00Z">
        <w:r w:rsidR="005A11CB" w:rsidRPr="00816C56" w:rsidDel="00F6129A">
          <w:rPr>
            <w:rFonts w:ascii="Arial" w:hAnsi="Arial" w:cs="Arial"/>
          </w:rPr>
          <w:delText xml:space="preserve">the </w:delText>
        </w:r>
      </w:del>
      <w:r w:rsidR="005A11CB" w:rsidRPr="00816C56">
        <w:rPr>
          <w:rFonts w:ascii="Arial" w:hAnsi="Arial" w:cs="Arial"/>
        </w:rPr>
        <w:t xml:space="preserve">patients with CRC (p=0.0049, OR=0.35). In </w:t>
      </w:r>
      <w:ins w:id="63" w:author="Andreae, Emily A" w:date="2020-01-16T14:14:00Z">
        <w:r w:rsidR="00F6129A">
          <w:rPr>
            <w:rFonts w:ascii="Arial" w:hAnsi="Arial" w:cs="Arial"/>
          </w:rPr>
          <w:t xml:space="preserve">subset </w:t>
        </w:r>
      </w:ins>
      <w:r w:rsidR="005A11CB" w:rsidRPr="00816C56">
        <w:rPr>
          <w:rFonts w:ascii="Arial" w:hAnsi="Arial" w:cs="Arial"/>
        </w:rPr>
        <w:t>analysis of</w:t>
      </w:r>
      <w:del w:id="64" w:author="Andreae, Emily A" w:date="2020-01-16T14:14:00Z">
        <w:r w:rsidR="005A11CB" w:rsidRPr="00816C56" w:rsidDel="00F6129A">
          <w:rPr>
            <w:rFonts w:ascii="Arial" w:hAnsi="Arial" w:cs="Arial"/>
          </w:rPr>
          <w:delText xml:space="preserve"> the subsets of the</w:delText>
        </w:r>
      </w:del>
      <w:r w:rsidR="005A11CB" w:rsidRPr="00816C56">
        <w:rPr>
          <w:rFonts w:ascii="Arial" w:hAnsi="Arial" w:cs="Arial"/>
        </w:rPr>
        <w:t xml:space="preserve"> patients, </w:t>
      </w:r>
      <w:r w:rsidR="005A11CB" w:rsidRPr="00F6129A">
        <w:rPr>
          <w:rFonts w:ascii="Arial" w:hAnsi="Arial" w:cs="Arial"/>
          <w:i/>
        </w:rPr>
        <w:t>MICA *012:01</w:t>
      </w:r>
      <w:r w:rsidR="005A11CB" w:rsidRPr="00816C56">
        <w:rPr>
          <w:rFonts w:ascii="Arial" w:hAnsi="Arial" w:cs="Arial"/>
        </w:rPr>
        <w:t xml:space="preserve"> and </w:t>
      </w:r>
      <w:r w:rsidR="005A11CB" w:rsidRPr="00F6129A">
        <w:rPr>
          <w:rFonts w:ascii="Arial" w:hAnsi="Arial" w:cs="Arial"/>
          <w:i/>
        </w:rPr>
        <w:t>*045</w:t>
      </w:r>
      <w:r w:rsidR="005A11CB" w:rsidRPr="00816C56">
        <w:rPr>
          <w:rFonts w:ascii="Arial" w:hAnsi="Arial" w:cs="Arial"/>
        </w:rPr>
        <w:t xml:space="preserve"> alleles were associated with CRC </w:t>
      </w:r>
      <w:ins w:id="65" w:author="Andreae, Emily A" w:date="2020-01-16T14:31:00Z">
        <w:r w:rsidR="00001FDC">
          <w:rPr>
            <w:rFonts w:ascii="Arial" w:hAnsi="Arial" w:cs="Arial"/>
          </w:rPr>
          <w:t xml:space="preserve">that carry </w:t>
        </w:r>
      </w:ins>
      <w:del w:id="66" w:author="Andreae, Emily A" w:date="2020-01-16T14:31:00Z">
        <w:r w:rsidR="005A11CB" w:rsidRPr="00816C56" w:rsidDel="00001FDC">
          <w:rPr>
            <w:rFonts w:ascii="Arial" w:hAnsi="Arial" w:cs="Arial"/>
          </w:rPr>
          <w:delText xml:space="preserve">patients carrying </w:delText>
        </w:r>
      </w:del>
      <w:r w:rsidR="005A11CB" w:rsidRPr="00816C56">
        <w:rPr>
          <w:rFonts w:ascii="Arial" w:hAnsi="Arial" w:cs="Arial"/>
        </w:rPr>
        <w:t xml:space="preserve">KRAS codon 12 mutation (p=0.027, OR=3.33) </w:t>
      </w:r>
      <w:ins w:id="67" w:author="Andreae, Emily A" w:date="2020-01-16T14:31:00Z">
        <w:r w:rsidR="00001FDC">
          <w:rPr>
            <w:rFonts w:ascii="Arial" w:hAnsi="Arial" w:cs="Arial"/>
          </w:rPr>
          <w:t xml:space="preserve">as well as </w:t>
        </w:r>
      </w:ins>
      <w:del w:id="68" w:author="Andreae, Emily A" w:date="2020-01-16T14:31:00Z">
        <w:r w:rsidR="005A11CB" w:rsidRPr="00816C56" w:rsidDel="00001FDC">
          <w:rPr>
            <w:rFonts w:ascii="Arial" w:hAnsi="Arial" w:cs="Arial"/>
          </w:rPr>
          <w:delText xml:space="preserve">and </w:delText>
        </w:r>
      </w:del>
      <w:r w:rsidR="005A11CB" w:rsidRPr="00816C56">
        <w:rPr>
          <w:rFonts w:ascii="Arial" w:hAnsi="Arial" w:cs="Arial"/>
        </w:rPr>
        <w:t xml:space="preserve">the protruded type of CRC (p=0.0028, OR=0.07), respectively. In addition, </w:t>
      </w:r>
      <w:r w:rsidR="005A11CB" w:rsidRPr="00001FDC">
        <w:rPr>
          <w:rFonts w:ascii="Arial" w:hAnsi="Arial" w:cs="Arial"/>
          <w:i/>
        </w:rPr>
        <w:t>MICA *027</w:t>
      </w:r>
      <w:r w:rsidR="005A11CB" w:rsidRPr="00816C56">
        <w:rPr>
          <w:rFonts w:ascii="Arial" w:hAnsi="Arial" w:cs="Arial"/>
        </w:rPr>
        <w:t xml:space="preserve"> was associated with </w:t>
      </w:r>
      <w:del w:id="69" w:author="Andreae, Emily A" w:date="2020-01-16T14:32:00Z">
        <w:r w:rsidR="005A11CB" w:rsidRPr="00816C56" w:rsidDel="00001FDC">
          <w:rPr>
            <w:rFonts w:ascii="Arial" w:hAnsi="Arial" w:cs="Arial"/>
          </w:rPr>
          <w:delText xml:space="preserve">the </w:delText>
        </w:r>
      </w:del>
      <w:r w:rsidR="005A11CB" w:rsidRPr="00816C56">
        <w:rPr>
          <w:rFonts w:ascii="Arial" w:hAnsi="Arial" w:cs="Arial"/>
        </w:rPr>
        <w:t>later stage (</w:t>
      </w:r>
      <w:ins w:id="70" w:author="Andreae, Emily A" w:date="2020-01-16T14:32:00Z">
        <w:r w:rsidR="00001FDC">
          <w:rPr>
            <w:rFonts w:ascii="Arial" w:hAnsi="Arial" w:cs="Arial"/>
          </w:rPr>
          <w:t xml:space="preserve">stage </w:t>
        </w:r>
      </w:ins>
      <w:r w:rsidR="005A11CB" w:rsidRPr="00816C56">
        <w:rPr>
          <w:rFonts w:ascii="Arial" w:hAnsi="Arial" w:cs="Arial"/>
        </w:rPr>
        <w:t>III</w:t>
      </w:r>
      <w:r w:rsidR="00FE4F24" w:rsidRPr="00816C56">
        <w:rPr>
          <w:rFonts w:ascii="Arial" w:hAnsi="Arial" w:cs="Arial"/>
        </w:rPr>
        <w:t>b</w:t>
      </w:r>
      <w:r w:rsidR="005A11CB" w:rsidRPr="00816C56">
        <w:rPr>
          <w:rFonts w:ascii="Arial" w:hAnsi="Arial" w:cs="Arial"/>
        </w:rPr>
        <w:t>/IV</w:t>
      </w:r>
      <w:del w:id="71" w:author="Andreae, Emily A" w:date="2020-01-16T14:32:00Z">
        <w:r w:rsidR="005A11CB" w:rsidRPr="00816C56" w:rsidDel="00001FDC">
          <w:rPr>
            <w:rFonts w:ascii="Arial" w:hAnsi="Arial" w:cs="Arial"/>
          </w:rPr>
          <w:delText xml:space="preserve"> stage</w:delText>
        </w:r>
      </w:del>
      <w:r w:rsidR="005A11CB" w:rsidRPr="00816C56">
        <w:rPr>
          <w:rFonts w:ascii="Arial" w:hAnsi="Arial" w:cs="Arial"/>
        </w:rPr>
        <w:t xml:space="preserve">) </w:t>
      </w:r>
      <w:ins w:id="72" w:author="Andreae, Emily A" w:date="2020-01-16T14:33:00Z">
        <w:r w:rsidR="00001FDC">
          <w:rPr>
            <w:rFonts w:ascii="Arial" w:hAnsi="Arial" w:cs="Arial"/>
          </w:rPr>
          <w:t xml:space="preserve">CRC as </w:t>
        </w:r>
      </w:ins>
      <w:r w:rsidR="005A11CB" w:rsidRPr="00816C56">
        <w:rPr>
          <w:rFonts w:ascii="Arial" w:hAnsi="Arial" w:cs="Arial"/>
        </w:rPr>
        <w:t>determined by UICC (Union for International Can</w:t>
      </w:r>
      <w:r w:rsidR="00073450">
        <w:rPr>
          <w:rFonts w:ascii="Arial" w:hAnsi="Arial" w:cs="Arial"/>
        </w:rPr>
        <w:t>cer Control; p=0.044, OR=0.14)</w:t>
      </w:r>
      <w:ins w:id="73" w:author="Andreae, Emily A" w:date="2020-01-16T14:33:00Z">
        <w:r w:rsidR="00001FDC">
          <w:rPr>
            <w:rFonts w:ascii="Arial" w:hAnsi="Arial" w:cs="Arial"/>
          </w:rPr>
          <w:t xml:space="preserve"> staging</w:t>
        </w:r>
      </w:ins>
      <w:r w:rsidR="00073450">
        <w:rPr>
          <w:rFonts w:ascii="Arial" w:hAnsi="Arial" w:cs="Arial"/>
        </w:rPr>
        <w:t>.</w:t>
      </w:r>
    </w:p>
    <w:p w14:paraId="0E14D2BA" w14:textId="77777777" w:rsidR="00073450" w:rsidRPr="00816C56" w:rsidRDefault="00073450" w:rsidP="00073450">
      <w:pPr>
        <w:spacing w:line="240" w:lineRule="auto"/>
        <w:contextualSpacing/>
        <w:jc w:val="both"/>
        <w:rPr>
          <w:rFonts w:ascii="Arial" w:hAnsi="Arial" w:cs="Arial"/>
        </w:rPr>
      </w:pPr>
    </w:p>
    <w:p w14:paraId="4FE4D16E" w14:textId="7BB5A7B6" w:rsidR="0099367D" w:rsidRDefault="004176BC" w:rsidP="00073450">
      <w:pPr>
        <w:spacing w:line="240" w:lineRule="auto"/>
        <w:contextualSpacing/>
        <w:jc w:val="both"/>
        <w:rPr>
          <w:rFonts w:ascii="Arial" w:hAnsi="Arial" w:cs="Arial"/>
        </w:rPr>
      </w:pPr>
      <w:del w:id="74" w:author="Andreae, Emily A" w:date="2020-01-16T14:34:00Z">
        <w:r w:rsidRPr="00816C56" w:rsidDel="00001FDC">
          <w:rPr>
            <w:rFonts w:ascii="Arial" w:hAnsi="Arial" w:cs="Arial"/>
            <w:color w:val="000000" w:themeColor="text1"/>
          </w:rPr>
          <w:delText xml:space="preserve">Based on </w:delText>
        </w:r>
        <w:r w:rsidR="003C21CC" w:rsidRPr="00816C56" w:rsidDel="00001FDC">
          <w:rPr>
            <w:rFonts w:ascii="Arial" w:hAnsi="Arial" w:cs="Arial"/>
            <w:color w:val="000000" w:themeColor="text1"/>
          </w:rPr>
          <w:delText xml:space="preserve">these </w:delText>
        </w:r>
        <w:r w:rsidRPr="00816C56" w:rsidDel="00001FDC">
          <w:rPr>
            <w:rFonts w:ascii="Arial" w:hAnsi="Arial" w:cs="Arial"/>
            <w:color w:val="000000" w:themeColor="text1"/>
          </w:rPr>
          <w:delText xml:space="preserve">aforementioned results, we hypothesized that MICA *012:01 and MICA *008 allele had marked functional difference. </w:delText>
        </w:r>
        <w:r w:rsidR="00DA4001" w:rsidRPr="00816C56" w:rsidDel="00001FDC">
          <w:rPr>
            <w:rFonts w:ascii="Arial" w:hAnsi="Arial" w:cs="Arial"/>
          </w:rPr>
          <w:delText>T</w:delText>
        </w:r>
        <w:r w:rsidR="00977EE8" w:rsidRPr="00816C56" w:rsidDel="00001FDC">
          <w:rPr>
            <w:rFonts w:ascii="Arial" w:hAnsi="Arial" w:cs="Arial"/>
          </w:rPr>
          <w:delText>he f</w:delText>
        </w:r>
      </w:del>
      <w:ins w:id="75" w:author="Andreae, Emily A" w:date="2020-01-16T14:34:00Z">
        <w:r w:rsidR="00001FDC">
          <w:rPr>
            <w:rFonts w:ascii="Arial" w:hAnsi="Arial" w:cs="Arial"/>
          </w:rPr>
          <w:t xml:space="preserve"> F</w:t>
        </w:r>
      </w:ins>
      <w:r w:rsidR="00977EE8" w:rsidRPr="00816C56">
        <w:rPr>
          <w:rFonts w:ascii="Arial" w:hAnsi="Arial" w:cs="Arial"/>
        </w:rPr>
        <w:t>unction</w:t>
      </w:r>
      <w:ins w:id="76" w:author="Andreae, Emily A" w:date="2020-01-16T14:34:00Z">
        <w:r w:rsidR="00001FDC">
          <w:rPr>
            <w:rFonts w:ascii="Arial" w:hAnsi="Arial" w:cs="Arial"/>
          </w:rPr>
          <w:t>al</w:t>
        </w:r>
      </w:ins>
      <w:r w:rsidR="00977EE8" w:rsidRPr="00816C56">
        <w:rPr>
          <w:rFonts w:ascii="Arial" w:hAnsi="Arial" w:cs="Arial"/>
        </w:rPr>
        <w:t xml:space="preserve"> experiments </w:t>
      </w:r>
      <w:ins w:id="77" w:author="Andreae, Emily A" w:date="2020-01-16T14:34:00Z">
        <w:r w:rsidR="00001FDC">
          <w:rPr>
            <w:rFonts w:ascii="Arial" w:hAnsi="Arial" w:cs="Arial"/>
          </w:rPr>
          <w:t xml:space="preserve">with transfected CRC cell lines </w:t>
        </w:r>
      </w:ins>
      <w:ins w:id="78" w:author="Andreae, Emily A" w:date="2020-01-16T14:35:00Z">
        <w:r w:rsidR="00001FDC">
          <w:rPr>
            <w:rFonts w:ascii="Arial" w:hAnsi="Arial" w:cs="Arial"/>
          </w:rPr>
          <w:t xml:space="preserve">demonstrated </w:t>
        </w:r>
      </w:ins>
      <w:del w:id="79" w:author="Andreae, Emily A" w:date="2020-01-16T14:35:00Z">
        <w:r w:rsidR="00977EE8" w:rsidRPr="00816C56" w:rsidDel="00001FDC">
          <w:rPr>
            <w:rFonts w:ascii="Arial" w:hAnsi="Arial" w:cs="Arial"/>
          </w:rPr>
          <w:delText xml:space="preserve">found </w:delText>
        </w:r>
      </w:del>
      <w:r w:rsidR="00977EE8" w:rsidRPr="00816C56">
        <w:rPr>
          <w:rFonts w:ascii="Arial" w:hAnsi="Arial" w:cs="Arial"/>
        </w:rPr>
        <w:t>that</w:t>
      </w:r>
      <w:del w:id="80" w:author="Andreae, Emily A" w:date="2020-01-16T14:35:00Z">
        <w:r w:rsidR="00977EE8" w:rsidRPr="00816C56" w:rsidDel="00001FDC">
          <w:rPr>
            <w:rFonts w:ascii="Arial" w:hAnsi="Arial" w:cs="Arial"/>
          </w:rPr>
          <w:delText xml:space="preserve"> t</w:delText>
        </w:r>
        <w:r w:rsidR="005A11CB" w:rsidRPr="00816C56" w:rsidDel="00001FDC">
          <w:rPr>
            <w:rFonts w:ascii="Arial" w:hAnsi="Arial" w:cs="Arial"/>
          </w:rPr>
          <w:delText xml:space="preserve">he </w:delText>
        </w:r>
        <w:r w:rsidR="00977EE8" w:rsidRPr="00816C56" w:rsidDel="00001FDC">
          <w:rPr>
            <w:rFonts w:ascii="Arial" w:hAnsi="Arial" w:cs="Arial"/>
          </w:rPr>
          <w:delText xml:space="preserve">up-regulated </w:delText>
        </w:r>
      </w:del>
      <w:ins w:id="81" w:author="Andreae, Emily A" w:date="2020-01-16T14:35:00Z">
        <w:r w:rsidR="00001FDC">
          <w:rPr>
            <w:rFonts w:ascii="Arial" w:hAnsi="Arial" w:cs="Arial"/>
          </w:rPr>
          <w:t xml:space="preserve"> over</w:t>
        </w:r>
      </w:ins>
      <w:r w:rsidR="005A11CB" w:rsidRPr="00816C56">
        <w:rPr>
          <w:rFonts w:ascii="Arial" w:hAnsi="Arial" w:cs="Arial"/>
        </w:rPr>
        <w:t xml:space="preserve">expression of </w:t>
      </w:r>
      <w:r w:rsidR="005A11CB" w:rsidRPr="00001FDC">
        <w:rPr>
          <w:rFonts w:ascii="Arial" w:hAnsi="Arial" w:cs="Arial"/>
          <w:i/>
        </w:rPr>
        <w:t>MICA *012:01</w:t>
      </w:r>
      <w:r w:rsidR="005A11CB" w:rsidRPr="00816C56">
        <w:rPr>
          <w:rFonts w:ascii="Arial" w:hAnsi="Arial" w:cs="Arial"/>
        </w:rPr>
        <w:t xml:space="preserve"> </w:t>
      </w:r>
      <w:ins w:id="82" w:author="Andreae, Emily A" w:date="2020-01-16T14:36:00Z">
        <w:r w:rsidR="00001FDC">
          <w:rPr>
            <w:rFonts w:ascii="Arial" w:hAnsi="Arial" w:cs="Arial"/>
          </w:rPr>
          <w:t xml:space="preserve">significantly </w:t>
        </w:r>
      </w:ins>
      <w:del w:id="83" w:author="Andreae, Emily A" w:date="2020-01-16T14:35:00Z">
        <w:r w:rsidR="005A11CB" w:rsidRPr="00816C56" w:rsidDel="00001FDC">
          <w:rPr>
            <w:rFonts w:ascii="Arial" w:hAnsi="Arial" w:cs="Arial"/>
          </w:rPr>
          <w:delText xml:space="preserve">was correlated with the </w:delText>
        </w:r>
      </w:del>
      <w:r w:rsidR="005A11CB" w:rsidRPr="00816C56">
        <w:rPr>
          <w:rFonts w:ascii="Arial" w:hAnsi="Arial" w:cs="Arial"/>
        </w:rPr>
        <w:t>enhanced proliferation, invasion, and metastasi</w:t>
      </w:r>
      <w:ins w:id="84" w:author="Andreae, Emily A" w:date="2020-01-16T14:36:00Z">
        <w:r w:rsidR="00001FDC">
          <w:rPr>
            <w:rFonts w:ascii="Arial" w:hAnsi="Arial" w:cs="Arial"/>
          </w:rPr>
          <w:t>c</w:t>
        </w:r>
      </w:ins>
      <w:del w:id="85" w:author="Andreae, Emily A" w:date="2020-01-16T14:36:00Z">
        <w:r w:rsidR="005A11CB" w:rsidRPr="00816C56" w:rsidDel="00001FDC">
          <w:rPr>
            <w:rFonts w:ascii="Arial" w:hAnsi="Arial" w:cs="Arial"/>
          </w:rPr>
          <w:delText>s</w:delText>
        </w:r>
      </w:del>
      <w:r w:rsidR="005A11CB" w:rsidRPr="00816C56">
        <w:rPr>
          <w:rFonts w:ascii="Arial" w:hAnsi="Arial" w:cs="Arial"/>
        </w:rPr>
        <w:t xml:space="preserve"> phenotype</w:t>
      </w:r>
      <w:ins w:id="86" w:author="Andreae, Emily A" w:date="2020-01-16T14:36:00Z">
        <w:r w:rsidR="00001FDC">
          <w:rPr>
            <w:rFonts w:ascii="Arial" w:hAnsi="Arial" w:cs="Arial"/>
          </w:rPr>
          <w:t>s</w:t>
        </w:r>
      </w:ins>
      <w:r w:rsidR="005A11CB" w:rsidRPr="00816C56">
        <w:rPr>
          <w:rFonts w:ascii="Arial" w:hAnsi="Arial" w:cs="Arial"/>
        </w:rPr>
        <w:t xml:space="preserve"> of CRC.</w:t>
      </w:r>
      <w:ins w:id="87" w:author="Andreae, Emily A" w:date="2020-01-16T14:38:00Z">
        <w:r w:rsidR="00001FDC">
          <w:rPr>
            <w:rFonts w:ascii="Arial" w:hAnsi="Arial" w:cs="Arial"/>
          </w:rPr>
          <w:t xml:space="preserve"> Preliminary </w:t>
        </w:r>
      </w:ins>
      <w:del w:id="88" w:author="Andreae, Emily A" w:date="2020-01-16T14:38:00Z">
        <w:r w:rsidR="005A11CB" w:rsidRPr="00816C56" w:rsidDel="00001FDC">
          <w:rPr>
            <w:rFonts w:ascii="Arial" w:hAnsi="Arial" w:cs="Arial"/>
            <w:b/>
          </w:rPr>
          <w:delText xml:space="preserve"> </w:delText>
        </w:r>
      </w:del>
      <w:del w:id="89" w:author="Andreae, Emily A" w:date="2020-01-16T14:36:00Z">
        <w:r w:rsidR="00AD3BBC" w:rsidRPr="00816C56" w:rsidDel="00001FDC">
          <w:rPr>
            <w:rFonts w:ascii="Arial" w:hAnsi="Arial" w:cs="Arial"/>
          </w:rPr>
          <w:delText>The</w:delText>
        </w:r>
        <w:r w:rsidR="00AD3BBC" w:rsidRPr="00816C56" w:rsidDel="00001FDC">
          <w:rPr>
            <w:rFonts w:ascii="Arial" w:hAnsi="Arial" w:cs="Arial"/>
            <w:b/>
          </w:rPr>
          <w:delText xml:space="preserve"> </w:delText>
        </w:r>
      </w:del>
      <w:r w:rsidR="00AD3BBC" w:rsidRPr="00816C56">
        <w:rPr>
          <w:rFonts w:ascii="Arial" w:hAnsi="Arial" w:cs="Arial"/>
        </w:rPr>
        <w:t xml:space="preserve">disease-free survival curve </w:t>
      </w:r>
      <w:ins w:id="90" w:author="Andreae, Emily A" w:date="2020-01-16T14:38:00Z">
        <w:r w:rsidR="00001FDC">
          <w:rPr>
            <w:rFonts w:ascii="Arial" w:hAnsi="Arial" w:cs="Arial"/>
          </w:rPr>
          <w:t xml:space="preserve">analysis </w:t>
        </w:r>
      </w:ins>
      <w:ins w:id="91" w:author="Andreae, Emily A" w:date="2020-01-16T14:40:00Z">
        <w:r w:rsidR="00001FDC">
          <w:rPr>
            <w:rFonts w:ascii="Arial" w:hAnsi="Arial" w:cs="Arial"/>
          </w:rPr>
          <w:t xml:space="preserve">suggest that </w:t>
        </w:r>
      </w:ins>
      <w:del w:id="92" w:author="Andreae, Emily A" w:date="2020-01-16T14:38:00Z">
        <w:r w:rsidR="00AD3BBC" w:rsidRPr="00816C56" w:rsidDel="00001FDC">
          <w:rPr>
            <w:rFonts w:ascii="Arial" w:hAnsi="Arial" w:cs="Arial"/>
          </w:rPr>
          <w:delText>verified</w:delText>
        </w:r>
      </w:del>
      <w:r w:rsidR="00AD3BBC" w:rsidRPr="00816C56">
        <w:rPr>
          <w:rFonts w:ascii="Arial" w:hAnsi="Arial" w:cs="Arial"/>
        </w:rPr>
        <w:t xml:space="preserve"> </w:t>
      </w:r>
      <w:r w:rsidR="00AD3BBC" w:rsidRPr="00001FDC">
        <w:rPr>
          <w:rFonts w:ascii="Arial" w:hAnsi="Arial" w:cs="Arial"/>
          <w:i/>
        </w:rPr>
        <w:t>MICA *012:01</w:t>
      </w:r>
      <w:r w:rsidR="00AD3BBC" w:rsidRPr="00816C56">
        <w:rPr>
          <w:rFonts w:ascii="Arial" w:hAnsi="Arial" w:cs="Arial"/>
        </w:rPr>
        <w:t xml:space="preserve"> allele </w:t>
      </w:r>
      <w:ins w:id="93" w:author="Andreae, Emily A" w:date="2020-01-16T14:39:00Z">
        <w:r w:rsidR="00001FDC">
          <w:rPr>
            <w:rFonts w:ascii="Arial" w:hAnsi="Arial" w:cs="Arial"/>
          </w:rPr>
          <w:t xml:space="preserve">may be </w:t>
        </w:r>
      </w:ins>
      <w:del w:id="94" w:author="Andreae, Emily A" w:date="2020-01-16T14:39:00Z">
        <w:r w:rsidR="00AD3BBC" w:rsidRPr="00816C56" w:rsidDel="00001FDC">
          <w:rPr>
            <w:rFonts w:ascii="Arial" w:hAnsi="Arial" w:cs="Arial"/>
          </w:rPr>
          <w:delText>maybe</w:delText>
        </w:r>
      </w:del>
      <w:r w:rsidR="00AD3BBC" w:rsidRPr="00816C56">
        <w:rPr>
          <w:rFonts w:ascii="Arial" w:hAnsi="Arial" w:cs="Arial"/>
        </w:rPr>
        <w:t xml:space="preserve"> predict</w:t>
      </w:r>
      <w:ins w:id="95" w:author="Andreae, Emily A" w:date="2020-01-16T14:39:00Z">
        <w:r w:rsidR="00001FDC">
          <w:rPr>
            <w:rFonts w:ascii="Arial" w:hAnsi="Arial" w:cs="Arial"/>
          </w:rPr>
          <w:t>ive</w:t>
        </w:r>
      </w:ins>
      <w:del w:id="96" w:author="Andreae, Emily A" w:date="2020-01-16T14:39:00Z">
        <w:r w:rsidR="00AD3BBC" w:rsidRPr="00816C56" w:rsidDel="00001FDC">
          <w:rPr>
            <w:rFonts w:ascii="Arial" w:hAnsi="Arial" w:cs="Arial"/>
          </w:rPr>
          <w:delText>ed the</w:delText>
        </w:r>
      </w:del>
      <w:r w:rsidR="00AD3BBC" w:rsidRPr="00816C56">
        <w:rPr>
          <w:rFonts w:ascii="Arial" w:hAnsi="Arial" w:cs="Arial"/>
        </w:rPr>
        <w:t xml:space="preserve"> </w:t>
      </w:r>
      <w:ins w:id="97" w:author="Andreae, Emily A" w:date="2020-01-16T14:39:00Z">
        <w:r w:rsidR="00001FDC">
          <w:rPr>
            <w:rFonts w:ascii="Arial" w:hAnsi="Arial" w:cs="Arial"/>
          </w:rPr>
          <w:t xml:space="preserve">for </w:t>
        </w:r>
      </w:ins>
      <w:r w:rsidR="00AD3BBC" w:rsidRPr="00816C56">
        <w:rPr>
          <w:rFonts w:ascii="Arial" w:hAnsi="Arial" w:cs="Arial"/>
        </w:rPr>
        <w:t>poor prognosis of</w:t>
      </w:r>
      <w:ins w:id="98" w:author="Andreae, Emily A" w:date="2020-01-16T14:40:00Z">
        <w:r w:rsidR="00001FDC">
          <w:rPr>
            <w:rFonts w:ascii="Arial" w:hAnsi="Arial" w:cs="Arial"/>
          </w:rPr>
          <w:t xml:space="preserve"> patients with</w:t>
        </w:r>
      </w:ins>
      <w:r w:rsidR="00AD3BBC" w:rsidRPr="00816C56">
        <w:rPr>
          <w:rFonts w:ascii="Arial" w:hAnsi="Arial" w:cs="Arial"/>
        </w:rPr>
        <w:t xml:space="preserve"> KRAS codon 12 mutated CRC</w:t>
      </w:r>
      <w:del w:id="99" w:author="Andreae, Emily A" w:date="2020-01-16T14:40:00Z">
        <w:r w:rsidR="00AD3BBC" w:rsidRPr="00816C56" w:rsidDel="00001FDC">
          <w:rPr>
            <w:rFonts w:ascii="Arial" w:hAnsi="Arial" w:cs="Arial"/>
          </w:rPr>
          <w:delText xml:space="preserve"> patients</w:delText>
        </w:r>
      </w:del>
      <w:r w:rsidR="00AD3BBC" w:rsidRPr="00816C56">
        <w:rPr>
          <w:rFonts w:ascii="Arial" w:hAnsi="Arial" w:cs="Arial"/>
        </w:rPr>
        <w:t>. Moreover, n</w:t>
      </w:r>
      <w:r w:rsidR="005A11CB" w:rsidRPr="00816C56">
        <w:rPr>
          <w:rFonts w:ascii="Arial" w:hAnsi="Arial" w:cs="Arial"/>
        </w:rPr>
        <w:t xml:space="preserve">o somatic mutation of </w:t>
      </w:r>
      <w:r w:rsidR="005A11CB" w:rsidRPr="00C13E8D">
        <w:rPr>
          <w:rFonts w:ascii="Arial" w:hAnsi="Arial" w:cs="Arial"/>
          <w:i/>
        </w:rPr>
        <w:t>MICA</w:t>
      </w:r>
      <w:r w:rsidR="005A11CB" w:rsidRPr="00816C56">
        <w:rPr>
          <w:rFonts w:ascii="Arial" w:hAnsi="Arial" w:cs="Arial"/>
        </w:rPr>
        <w:t xml:space="preserve"> </w:t>
      </w:r>
      <w:del w:id="100" w:author="Andreae, Emily A" w:date="2020-01-16T14:41:00Z">
        <w:r w:rsidR="005A11CB" w:rsidRPr="00816C56" w:rsidDel="00C13E8D">
          <w:rPr>
            <w:rFonts w:ascii="Arial" w:hAnsi="Arial" w:cs="Arial"/>
          </w:rPr>
          <w:delText xml:space="preserve">gene </w:delText>
        </w:r>
      </w:del>
      <w:r w:rsidR="005A11CB" w:rsidRPr="00816C56">
        <w:rPr>
          <w:rFonts w:ascii="Arial" w:hAnsi="Arial" w:cs="Arial"/>
        </w:rPr>
        <w:t xml:space="preserve">was </w:t>
      </w:r>
      <w:ins w:id="101" w:author="Andreae, Emily A" w:date="2020-01-16T14:41:00Z">
        <w:r w:rsidR="00C13E8D">
          <w:rPr>
            <w:rFonts w:ascii="Arial" w:hAnsi="Arial" w:cs="Arial"/>
          </w:rPr>
          <w:t>detected</w:t>
        </w:r>
      </w:ins>
      <w:del w:id="102" w:author="Andreae, Emily A" w:date="2020-01-16T14:41:00Z">
        <w:r w:rsidR="005A11CB" w:rsidRPr="00816C56" w:rsidDel="00C13E8D">
          <w:rPr>
            <w:rFonts w:ascii="Arial" w:hAnsi="Arial" w:cs="Arial"/>
          </w:rPr>
          <w:delText>found</w:delText>
        </w:r>
      </w:del>
      <w:r w:rsidR="005A11CB" w:rsidRPr="00816C56">
        <w:rPr>
          <w:rFonts w:ascii="Arial" w:hAnsi="Arial" w:cs="Arial"/>
        </w:rPr>
        <w:t xml:space="preserve"> in CRC tumor tissues compared to </w:t>
      </w:r>
      <w:del w:id="103" w:author="Andreae, Emily A" w:date="2020-01-16T14:41:00Z">
        <w:r w:rsidR="005A11CB" w:rsidRPr="00816C56" w:rsidDel="00C13E8D">
          <w:rPr>
            <w:rFonts w:ascii="Arial" w:hAnsi="Arial" w:cs="Arial"/>
          </w:rPr>
          <w:delText xml:space="preserve">the </w:delText>
        </w:r>
      </w:del>
      <w:r w:rsidR="005A11CB" w:rsidRPr="00816C56">
        <w:rPr>
          <w:rFonts w:ascii="Arial" w:hAnsi="Arial" w:cs="Arial"/>
        </w:rPr>
        <w:t>paracancerous tissues.</w:t>
      </w:r>
      <w:r w:rsidR="0057138A" w:rsidRPr="00816C56">
        <w:rPr>
          <w:rFonts w:ascii="Arial" w:hAnsi="Arial" w:cs="Arial"/>
        </w:rPr>
        <w:t xml:space="preserve"> These results indicate</w:t>
      </w:r>
      <w:del w:id="104" w:author="Andreae, Emily A" w:date="2020-01-16T14:42:00Z">
        <w:r w:rsidR="0057138A" w:rsidRPr="00816C56" w:rsidDel="00C13E8D">
          <w:rPr>
            <w:rFonts w:ascii="Arial" w:hAnsi="Arial" w:cs="Arial"/>
          </w:rPr>
          <w:delText>d</w:delText>
        </w:r>
      </w:del>
      <w:r w:rsidR="0057138A" w:rsidRPr="00816C56">
        <w:rPr>
          <w:rFonts w:ascii="Arial" w:hAnsi="Arial" w:cs="Arial"/>
        </w:rPr>
        <w:t xml:space="preserve"> that </w:t>
      </w:r>
      <w:r w:rsidR="005A11CB" w:rsidRPr="00816C56">
        <w:rPr>
          <w:rFonts w:ascii="Arial" w:hAnsi="Arial" w:cs="Arial"/>
        </w:rPr>
        <w:t xml:space="preserve">multiple </w:t>
      </w:r>
      <w:r w:rsidR="005A11CB" w:rsidRPr="00C13E8D">
        <w:rPr>
          <w:rFonts w:ascii="Arial" w:hAnsi="Arial" w:cs="Arial"/>
          <w:i/>
        </w:rPr>
        <w:t>MICA</w:t>
      </w:r>
      <w:r w:rsidR="005A11CB" w:rsidRPr="00816C56">
        <w:rPr>
          <w:rFonts w:ascii="Arial" w:hAnsi="Arial" w:cs="Arial"/>
        </w:rPr>
        <w:t xml:space="preserve"> alleles are associated with </w:t>
      </w:r>
      <w:ins w:id="105" w:author="Andreae, Emily A" w:date="2020-01-16T14:42:00Z">
        <w:r w:rsidR="00C13E8D">
          <w:rPr>
            <w:rFonts w:ascii="Arial" w:hAnsi="Arial" w:cs="Arial"/>
          </w:rPr>
          <w:t xml:space="preserve">CRC development and progression in </w:t>
        </w:r>
      </w:ins>
      <w:r w:rsidR="005A11CB" w:rsidRPr="00816C56">
        <w:rPr>
          <w:rFonts w:ascii="Arial" w:hAnsi="Arial" w:cs="Arial"/>
        </w:rPr>
        <w:t xml:space="preserve">Chinese </w:t>
      </w:r>
      <w:ins w:id="106" w:author="Andreae, Emily A" w:date="2020-01-16T14:42:00Z">
        <w:r w:rsidR="00C13E8D">
          <w:rPr>
            <w:rFonts w:ascii="Arial" w:hAnsi="Arial" w:cs="Arial"/>
            <w:color w:val="000000" w:themeColor="text1"/>
          </w:rPr>
          <w:t>patients</w:t>
        </w:r>
      </w:ins>
      <w:del w:id="107" w:author="Andreae, Emily A" w:date="2020-01-16T14:42:00Z">
        <w:r w:rsidR="005A11CB" w:rsidRPr="00816C56" w:rsidDel="00C13E8D">
          <w:rPr>
            <w:rFonts w:ascii="Arial" w:hAnsi="Arial" w:cs="Arial"/>
            <w:color w:val="000000" w:themeColor="text1"/>
          </w:rPr>
          <w:delText>CRC and its clinical outcomes</w:delText>
        </w:r>
      </w:del>
      <w:r w:rsidR="00D52EAC" w:rsidRPr="00816C56">
        <w:rPr>
          <w:rFonts w:ascii="Arial" w:hAnsi="Arial" w:cs="Arial"/>
          <w:color w:val="000000" w:themeColor="text1"/>
        </w:rPr>
        <w:t>,</w:t>
      </w:r>
      <w:r w:rsidR="005A11CB" w:rsidRPr="00816C56">
        <w:rPr>
          <w:rFonts w:ascii="Arial" w:hAnsi="Arial" w:cs="Arial"/>
          <w:color w:val="000000" w:themeColor="text1"/>
        </w:rPr>
        <w:t xml:space="preserve"> </w:t>
      </w:r>
      <w:ins w:id="108" w:author="Andreae, Emily A" w:date="2020-01-16T14:42:00Z">
        <w:r w:rsidR="00C13E8D">
          <w:rPr>
            <w:rFonts w:ascii="Arial" w:hAnsi="Arial" w:cs="Arial"/>
            <w:color w:val="000000" w:themeColor="text1"/>
          </w:rPr>
          <w:t xml:space="preserve">and suggest that </w:t>
        </w:r>
      </w:ins>
      <w:del w:id="109" w:author="Andreae, Emily A" w:date="2020-01-16T14:42:00Z">
        <w:r w:rsidR="00D52EAC" w:rsidRPr="00816C56" w:rsidDel="00C13E8D">
          <w:rPr>
            <w:rFonts w:ascii="Arial" w:hAnsi="Arial" w:cs="Arial"/>
            <w:color w:val="000000" w:themeColor="text1"/>
          </w:rPr>
          <w:delText>thereinto,</w:delText>
        </w:r>
        <w:r w:rsidR="005A11CB" w:rsidRPr="00816C56" w:rsidDel="00C13E8D">
          <w:rPr>
            <w:rFonts w:ascii="Arial" w:hAnsi="Arial" w:cs="Arial"/>
            <w:color w:val="000000" w:themeColor="text1"/>
          </w:rPr>
          <w:delText xml:space="preserve"> </w:delText>
        </w:r>
      </w:del>
      <w:r w:rsidR="005A11CB" w:rsidRPr="00C13E8D">
        <w:rPr>
          <w:rFonts w:ascii="Arial" w:hAnsi="Arial" w:cs="Arial"/>
          <w:i/>
          <w:color w:val="000000" w:themeColor="text1"/>
        </w:rPr>
        <w:t>MICA *012:01</w:t>
      </w:r>
      <w:r w:rsidR="005A11CB" w:rsidRPr="00816C56">
        <w:rPr>
          <w:rFonts w:ascii="Arial" w:hAnsi="Arial" w:cs="Arial"/>
          <w:color w:val="000000" w:themeColor="text1"/>
        </w:rPr>
        <w:t xml:space="preserve"> allele confers susceptibility to </w:t>
      </w:r>
      <w:del w:id="110" w:author="Andreae, Emily A" w:date="2020-01-16T14:43:00Z">
        <w:r w:rsidR="005A11CB" w:rsidRPr="00816C56" w:rsidDel="00C13E8D">
          <w:rPr>
            <w:rFonts w:ascii="Arial" w:hAnsi="Arial" w:cs="Arial"/>
            <w:color w:val="000000" w:themeColor="text1"/>
          </w:rPr>
          <w:delText xml:space="preserve">CRC </w:delText>
        </w:r>
      </w:del>
      <w:r w:rsidR="005A11CB" w:rsidRPr="00816C56">
        <w:rPr>
          <w:rFonts w:ascii="Arial" w:hAnsi="Arial" w:cs="Arial"/>
          <w:color w:val="000000" w:themeColor="text1"/>
        </w:rPr>
        <w:t xml:space="preserve">patients </w:t>
      </w:r>
      <w:ins w:id="111" w:author="Andreae, Emily A" w:date="2020-01-16T14:43:00Z">
        <w:r w:rsidR="00C13E8D">
          <w:rPr>
            <w:rFonts w:ascii="Arial" w:hAnsi="Arial" w:cs="Arial"/>
            <w:color w:val="000000" w:themeColor="text1"/>
          </w:rPr>
          <w:t xml:space="preserve">with CRC </w:t>
        </w:r>
      </w:ins>
      <w:r w:rsidR="005A11CB" w:rsidRPr="00816C56">
        <w:rPr>
          <w:rFonts w:ascii="Arial" w:hAnsi="Arial" w:cs="Arial"/>
          <w:color w:val="000000" w:themeColor="text1"/>
        </w:rPr>
        <w:t>carrying KRAS mutation</w:t>
      </w:r>
      <w:ins w:id="112" w:author="Andreae, Emily A" w:date="2020-01-16T14:43:00Z">
        <w:r w:rsidR="00C13E8D">
          <w:rPr>
            <w:rFonts w:ascii="Arial" w:hAnsi="Arial" w:cs="Arial"/>
            <w:color w:val="000000" w:themeColor="text1"/>
          </w:rPr>
          <w:t>.</w:t>
        </w:r>
      </w:ins>
      <w:del w:id="113" w:author="Andreae, Emily A" w:date="2020-01-16T14:43:00Z">
        <w:r w:rsidR="005A11CB" w:rsidRPr="00816C56" w:rsidDel="00C13E8D">
          <w:rPr>
            <w:rFonts w:ascii="Arial" w:hAnsi="Arial" w:cs="Arial"/>
            <w:color w:val="000000" w:themeColor="text1"/>
          </w:rPr>
          <w:delText>, and its</w:delText>
        </w:r>
      </w:del>
      <w:r w:rsidR="005A11CB" w:rsidRPr="00816C56">
        <w:rPr>
          <w:rFonts w:ascii="Arial" w:hAnsi="Arial" w:cs="Arial"/>
          <w:color w:val="000000" w:themeColor="text1"/>
        </w:rPr>
        <w:t xml:space="preserve"> </w:t>
      </w:r>
      <w:ins w:id="114" w:author="Andreae, Emily A" w:date="2020-01-16T14:43:00Z">
        <w:r w:rsidR="00C13E8D">
          <w:rPr>
            <w:rFonts w:ascii="Arial" w:hAnsi="Arial" w:cs="Arial"/>
            <w:i/>
            <w:color w:val="000000" w:themeColor="text1"/>
          </w:rPr>
          <w:t xml:space="preserve">MICA </w:t>
        </w:r>
      </w:ins>
      <w:r w:rsidR="005A11CB" w:rsidRPr="00816C56">
        <w:rPr>
          <w:rFonts w:ascii="Arial" w:hAnsi="Arial" w:cs="Arial"/>
          <w:color w:val="000000" w:themeColor="text1"/>
        </w:rPr>
        <w:t xml:space="preserve">expression may impact </w:t>
      </w:r>
      <w:ins w:id="115" w:author="Andreae, Emily A" w:date="2020-01-16T14:44:00Z">
        <w:r w:rsidR="00C13E8D">
          <w:rPr>
            <w:rFonts w:ascii="Arial" w:hAnsi="Arial" w:cs="Arial"/>
            <w:color w:val="000000" w:themeColor="text1"/>
          </w:rPr>
          <w:t xml:space="preserve">disease progression </w:t>
        </w:r>
      </w:ins>
      <w:del w:id="116" w:author="Andreae, Emily A" w:date="2020-01-16T14:44:00Z">
        <w:r w:rsidR="005A11CB" w:rsidRPr="00816C56" w:rsidDel="00C13E8D">
          <w:rPr>
            <w:rFonts w:ascii="Arial" w:hAnsi="Arial" w:cs="Arial"/>
            <w:color w:val="000000" w:themeColor="text1"/>
          </w:rPr>
          <w:delText>the progress of malignancy of</w:delText>
        </w:r>
      </w:del>
      <w:ins w:id="117" w:author="Andreae, Emily A" w:date="2020-01-16T14:44:00Z">
        <w:r w:rsidR="00C13E8D">
          <w:rPr>
            <w:rFonts w:ascii="Arial" w:hAnsi="Arial" w:cs="Arial"/>
            <w:color w:val="000000" w:themeColor="text1"/>
          </w:rPr>
          <w:t>in</w:t>
        </w:r>
      </w:ins>
      <w:r w:rsidR="005A11CB" w:rsidRPr="00816C56">
        <w:rPr>
          <w:rFonts w:ascii="Arial" w:hAnsi="Arial" w:cs="Arial"/>
          <w:color w:val="000000" w:themeColor="text1"/>
        </w:rPr>
        <w:t xml:space="preserve"> these patients</w:t>
      </w:r>
      <w:r w:rsidR="00E7527D" w:rsidRPr="00816C56">
        <w:rPr>
          <w:rFonts w:ascii="Arial" w:hAnsi="Arial" w:cs="Arial"/>
          <w:color w:val="000000" w:themeColor="text1"/>
        </w:rPr>
        <w:t xml:space="preserve"> by </w:t>
      </w:r>
      <w:ins w:id="118" w:author="Andreae, Emily A" w:date="2020-01-16T15:08:00Z">
        <w:r w:rsidR="000A68B9">
          <w:rPr>
            <w:rFonts w:ascii="Arial" w:hAnsi="Arial" w:cs="Arial"/>
            <w:color w:val="000000" w:themeColor="text1"/>
          </w:rPr>
          <w:t xml:space="preserve">alteration of </w:t>
        </w:r>
      </w:ins>
      <w:del w:id="119" w:author="Andreae, Emily A" w:date="2020-01-16T15:08:00Z">
        <w:r w:rsidR="00E7527D" w:rsidRPr="00816C56" w:rsidDel="000A68B9">
          <w:rPr>
            <w:rFonts w:ascii="Arial" w:hAnsi="Arial" w:cs="Arial"/>
            <w:color w:val="000000" w:themeColor="text1"/>
          </w:rPr>
          <w:delText>interacti</w:delText>
        </w:r>
      </w:del>
      <w:del w:id="120" w:author="Andreae, Emily A" w:date="2020-01-16T14:44:00Z">
        <w:r w:rsidR="00E7527D" w:rsidRPr="00816C56" w:rsidDel="00C13E8D">
          <w:rPr>
            <w:rFonts w:ascii="Arial" w:hAnsi="Arial" w:cs="Arial"/>
            <w:color w:val="000000" w:themeColor="text1"/>
          </w:rPr>
          <w:delText>on</w:delText>
        </w:r>
      </w:del>
      <w:del w:id="121" w:author="Andreae, Emily A" w:date="2020-01-16T15:08:00Z">
        <w:r w:rsidR="00E7527D" w:rsidRPr="00816C56" w:rsidDel="000A68B9">
          <w:rPr>
            <w:rFonts w:ascii="Arial" w:hAnsi="Arial" w:cs="Arial"/>
            <w:color w:val="000000" w:themeColor="text1"/>
          </w:rPr>
          <w:delText xml:space="preserve"> with </w:delText>
        </w:r>
      </w:del>
      <w:del w:id="122" w:author="Andreae, Emily A" w:date="2020-01-16T14:44:00Z">
        <w:r w:rsidR="00E7527D" w:rsidRPr="00816C56" w:rsidDel="00C13E8D">
          <w:rPr>
            <w:rFonts w:ascii="Arial" w:hAnsi="Arial" w:cs="Arial"/>
            <w:color w:val="000000" w:themeColor="text1"/>
          </w:rPr>
          <w:delText xml:space="preserve">its receptor </w:delText>
        </w:r>
      </w:del>
      <w:del w:id="123" w:author="Andreae, Emily A" w:date="2020-01-16T15:08:00Z">
        <w:r w:rsidR="00E7527D" w:rsidRPr="00816C56" w:rsidDel="000A68B9">
          <w:rPr>
            <w:rFonts w:ascii="Arial" w:hAnsi="Arial" w:cs="Arial"/>
            <w:color w:val="000000" w:themeColor="text1"/>
          </w:rPr>
          <w:delText>NKG2D to evade</w:delText>
        </w:r>
      </w:del>
      <w:r w:rsidR="00E7527D" w:rsidRPr="00816C56">
        <w:rPr>
          <w:rFonts w:ascii="Arial" w:hAnsi="Arial" w:cs="Arial"/>
          <w:color w:val="000000" w:themeColor="text1"/>
        </w:rPr>
        <w:t xml:space="preserve"> immune surveillance</w:t>
      </w:r>
      <w:del w:id="124" w:author="Andreae, Emily A" w:date="2020-01-16T14:45:00Z">
        <w:r w:rsidR="00141399" w:rsidRPr="00816C56" w:rsidDel="00C13E8D">
          <w:rPr>
            <w:rFonts w:ascii="Arial" w:hAnsi="Arial" w:cs="Arial"/>
            <w:color w:val="000000" w:themeColor="text1"/>
          </w:rPr>
          <w:delText xml:space="preserve"> of cancer</w:delText>
        </w:r>
      </w:del>
      <w:r w:rsidR="005A11CB" w:rsidRPr="00816C56">
        <w:rPr>
          <w:rFonts w:ascii="Arial" w:hAnsi="Arial" w:cs="Arial"/>
          <w:color w:val="000000" w:themeColor="text1"/>
        </w:rPr>
        <w:t>.</w:t>
      </w:r>
      <w:r w:rsidR="00E7527D" w:rsidRPr="00816C56">
        <w:rPr>
          <w:rFonts w:ascii="Arial" w:hAnsi="Arial" w:cs="Arial"/>
        </w:rPr>
        <w:t xml:space="preserve"> </w:t>
      </w:r>
    </w:p>
    <w:p w14:paraId="18435B14" w14:textId="77777777" w:rsidR="00073450" w:rsidRPr="00816C56" w:rsidRDefault="00073450" w:rsidP="00073450">
      <w:pPr>
        <w:spacing w:line="240" w:lineRule="auto"/>
        <w:contextualSpacing/>
        <w:jc w:val="both"/>
        <w:rPr>
          <w:rFonts w:ascii="Arial" w:hAnsi="Arial" w:cs="Arial"/>
        </w:rPr>
      </w:pPr>
    </w:p>
    <w:p w14:paraId="6B09DA3E" w14:textId="77777777" w:rsidR="00046864" w:rsidRPr="00816C56" w:rsidRDefault="00A96937" w:rsidP="00073450">
      <w:pPr>
        <w:spacing w:line="240" w:lineRule="auto"/>
        <w:contextualSpacing/>
        <w:jc w:val="both"/>
        <w:rPr>
          <w:rFonts w:ascii="Arial" w:hAnsi="Arial" w:cs="Arial"/>
        </w:rPr>
      </w:pPr>
      <w:r w:rsidRPr="00816C56">
        <w:rPr>
          <w:rFonts w:ascii="Arial" w:hAnsi="Arial" w:cs="Arial"/>
        </w:rPr>
        <w:t>We</w:t>
      </w:r>
      <w:r w:rsidR="00046864" w:rsidRPr="00816C56">
        <w:rPr>
          <w:rFonts w:ascii="Arial" w:hAnsi="Arial" w:cs="Arial"/>
        </w:rPr>
        <w:t xml:space="preserve"> hereby certify that this manuscript consists of original, unpublished work.</w:t>
      </w:r>
      <w:r w:rsidR="00A5349D">
        <w:rPr>
          <w:rFonts w:ascii="Arial" w:hAnsi="Arial" w:cs="Arial"/>
        </w:rPr>
        <w:t xml:space="preserve"> </w:t>
      </w:r>
      <w:r w:rsidR="00046864" w:rsidRPr="00816C56">
        <w:rPr>
          <w:rFonts w:ascii="Arial" w:hAnsi="Arial" w:cs="Arial"/>
        </w:rPr>
        <w:t>Tha</w:t>
      </w:r>
      <w:r w:rsidRPr="00816C56">
        <w:rPr>
          <w:rFonts w:ascii="Arial" w:hAnsi="Arial" w:cs="Arial"/>
        </w:rPr>
        <w:t>nk you for your consideration</w:t>
      </w:r>
      <w:ins w:id="125" w:author="Andreae, Emily A" w:date="2020-01-16T14:45:00Z">
        <w:r w:rsidR="00C13E8D">
          <w:rPr>
            <w:rFonts w:ascii="Arial" w:hAnsi="Arial" w:cs="Arial"/>
          </w:rPr>
          <w:t xml:space="preserve">, and </w:t>
        </w:r>
      </w:ins>
      <w:del w:id="126" w:author="Andreae, Emily A" w:date="2020-01-16T14:45:00Z">
        <w:r w:rsidRPr="00816C56" w:rsidDel="00C13E8D">
          <w:rPr>
            <w:rFonts w:ascii="Arial" w:hAnsi="Arial" w:cs="Arial"/>
          </w:rPr>
          <w:delText>. We</w:delText>
        </w:r>
        <w:r w:rsidR="00046864" w:rsidRPr="00816C56" w:rsidDel="00C13E8D">
          <w:rPr>
            <w:rFonts w:ascii="Arial" w:hAnsi="Arial" w:cs="Arial"/>
          </w:rPr>
          <w:delText xml:space="preserve"> </w:delText>
        </w:r>
      </w:del>
      <w:ins w:id="127" w:author="Andreae, Emily A" w:date="2020-01-16T14:45:00Z">
        <w:r w:rsidR="00C13E8D">
          <w:rPr>
            <w:rFonts w:ascii="Arial" w:hAnsi="Arial" w:cs="Arial"/>
          </w:rPr>
          <w:t xml:space="preserve">we </w:t>
        </w:r>
      </w:ins>
      <w:r w:rsidR="00046864" w:rsidRPr="00816C56">
        <w:rPr>
          <w:rFonts w:ascii="Arial" w:hAnsi="Arial" w:cs="Arial"/>
        </w:rPr>
        <w:t>look forward to hearing from you.</w:t>
      </w:r>
    </w:p>
    <w:p w14:paraId="74065D67" w14:textId="77777777" w:rsidR="00A5349D" w:rsidRDefault="00A5349D" w:rsidP="00073450">
      <w:pPr>
        <w:spacing w:beforeLines="50" w:before="120" w:line="240" w:lineRule="auto"/>
        <w:contextualSpacing/>
        <w:rPr>
          <w:rFonts w:ascii="Arial" w:hAnsi="Arial" w:cs="Arial"/>
          <w:color w:val="000000" w:themeColor="text1"/>
        </w:rPr>
      </w:pPr>
    </w:p>
    <w:p w14:paraId="333A3360" w14:textId="77777777" w:rsidR="00C13E8D" w:rsidRDefault="00C13E8D" w:rsidP="00073450">
      <w:pPr>
        <w:spacing w:beforeLines="50" w:before="120" w:line="240" w:lineRule="auto"/>
        <w:contextualSpacing/>
        <w:rPr>
          <w:ins w:id="128" w:author="Andreae, Emily A" w:date="2020-01-16T14:45:00Z"/>
          <w:rFonts w:ascii="Arial" w:hAnsi="Arial" w:cs="Arial"/>
        </w:rPr>
      </w:pPr>
      <w:ins w:id="129" w:author="Andreae, Emily A" w:date="2020-01-16T14:45:00Z">
        <w:r>
          <w:rPr>
            <w:rFonts w:ascii="Arial" w:hAnsi="Arial" w:cs="Arial"/>
          </w:rPr>
          <w:t>Sincerely,</w:t>
        </w:r>
      </w:ins>
    </w:p>
    <w:p w14:paraId="5AD1C68F" w14:textId="77777777" w:rsidR="00250017" w:rsidRPr="00816C56" w:rsidRDefault="00046864" w:rsidP="00073450">
      <w:pPr>
        <w:spacing w:beforeLines="50" w:before="120" w:line="240" w:lineRule="auto"/>
        <w:contextualSpacing/>
        <w:rPr>
          <w:rFonts w:ascii="Arial" w:hAnsi="Arial" w:cs="Arial"/>
        </w:rPr>
      </w:pPr>
      <w:r w:rsidRPr="00816C56">
        <w:rPr>
          <w:rFonts w:ascii="Arial" w:hAnsi="Arial" w:cs="Arial"/>
        </w:rPr>
        <w:t xml:space="preserve">Xiaodong Zhou, </w:t>
      </w:r>
      <w:r w:rsidR="00446335" w:rsidRPr="00816C56">
        <w:rPr>
          <w:rFonts w:ascii="Arial" w:hAnsi="Arial" w:cs="Arial"/>
        </w:rPr>
        <w:t>MD</w:t>
      </w:r>
    </w:p>
    <w:p w14:paraId="3CBB503D" w14:textId="77777777" w:rsidR="00250017" w:rsidRPr="00816C56" w:rsidRDefault="00046864" w:rsidP="00073450">
      <w:pPr>
        <w:spacing w:beforeLines="50" w:before="120" w:line="240" w:lineRule="auto"/>
        <w:contextualSpacing/>
        <w:rPr>
          <w:rFonts w:ascii="Arial" w:hAnsi="Arial" w:cs="Arial"/>
        </w:rPr>
      </w:pPr>
      <w:r w:rsidRPr="00816C56">
        <w:rPr>
          <w:rFonts w:ascii="Arial" w:hAnsi="Arial" w:cs="Arial"/>
        </w:rPr>
        <w:t xml:space="preserve">University of Texas-McGovern Medical School, TX, USA. </w:t>
      </w:r>
    </w:p>
    <w:p w14:paraId="79020A66" w14:textId="77777777" w:rsidR="00250017" w:rsidRPr="00816C56" w:rsidRDefault="00046864" w:rsidP="00073450">
      <w:pPr>
        <w:spacing w:beforeLines="50" w:before="120" w:line="240" w:lineRule="auto"/>
        <w:contextualSpacing/>
        <w:rPr>
          <w:rFonts w:ascii="Arial" w:hAnsi="Arial" w:cs="Arial"/>
        </w:rPr>
      </w:pPr>
      <w:r w:rsidRPr="00816C56">
        <w:rPr>
          <w:rFonts w:ascii="Arial" w:hAnsi="Arial" w:cs="Arial"/>
        </w:rPr>
        <w:t xml:space="preserve">Phone: +1-7135006088, Fax: +1-7135006088, </w:t>
      </w:r>
    </w:p>
    <w:p w14:paraId="5E55EDE1" w14:textId="77777777" w:rsidR="00046864" w:rsidRDefault="00046864" w:rsidP="00073450">
      <w:pPr>
        <w:spacing w:beforeLines="50" w:before="120" w:line="240" w:lineRule="auto"/>
        <w:contextualSpacing/>
        <w:rPr>
          <w:rFonts w:ascii="Arial" w:hAnsi="Arial" w:cs="Arial"/>
        </w:rPr>
      </w:pPr>
      <w:r w:rsidRPr="00816C56">
        <w:rPr>
          <w:rFonts w:ascii="Arial" w:hAnsi="Arial" w:cs="Arial"/>
        </w:rPr>
        <w:t xml:space="preserve">E-mail: </w:t>
      </w:r>
      <w:hyperlink r:id="rId8" w:history="1">
        <w:r w:rsidR="00073450" w:rsidRPr="00252920">
          <w:rPr>
            <w:rStyle w:val="Hyperlink"/>
            <w:rFonts w:ascii="Arial" w:hAnsi="Arial" w:cs="Arial"/>
          </w:rPr>
          <w:t>zhouxd@hotmail.com</w:t>
        </w:r>
      </w:hyperlink>
    </w:p>
    <w:p w14:paraId="2193B046" w14:textId="77777777" w:rsidR="00073450" w:rsidRPr="00816C56" w:rsidRDefault="00073450" w:rsidP="00073450">
      <w:pPr>
        <w:spacing w:beforeLines="50" w:before="120" w:line="240" w:lineRule="auto"/>
        <w:contextualSpacing/>
        <w:rPr>
          <w:rFonts w:ascii="Arial" w:hAnsi="Arial" w:cs="Arial"/>
        </w:rPr>
      </w:pPr>
    </w:p>
    <w:p w14:paraId="39DE379C" w14:textId="77777777" w:rsidR="00250017" w:rsidRPr="00816C56" w:rsidRDefault="00025DDC" w:rsidP="00073450">
      <w:pPr>
        <w:spacing w:beforeLines="50" w:before="120" w:line="240" w:lineRule="auto"/>
        <w:contextualSpacing/>
        <w:rPr>
          <w:rFonts w:ascii="Arial" w:hAnsi="Arial" w:cs="Arial"/>
        </w:rPr>
      </w:pPr>
      <w:r w:rsidRPr="00816C56">
        <w:rPr>
          <w:rFonts w:ascii="Arial" w:hAnsi="Arial" w:cs="Arial"/>
        </w:rPr>
        <w:t xml:space="preserve">Weifeng </w:t>
      </w:r>
      <w:r w:rsidR="00552B25" w:rsidRPr="00816C56">
        <w:rPr>
          <w:rFonts w:ascii="Arial" w:hAnsi="Arial" w:cs="Arial"/>
        </w:rPr>
        <w:t>Ding</w:t>
      </w:r>
      <w:r w:rsidR="00046864" w:rsidRPr="00816C56">
        <w:rPr>
          <w:rFonts w:ascii="Arial" w:hAnsi="Arial" w:cs="Arial"/>
        </w:rPr>
        <w:t xml:space="preserve">, </w:t>
      </w:r>
      <w:r w:rsidR="00446335" w:rsidRPr="00816C56">
        <w:rPr>
          <w:rFonts w:ascii="Arial" w:hAnsi="Arial" w:cs="Arial"/>
        </w:rPr>
        <w:t>PhD</w:t>
      </w:r>
    </w:p>
    <w:p w14:paraId="1D082EC5" w14:textId="77777777" w:rsidR="00250017" w:rsidRPr="00816C56" w:rsidRDefault="00046864" w:rsidP="00073450">
      <w:pPr>
        <w:spacing w:beforeLines="50" w:before="120" w:line="240" w:lineRule="auto"/>
        <w:contextualSpacing/>
        <w:rPr>
          <w:rFonts w:ascii="Arial" w:hAnsi="Arial" w:cs="Arial"/>
        </w:rPr>
      </w:pPr>
      <w:r w:rsidRPr="00816C56">
        <w:rPr>
          <w:rFonts w:ascii="Arial" w:hAnsi="Arial" w:cs="Arial"/>
        </w:rPr>
        <w:t xml:space="preserve">Affiliated Hospital of Nantong University, Nantong, Jiangsu Province, China. </w:t>
      </w:r>
    </w:p>
    <w:p w14:paraId="5DF6FFE6" w14:textId="77777777" w:rsidR="00250017" w:rsidRPr="00816C56" w:rsidRDefault="00046864" w:rsidP="00073450">
      <w:pPr>
        <w:spacing w:beforeLines="50" w:before="120" w:line="240" w:lineRule="auto"/>
        <w:contextualSpacing/>
        <w:rPr>
          <w:rFonts w:ascii="Arial" w:hAnsi="Arial" w:cs="Arial"/>
        </w:rPr>
      </w:pPr>
      <w:r w:rsidRPr="00816C56">
        <w:rPr>
          <w:rFonts w:ascii="Arial" w:hAnsi="Arial" w:cs="Arial"/>
        </w:rPr>
        <w:t>Phone: +86-513-85052</w:t>
      </w:r>
      <w:r w:rsidR="001D5D90" w:rsidRPr="00816C56">
        <w:rPr>
          <w:rFonts w:ascii="Arial" w:hAnsi="Arial" w:cs="Arial"/>
        </w:rPr>
        <w:t>483</w:t>
      </w:r>
      <w:r w:rsidRPr="00816C56">
        <w:rPr>
          <w:rFonts w:ascii="Arial" w:hAnsi="Arial" w:cs="Arial"/>
        </w:rPr>
        <w:t xml:space="preserve">, Fax: +86-513-85052102, </w:t>
      </w:r>
    </w:p>
    <w:p w14:paraId="67C40D91" w14:textId="77777777" w:rsidR="00046864" w:rsidRPr="00816C56" w:rsidRDefault="00046864" w:rsidP="00073450">
      <w:pPr>
        <w:spacing w:beforeLines="50" w:before="120" w:line="240" w:lineRule="auto"/>
        <w:contextualSpacing/>
        <w:rPr>
          <w:rFonts w:ascii="Arial" w:hAnsi="Arial" w:cs="Arial"/>
        </w:rPr>
      </w:pPr>
      <w:r w:rsidRPr="00816C56">
        <w:rPr>
          <w:rFonts w:ascii="Arial" w:hAnsi="Arial" w:cs="Arial"/>
        </w:rPr>
        <w:t>E-mail: dwf@ntu.edu.cn</w:t>
      </w:r>
    </w:p>
    <w:sectPr w:rsidR="00046864" w:rsidRPr="00816C56" w:rsidSect="00816C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dreae, Emily A" w:date="2020-01-16T14:03:00Z" w:initials="AEA">
    <w:p w14:paraId="713D2168" w14:textId="77777777" w:rsidR="000E07AD" w:rsidRDefault="000E07AD">
      <w:pPr>
        <w:pStyle w:val="CommentText"/>
      </w:pPr>
      <w:r>
        <w:rPr>
          <w:rStyle w:val="CommentReference"/>
        </w:rPr>
        <w:annotationRef/>
      </w:r>
      <w:r>
        <w:t>This journal subsection best aligns with the focus and scope of the present work.</w:t>
      </w:r>
    </w:p>
  </w:comment>
  <w:comment w:id="7" w:author="Andreae, Emily A" w:date="2020-01-16T14:11:00Z" w:initials="AEA">
    <w:p w14:paraId="51379502" w14:textId="77777777" w:rsidR="00F6129A" w:rsidRDefault="00F6129A">
      <w:pPr>
        <w:pStyle w:val="CommentText"/>
      </w:pPr>
      <w:r>
        <w:rPr>
          <w:rStyle w:val="CommentReference"/>
        </w:rPr>
        <w:annotationRef/>
      </w:r>
      <w:r>
        <w:t>Remember to italicize gene names and symbols.</w:t>
      </w:r>
    </w:p>
  </w:comment>
  <w:comment w:id="46" w:author="Andreae, Emily A" w:date="2020-01-16T14:01:00Z" w:initials="AEA">
    <w:p w14:paraId="5C5C3BE0" w14:textId="77777777" w:rsidR="000E07AD" w:rsidRDefault="000E07AD">
      <w:pPr>
        <w:pStyle w:val="CommentText"/>
      </w:pPr>
      <w:r>
        <w:rPr>
          <w:rStyle w:val="CommentReference"/>
        </w:rPr>
        <w:annotationRef/>
      </w:r>
      <w:r>
        <w:t>Two separate words.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3D2168" w15:done="0"/>
  <w15:commentEx w15:paraId="51379502" w15:done="0"/>
  <w15:commentEx w15:paraId="5C5C3BE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E07AD" w14:textId="77777777" w:rsidR="0080120E" w:rsidRDefault="0080120E" w:rsidP="00862211">
      <w:pPr>
        <w:spacing w:after="0" w:line="240" w:lineRule="auto"/>
      </w:pPr>
      <w:r>
        <w:separator/>
      </w:r>
    </w:p>
  </w:endnote>
  <w:endnote w:type="continuationSeparator" w:id="0">
    <w:p w14:paraId="5E2E954C" w14:textId="77777777" w:rsidR="0080120E" w:rsidRDefault="0080120E" w:rsidP="0086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543C8" w14:textId="77777777" w:rsidR="0080120E" w:rsidRDefault="0080120E" w:rsidP="00862211">
      <w:pPr>
        <w:spacing w:after="0" w:line="240" w:lineRule="auto"/>
      </w:pPr>
      <w:r>
        <w:separator/>
      </w:r>
    </w:p>
  </w:footnote>
  <w:footnote w:type="continuationSeparator" w:id="0">
    <w:p w14:paraId="7112D583" w14:textId="77777777" w:rsidR="0080120E" w:rsidRDefault="0080120E" w:rsidP="0086221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e, Emily A">
    <w15:presenceInfo w15:providerId="AD" w15:userId="S-1-5-21-2000478354-1637723038-1606980848-175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97"/>
  <w:trackRevision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4FBE"/>
    <w:rsid w:val="00001FDC"/>
    <w:rsid w:val="00025DDC"/>
    <w:rsid w:val="00046864"/>
    <w:rsid w:val="00067B05"/>
    <w:rsid w:val="00073450"/>
    <w:rsid w:val="000A68B9"/>
    <w:rsid w:val="000C336A"/>
    <w:rsid w:val="000C5175"/>
    <w:rsid w:val="000E07AD"/>
    <w:rsid w:val="00141399"/>
    <w:rsid w:val="0017188A"/>
    <w:rsid w:val="001A6062"/>
    <w:rsid w:val="001B5712"/>
    <w:rsid w:val="001D5D90"/>
    <w:rsid w:val="00221348"/>
    <w:rsid w:val="00230B20"/>
    <w:rsid w:val="00250017"/>
    <w:rsid w:val="002547AE"/>
    <w:rsid w:val="00293BBB"/>
    <w:rsid w:val="0032441D"/>
    <w:rsid w:val="003C21CC"/>
    <w:rsid w:val="003D2547"/>
    <w:rsid w:val="003F5AE7"/>
    <w:rsid w:val="004176BC"/>
    <w:rsid w:val="00427556"/>
    <w:rsid w:val="00446335"/>
    <w:rsid w:val="004575FC"/>
    <w:rsid w:val="00476ADD"/>
    <w:rsid w:val="004F6BE9"/>
    <w:rsid w:val="00502E0C"/>
    <w:rsid w:val="0052065C"/>
    <w:rsid w:val="00525664"/>
    <w:rsid w:val="00552B25"/>
    <w:rsid w:val="00557400"/>
    <w:rsid w:val="0057138A"/>
    <w:rsid w:val="005803B4"/>
    <w:rsid w:val="005A11CB"/>
    <w:rsid w:val="00612D7F"/>
    <w:rsid w:val="0063169C"/>
    <w:rsid w:val="006340C4"/>
    <w:rsid w:val="00652CA9"/>
    <w:rsid w:val="0065664A"/>
    <w:rsid w:val="006C4626"/>
    <w:rsid w:val="0071263D"/>
    <w:rsid w:val="00791FD7"/>
    <w:rsid w:val="007A5B16"/>
    <w:rsid w:val="007D7C70"/>
    <w:rsid w:val="007E2BB7"/>
    <w:rsid w:val="007F04A7"/>
    <w:rsid w:val="0080120E"/>
    <w:rsid w:val="008012DC"/>
    <w:rsid w:val="00805646"/>
    <w:rsid w:val="00816C56"/>
    <w:rsid w:val="008521AB"/>
    <w:rsid w:val="00862211"/>
    <w:rsid w:val="00863D8D"/>
    <w:rsid w:val="008B54AB"/>
    <w:rsid w:val="008C116A"/>
    <w:rsid w:val="008C5FB3"/>
    <w:rsid w:val="00900AE7"/>
    <w:rsid w:val="00902647"/>
    <w:rsid w:val="00930B0F"/>
    <w:rsid w:val="00964179"/>
    <w:rsid w:val="00977EE8"/>
    <w:rsid w:val="0099367D"/>
    <w:rsid w:val="009D4FBE"/>
    <w:rsid w:val="009E5801"/>
    <w:rsid w:val="009F1189"/>
    <w:rsid w:val="00A01976"/>
    <w:rsid w:val="00A37B1D"/>
    <w:rsid w:val="00A50D01"/>
    <w:rsid w:val="00A52146"/>
    <w:rsid w:val="00A5349D"/>
    <w:rsid w:val="00A96937"/>
    <w:rsid w:val="00AB1546"/>
    <w:rsid w:val="00AB55DA"/>
    <w:rsid w:val="00AD3BBC"/>
    <w:rsid w:val="00AE373E"/>
    <w:rsid w:val="00B739B5"/>
    <w:rsid w:val="00B76926"/>
    <w:rsid w:val="00BB16BD"/>
    <w:rsid w:val="00BD27BE"/>
    <w:rsid w:val="00BD6538"/>
    <w:rsid w:val="00C13E8D"/>
    <w:rsid w:val="00C16CA3"/>
    <w:rsid w:val="00C46C02"/>
    <w:rsid w:val="00C616A3"/>
    <w:rsid w:val="00C93BB4"/>
    <w:rsid w:val="00CD2DA3"/>
    <w:rsid w:val="00D44F30"/>
    <w:rsid w:val="00D51291"/>
    <w:rsid w:val="00D52EAC"/>
    <w:rsid w:val="00DA4001"/>
    <w:rsid w:val="00DD7089"/>
    <w:rsid w:val="00E260E8"/>
    <w:rsid w:val="00E27C62"/>
    <w:rsid w:val="00E7527D"/>
    <w:rsid w:val="00E75D12"/>
    <w:rsid w:val="00EA6F10"/>
    <w:rsid w:val="00EF32FE"/>
    <w:rsid w:val="00F02DDE"/>
    <w:rsid w:val="00F3675B"/>
    <w:rsid w:val="00F6129A"/>
    <w:rsid w:val="00F61B46"/>
    <w:rsid w:val="00F72671"/>
    <w:rsid w:val="00F92EC8"/>
    <w:rsid w:val="00FC5430"/>
    <w:rsid w:val="00FD654D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FA1D34E"/>
  <w15:docId w15:val="{D5FA714D-155B-4FF8-B9F7-27CD5490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3B4"/>
  </w:style>
  <w:style w:type="paragraph" w:styleId="Heading1">
    <w:name w:val="heading 1"/>
    <w:basedOn w:val="Normal"/>
    <w:link w:val="Heading1Char"/>
    <w:uiPriority w:val="9"/>
    <w:qFormat/>
    <w:rsid w:val="00DD7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4FBE"/>
  </w:style>
  <w:style w:type="character" w:customStyle="1" w:styleId="DateChar">
    <w:name w:val="Date Char"/>
    <w:basedOn w:val="DefaultParagraphFont"/>
    <w:link w:val="Date"/>
    <w:uiPriority w:val="99"/>
    <w:semiHidden/>
    <w:rsid w:val="009D4FBE"/>
  </w:style>
  <w:style w:type="character" w:styleId="Hyperlink">
    <w:name w:val="Hyperlink"/>
    <w:basedOn w:val="DefaultParagraphFont"/>
    <w:uiPriority w:val="99"/>
    <w:unhideWhenUsed/>
    <w:rsid w:val="0004686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13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3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38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8A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8A"/>
    <w:rPr>
      <w:rFonts w:ascii="Microsoft YaHei" w:eastAsia="Microsoft YaHe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2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11"/>
  </w:style>
  <w:style w:type="paragraph" w:styleId="Footer">
    <w:name w:val="footer"/>
    <w:basedOn w:val="Normal"/>
    <w:link w:val="FooterChar"/>
    <w:uiPriority w:val="99"/>
    <w:unhideWhenUsed/>
    <w:rsid w:val="00862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11"/>
  </w:style>
  <w:style w:type="character" w:styleId="Emphasis">
    <w:name w:val="Emphasis"/>
    <w:basedOn w:val="DefaultParagraphFont"/>
    <w:uiPriority w:val="20"/>
    <w:qFormat/>
    <w:rsid w:val="00230B20"/>
    <w:rPr>
      <w:i/>
      <w:iCs/>
    </w:rPr>
  </w:style>
  <w:style w:type="character" w:styleId="Strong">
    <w:name w:val="Strong"/>
    <w:basedOn w:val="DefaultParagraphFont"/>
    <w:uiPriority w:val="22"/>
    <w:qFormat/>
    <w:rsid w:val="009F11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D70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0A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7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xd@hotmail.com" TargetMode="Externa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2207FCD8.dotm</Template>
  <TotalTime>3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丁伟峰</dc:creator>
  <cp:lastModifiedBy>Andreae, Emily A</cp:lastModifiedBy>
  <cp:revision>5</cp:revision>
  <dcterms:created xsi:type="dcterms:W3CDTF">2020-01-16T20:50:00Z</dcterms:created>
  <dcterms:modified xsi:type="dcterms:W3CDTF">2020-01-16T22:05:00Z</dcterms:modified>
</cp:coreProperties>
</file>