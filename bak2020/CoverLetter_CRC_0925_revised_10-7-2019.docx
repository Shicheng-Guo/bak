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D8C96" w14:textId="77777777" w:rsidR="00592572" w:rsidRDefault="00592572" w:rsidP="00592572">
      <w:pPr>
        <w:pStyle w:val="Default"/>
        <w:contextualSpacing/>
        <w:jc w:val="right"/>
        <w:rPr>
          <w:rFonts w:ascii="Arial" w:hAnsi="Arial" w:cs="Arial"/>
          <w:iCs/>
          <w:sz w:val="22"/>
          <w:szCs w:val="22"/>
        </w:rPr>
      </w:pPr>
      <w:r>
        <w:rPr>
          <w:rFonts w:ascii="Arial" w:hAnsi="Arial" w:cs="Arial"/>
          <w:iCs/>
          <w:sz w:val="22"/>
          <w:szCs w:val="22"/>
        </w:rPr>
        <w:t>October 7, 2019</w:t>
      </w:r>
    </w:p>
    <w:p w14:paraId="3C071E3D" w14:textId="77777777" w:rsidR="005547F6" w:rsidRPr="00100EE0" w:rsidRDefault="005547F6" w:rsidP="00100EE0">
      <w:pPr>
        <w:pStyle w:val="Default"/>
        <w:contextualSpacing/>
        <w:jc w:val="both"/>
        <w:rPr>
          <w:rFonts w:ascii="Arial" w:hAnsi="Arial" w:cs="Arial"/>
          <w:sz w:val="22"/>
          <w:szCs w:val="22"/>
        </w:rPr>
      </w:pPr>
    </w:p>
    <w:p w14:paraId="781FCDC8" w14:textId="77777777" w:rsidR="009E7B33" w:rsidRPr="00100EE0" w:rsidRDefault="00592572" w:rsidP="00100EE0">
      <w:pPr>
        <w:contextualSpacing/>
        <w:rPr>
          <w:rFonts w:ascii="Arial" w:hAnsi="Arial" w:cs="Arial"/>
          <w:iCs/>
          <w:sz w:val="22"/>
        </w:rPr>
      </w:pPr>
      <w:r>
        <w:rPr>
          <w:rFonts w:ascii="Arial" w:hAnsi="Arial" w:cs="Arial"/>
          <w:iCs/>
          <w:sz w:val="22"/>
        </w:rPr>
        <w:t xml:space="preserve">Greetings </w:t>
      </w:r>
      <w:r w:rsidR="00772815" w:rsidRPr="00100EE0">
        <w:rPr>
          <w:rFonts w:ascii="Arial" w:hAnsi="Arial" w:cs="Arial"/>
          <w:iCs/>
          <w:sz w:val="22"/>
        </w:rPr>
        <w:t xml:space="preserve">Dr. Brian Lacy, Dr. Brennan Spiegel, and </w:t>
      </w:r>
      <w:r>
        <w:rPr>
          <w:rFonts w:ascii="Arial" w:hAnsi="Arial" w:cs="Arial"/>
          <w:iCs/>
          <w:sz w:val="22"/>
        </w:rPr>
        <w:t xml:space="preserve">the </w:t>
      </w:r>
      <w:r w:rsidR="00772815" w:rsidRPr="00100EE0">
        <w:rPr>
          <w:rFonts w:ascii="Arial" w:hAnsi="Arial" w:cs="Arial"/>
          <w:iCs/>
          <w:sz w:val="22"/>
        </w:rPr>
        <w:t>Editorial Board,</w:t>
      </w:r>
    </w:p>
    <w:p w14:paraId="77265C0D" w14:textId="77777777" w:rsidR="00772815" w:rsidRPr="00100EE0" w:rsidRDefault="00772815" w:rsidP="00100EE0">
      <w:pPr>
        <w:contextualSpacing/>
        <w:rPr>
          <w:rFonts w:ascii="Arial" w:hAnsi="Arial" w:cs="Arial"/>
          <w:sz w:val="22"/>
        </w:rPr>
      </w:pPr>
    </w:p>
    <w:p w14:paraId="15A65C3B" w14:textId="77777777" w:rsidR="009E7B33" w:rsidRPr="00100EE0" w:rsidRDefault="004A3A17" w:rsidP="00100EE0">
      <w:pPr>
        <w:contextualSpacing/>
        <w:rPr>
          <w:rFonts w:ascii="Arial" w:hAnsi="Arial" w:cs="Arial"/>
          <w:sz w:val="22"/>
        </w:rPr>
      </w:pPr>
      <w:r w:rsidRPr="00100EE0">
        <w:rPr>
          <w:rFonts w:ascii="Arial" w:hAnsi="Arial" w:cs="Arial"/>
          <w:sz w:val="22"/>
        </w:rPr>
        <w:t>On behalf of all authors, please consider our submitted research article entitled</w:t>
      </w:r>
      <w:r w:rsidR="00592572">
        <w:rPr>
          <w:rFonts w:ascii="Arial" w:hAnsi="Arial" w:cs="Arial"/>
          <w:sz w:val="22"/>
        </w:rPr>
        <w:t>,</w:t>
      </w:r>
      <w:r w:rsidRPr="00100EE0">
        <w:rPr>
          <w:rFonts w:ascii="Arial" w:hAnsi="Arial" w:cs="Arial"/>
          <w:sz w:val="22"/>
        </w:rPr>
        <w:t xml:space="preserve"> “</w:t>
      </w:r>
      <w:r w:rsidR="00592572" w:rsidRPr="00592572">
        <w:rPr>
          <w:rFonts w:ascii="Arial" w:hAnsi="Arial" w:cs="Arial"/>
          <w:sz w:val="22"/>
        </w:rPr>
        <w:t>Genome-Wide Methylation Profiles of Low- and High-Grade Adenoma Reveals Potential Biomarkers for Early Di</w:t>
      </w:r>
      <w:r w:rsidR="00592572">
        <w:rPr>
          <w:rFonts w:ascii="Arial" w:hAnsi="Arial" w:cs="Arial"/>
          <w:sz w:val="22"/>
        </w:rPr>
        <w:t>agnosis of Colorectal Carcinoma</w:t>
      </w:r>
      <w:r w:rsidRPr="00100EE0">
        <w:rPr>
          <w:rFonts w:ascii="Arial" w:hAnsi="Arial" w:cs="Arial"/>
          <w:sz w:val="22"/>
        </w:rPr>
        <w:t xml:space="preserve">” for publication </w:t>
      </w:r>
      <w:del w:id="0" w:author="Andreae, Emily A" w:date="2019-10-07T10:29:00Z">
        <w:r w:rsidRPr="00100EE0" w:rsidDel="00592572">
          <w:rPr>
            <w:rFonts w:ascii="Arial" w:hAnsi="Arial" w:cs="Arial"/>
            <w:sz w:val="22"/>
          </w:rPr>
          <w:delText>on</w:delText>
        </w:r>
      </w:del>
      <w:ins w:id="1" w:author="Andreae, Emily A" w:date="2019-10-07T10:30:00Z">
        <w:r w:rsidR="00592572">
          <w:rPr>
            <w:rFonts w:ascii="Arial" w:hAnsi="Arial" w:cs="Arial"/>
            <w:sz w:val="22"/>
          </w:rPr>
          <w:t xml:space="preserve">in </w:t>
        </w:r>
      </w:ins>
      <w:r w:rsidR="00CB478A" w:rsidRPr="00100EE0">
        <w:rPr>
          <w:rFonts w:ascii="Arial" w:hAnsi="Arial" w:cs="Arial"/>
          <w:i/>
          <w:sz w:val="22"/>
        </w:rPr>
        <w:t>The American Journal of Gastroenterology</w:t>
      </w:r>
      <w:r w:rsidR="009E7B33" w:rsidRPr="00100EE0">
        <w:rPr>
          <w:rFonts w:ascii="Arial" w:hAnsi="Arial" w:cs="Arial"/>
          <w:sz w:val="22"/>
        </w:rPr>
        <w:t>.</w:t>
      </w:r>
    </w:p>
    <w:p w14:paraId="2A2D0080" w14:textId="77777777" w:rsidR="00100EE0" w:rsidRPr="00100EE0" w:rsidRDefault="00100EE0" w:rsidP="00100EE0">
      <w:pPr>
        <w:contextualSpacing/>
        <w:rPr>
          <w:rFonts w:ascii="Arial" w:hAnsi="Arial" w:cs="Arial"/>
          <w:sz w:val="22"/>
        </w:rPr>
      </w:pPr>
    </w:p>
    <w:p w14:paraId="1B7909C4" w14:textId="77777777" w:rsidR="009E7B33" w:rsidRPr="00100EE0" w:rsidRDefault="002A3946" w:rsidP="00100EE0">
      <w:pPr>
        <w:contextualSpacing/>
        <w:rPr>
          <w:rFonts w:ascii="Arial" w:hAnsi="Arial" w:cs="Arial"/>
          <w:sz w:val="22"/>
        </w:rPr>
      </w:pPr>
      <w:r w:rsidRPr="00100EE0">
        <w:rPr>
          <w:rFonts w:ascii="Arial" w:hAnsi="Arial" w:cs="Arial"/>
          <w:sz w:val="22"/>
        </w:rPr>
        <w:t>Colorectal cancer</w:t>
      </w:r>
      <w:r w:rsidR="003B500D" w:rsidRPr="00100EE0">
        <w:rPr>
          <w:rFonts w:ascii="Arial" w:hAnsi="Arial" w:cs="Arial"/>
          <w:sz w:val="22"/>
        </w:rPr>
        <w:t xml:space="preserve"> (CRC)</w:t>
      </w:r>
      <w:r w:rsidRPr="00100EE0">
        <w:rPr>
          <w:rFonts w:ascii="Arial" w:hAnsi="Arial" w:cs="Arial"/>
          <w:sz w:val="22"/>
        </w:rPr>
        <w:t xml:space="preserve"> </w:t>
      </w:r>
      <w:r w:rsidR="009E7B33" w:rsidRPr="00100EE0">
        <w:rPr>
          <w:rFonts w:ascii="Arial" w:hAnsi="Arial" w:cs="Arial"/>
          <w:sz w:val="22"/>
        </w:rPr>
        <w:t>is the third leading cause of cancer</w:t>
      </w:r>
      <w:ins w:id="2" w:author="Andreae, Emily A" w:date="2019-10-07T10:30:00Z">
        <w:r w:rsidR="00592572">
          <w:rPr>
            <w:rFonts w:ascii="Arial" w:hAnsi="Arial" w:cs="Arial"/>
            <w:sz w:val="22"/>
          </w:rPr>
          <w:t>-</w:t>
        </w:r>
      </w:ins>
      <w:del w:id="3" w:author="Andreae, Emily A" w:date="2019-10-07T10:30:00Z">
        <w:r w:rsidR="009E7B33" w:rsidRPr="00100EE0" w:rsidDel="00592572">
          <w:rPr>
            <w:rFonts w:ascii="Arial" w:hAnsi="Arial" w:cs="Arial"/>
            <w:sz w:val="22"/>
          </w:rPr>
          <w:delText xml:space="preserve"> </w:delText>
        </w:r>
      </w:del>
      <w:r w:rsidR="009E7B33" w:rsidRPr="00100EE0">
        <w:rPr>
          <w:rFonts w:ascii="Arial" w:hAnsi="Arial" w:cs="Arial"/>
          <w:sz w:val="22"/>
        </w:rPr>
        <w:t>related death</w:t>
      </w:r>
      <w:ins w:id="4" w:author="Andreae, Emily A" w:date="2019-10-07T10:30:00Z">
        <w:r w:rsidR="00592572">
          <w:rPr>
            <w:rFonts w:ascii="Arial" w:hAnsi="Arial" w:cs="Arial"/>
            <w:sz w:val="22"/>
          </w:rPr>
          <w:t xml:space="preserve"> worldwide</w:t>
        </w:r>
      </w:ins>
      <w:del w:id="5" w:author="Andreae, Emily A" w:date="2019-10-07T10:30:00Z">
        <w:r w:rsidR="009E7B33" w:rsidRPr="00100EE0" w:rsidDel="00592572">
          <w:rPr>
            <w:rFonts w:ascii="Arial" w:hAnsi="Arial" w:cs="Arial"/>
            <w:sz w:val="22"/>
          </w:rPr>
          <w:delText>s</w:delText>
        </w:r>
      </w:del>
      <w:r w:rsidRPr="00100EE0">
        <w:rPr>
          <w:rFonts w:ascii="Arial" w:hAnsi="Arial" w:cs="Arial"/>
          <w:sz w:val="22"/>
        </w:rPr>
        <w:t xml:space="preserve">. Identification and application of early biomarkers </w:t>
      </w:r>
      <w:ins w:id="6" w:author="Andreae, Emily A" w:date="2019-10-07T10:34:00Z">
        <w:r w:rsidR="00784B9C">
          <w:rPr>
            <w:rFonts w:ascii="Arial" w:hAnsi="Arial" w:cs="Arial"/>
            <w:sz w:val="22"/>
          </w:rPr>
          <w:t xml:space="preserve">of carcinogenesis to enhance cancer screening </w:t>
        </w:r>
      </w:ins>
      <w:del w:id="7" w:author="Andreae, Emily A" w:date="2019-10-07T11:10:00Z">
        <w:r w:rsidRPr="00100EE0" w:rsidDel="00784B9C">
          <w:rPr>
            <w:rFonts w:ascii="Arial" w:hAnsi="Arial" w:cs="Arial"/>
            <w:sz w:val="22"/>
          </w:rPr>
          <w:delText>to discover</w:delText>
        </w:r>
      </w:del>
      <w:del w:id="8" w:author="Andreae, Emily A" w:date="2019-10-07T10:34:00Z">
        <w:r w:rsidRPr="00100EE0" w:rsidDel="00B3198A">
          <w:rPr>
            <w:rFonts w:ascii="Arial" w:hAnsi="Arial" w:cs="Arial"/>
            <w:sz w:val="22"/>
          </w:rPr>
          <w:delText xml:space="preserve"> the</w:delText>
        </w:r>
      </w:del>
      <w:del w:id="9" w:author="Andreae, Emily A" w:date="2019-10-07T11:10:00Z">
        <w:r w:rsidRPr="00100EE0" w:rsidDel="00784B9C">
          <w:rPr>
            <w:rFonts w:ascii="Arial" w:hAnsi="Arial" w:cs="Arial"/>
            <w:sz w:val="22"/>
          </w:rPr>
          <w:delText xml:space="preserve"> cancer cells </w:delText>
        </w:r>
      </w:del>
      <w:ins w:id="10" w:author="Andreae, Emily A" w:date="2019-10-07T10:34:00Z">
        <w:r w:rsidR="00B3198A">
          <w:rPr>
            <w:rFonts w:ascii="Arial" w:hAnsi="Arial" w:cs="Arial"/>
            <w:sz w:val="22"/>
          </w:rPr>
          <w:t xml:space="preserve">has </w:t>
        </w:r>
      </w:ins>
      <w:r w:rsidRPr="00100EE0">
        <w:rPr>
          <w:rFonts w:ascii="Arial" w:hAnsi="Arial" w:cs="Arial"/>
          <w:sz w:val="22"/>
        </w:rPr>
        <w:t xml:space="preserve">become one of </w:t>
      </w:r>
      <w:ins w:id="11" w:author="Andreae, Emily A" w:date="2019-10-07T11:10:00Z">
        <w:r w:rsidR="00784B9C">
          <w:rPr>
            <w:rFonts w:ascii="Arial" w:hAnsi="Arial" w:cs="Arial"/>
            <w:sz w:val="22"/>
          </w:rPr>
          <w:t xml:space="preserve">the </w:t>
        </w:r>
      </w:ins>
      <w:r w:rsidRPr="00100EE0">
        <w:rPr>
          <w:rFonts w:ascii="Arial" w:hAnsi="Arial" w:cs="Arial"/>
          <w:sz w:val="22"/>
        </w:rPr>
        <w:t>most effective approaches to increase the overall survival probabilit</w:t>
      </w:r>
      <w:ins w:id="12" w:author="Andreae, Emily A" w:date="2019-10-07T10:35:00Z">
        <w:r w:rsidR="00B3198A">
          <w:rPr>
            <w:rFonts w:ascii="Arial" w:hAnsi="Arial" w:cs="Arial"/>
            <w:sz w:val="22"/>
          </w:rPr>
          <w:t>y of patients with cancer</w:t>
        </w:r>
      </w:ins>
      <w:del w:id="13" w:author="Andreae, Emily A" w:date="2019-10-07T10:35:00Z">
        <w:r w:rsidRPr="00100EE0" w:rsidDel="00B3198A">
          <w:rPr>
            <w:rFonts w:ascii="Arial" w:hAnsi="Arial" w:cs="Arial"/>
            <w:sz w:val="22"/>
          </w:rPr>
          <w:delText>ies</w:delText>
        </w:r>
      </w:del>
      <w:r w:rsidRPr="00100EE0">
        <w:rPr>
          <w:rFonts w:ascii="Arial" w:hAnsi="Arial" w:cs="Arial"/>
          <w:sz w:val="22"/>
        </w:rPr>
        <w:t>. Recent evidence</w:t>
      </w:r>
      <w:del w:id="14" w:author="Andreae, Emily A" w:date="2019-10-07T10:35:00Z">
        <w:r w:rsidRPr="00100EE0" w:rsidDel="00B3198A">
          <w:rPr>
            <w:rFonts w:ascii="Arial" w:hAnsi="Arial" w:cs="Arial"/>
            <w:sz w:val="22"/>
          </w:rPr>
          <w:delText>s</w:delText>
        </w:r>
      </w:del>
      <w:r w:rsidRPr="00100EE0">
        <w:rPr>
          <w:rFonts w:ascii="Arial" w:hAnsi="Arial" w:cs="Arial"/>
          <w:sz w:val="22"/>
        </w:rPr>
        <w:t xml:space="preserve"> demonstrate</w:t>
      </w:r>
      <w:ins w:id="15" w:author="Andreae, Emily A" w:date="2019-10-07T10:35:00Z">
        <w:r w:rsidR="00B3198A">
          <w:rPr>
            <w:rFonts w:ascii="Arial" w:hAnsi="Arial" w:cs="Arial"/>
            <w:sz w:val="22"/>
          </w:rPr>
          <w:t>s</w:t>
        </w:r>
      </w:ins>
      <w:del w:id="16" w:author="Andreae, Emily A" w:date="2019-10-07T10:35:00Z">
        <w:r w:rsidRPr="00100EE0" w:rsidDel="00B3198A">
          <w:rPr>
            <w:rFonts w:ascii="Arial" w:hAnsi="Arial" w:cs="Arial"/>
            <w:sz w:val="22"/>
          </w:rPr>
          <w:delText>d</w:delText>
        </w:r>
      </w:del>
      <w:r w:rsidRPr="00100EE0">
        <w:rPr>
          <w:rFonts w:ascii="Arial" w:hAnsi="Arial" w:cs="Arial"/>
          <w:sz w:val="22"/>
        </w:rPr>
        <w:t xml:space="preserve"> </w:t>
      </w:r>
      <w:ins w:id="17" w:author="Andreae, Emily A" w:date="2019-10-07T10:36:00Z">
        <w:r w:rsidR="00B3198A">
          <w:rPr>
            <w:rFonts w:ascii="Arial" w:hAnsi="Arial" w:cs="Arial"/>
            <w:sz w:val="22"/>
          </w:rPr>
          <w:t xml:space="preserve">that </w:t>
        </w:r>
      </w:ins>
      <w:r w:rsidRPr="00100EE0">
        <w:rPr>
          <w:rFonts w:ascii="Arial" w:hAnsi="Arial" w:cs="Arial"/>
          <w:sz w:val="22"/>
        </w:rPr>
        <w:t xml:space="preserve">DNA methylation </w:t>
      </w:r>
      <w:ins w:id="18" w:author="Andreae, Emily A" w:date="2019-10-07T10:36:00Z">
        <w:r w:rsidR="00B3198A">
          <w:rPr>
            <w:rFonts w:ascii="Arial" w:hAnsi="Arial" w:cs="Arial"/>
            <w:sz w:val="22"/>
          </w:rPr>
          <w:t xml:space="preserve">signatures of </w:t>
        </w:r>
        <w:r w:rsidR="00B3198A" w:rsidRPr="00B3198A">
          <w:rPr>
            <w:rFonts w:ascii="Arial" w:hAnsi="Arial" w:cs="Arial"/>
            <w:sz w:val="22"/>
          </w:rPr>
          <w:t>circulating cell-free DNA (cfDNA)</w:t>
        </w:r>
      </w:ins>
      <w:ins w:id="19" w:author="Andreae, Emily A" w:date="2019-10-07T10:37:00Z">
        <w:r w:rsidR="00B3198A">
          <w:rPr>
            <w:rFonts w:ascii="Arial" w:hAnsi="Arial" w:cs="Arial"/>
            <w:sz w:val="22"/>
          </w:rPr>
          <w:t xml:space="preserve"> </w:t>
        </w:r>
      </w:ins>
      <w:ins w:id="20" w:author="Andreae, Emily A" w:date="2019-10-07T10:36:00Z">
        <w:r w:rsidR="00B3198A">
          <w:rPr>
            <w:rFonts w:ascii="Arial" w:hAnsi="Arial" w:cs="Arial"/>
            <w:sz w:val="22"/>
          </w:rPr>
          <w:t>may be a</w:t>
        </w:r>
      </w:ins>
      <w:del w:id="21" w:author="Andreae, Emily A" w:date="2019-10-07T10:36:00Z">
        <w:r w:rsidRPr="00100EE0" w:rsidDel="00B3198A">
          <w:rPr>
            <w:rFonts w:ascii="Arial" w:hAnsi="Arial" w:cs="Arial"/>
            <w:sz w:val="22"/>
          </w:rPr>
          <w:delText>showed</w:delText>
        </w:r>
      </w:del>
      <w:r w:rsidRPr="00100EE0">
        <w:rPr>
          <w:rFonts w:ascii="Arial" w:hAnsi="Arial" w:cs="Arial"/>
          <w:sz w:val="22"/>
        </w:rPr>
        <w:t xml:space="preserve"> promising </w:t>
      </w:r>
      <w:ins w:id="22" w:author="Andreae, Emily A" w:date="2019-10-07T10:37:00Z">
        <w:r w:rsidR="00B3198A">
          <w:rPr>
            <w:rFonts w:ascii="Arial" w:hAnsi="Arial" w:cs="Arial"/>
            <w:sz w:val="22"/>
          </w:rPr>
          <w:t xml:space="preserve">approach </w:t>
        </w:r>
      </w:ins>
      <w:ins w:id="23" w:author="Andreae, Emily A" w:date="2019-10-07T10:36:00Z">
        <w:r w:rsidR="00B3198A">
          <w:rPr>
            <w:rFonts w:ascii="Arial" w:hAnsi="Arial" w:cs="Arial"/>
            <w:sz w:val="22"/>
          </w:rPr>
          <w:t xml:space="preserve">for </w:t>
        </w:r>
      </w:ins>
      <w:r w:rsidRPr="00100EE0">
        <w:rPr>
          <w:rFonts w:ascii="Arial" w:hAnsi="Arial" w:cs="Arial"/>
          <w:sz w:val="22"/>
        </w:rPr>
        <w:t xml:space="preserve">early diagnosis </w:t>
      </w:r>
      <w:ins w:id="24" w:author="Andreae, Emily A" w:date="2019-10-07T10:37:00Z">
        <w:r w:rsidR="00B3198A">
          <w:rPr>
            <w:rFonts w:ascii="Arial" w:hAnsi="Arial" w:cs="Arial"/>
            <w:sz w:val="22"/>
          </w:rPr>
          <w:t xml:space="preserve">of CRC </w:t>
        </w:r>
      </w:ins>
      <w:r w:rsidRPr="00100EE0">
        <w:rPr>
          <w:rFonts w:ascii="Arial" w:hAnsi="Arial" w:cs="Arial"/>
          <w:sz w:val="22"/>
        </w:rPr>
        <w:t xml:space="preserve">and </w:t>
      </w:r>
      <w:ins w:id="25" w:author="Andreae, Emily A" w:date="2019-10-07T10:37:00Z">
        <w:r w:rsidR="00B3198A">
          <w:rPr>
            <w:rFonts w:ascii="Arial" w:hAnsi="Arial" w:cs="Arial"/>
            <w:sz w:val="22"/>
          </w:rPr>
          <w:t xml:space="preserve">improved </w:t>
        </w:r>
      </w:ins>
      <w:r w:rsidRPr="00100EE0">
        <w:rPr>
          <w:rFonts w:ascii="Arial" w:hAnsi="Arial" w:cs="Arial"/>
          <w:sz w:val="22"/>
        </w:rPr>
        <w:t xml:space="preserve">tissue-of-origin mapping </w:t>
      </w:r>
      <w:r w:rsidR="009273B5" w:rsidRPr="00100EE0">
        <w:rPr>
          <w:rFonts w:ascii="Arial" w:hAnsi="Arial" w:cs="Arial"/>
          <w:sz w:val="22"/>
        </w:rPr>
        <w:t xml:space="preserve">ability </w:t>
      </w:r>
      <w:ins w:id="26" w:author="Andreae, Emily A" w:date="2019-10-07T10:37:00Z">
        <w:r w:rsidR="00B3198A">
          <w:rPr>
            <w:rFonts w:ascii="Arial" w:hAnsi="Arial" w:cs="Arial"/>
            <w:sz w:val="22"/>
          </w:rPr>
          <w:t>for patients with metastatic CRC</w:t>
        </w:r>
      </w:ins>
      <w:del w:id="27" w:author="Andreae, Emily A" w:date="2019-10-07T10:37:00Z">
        <w:r w:rsidRPr="00100EE0" w:rsidDel="00B3198A">
          <w:rPr>
            <w:rFonts w:ascii="Arial" w:hAnsi="Arial" w:cs="Arial"/>
            <w:sz w:val="22"/>
          </w:rPr>
          <w:delText>with</w:delText>
        </w:r>
      </w:del>
      <w:del w:id="28" w:author="Andreae, Emily A" w:date="2019-10-07T10:36:00Z">
        <w:r w:rsidRPr="00100EE0" w:rsidDel="00B3198A">
          <w:rPr>
            <w:rFonts w:ascii="Arial" w:hAnsi="Arial" w:cs="Arial"/>
            <w:sz w:val="22"/>
          </w:rPr>
          <w:delText xml:space="preserve"> </w:delText>
        </w:r>
        <w:r w:rsidR="009273B5" w:rsidRPr="00100EE0" w:rsidDel="00B3198A">
          <w:rPr>
            <w:rFonts w:ascii="Arial" w:hAnsi="Arial" w:cs="Arial"/>
            <w:sz w:val="22"/>
          </w:rPr>
          <w:delText xml:space="preserve">circulating </w:delText>
        </w:r>
        <w:r w:rsidRPr="00100EE0" w:rsidDel="00B3198A">
          <w:rPr>
            <w:rFonts w:ascii="Arial" w:hAnsi="Arial" w:cs="Arial"/>
            <w:sz w:val="22"/>
          </w:rPr>
          <w:delText>cell-free DNA</w:delText>
        </w:r>
        <w:r w:rsidR="00100EE0" w:rsidRPr="00100EE0" w:rsidDel="00B3198A">
          <w:rPr>
            <w:rFonts w:ascii="Arial" w:hAnsi="Arial" w:cs="Arial"/>
            <w:sz w:val="22"/>
          </w:rPr>
          <w:delText xml:space="preserve"> (cfDNA)</w:delText>
        </w:r>
      </w:del>
      <w:r w:rsidRPr="00100EE0">
        <w:rPr>
          <w:rFonts w:ascii="Arial" w:hAnsi="Arial" w:cs="Arial"/>
          <w:sz w:val="22"/>
        </w:rPr>
        <w:t xml:space="preserve">. </w:t>
      </w:r>
      <w:ins w:id="29" w:author="Andreae, Emily A" w:date="2019-10-07T10:38:00Z">
        <w:r w:rsidR="00B3198A">
          <w:rPr>
            <w:rFonts w:ascii="Arial" w:hAnsi="Arial" w:cs="Arial"/>
            <w:sz w:val="22"/>
          </w:rPr>
          <w:t>Over</w:t>
        </w:r>
      </w:ins>
      <w:del w:id="30" w:author="Andreae, Emily A" w:date="2019-10-07T10:38:00Z">
        <w:r w:rsidR="009273B5" w:rsidRPr="00100EE0" w:rsidDel="00B3198A">
          <w:rPr>
            <w:rFonts w:ascii="Arial" w:hAnsi="Arial" w:cs="Arial"/>
            <w:sz w:val="22"/>
          </w:rPr>
          <w:delText>In</w:delText>
        </w:r>
      </w:del>
      <w:r w:rsidR="009273B5" w:rsidRPr="00100EE0">
        <w:rPr>
          <w:rFonts w:ascii="Arial" w:hAnsi="Arial" w:cs="Arial"/>
          <w:sz w:val="22"/>
        </w:rPr>
        <w:t xml:space="preserve"> the past decades, </w:t>
      </w:r>
      <w:ins w:id="31" w:author="Andreae, Emily A" w:date="2019-10-07T10:38:00Z">
        <w:r w:rsidR="00B3198A">
          <w:rPr>
            <w:rFonts w:ascii="Arial" w:hAnsi="Arial" w:cs="Arial"/>
            <w:sz w:val="22"/>
          </w:rPr>
          <w:t xml:space="preserve">a </w:t>
        </w:r>
      </w:ins>
      <w:r w:rsidR="009273B5" w:rsidRPr="00100EE0">
        <w:rPr>
          <w:rFonts w:ascii="Arial" w:hAnsi="Arial" w:cs="Arial"/>
          <w:sz w:val="22"/>
        </w:rPr>
        <w:t>large number of DNA methylation biomarker research</w:t>
      </w:r>
      <w:del w:id="32" w:author="Andreae, Emily A" w:date="2019-10-07T10:38:00Z">
        <w:r w:rsidR="009273B5" w:rsidRPr="00100EE0" w:rsidDel="00B3198A">
          <w:rPr>
            <w:rFonts w:ascii="Arial" w:hAnsi="Arial" w:cs="Arial"/>
            <w:sz w:val="22"/>
          </w:rPr>
          <w:delText>es</w:delText>
        </w:r>
      </w:del>
      <w:r w:rsidR="009273B5" w:rsidRPr="00100EE0">
        <w:rPr>
          <w:rFonts w:ascii="Arial" w:hAnsi="Arial" w:cs="Arial"/>
          <w:sz w:val="22"/>
        </w:rPr>
        <w:t xml:space="preserve"> ha</w:t>
      </w:r>
      <w:ins w:id="33" w:author="Andreae, Emily A" w:date="2019-10-07T10:38:00Z">
        <w:r w:rsidR="00B3198A">
          <w:rPr>
            <w:rFonts w:ascii="Arial" w:hAnsi="Arial" w:cs="Arial"/>
            <w:sz w:val="22"/>
          </w:rPr>
          <w:t>s</w:t>
        </w:r>
      </w:ins>
      <w:del w:id="34" w:author="Andreae, Emily A" w:date="2019-10-07T10:38:00Z">
        <w:r w:rsidR="009273B5" w:rsidRPr="00100EE0" w:rsidDel="00B3198A">
          <w:rPr>
            <w:rFonts w:ascii="Arial" w:hAnsi="Arial" w:cs="Arial"/>
            <w:sz w:val="22"/>
          </w:rPr>
          <w:delText>ve</w:delText>
        </w:r>
      </w:del>
      <w:r w:rsidR="009273B5" w:rsidRPr="00100EE0">
        <w:rPr>
          <w:rFonts w:ascii="Arial" w:hAnsi="Arial" w:cs="Arial"/>
          <w:sz w:val="22"/>
        </w:rPr>
        <w:t xml:space="preserve"> been conducted </w:t>
      </w:r>
      <w:ins w:id="35" w:author="Andreae, Emily A" w:date="2019-10-07T10:38:00Z">
        <w:r w:rsidR="00B3198A">
          <w:rPr>
            <w:rFonts w:ascii="Arial" w:hAnsi="Arial" w:cs="Arial"/>
            <w:sz w:val="22"/>
          </w:rPr>
          <w:t>for</w:t>
        </w:r>
      </w:ins>
      <w:del w:id="36" w:author="Andreae, Emily A" w:date="2019-10-07T10:38:00Z">
        <w:r w:rsidR="009273B5" w:rsidRPr="00100EE0" w:rsidDel="00B3198A">
          <w:rPr>
            <w:rFonts w:ascii="Arial" w:hAnsi="Arial" w:cs="Arial"/>
            <w:sz w:val="22"/>
          </w:rPr>
          <w:delText>in</w:delText>
        </w:r>
      </w:del>
      <w:r w:rsidR="009273B5" w:rsidRPr="00100EE0">
        <w:rPr>
          <w:rFonts w:ascii="Arial" w:hAnsi="Arial" w:cs="Arial"/>
          <w:sz w:val="22"/>
        </w:rPr>
        <w:t xml:space="preserve"> </w:t>
      </w:r>
      <w:ins w:id="37" w:author="Andreae, Emily A" w:date="2019-10-07T10:39:00Z">
        <w:r w:rsidR="00B3198A">
          <w:rPr>
            <w:rFonts w:ascii="Arial" w:hAnsi="Arial" w:cs="Arial"/>
            <w:sz w:val="22"/>
          </w:rPr>
          <w:t>CRC</w:t>
        </w:r>
      </w:ins>
      <w:del w:id="38" w:author="Andreae, Emily A" w:date="2019-10-07T10:39:00Z">
        <w:r w:rsidR="009273B5" w:rsidRPr="00100EE0" w:rsidDel="00B3198A">
          <w:rPr>
            <w:rFonts w:ascii="Arial" w:hAnsi="Arial" w:cs="Arial"/>
            <w:sz w:val="22"/>
          </w:rPr>
          <w:delText>colorectal cance</w:delText>
        </w:r>
      </w:del>
      <w:del w:id="39" w:author="Andreae, Emily A" w:date="2019-10-07T10:38:00Z">
        <w:r w:rsidR="009273B5" w:rsidRPr="00100EE0" w:rsidDel="00B3198A">
          <w:rPr>
            <w:rFonts w:ascii="Arial" w:hAnsi="Arial" w:cs="Arial"/>
            <w:sz w:val="22"/>
          </w:rPr>
          <w:delText>r</w:delText>
        </w:r>
      </w:del>
      <w:ins w:id="40" w:author="Andreae, Emily A" w:date="2019-10-07T10:39:00Z">
        <w:r w:rsidR="00B3198A">
          <w:rPr>
            <w:rFonts w:ascii="Arial" w:hAnsi="Arial" w:cs="Arial"/>
            <w:sz w:val="22"/>
          </w:rPr>
          <w:t>;</w:t>
        </w:r>
      </w:ins>
      <w:del w:id="41" w:author="Andreae, Emily A" w:date="2019-10-07T10:39:00Z">
        <w:r w:rsidR="009273B5" w:rsidRPr="00100EE0" w:rsidDel="00B3198A">
          <w:rPr>
            <w:rFonts w:ascii="Arial" w:hAnsi="Arial" w:cs="Arial"/>
            <w:sz w:val="22"/>
          </w:rPr>
          <w:delText>,</w:delText>
        </w:r>
      </w:del>
      <w:r w:rsidR="009273B5" w:rsidRPr="00100EE0">
        <w:rPr>
          <w:rFonts w:ascii="Arial" w:hAnsi="Arial" w:cs="Arial"/>
          <w:sz w:val="22"/>
        </w:rPr>
        <w:t xml:space="preserve"> however, </w:t>
      </w:r>
      <w:ins w:id="42" w:author="Andreae, Emily A" w:date="2019-10-07T10:39:00Z">
        <w:r w:rsidR="00B3198A">
          <w:rPr>
            <w:rFonts w:ascii="Arial" w:hAnsi="Arial" w:cs="Arial"/>
            <w:sz w:val="22"/>
          </w:rPr>
          <w:t xml:space="preserve">this </w:t>
        </w:r>
      </w:ins>
      <w:del w:id="43" w:author="Andreae, Emily A" w:date="2019-10-07T10:39:00Z">
        <w:r w:rsidR="009273B5" w:rsidRPr="00100EE0" w:rsidDel="00B3198A">
          <w:rPr>
            <w:rFonts w:ascii="Arial" w:hAnsi="Arial" w:cs="Arial"/>
            <w:sz w:val="22"/>
          </w:rPr>
          <w:delText xml:space="preserve">all </w:delText>
        </w:r>
        <w:r w:rsidR="00B76508" w:rsidRPr="00100EE0" w:rsidDel="00B3198A">
          <w:rPr>
            <w:rFonts w:ascii="Arial" w:hAnsi="Arial" w:cs="Arial"/>
            <w:sz w:val="22"/>
          </w:rPr>
          <w:delText xml:space="preserve">these </w:delText>
        </w:r>
      </w:del>
      <w:r w:rsidR="00B76508" w:rsidRPr="00100EE0">
        <w:rPr>
          <w:rFonts w:ascii="Arial" w:hAnsi="Arial" w:cs="Arial"/>
          <w:sz w:val="22"/>
        </w:rPr>
        <w:t>research</w:t>
      </w:r>
      <w:del w:id="44" w:author="Andreae, Emily A" w:date="2019-10-07T10:39:00Z">
        <w:r w:rsidR="00B76508" w:rsidRPr="00100EE0" w:rsidDel="00B3198A">
          <w:rPr>
            <w:rFonts w:ascii="Arial" w:hAnsi="Arial" w:cs="Arial"/>
            <w:sz w:val="22"/>
          </w:rPr>
          <w:delText>es</w:delText>
        </w:r>
      </w:del>
      <w:r w:rsidR="009273B5" w:rsidRPr="00100EE0">
        <w:rPr>
          <w:rFonts w:ascii="Arial" w:hAnsi="Arial" w:cs="Arial"/>
          <w:sz w:val="22"/>
        </w:rPr>
        <w:t xml:space="preserve"> </w:t>
      </w:r>
      <w:ins w:id="45" w:author="Andreae, Emily A" w:date="2019-10-07T10:39:00Z">
        <w:r w:rsidR="00784B9C">
          <w:rPr>
            <w:rFonts w:ascii="Arial" w:hAnsi="Arial" w:cs="Arial"/>
            <w:sz w:val="22"/>
          </w:rPr>
          <w:t>is</w:t>
        </w:r>
      </w:ins>
      <w:del w:id="46" w:author="Andreae, Emily A" w:date="2019-10-07T10:39:00Z">
        <w:r w:rsidR="009273B5" w:rsidRPr="00100EE0" w:rsidDel="00B3198A">
          <w:rPr>
            <w:rFonts w:ascii="Arial" w:hAnsi="Arial" w:cs="Arial"/>
            <w:sz w:val="22"/>
          </w:rPr>
          <w:delText>are</w:delText>
        </w:r>
      </w:del>
      <w:r w:rsidR="009273B5" w:rsidRPr="00100EE0">
        <w:rPr>
          <w:rFonts w:ascii="Arial" w:hAnsi="Arial" w:cs="Arial"/>
          <w:sz w:val="22"/>
        </w:rPr>
        <w:t xml:space="preserve"> based on </w:t>
      </w:r>
      <w:ins w:id="47" w:author="Andreae, Emily A" w:date="2019-10-07T10:40:00Z">
        <w:r w:rsidR="00B3198A">
          <w:rPr>
            <w:rFonts w:ascii="Arial" w:hAnsi="Arial" w:cs="Arial"/>
            <w:sz w:val="22"/>
          </w:rPr>
          <w:t xml:space="preserve">CRC tissue </w:t>
        </w:r>
      </w:ins>
      <w:del w:id="48" w:author="Andreae, Emily A" w:date="2019-10-07T10:40:00Z">
        <w:r w:rsidR="009273B5" w:rsidRPr="00100EE0" w:rsidDel="00B3198A">
          <w:rPr>
            <w:rFonts w:ascii="Arial" w:hAnsi="Arial" w:cs="Arial"/>
            <w:sz w:val="22"/>
          </w:rPr>
          <w:delText xml:space="preserve">colorectal cancer </w:delText>
        </w:r>
      </w:del>
      <w:r w:rsidR="009273B5" w:rsidRPr="00100EE0">
        <w:rPr>
          <w:rFonts w:ascii="Arial" w:hAnsi="Arial" w:cs="Arial"/>
          <w:sz w:val="22"/>
        </w:rPr>
        <w:t xml:space="preserve">samples </w:t>
      </w:r>
      <w:ins w:id="49" w:author="Andreae, Emily A" w:date="2019-10-07T10:40:00Z">
        <w:r w:rsidR="00B3198A">
          <w:rPr>
            <w:rFonts w:ascii="Arial" w:hAnsi="Arial" w:cs="Arial"/>
            <w:sz w:val="22"/>
          </w:rPr>
          <w:t xml:space="preserve">where </w:t>
        </w:r>
        <w:r w:rsidR="00B3198A" w:rsidRPr="00B3198A">
          <w:rPr>
            <w:rFonts w:ascii="Arial" w:hAnsi="Arial" w:cs="Arial"/>
            <w:sz w:val="22"/>
          </w:rPr>
          <w:t xml:space="preserve">early </w:t>
        </w:r>
        <w:r w:rsidR="00B3198A">
          <w:rPr>
            <w:rFonts w:ascii="Arial" w:hAnsi="Arial" w:cs="Arial"/>
            <w:sz w:val="22"/>
          </w:rPr>
          <w:t xml:space="preserve">aberrations </w:t>
        </w:r>
      </w:ins>
      <w:r w:rsidR="009273B5" w:rsidRPr="00100EE0">
        <w:rPr>
          <w:rFonts w:ascii="Arial" w:hAnsi="Arial" w:cs="Arial"/>
          <w:sz w:val="22"/>
        </w:rPr>
        <w:t xml:space="preserve">in </w:t>
      </w:r>
      <w:ins w:id="50" w:author="Andreae, Emily A" w:date="2019-10-07T10:41:00Z">
        <w:r w:rsidR="00B3198A" w:rsidRPr="00B3198A">
          <w:rPr>
            <w:rFonts w:ascii="Arial" w:hAnsi="Arial" w:cs="Arial"/>
            <w:sz w:val="22"/>
          </w:rPr>
          <w:t xml:space="preserve">methylation </w:t>
        </w:r>
        <w:r w:rsidR="00B3198A">
          <w:rPr>
            <w:rFonts w:ascii="Arial" w:hAnsi="Arial" w:cs="Arial"/>
            <w:sz w:val="22"/>
          </w:rPr>
          <w:t xml:space="preserve">are </w:t>
        </w:r>
      </w:ins>
      <w:del w:id="51" w:author="Andreae, Emily A" w:date="2019-10-07T10:41:00Z">
        <w:r w:rsidR="009273B5" w:rsidRPr="00100EE0" w:rsidDel="00B3198A">
          <w:rPr>
            <w:rFonts w:ascii="Arial" w:hAnsi="Arial" w:cs="Arial"/>
            <w:sz w:val="22"/>
          </w:rPr>
          <w:delText xml:space="preserve">which the studies </w:delText>
        </w:r>
      </w:del>
      <w:r w:rsidR="009273B5" w:rsidRPr="00100EE0">
        <w:rPr>
          <w:rFonts w:ascii="Arial" w:hAnsi="Arial" w:cs="Arial"/>
          <w:sz w:val="22"/>
        </w:rPr>
        <w:t>assume</w:t>
      </w:r>
      <w:ins w:id="52" w:author="Andreae, Emily A" w:date="2019-10-07T10:41:00Z">
        <w:r w:rsidR="00B3198A">
          <w:rPr>
            <w:rFonts w:ascii="Arial" w:hAnsi="Arial" w:cs="Arial"/>
            <w:sz w:val="22"/>
          </w:rPr>
          <w:t>d to be</w:t>
        </w:r>
      </w:ins>
      <w:r w:rsidR="009273B5" w:rsidRPr="00100EE0">
        <w:rPr>
          <w:rFonts w:ascii="Arial" w:hAnsi="Arial" w:cs="Arial"/>
          <w:sz w:val="22"/>
        </w:rPr>
        <w:t xml:space="preserve"> </w:t>
      </w:r>
      <w:del w:id="53" w:author="Andreae, Emily A" w:date="2019-10-07T10:40:00Z">
        <w:r w:rsidR="009273B5" w:rsidRPr="00100EE0" w:rsidDel="00B3198A">
          <w:rPr>
            <w:rFonts w:ascii="Arial" w:hAnsi="Arial" w:cs="Arial"/>
            <w:sz w:val="22"/>
          </w:rPr>
          <w:delText xml:space="preserve">early </w:delText>
        </w:r>
      </w:del>
      <w:del w:id="54" w:author="Andreae, Emily A" w:date="2019-10-07T10:41:00Z">
        <w:r w:rsidR="009273B5" w:rsidRPr="00100EE0" w:rsidDel="00B3198A">
          <w:rPr>
            <w:rFonts w:ascii="Arial" w:hAnsi="Arial" w:cs="Arial"/>
            <w:sz w:val="22"/>
          </w:rPr>
          <w:delText xml:space="preserve">methylation </w:delText>
        </w:r>
      </w:del>
      <w:del w:id="55" w:author="Andreae, Emily A" w:date="2019-10-07T10:40:00Z">
        <w:r w:rsidR="00C361D7" w:rsidRPr="00100EE0" w:rsidDel="00B3198A">
          <w:rPr>
            <w:rFonts w:ascii="Arial" w:hAnsi="Arial" w:cs="Arial"/>
            <w:sz w:val="22"/>
          </w:rPr>
          <w:delText>aberrant</w:delText>
        </w:r>
        <w:r w:rsidR="009273B5" w:rsidRPr="00100EE0" w:rsidDel="00B3198A">
          <w:rPr>
            <w:rFonts w:ascii="Arial" w:hAnsi="Arial" w:cs="Arial"/>
            <w:sz w:val="22"/>
          </w:rPr>
          <w:delText xml:space="preserve"> </w:delText>
        </w:r>
      </w:del>
      <w:del w:id="56" w:author="Andreae, Emily A" w:date="2019-10-07T10:41:00Z">
        <w:r w:rsidR="009273B5" w:rsidRPr="00100EE0" w:rsidDel="00B3198A">
          <w:rPr>
            <w:rFonts w:ascii="Arial" w:hAnsi="Arial" w:cs="Arial"/>
            <w:sz w:val="22"/>
          </w:rPr>
          <w:delText>are</w:delText>
        </w:r>
      </w:del>
      <w:r w:rsidR="009273B5" w:rsidRPr="00100EE0">
        <w:rPr>
          <w:rFonts w:ascii="Arial" w:hAnsi="Arial" w:cs="Arial"/>
          <w:sz w:val="22"/>
        </w:rPr>
        <w:t xml:space="preserve">maintained during </w:t>
      </w:r>
      <w:ins w:id="57" w:author="Andreae, Emily A" w:date="2019-10-07T10:41:00Z">
        <w:r w:rsidR="00B3198A">
          <w:rPr>
            <w:rFonts w:ascii="Arial" w:hAnsi="Arial" w:cs="Arial"/>
            <w:sz w:val="22"/>
          </w:rPr>
          <w:t xml:space="preserve">progression from the </w:t>
        </w:r>
      </w:ins>
      <w:r w:rsidR="009273B5" w:rsidRPr="00100EE0">
        <w:rPr>
          <w:rFonts w:ascii="Arial" w:hAnsi="Arial" w:cs="Arial"/>
          <w:sz w:val="22"/>
        </w:rPr>
        <w:t>pre-</w:t>
      </w:r>
      <w:r w:rsidR="00C361D7" w:rsidRPr="00100EE0">
        <w:rPr>
          <w:rFonts w:ascii="Arial" w:hAnsi="Arial" w:cs="Arial"/>
          <w:sz w:val="22"/>
        </w:rPr>
        <w:t>clinical stage to cancer</w:t>
      </w:r>
      <w:del w:id="58" w:author="Andreae, Emily A" w:date="2019-10-07T10:41:00Z">
        <w:r w:rsidR="00C361D7" w:rsidRPr="00100EE0" w:rsidDel="00B3198A">
          <w:rPr>
            <w:rFonts w:ascii="Arial" w:hAnsi="Arial" w:cs="Arial"/>
            <w:sz w:val="22"/>
          </w:rPr>
          <w:delText xml:space="preserve"> stage</w:delText>
        </w:r>
      </w:del>
      <w:r w:rsidR="00C361D7" w:rsidRPr="00100EE0">
        <w:rPr>
          <w:rFonts w:ascii="Arial" w:hAnsi="Arial" w:cs="Arial"/>
          <w:sz w:val="22"/>
        </w:rPr>
        <w:t>.</w:t>
      </w:r>
      <w:ins w:id="59" w:author="Andreae, Emily A" w:date="2019-10-07T10:42:00Z">
        <w:r w:rsidR="00972C75">
          <w:rPr>
            <w:rFonts w:ascii="Arial" w:hAnsi="Arial" w:cs="Arial"/>
            <w:sz w:val="22"/>
          </w:rPr>
          <w:t xml:space="preserve"> To identify and evaluate changes in DNA methylation signatures </w:t>
        </w:r>
      </w:ins>
      <w:ins w:id="60" w:author="Andreae, Emily A" w:date="2019-10-07T10:43:00Z">
        <w:r w:rsidR="00972C75">
          <w:rPr>
            <w:rFonts w:ascii="Arial" w:hAnsi="Arial" w:cs="Arial"/>
            <w:sz w:val="22"/>
          </w:rPr>
          <w:t>during CRC development</w:t>
        </w:r>
      </w:ins>
      <w:del w:id="61" w:author="Andreae, Emily A" w:date="2019-10-07T10:42:00Z">
        <w:r w:rsidR="00C361D7" w:rsidRPr="00100EE0" w:rsidDel="00972C75">
          <w:rPr>
            <w:rFonts w:ascii="Arial" w:hAnsi="Arial" w:cs="Arial"/>
            <w:sz w:val="22"/>
          </w:rPr>
          <w:delText xml:space="preserve"> In this study</w:delText>
        </w:r>
      </w:del>
      <w:r w:rsidR="00C361D7" w:rsidRPr="00100EE0">
        <w:rPr>
          <w:rFonts w:ascii="Arial" w:hAnsi="Arial" w:cs="Arial"/>
          <w:sz w:val="22"/>
        </w:rPr>
        <w:t xml:space="preserve">, we collected </w:t>
      </w:r>
      <w:commentRangeStart w:id="62"/>
      <w:ins w:id="63" w:author="Andreae, Emily A" w:date="2019-10-07T11:01:00Z">
        <w:r w:rsidR="00352E6D">
          <w:rPr>
            <w:rFonts w:ascii="Arial" w:hAnsi="Arial" w:cs="Arial"/>
            <w:sz w:val="22"/>
          </w:rPr>
          <w:t xml:space="preserve">blood </w:t>
        </w:r>
      </w:ins>
      <w:ins w:id="64" w:author="Andreae, Emily A" w:date="2019-10-07T10:44:00Z">
        <w:r w:rsidR="00972C75">
          <w:rPr>
            <w:rFonts w:ascii="Arial" w:hAnsi="Arial" w:cs="Arial"/>
            <w:sz w:val="22"/>
          </w:rPr>
          <w:t xml:space="preserve">samples </w:t>
        </w:r>
      </w:ins>
      <w:commentRangeEnd w:id="62"/>
      <w:ins w:id="65" w:author="Andreae, Emily A" w:date="2019-10-07T11:02:00Z">
        <w:r w:rsidR="00784B9C">
          <w:rPr>
            <w:rStyle w:val="CommentReference"/>
          </w:rPr>
          <w:commentReference w:id="62"/>
        </w:r>
      </w:ins>
      <w:ins w:id="66" w:author="Andreae, Emily A" w:date="2019-10-07T10:44:00Z">
        <w:r w:rsidR="00972C75">
          <w:rPr>
            <w:rFonts w:ascii="Arial" w:hAnsi="Arial" w:cs="Arial"/>
            <w:sz w:val="22"/>
          </w:rPr>
          <w:t xml:space="preserve">from </w:t>
        </w:r>
      </w:ins>
      <w:r w:rsidR="00C361D7" w:rsidRPr="00100EE0">
        <w:rPr>
          <w:rFonts w:ascii="Arial" w:hAnsi="Arial" w:cs="Arial"/>
          <w:sz w:val="22"/>
        </w:rPr>
        <w:t xml:space="preserve">two distinct </w:t>
      </w:r>
      <w:ins w:id="67" w:author="Andreae, Emily A" w:date="2019-10-07T10:44:00Z">
        <w:r w:rsidR="00972C75">
          <w:rPr>
            <w:rFonts w:ascii="Arial" w:hAnsi="Arial" w:cs="Arial"/>
            <w:sz w:val="22"/>
          </w:rPr>
          <w:t xml:space="preserve">subtypes of </w:t>
        </w:r>
      </w:ins>
      <w:r w:rsidR="009E7B33" w:rsidRPr="00100EE0">
        <w:rPr>
          <w:rFonts w:ascii="Arial" w:hAnsi="Arial" w:cs="Arial"/>
          <w:sz w:val="22"/>
        </w:rPr>
        <w:t>colorectal adenoma</w:t>
      </w:r>
      <w:r w:rsidR="00C361D7" w:rsidRPr="00100EE0">
        <w:rPr>
          <w:rFonts w:ascii="Arial" w:hAnsi="Arial" w:cs="Arial"/>
          <w:sz w:val="22"/>
        </w:rPr>
        <w:t xml:space="preserve"> </w:t>
      </w:r>
      <w:r w:rsidR="00100EE0" w:rsidRPr="00100EE0">
        <w:rPr>
          <w:rFonts w:ascii="Arial" w:hAnsi="Arial" w:cs="Arial"/>
          <w:sz w:val="22"/>
        </w:rPr>
        <w:t xml:space="preserve">samples, </w:t>
      </w:r>
      <w:ins w:id="68" w:author="Andreae, Emily A" w:date="2019-10-07T10:44:00Z">
        <w:r w:rsidR="00972C75" w:rsidRPr="00100EE0">
          <w:rPr>
            <w:rFonts w:ascii="Arial" w:hAnsi="Arial" w:cs="Arial"/>
            <w:sz w:val="22"/>
          </w:rPr>
          <w:t>low-grade adenoma (LGA) and high-grade adenoma (HGA)</w:t>
        </w:r>
        <w:r w:rsidR="00972C75">
          <w:rPr>
            <w:rFonts w:ascii="Arial" w:hAnsi="Arial" w:cs="Arial"/>
            <w:sz w:val="22"/>
          </w:rPr>
          <w:t xml:space="preserve">, </w:t>
        </w:r>
      </w:ins>
      <w:r w:rsidR="00100EE0" w:rsidRPr="00100EE0">
        <w:rPr>
          <w:rFonts w:ascii="Arial" w:hAnsi="Arial" w:cs="Arial"/>
          <w:sz w:val="22"/>
        </w:rPr>
        <w:t>which</w:t>
      </w:r>
      <w:r w:rsidR="003B500D" w:rsidRPr="00100EE0">
        <w:rPr>
          <w:rFonts w:ascii="Arial" w:hAnsi="Arial" w:cs="Arial"/>
          <w:sz w:val="22"/>
        </w:rPr>
        <w:t xml:space="preserve"> could represent early </w:t>
      </w:r>
      <w:ins w:id="69" w:author="Andreae, Emily A" w:date="2019-10-07T10:44:00Z">
        <w:r w:rsidR="00972C75">
          <w:rPr>
            <w:rFonts w:ascii="Arial" w:hAnsi="Arial" w:cs="Arial"/>
            <w:sz w:val="22"/>
          </w:rPr>
          <w:t>stages of CRC</w:t>
        </w:r>
      </w:ins>
      <w:ins w:id="70" w:author="Andreae, Emily A" w:date="2019-10-07T10:45:00Z">
        <w:r w:rsidR="00972C75">
          <w:rPr>
            <w:rFonts w:ascii="Arial" w:hAnsi="Arial" w:cs="Arial"/>
            <w:sz w:val="22"/>
          </w:rPr>
          <w:t xml:space="preserve"> and compared them to normal colorectal tissue</w:t>
        </w:r>
      </w:ins>
      <w:ins w:id="71" w:author="Andreae, Emily A" w:date="2019-10-07T10:46:00Z">
        <w:r w:rsidR="00972C75">
          <w:rPr>
            <w:rFonts w:ascii="Arial" w:hAnsi="Arial" w:cs="Arial"/>
            <w:sz w:val="22"/>
          </w:rPr>
          <w:t xml:space="preserve"> and </w:t>
        </w:r>
      </w:ins>
      <w:ins w:id="72" w:author="Andreae, Emily A" w:date="2019-10-07T11:12:00Z">
        <w:r w:rsidR="004429AD">
          <w:rPr>
            <w:rFonts w:ascii="Arial" w:hAnsi="Arial" w:cs="Arial"/>
            <w:sz w:val="22"/>
          </w:rPr>
          <w:t xml:space="preserve">CRC </w:t>
        </w:r>
      </w:ins>
      <w:ins w:id="73" w:author="Andreae, Emily A" w:date="2019-10-07T10:46:00Z">
        <w:r w:rsidR="00972C75">
          <w:rPr>
            <w:rFonts w:ascii="Arial" w:hAnsi="Arial" w:cs="Arial"/>
            <w:sz w:val="22"/>
          </w:rPr>
          <w:t>DNA methylation signatures derived from public databases</w:t>
        </w:r>
      </w:ins>
      <w:del w:id="74" w:author="Andreae, Emily A" w:date="2019-10-07T10:44:00Z">
        <w:r w:rsidR="003B500D" w:rsidRPr="00100EE0" w:rsidDel="00972C75">
          <w:rPr>
            <w:rFonts w:ascii="Arial" w:hAnsi="Arial" w:cs="Arial"/>
            <w:sz w:val="22"/>
          </w:rPr>
          <w:delText xml:space="preserve">colorectal </w:delText>
        </w:r>
        <w:r w:rsidR="00100EE0" w:rsidRPr="00100EE0" w:rsidDel="00972C75">
          <w:rPr>
            <w:rFonts w:ascii="Arial" w:hAnsi="Arial" w:cs="Arial"/>
            <w:sz w:val="22"/>
          </w:rPr>
          <w:delText>cancers, which</w:delText>
        </w:r>
        <w:r w:rsidR="003B500D" w:rsidRPr="00100EE0" w:rsidDel="00972C75">
          <w:rPr>
            <w:rFonts w:ascii="Arial" w:hAnsi="Arial" w:cs="Arial"/>
            <w:sz w:val="22"/>
          </w:rPr>
          <w:delText xml:space="preserve"> </w:delText>
        </w:r>
        <w:r w:rsidR="00C361D7" w:rsidRPr="00100EE0" w:rsidDel="00972C75">
          <w:rPr>
            <w:rFonts w:ascii="Arial" w:hAnsi="Arial" w:cs="Arial"/>
            <w:sz w:val="22"/>
          </w:rPr>
          <w:delText xml:space="preserve">included </w:delText>
        </w:r>
        <w:r w:rsidR="009E7B33" w:rsidRPr="00100EE0" w:rsidDel="00972C75">
          <w:rPr>
            <w:rFonts w:ascii="Arial" w:hAnsi="Arial" w:cs="Arial"/>
            <w:sz w:val="22"/>
          </w:rPr>
          <w:delText xml:space="preserve">low-grade </w:delText>
        </w:r>
        <w:r w:rsidR="00C361D7" w:rsidRPr="00100EE0" w:rsidDel="00972C75">
          <w:rPr>
            <w:rFonts w:ascii="Arial" w:hAnsi="Arial" w:cs="Arial"/>
            <w:sz w:val="22"/>
          </w:rPr>
          <w:delText>adenoma (LGA) and high-grade adenoma (HGA)</w:delText>
        </w:r>
      </w:del>
      <w:r w:rsidR="00C361D7" w:rsidRPr="00100EE0">
        <w:rPr>
          <w:rFonts w:ascii="Arial" w:hAnsi="Arial" w:cs="Arial"/>
          <w:sz w:val="22"/>
        </w:rPr>
        <w:t>.</w:t>
      </w:r>
      <w:r w:rsidR="003B500D" w:rsidRPr="00100EE0">
        <w:rPr>
          <w:rFonts w:ascii="Arial" w:hAnsi="Arial" w:cs="Arial"/>
          <w:sz w:val="22"/>
        </w:rPr>
        <w:t xml:space="preserve"> To the best of our knowledge, </w:t>
      </w:r>
      <w:ins w:id="75" w:author="Andreae, Emily A" w:date="2019-10-07T10:46:00Z">
        <w:r w:rsidR="00972C75">
          <w:rPr>
            <w:rFonts w:ascii="Arial" w:hAnsi="Arial" w:cs="Arial"/>
            <w:sz w:val="22"/>
          </w:rPr>
          <w:t>this</w:t>
        </w:r>
      </w:ins>
      <w:del w:id="76" w:author="Andreae, Emily A" w:date="2019-10-07T10:46:00Z">
        <w:r w:rsidR="003B500D" w:rsidRPr="00100EE0" w:rsidDel="00972C75">
          <w:rPr>
            <w:rFonts w:ascii="Arial" w:hAnsi="Arial" w:cs="Arial"/>
            <w:sz w:val="22"/>
          </w:rPr>
          <w:delText>it</w:delText>
        </w:r>
      </w:del>
      <w:r w:rsidR="003B500D" w:rsidRPr="00100EE0">
        <w:rPr>
          <w:rFonts w:ascii="Arial" w:hAnsi="Arial" w:cs="Arial"/>
          <w:sz w:val="22"/>
        </w:rPr>
        <w:t xml:space="preserve"> is the first genome-wide DNA methylation research </w:t>
      </w:r>
      <w:ins w:id="77" w:author="Andreae, Emily A" w:date="2019-10-07T10:46:00Z">
        <w:r w:rsidR="00972C75">
          <w:rPr>
            <w:rFonts w:ascii="Arial" w:hAnsi="Arial" w:cs="Arial"/>
            <w:sz w:val="22"/>
          </w:rPr>
          <w:t>of</w:t>
        </w:r>
      </w:ins>
      <w:del w:id="78" w:author="Andreae, Emily A" w:date="2019-10-07T10:46:00Z">
        <w:r w:rsidR="003B500D" w:rsidRPr="00100EE0" w:rsidDel="00972C75">
          <w:rPr>
            <w:rFonts w:ascii="Arial" w:hAnsi="Arial" w:cs="Arial"/>
            <w:sz w:val="22"/>
          </w:rPr>
          <w:delText>to</w:delText>
        </w:r>
      </w:del>
      <w:ins w:id="79" w:author="Andreae, Emily A" w:date="2019-10-07T11:12:00Z">
        <w:r w:rsidR="004429AD">
          <w:rPr>
            <w:rFonts w:ascii="Arial" w:hAnsi="Arial" w:cs="Arial"/>
            <w:sz w:val="22"/>
          </w:rPr>
          <w:t xml:space="preserve"> pre-cancerous colorectal adenomas</w:t>
        </w:r>
      </w:ins>
      <w:del w:id="80" w:author="Andreae, Emily A" w:date="2019-10-07T11:12:00Z">
        <w:r w:rsidR="003B500D" w:rsidRPr="00100EE0" w:rsidDel="004429AD">
          <w:rPr>
            <w:rFonts w:ascii="Arial" w:hAnsi="Arial" w:cs="Arial"/>
            <w:sz w:val="22"/>
          </w:rPr>
          <w:delText xml:space="preserve"> LGA and HGA</w:delText>
        </w:r>
      </w:del>
      <w:r w:rsidR="003B500D" w:rsidRPr="00100EE0">
        <w:rPr>
          <w:rFonts w:ascii="Arial" w:hAnsi="Arial" w:cs="Arial"/>
          <w:sz w:val="22"/>
        </w:rPr>
        <w:t xml:space="preserve"> </w:t>
      </w:r>
      <w:ins w:id="81" w:author="Andreae, Emily A" w:date="2019-10-07T10:46:00Z">
        <w:r w:rsidR="00972C75">
          <w:rPr>
            <w:rFonts w:ascii="Arial" w:hAnsi="Arial" w:cs="Arial"/>
            <w:sz w:val="22"/>
          </w:rPr>
          <w:t xml:space="preserve">to </w:t>
        </w:r>
      </w:ins>
      <w:ins w:id="82" w:author="Andreae, Emily A" w:date="2019-10-07T11:13:00Z">
        <w:r w:rsidR="004429AD">
          <w:rPr>
            <w:rFonts w:ascii="Arial" w:hAnsi="Arial" w:cs="Arial"/>
            <w:sz w:val="22"/>
          </w:rPr>
          <w:t xml:space="preserve">identify and </w:t>
        </w:r>
      </w:ins>
      <w:del w:id="83" w:author="Andreae, Emily A" w:date="2019-10-07T10:46:00Z">
        <w:r w:rsidR="003B500D" w:rsidRPr="00100EE0" w:rsidDel="00972C75">
          <w:rPr>
            <w:rFonts w:ascii="Arial" w:hAnsi="Arial" w:cs="Arial"/>
            <w:sz w:val="22"/>
          </w:rPr>
          <w:delText xml:space="preserve">in which we </w:delText>
        </w:r>
      </w:del>
      <w:r w:rsidR="003B500D" w:rsidRPr="00100EE0">
        <w:rPr>
          <w:rFonts w:ascii="Arial" w:hAnsi="Arial" w:cs="Arial"/>
          <w:sz w:val="22"/>
        </w:rPr>
        <w:t>compare</w:t>
      </w:r>
      <w:del w:id="84" w:author="Andreae, Emily A" w:date="2019-10-07T10:48:00Z">
        <w:r w:rsidR="003B500D" w:rsidRPr="00100EE0" w:rsidDel="00972C75">
          <w:rPr>
            <w:rFonts w:ascii="Arial" w:hAnsi="Arial" w:cs="Arial"/>
            <w:sz w:val="22"/>
          </w:rPr>
          <w:delText>d</w:delText>
        </w:r>
      </w:del>
      <w:r w:rsidR="003B500D" w:rsidRPr="00100EE0">
        <w:rPr>
          <w:rFonts w:ascii="Arial" w:hAnsi="Arial" w:cs="Arial"/>
          <w:sz w:val="22"/>
        </w:rPr>
        <w:t xml:space="preserve"> the methylation patterns between LGA, HGA</w:t>
      </w:r>
      <w:ins w:id="85" w:author="Andreae, Emily A" w:date="2019-10-07T10:48:00Z">
        <w:r w:rsidR="00972C75">
          <w:rPr>
            <w:rFonts w:ascii="Arial" w:hAnsi="Arial" w:cs="Arial"/>
            <w:sz w:val="22"/>
          </w:rPr>
          <w:t>,</w:t>
        </w:r>
      </w:ins>
      <w:r w:rsidR="003B500D" w:rsidRPr="00100EE0">
        <w:rPr>
          <w:rFonts w:ascii="Arial" w:hAnsi="Arial" w:cs="Arial"/>
          <w:sz w:val="22"/>
        </w:rPr>
        <w:t xml:space="preserve"> and CRC. </w:t>
      </w:r>
      <w:del w:id="86" w:author="Andreae, Emily A" w:date="2019-10-07T10:48:00Z">
        <w:r w:rsidR="003B500D" w:rsidRPr="00100EE0" w:rsidDel="00972C75">
          <w:rPr>
            <w:rFonts w:ascii="Arial" w:hAnsi="Arial" w:cs="Arial"/>
            <w:sz w:val="22"/>
          </w:rPr>
          <w:delText xml:space="preserve">Alterations of genome-wide DNA methylation is the hallmark of human cancers and was demonstrated to be early event of tumorigenesis. </w:delText>
        </w:r>
      </w:del>
      <w:r w:rsidR="003B500D" w:rsidRPr="00100EE0">
        <w:rPr>
          <w:rFonts w:ascii="Arial" w:hAnsi="Arial" w:cs="Arial"/>
          <w:sz w:val="22"/>
        </w:rPr>
        <w:t xml:space="preserve">We </w:t>
      </w:r>
      <w:ins w:id="87" w:author="Andreae, Emily A" w:date="2019-10-07T10:48:00Z">
        <w:r w:rsidR="00972C75">
          <w:rPr>
            <w:rFonts w:ascii="Arial" w:hAnsi="Arial" w:cs="Arial"/>
            <w:sz w:val="22"/>
          </w:rPr>
          <w:t xml:space="preserve">identified </w:t>
        </w:r>
      </w:ins>
      <w:del w:id="88" w:author="Andreae, Emily A" w:date="2019-10-07T10:48:00Z">
        <w:r w:rsidR="003B500D" w:rsidRPr="00100EE0" w:rsidDel="00972C75">
          <w:rPr>
            <w:rFonts w:ascii="Arial" w:hAnsi="Arial" w:cs="Arial"/>
            <w:sz w:val="22"/>
          </w:rPr>
          <w:delText xml:space="preserve">found the of </w:delText>
        </w:r>
      </w:del>
      <w:r w:rsidR="003B500D" w:rsidRPr="00100EE0">
        <w:rPr>
          <w:rFonts w:ascii="Arial" w:hAnsi="Arial" w:cs="Arial"/>
          <w:sz w:val="22"/>
        </w:rPr>
        <w:t xml:space="preserve">genome-wide hypo-methylation </w:t>
      </w:r>
      <w:ins w:id="89" w:author="Andreae, Emily A" w:date="2019-10-07T10:48:00Z">
        <w:r w:rsidR="00972C75">
          <w:rPr>
            <w:rFonts w:ascii="Arial" w:hAnsi="Arial" w:cs="Arial"/>
            <w:sz w:val="22"/>
          </w:rPr>
          <w:t xml:space="preserve">that </w:t>
        </w:r>
      </w:ins>
      <w:ins w:id="90" w:author="Andreae, Emily A" w:date="2019-10-07T10:49:00Z">
        <w:r w:rsidR="00972C75">
          <w:rPr>
            <w:rFonts w:ascii="Arial" w:hAnsi="Arial" w:cs="Arial"/>
            <w:sz w:val="22"/>
          </w:rPr>
          <w:t>occurred</w:t>
        </w:r>
      </w:ins>
      <w:ins w:id="91" w:author="Andreae, Emily A" w:date="2019-10-07T10:48:00Z">
        <w:r w:rsidR="00972C75">
          <w:rPr>
            <w:rFonts w:ascii="Arial" w:hAnsi="Arial" w:cs="Arial"/>
            <w:sz w:val="22"/>
          </w:rPr>
          <w:t xml:space="preserve"> </w:t>
        </w:r>
      </w:ins>
      <w:ins w:id="92" w:author="Andreae, Emily A" w:date="2019-10-07T10:49:00Z">
        <w:r w:rsidR="00972C75">
          <w:rPr>
            <w:rFonts w:ascii="Arial" w:hAnsi="Arial" w:cs="Arial"/>
            <w:sz w:val="22"/>
          </w:rPr>
          <w:t xml:space="preserve">at early stages of CRC development </w:t>
        </w:r>
      </w:ins>
      <w:del w:id="93" w:author="Andreae, Emily A" w:date="2019-10-07T10:48:00Z">
        <w:r w:rsidR="003B500D" w:rsidRPr="00100EE0" w:rsidDel="00972C75">
          <w:rPr>
            <w:rFonts w:ascii="Arial" w:hAnsi="Arial" w:cs="Arial"/>
            <w:sz w:val="22"/>
          </w:rPr>
          <w:delText xml:space="preserve">actually happened </w:delText>
        </w:r>
      </w:del>
      <w:del w:id="94" w:author="Andreae, Emily A" w:date="2019-10-07T10:49:00Z">
        <w:r w:rsidR="003B500D" w:rsidRPr="00100EE0" w:rsidDel="00972C75">
          <w:rPr>
            <w:rFonts w:ascii="Arial" w:hAnsi="Arial" w:cs="Arial"/>
            <w:sz w:val="22"/>
          </w:rPr>
          <w:delText xml:space="preserve">as early as </w:delText>
        </w:r>
      </w:del>
      <w:ins w:id="95" w:author="Andreae, Emily A" w:date="2019-10-07T10:49:00Z">
        <w:r w:rsidR="00972C75">
          <w:rPr>
            <w:rFonts w:ascii="Arial" w:hAnsi="Arial" w:cs="Arial"/>
            <w:sz w:val="22"/>
          </w:rPr>
          <w:t>(</w:t>
        </w:r>
      </w:ins>
      <w:r w:rsidR="003B500D" w:rsidRPr="00100EE0">
        <w:rPr>
          <w:rFonts w:ascii="Arial" w:hAnsi="Arial" w:cs="Arial"/>
          <w:sz w:val="22"/>
        </w:rPr>
        <w:t>LGA and HGA stage</w:t>
      </w:r>
      <w:ins w:id="96" w:author="Andreae, Emily A" w:date="2019-10-07T10:49:00Z">
        <w:r w:rsidR="00972C75">
          <w:rPr>
            <w:rFonts w:ascii="Arial" w:hAnsi="Arial" w:cs="Arial"/>
            <w:sz w:val="22"/>
          </w:rPr>
          <w:t>s)</w:t>
        </w:r>
      </w:ins>
      <w:r w:rsidR="003B500D" w:rsidRPr="00100EE0">
        <w:rPr>
          <w:rFonts w:ascii="Arial" w:hAnsi="Arial" w:cs="Arial"/>
          <w:sz w:val="22"/>
        </w:rPr>
        <w:t xml:space="preserve"> indicating </w:t>
      </w:r>
      <w:ins w:id="97" w:author="Andreae, Emily A" w:date="2019-10-07T10:49:00Z">
        <w:r w:rsidR="00972C75">
          <w:rPr>
            <w:rFonts w:ascii="Arial" w:hAnsi="Arial" w:cs="Arial"/>
            <w:sz w:val="22"/>
          </w:rPr>
          <w:t xml:space="preserve">that </w:t>
        </w:r>
      </w:ins>
      <w:r w:rsidR="003B500D" w:rsidRPr="00100EE0">
        <w:rPr>
          <w:rFonts w:ascii="Arial" w:hAnsi="Arial" w:cs="Arial"/>
          <w:sz w:val="22"/>
        </w:rPr>
        <w:t xml:space="preserve">LGA </w:t>
      </w:r>
      <w:r w:rsidR="009E7B33" w:rsidRPr="00100EE0">
        <w:rPr>
          <w:rFonts w:ascii="Arial" w:hAnsi="Arial" w:cs="Arial"/>
          <w:sz w:val="22"/>
        </w:rPr>
        <w:t>may</w:t>
      </w:r>
      <w:ins w:id="98" w:author="Andreae, Emily A" w:date="2019-10-07T11:13:00Z">
        <w:r w:rsidR="004429AD">
          <w:rPr>
            <w:rFonts w:ascii="Arial" w:hAnsi="Arial" w:cs="Arial"/>
            <w:sz w:val="22"/>
          </w:rPr>
          <w:t xml:space="preserve"> </w:t>
        </w:r>
      </w:ins>
      <w:r w:rsidR="009E7B33" w:rsidRPr="00100EE0">
        <w:rPr>
          <w:rFonts w:ascii="Arial" w:hAnsi="Arial" w:cs="Arial"/>
          <w:sz w:val="22"/>
        </w:rPr>
        <w:t>be</w:t>
      </w:r>
      <w:r w:rsidR="003B500D" w:rsidRPr="00100EE0">
        <w:rPr>
          <w:rFonts w:ascii="Arial" w:hAnsi="Arial" w:cs="Arial"/>
          <w:sz w:val="22"/>
        </w:rPr>
        <w:t xml:space="preserve"> the best candidate </w:t>
      </w:r>
      <w:del w:id="99" w:author="Andreae, Emily A" w:date="2019-10-07T10:50:00Z">
        <w:r w:rsidR="003B500D" w:rsidRPr="00100EE0" w:rsidDel="00972C75">
          <w:rPr>
            <w:rFonts w:ascii="Arial" w:hAnsi="Arial" w:cs="Arial"/>
            <w:sz w:val="22"/>
          </w:rPr>
          <w:delText>to identify</w:delText>
        </w:r>
      </w:del>
      <w:ins w:id="100" w:author="Andreae, Emily A" w:date="2019-10-07T10:50:00Z">
        <w:r w:rsidR="00972C75">
          <w:rPr>
            <w:rFonts w:ascii="Arial" w:hAnsi="Arial" w:cs="Arial"/>
            <w:sz w:val="22"/>
          </w:rPr>
          <w:t>for further development and application of</w:t>
        </w:r>
      </w:ins>
      <w:r w:rsidR="003B500D" w:rsidRPr="00100EE0">
        <w:rPr>
          <w:rFonts w:ascii="Arial" w:hAnsi="Arial" w:cs="Arial"/>
          <w:sz w:val="22"/>
        </w:rPr>
        <w:t xml:space="preserve"> early </w:t>
      </w:r>
      <w:r w:rsidR="009E7B33" w:rsidRPr="00100EE0">
        <w:rPr>
          <w:rFonts w:ascii="Arial" w:hAnsi="Arial" w:cs="Arial"/>
          <w:sz w:val="22"/>
        </w:rPr>
        <w:t>diagnostic biomarker</w:t>
      </w:r>
      <w:r w:rsidR="003B500D" w:rsidRPr="00100EE0">
        <w:rPr>
          <w:rFonts w:ascii="Arial" w:hAnsi="Arial" w:cs="Arial"/>
          <w:sz w:val="22"/>
        </w:rPr>
        <w:t>s</w:t>
      </w:r>
      <w:ins w:id="101" w:author="Andreae, Emily A" w:date="2019-10-07T10:50:00Z">
        <w:r w:rsidR="00972C75">
          <w:rPr>
            <w:rFonts w:ascii="Arial" w:hAnsi="Arial" w:cs="Arial"/>
            <w:sz w:val="22"/>
          </w:rPr>
          <w:t xml:space="preserve"> for CRC</w:t>
        </w:r>
      </w:ins>
      <w:r w:rsidR="009E7B33" w:rsidRPr="00100EE0">
        <w:rPr>
          <w:rFonts w:ascii="Arial" w:hAnsi="Arial" w:cs="Arial"/>
          <w:sz w:val="22"/>
        </w:rPr>
        <w:t xml:space="preserve">. </w:t>
      </w:r>
      <w:ins w:id="102" w:author="Andreae, Emily A" w:date="2019-10-07T10:58:00Z">
        <w:r w:rsidR="00352E6D">
          <w:rPr>
            <w:rFonts w:ascii="Arial" w:hAnsi="Arial" w:cs="Arial"/>
            <w:sz w:val="22"/>
          </w:rPr>
          <w:t xml:space="preserve">Further </w:t>
        </w:r>
      </w:ins>
      <w:ins w:id="103" w:author="Andreae, Emily A" w:date="2019-10-07T10:54:00Z">
        <w:r w:rsidR="00352E6D">
          <w:rPr>
            <w:rFonts w:ascii="Arial" w:hAnsi="Arial" w:cs="Arial"/>
            <w:sz w:val="22"/>
          </w:rPr>
          <w:t xml:space="preserve">evaluation </w:t>
        </w:r>
        <w:r w:rsidR="00352E6D" w:rsidRPr="00352E6D">
          <w:rPr>
            <w:rFonts w:ascii="Arial" w:hAnsi="Arial" w:cs="Arial"/>
            <w:sz w:val="22"/>
          </w:rPr>
          <w:t xml:space="preserve">of differential methylation regions (DMRs) </w:t>
        </w:r>
        <w:r w:rsidR="00352E6D">
          <w:rPr>
            <w:rFonts w:ascii="Arial" w:hAnsi="Arial" w:cs="Arial"/>
            <w:sz w:val="22"/>
          </w:rPr>
          <w:t>for each group via e</w:t>
        </w:r>
      </w:ins>
      <w:moveToRangeStart w:id="104" w:author="Andreae, Emily A" w:date="2019-10-07T10:52:00Z" w:name="move21337947"/>
      <w:moveTo w:id="105" w:author="Andreae, Emily A" w:date="2019-10-07T10:52:00Z">
        <w:del w:id="106" w:author="Andreae, Emily A" w:date="2019-10-07T10:54:00Z">
          <w:r w:rsidR="00352E6D" w:rsidRPr="00100EE0" w:rsidDel="00352E6D">
            <w:rPr>
              <w:rFonts w:ascii="Arial" w:hAnsi="Arial" w:cs="Arial"/>
              <w:sz w:val="22"/>
            </w:rPr>
            <w:delText>E</w:delText>
          </w:r>
        </w:del>
        <w:r w:rsidR="00352E6D" w:rsidRPr="00100EE0">
          <w:rPr>
            <w:rFonts w:ascii="Arial" w:hAnsi="Arial" w:cs="Arial"/>
            <w:sz w:val="22"/>
          </w:rPr>
          <w:t>nrichment analys</w:t>
        </w:r>
      </w:moveTo>
      <w:ins w:id="107" w:author="Andreae, Emily A" w:date="2019-10-07T10:52:00Z">
        <w:r w:rsidR="00352E6D">
          <w:rPr>
            <w:rFonts w:ascii="Arial" w:hAnsi="Arial" w:cs="Arial"/>
            <w:sz w:val="22"/>
          </w:rPr>
          <w:t>e</w:t>
        </w:r>
      </w:ins>
      <w:moveTo w:id="108" w:author="Andreae, Emily A" w:date="2019-10-07T10:52:00Z">
        <w:del w:id="109" w:author="Andreae, Emily A" w:date="2019-10-07T10:52:00Z">
          <w:r w:rsidR="00352E6D" w:rsidRPr="00100EE0" w:rsidDel="00352E6D">
            <w:rPr>
              <w:rFonts w:ascii="Arial" w:hAnsi="Arial" w:cs="Arial"/>
              <w:sz w:val="22"/>
            </w:rPr>
            <w:delText>i</w:delText>
          </w:r>
        </w:del>
        <w:r w:rsidR="00352E6D" w:rsidRPr="00100EE0">
          <w:rPr>
            <w:rFonts w:ascii="Arial" w:hAnsi="Arial" w:cs="Arial"/>
            <w:sz w:val="22"/>
          </w:rPr>
          <w:t xml:space="preserve">s </w:t>
        </w:r>
      </w:moveTo>
      <w:ins w:id="110" w:author="Andreae, Emily A" w:date="2019-10-07T10:58:00Z">
        <w:r w:rsidR="00352E6D">
          <w:rPr>
            <w:rFonts w:ascii="Arial" w:hAnsi="Arial" w:cs="Arial"/>
            <w:sz w:val="22"/>
          </w:rPr>
          <w:t>determined that</w:t>
        </w:r>
      </w:ins>
      <w:moveTo w:id="111" w:author="Andreae, Emily A" w:date="2019-10-07T10:52:00Z">
        <w:del w:id="112" w:author="Andreae, Emily A" w:date="2019-10-07T10:55:00Z">
          <w:r w:rsidR="00352E6D" w:rsidRPr="00100EE0" w:rsidDel="00352E6D">
            <w:rPr>
              <w:rFonts w:ascii="Arial" w:hAnsi="Arial" w:cs="Arial"/>
              <w:sz w:val="22"/>
            </w:rPr>
            <w:delText xml:space="preserve">were conducted to </w:delText>
          </w:r>
        </w:del>
        <w:del w:id="113" w:author="Andreae, Emily A" w:date="2019-10-07T10:54:00Z">
          <w:r w:rsidR="00352E6D" w:rsidRPr="00100EE0" w:rsidDel="00352E6D">
            <w:rPr>
              <w:rFonts w:ascii="Arial" w:hAnsi="Arial" w:cs="Arial"/>
              <w:sz w:val="22"/>
            </w:rPr>
            <w:delText xml:space="preserve">differential methylation regions (DMRs) </w:delText>
          </w:r>
        </w:del>
        <w:del w:id="114" w:author="Andreae, Emily A" w:date="2019-10-07T10:55:00Z">
          <w:r w:rsidR="00352E6D" w:rsidRPr="00100EE0" w:rsidDel="00352E6D">
            <w:rPr>
              <w:rFonts w:ascii="Arial" w:hAnsi="Arial" w:cs="Arial"/>
              <w:sz w:val="22"/>
            </w:rPr>
            <w:delText>and we found</w:delText>
          </w:r>
        </w:del>
        <w:r w:rsidR="00352E6D" w:rsidRPr="00100EE0">
          <w:rPr>
            <w:rFonts w:ascii="Arial" w:hAnsi="Arial" w:cs="Arial"/>
            <w:sz w:val="22"/>
          </w:rPr>
          <w:t xml:space="preserve"> nervous system </w:t>
        </w:r>
      </w:moveTo>
      <w:ins w:id="115" w:author="Andreae, Emily A" w:date="2019-10-07T10:56:00Z">
        <w:r w:rsidR="00352E6D">
          <w:rPr>
            <w:rFonts w:ascii="Arial" w:hAnsi="Arial" w:cs="Arial"/>
            <w:sz w:val="22"/>
          </w:rPr>
          <w:t xml:space="preserve">functions </w:t>
        </w:r>
      </w:ins>
      <w:moveTo w:id="116" w:author="Andreae, Emily A" w:date="2019-10-07T10:52:00Z">
        <w:r w:rsidR="00352E6D" w:rsidRPr="00100EE0">
          <w:rPr>
            <w:rFonts w:ascii="Arial" w:hAnsi="Arial" w:cs="Arial"/>
            <w:sz w:val="22"/>
          </w:rPr>
          <w:t xml:space="preserve">and </w:t>
        </w:r>
      </w:moveTo>
      <w:ins w:id="117" w:author="Andreae, Emily A" w:date="2019-10-07T10:55:00Z">
        <w:r w:rsidR="00352E6D">
          <w:rPr>
            <w:rFonts w:ascii="Arial" w:hAnsi="Arial" w:cs="Arial"/>
            <w:sz w:val="22"/>
          </w:rPr>
          <w:t xml:space="preserve">associated </w:t>
        </w:r>
      </w:ins>
      <w:moveTo w:id="118" w:author="Andreae, Emily A" w:date="2019-10-07T10:52:00Z">
        <w:r w:rsidR="00352E6D" w:rsidRPr="00100EE0">
          <w:rPr>
            <w:rFonts w:ascii="Arial" w:hAnsi="Arial" w:cs="Arial"/>
            <w:sz w:val="22"/>
          </w:rPr>
          <w:t xml:space="preserve">signal transduction </w:t>
        </w:r>
        <w:del w:id="119" w:author="Andreae, Emily A" w:date="2019-10-07T10:55:00Z">
          <w:r w:rsidR="00352E6D" w:rsidRPr="00100EE0" w:rsidDel="00352E6D">
            <w:rPr>
              <w:rFonts w:ascii="Arial" w:hAnsi="Arial" w:cs="Arial"/>
              <w:sz w:val="22"/>
            </w:rPr>
            <w:delText xml:space="preserve">associated </w:delText>
          </w:r>
        </w:del>
        <w:r w:rsidR="00352E6D" w:rsidRPr="00100EE0">
          <w:rPr>
            <w:rFonts w:ascii="Arial" w:hAnsi="Arial" w:cs="Arial"/>
            <w:sz w:val="22"/>
          </w:rPr>
          <w:t>pathways were significantly enriched</w:t>
        </w:r>
      </w:moveTo>
      <w:ins w:id="120" w:author="Andreae, Emily A" w:date="2019-10-07T10:57:00Z">
        <w:r w:rsidR="00352E6D">
          <w:rPr>
            <w:rFonts w:ascii="Arial" w:hAnsi="Arial" w:cs="Arial"/>
            <w:sz w:val="22"/>
          </w:rPr>
          <w:t xml:space="preserve"> compared to normal tissue</w:t>
        </w:r>
      </w:ins>
      <w:bookmarkStart w:id="121" w:name="_GoBack"/>
      <w:bookmarkEnd w:id="121"/>
      <w:moveTo w:id="122" w:author="Andreae, Emily A" w:date="2019-10-07T10:52:00Z">
        <w:r w:rsidR="00352E6D" w:rsidRPr="00100EE0">
          <w:rPr>
            <w:rFonts w:ascii="Arial" w:hAnsi="Arial" w:cs="Arial"/>
            <w:sz w:val="22"/>
          </w:rPr>
          <w:t>. Finally, we describe</w:t>
        </w:r>
        <w:del w:id="123" w:author="Andreae, Emily A" w:date="2019-10-07T10:57:00Z">
          <w:r w:rsidR="00352E6D" w:rsidRPr="00100EE0" w:rsidDel="00352E6D">
            <w:rPr>
              <w:rFonts w:ascii="Arial" w:hAnsi="Arial" w:cs="Arial"/>
              <w:sz w:val="22"/>
            </w:rPr>
            <w:delText>d</w:delText>
          </w:r>
        </w:del>
        <w:r w:rsidR="00352E6D" w:rsidRPr="00100EE0">
          <w:rPr>
            <w:rFonts w:ascii="Arial" w:hAnsi="Arial" w:cs="Arial"/>
            <w:sz w:val="22"/>
          </w:rPr>
          <w:t xml:space="preserve"> </w:t>
        </w:r>
      </w:moveTo>
      <w:ins w:id="124" w:author="Andreae, Emily A" w:date="2019-10-07T10:57:00Z">
        <w:r w:rsidR="00352E6D">
          <w:rPr>
            <w:rFonts w:ascii="Arial" w:hAnsi="Arial" w:cs="Arial"/>
            <w:sz w:val="22"/>
          </w:rPr>
          <w:t xml:space="preserve">the identification and characterization of </w:t>
        </w:r>
      </w:ins>
      <w:moveTo w:id="125" w:author="Andreae, Emily A" w:date="2019-10-07T10:52:00Z">
        <w:r w:rsidR="00352E6D" w:rsidRPr="00100EE0">
          <w:rPr>
            <w:rFonts w:ascii="Arial" w:hAnsi="Arial" w:cs="Arial"/>
            <w:sz w:val="22"/>
          </w:rPr>
          <w:t xml:space="preserve">one functional methylation biomarker, </w:t>
        </w:r>
        <w:r w:rsidR="00352E6D" w:rsidRPr="00100EE0">
          <w:rPr>
            <w:rFonts w:ascii="Arial" w:hAnsi="Arial" w:cs="Arial"/>
            <w:i/>
            <w:sz w:val="22"/>
          </w:rPr>
          <w:t>ADHFE1</w:t>
        </w:r>
        <w:r w:rsidR="00352E6D" w:rsidRPr="00100EE0">
          <w:rPr>
            <w:rFonts w:ascii="Arial" w:hAnsi="Arial" w:cs="Arial"/>
            <w:sz w:val="22"/>
          </w:rPr>
          <w:t>, for colorectal adenoma and cancer</w:t>
        </w:r>
      </w:moveTo>
      <w:ins w:id="126" w:author="Andreae, Emily A" w:date="2019-10-07T10:59:00Z">
        <w:r w:rsidR="00352E6D">
          <w:rPr>
            <w:rFonts w:ascii="Arial" w:hAnsi="Arial" w:cs="Arial"/>
            <w:sz w:val="22"/>
          </w:rPr>
          <w:t xml:space="preserve"> where</w:t>
        </w:r>
      </w:ins>
      <w:moveTo w:id="127" w:author="Andreae, Emily A" w:date="2019-10-07T10:52:00Z">
        <w:del w:id="128" w:author="Andreae, Emily A" w:date="2019-10-07T10:59:00Z">
          <w:r w:rsidR="00352E6D" w:rsidRPr="00100EE0" w:rsidDel="00352E6D">
            <w:rPr>
              <w:rFonts w:ascii="Arial" w:hAnsi="Arial" w:cs="Arial"/>
              <w:sz w:val="22"/>
            </w:rPr>
            <w:delText>. We found</w:delText>
          </w:r>
        </w:del>
        <w:r w:rsidR="00352E6D" w:rsidRPr="00100EE0">
          <w:rPr>
            <w:rFonts w:ascii="Arial" w:hAnsi="Arial" w:cs="Arial"/>
            <w:sz w:val="22"/>
          </w:rPr>
          <w:t xml:space="preserve"> the </w:t>
        </w:r>
      </w:moveTo>
      <w:ins w:id="129" w:author="Andreae, Emily A" w:date="2019-10-07T10:59:00Z">
        <w:r w:rsidR="00352E6D">
          <w:rPr>
            <w:rFonts w:ascii="Arial" w:hAnsi="Arial" w:cs="Arial"/>
            <w:sz w:val="22"/>
          </w:rPr>
          <w:t xml:space="preserve">area under the curve and </w:t>
        </w:r>
      </w:ins>
      <w:moveTo w:id="130" w:author="Andreae, Emily A" w:date="2019-10-07T10:52:00Z">
        <w:del w:id="131" w:author="Andreae, Emily A" w:date="2019-10-07T10:59:00Z">
          <w:r w:rsidR="00352E6D" w:rsidRPr="00100EE0" w:rsidDel="00352E6D">
            <w:rPr>
              <w:rFonts w:ascii="Arial" w:hAnsi="Arial" w:cs="Arial"/>
              <w:sz w:val="22"/>
            </w:rPr>
            <w:delText>AUC of ROC</w:delText>
          </w:r>
        </w:del>
      </w:moveTo>
      <w:ins w:id="132" w:author="Andreae, Emily A" w:date="2019-10-07T10:59:00Z">
        <w:r w:rsidR="00352E6D">
          <w:rPr>
            <w:rFonts w:ascii="Arial" w:hAnsi="Arial" w:cs="Arial"/>
            <w:sz w:val="22"/>
          </w:rPr>
          <w:t>receiver operating</w:t>
        </w:r>
      </w:ins>
      <w:moveTo w:id="133" w:author="Andreae, Emily A" w:date="2019-10-07T10:52:00Z">
        <w:r w:rsidR="00352E6D" w:rsidRPr="00100EE0">
          <w:rPr>
            <w:rFonts w:ascii="Arial" w:hAnsi="Arial" w:cs="Arial"/>
            <w:sz w:val="22"/>
          </w:rPr>
          <w:t xml:space="preserve"> curve</w:t>
        </w:r>
      </w:moveTo>
      <w:ins w:id="134" w:author="Andreae, Emily A" w:date="2019-10-07T10:59:00Z">
        <w:r w:rsidR="00352E6D">
          <w:rPr>
            <w:rFonts w:ascii="Arial" w:hAnsi="Arial" w:cs="Arial"/>
            <w:sz w:val="22"/>
          </w:rPr>
          <w:t>s</w:t>
        </w:r>
      </w:ins>
      <w:moveTo w:id="135" w:author="Andreae, Emily A" w:date="2019-10-07T10:52:00Z">
        <w:r w:rsidR="00352E6D" w:rsidRPr="00100EE0">
          <w:rPr>
            <w:rFonts w:ascii="Arial" w:hAnsi="Arial" w:cs="Arial"/>
            <w:sz w:val="22"/>
          </w:rPr>
          <w:t xml:space="preserve"> </w:t>
        </w:r>
      </w:moveTo>
      <w:ins w:id="136" w:author="Andreae, Emily A" w:date="2019-10-07T11:00:00Z">
        <w:r w:rsidR="00352E6D">
          <w:rPr>
            <w:rFonts w:ascii="Arial" w:hAnsi="Arial" w:cs="Arial"/>
            <w:sz w:val="22"/>
          </w:rPr>
          <w:t xml:space="preserve">was </w:t>
        </w:r>
      </w:ins>
      <w:moveTo w:id="137" w:author="Andreae, Emily A" w:date="2019-10-07T10:52:00Z">
        <w:del w:id="138" w:author="Andreae, Emily A" w:date="2019-10-07T11:00:00Z">
          <w:r w:rsidR="00352E6D" w:rsidRPr="00100EE0" w:rsidDel="00352E6D">
            <w:rPr>
              <w:rFonts w:ascii="Arial" w:hAnsi="Arial" w:cs="Arial"/>
              <w:sz w:val="22"/>
            </w:rPr>
            <w:delText xml:space="preserve">reached to </w:delText>
          </w:r>
        </w:del>
        <w:r w:rsidR="00352E6D" w:rsidRPr="00100EE0">
          <w:rPr>
            <w:rFonts w:ascii="Arial" w:hAnsi="Arial" w:cs="Arial"/>
            <w:sz w:val="22"/>
          </w:rPr>
          <w:t xml:space="preserve">0.97 with specificity and sensitivity as </w:t>
        </w:r>
      </w:moveTo>
      <w:ins w:id="139" w:author="Andreae, Emily A" w:date="2019-10-07T11:00:00Z">
        <w:r w:rsidR="00352E6D">
          <w:rPr>
            <w:rFonts w:ascii="Arial" w:hAnsi="Arial" w:cs="Arial"/>
            <w:sz w:val="22"/>
          </w:rPr>
          <w:t xml:space="preserve">high as </w:t>
        </w:r>
      </w:ins>
      <w:moveTo w:id="140" w:author="Andreae, Emily A" w:date="2019-10-07T10:52:00Z">
        <w:r w:rsidR="00352E6D" w:rsidRPr="00100EE0">
          <w:rPr>
            <w:rFonts w:ascii="Arial" w:hAnsi="Arial" w:cs="Arial"/>
            <w:sz w:val="22"/>
          </w:rPr>
          <w:t>0.95 and 0.96</w:t>
        </w:r>
      </w:moveTo>
      <w:ins w:id="141" w:author="Andreae, Emily A" w:date="2019-10-07T11:00:00Z">
        <w:r w:rsidR="00352E6D">
          <w:rPr>
            <w:rFonts w:ascii="Arial" w:hAnsi="Arial" w:cs="Arial"/>
            <w:sz w:val="22"/>
          </w:rPr>
          <w:t>, respectively</w:t>
        </w:r>
      </w:ins>
      <w:moveTo w:id="142" w:author="Andreae, Emily A" w:date="2019-10-07T10:52:00Z">
        <w:r w:rsidR="00352E6D" w:rsidRPr="00100EE0">
          <w:rPr>
            <w:rFonts w:ascii="Arial" w:hAnsi="Arial" w:cs="Arial"/>
            <w:sz w:val="22"/>
          </w:rPr>
          <w:t>.</w:t>
        </w:r>
        <w:r w:rsidR="00352E6D">
          <w:rPr>
            <w:rFonts w:ascii="Arial" w:hAnsi="Arial" w:cs="Arial"/>
            <w:sz w:val="22"/>
          </w:rPr>
          <w:t xml:space="preserve"> </w:t>
        </w:r>
      </w:moveTo>
      <w:moveToRangeEnd w:id="104"/>
      <w:r w:rsidR="00100EE0" w:rsidRPr="00100EE0">
        <w:rPr>
          <w:rFonts w:ascii="Arial" w:hAnsi="Arial" w:cs="Arial"/>
          <w:sz w:val="22"/>
        </w:rPr>
        <w:t xml:space="preserve">We believe that </w:t>
      </w:r>
      <w:ins w:id="143" w:author="Andreae, Emily A" w:date="2019-10-07T11:00:00Z">
        <w:r w:rsidR="00352E6D">
          <w:rPr>
            <w:rFonts w:ascii="Arial" w:hAnsi="Arial" w:cs="Arial"/>
            <w:sz w:val="22"/>
          </w:rPr>
          <w:t>a</w:t>
        </w:r>
      </w:ins>
      <w:del w:id="144" w:author="Andreae, Emily A" w:date="2019-10-07T11:00:00Z">
        <w:r w:rsidR="00100EE0" w:rsidRPr="00100EE0" w:rsidDel="00352E6D">
          <w:rPr>
            <w:rFonts w:ascii="Arial" w:hAnsi="Arial" w:cs="Arial"/>
            <w:sz w:val="22"/>
          </w:rPr>
          <w:delText>t</w:delText>
        </w:r>
        <w:r w:rsidR="009E7B33" w:rsidRPr="00100EE0" w:rsidDel="00352E6D">
          <w:rPr>
            <w:rFonts w:ascii="Arial" w:hAnsi="Arial" w:cs="Arial"/>
            <w:sz w:val="22"/>
          </w:rPr>
          <w:delText>he</w:delText>
        </w:r>
      </w:del>
      <w:r w:rsidR="009E7B33" w:rsidRPr="00100EE0">
        <w:rPr>
          <w:rFonts w:ascii="Arial" w:hAnsi="Arial" w:cs="Arial"/>
          <w:sz w:val="22"/>
        </w:rPr>
        <w:t xml:space="preserve"> comprehensive understanding </w:t>
      </w:r>
      <w:ins w:id="145" w:author="Andreae, Emily A" w:date="2019-10-07T11:00:00Z">
        <w:r w:rsidR="00352E6D">
          <w:rPr>
            <w:rFonts w:ascii="Arial" w:hAnsi="Arial" w:cs="Arial"/>
            <w:sz w:val="22"/>
          </w:rPr>
          <w:t>of</w:t>
        </w:r>
      </w:ins>
      <w:del w:id="146" w:author="Andreae, Emily A" w:date="2019-10-07T11:00:00Z">
        <w:r w:rsidR="009E7B33" w:rsidRPr="00100EE0" w:rsidDel="00352E6D">
          <w:rPr>
            <w:rFonts w:ascii="Arial" w:hAnsi="Arial" w:cs="Arial"/>
            <w:sz w:val="22"/>
          </w:rPr>
          <w:delText>to the</w:delText>
        </w:r>
      </w:del>
      <w:r w:rsidR="009E7B33" w:rsidRPr="00100EE0">
        <w:rPr>
          <w:rFonts w:ascii="Arial" w:hAnsi="Arial" w:cs="Arial"/>
          <w:sz w:val="22"/>
        </w:rPr>
        <w:t xml:space="preserve"> genome-wide DNA methylation profile</w:t>
      </w:r>
      <w:ins w:id="147" w:author="Andreae, Emily A" w:date="2019-10-07T11:00:00Z">
        <w:r w:rsidR="00352E6D">
          <w:rPr>
            <w:rFonts w:ascii="Arial" w:hAnsi="Arial" w:cs="Arial"/>
            <w:sz w:val="22"/>
          </w:rPr>
          <w:t>s</w:t>
        </w:r>
      </w:ins>
      <w:r w:rsidR="009E7B33" w:rsidRPr="00100EE0">
        <w:rPr>
          <w:rFonts w:ascii="Arial" w:hAnsi="Arial" w:cs="Arial"/>
          <w:sz w:val="22"/>
        </w:rPr>
        <w:t xml:space="preserve"> for </w:t>
      </w:r>
      <w:del w:id="148" w:author="Andreae, Emily A" w:date="2019-10-07T11:00:00Z">
        <w:r w:rsidR="00100EE0" w:rsidRPr="00100EE0" w:rsidDel="00352E6D">
          <w:rPr>
            <w:rFonts w:ascii="Arial" w:hAnsi="Arial" w:cs="Arial"/>
            <w:sz w:val="22"/>
          </w:rPr>
          <w:delText xml:space="preserve">the </w:delText>
        </w:r>
      </w:del>
      <w:r w:rsidR="009E7B33" w:rsidRPr="00100EE0">
        <w:rPr>
          <w:rFonts w:ascii="Arial" w:hAnsi="Arial" w:cs="Arial"/>
          <w:sz w:val="22"/>
        </w:rPr>
        <w:t>early stage pre-cancerous lesions (</w:t>
      </w:r>
      <w:r w:rsidR="00100EE0" w:rsidRPr="00100EE0">
        <w:rPr>
          <w:rFonts w:ascii="Arial" w:hAnsi="Arial" w:cs="Arial"/>
          <w:sz w:val="22"/>
        </w:rPr>
        <w:t>LGA</w:t>
      </w:r>
      <w:r w:rsidR="009E7B33" w:rsidRPr="00100EE0">
        <w:rPr>
          <w:rFonts w:ascii="Arial" w:hAnsi="Arial" w:cs="Arial"/>
          <w:sz w:val="22"/>
        </w:rPr>
        <w:t xml:space="preserve"> and</w:t>
      </w:r>
      <w:r w:rsidR="00100EE0" w:rsidRPr="00100EE0">
        <w:rPr>
          <w:rFonts w:ascii="Arial" w:hAnsi="Arial" w:cs="Arial"/>
          <w:sz w:val="22"/>
        </w:rPr>
        <w:t xml:space="preserve"> HGA</w:t>
      </w:r>
      <w:r w:rsidR="009E7B33" w:rsidRPr="00100EE0">
        <w:rPr>
          <w:rFonts w:ascii="Arial" w:hAnsi="Arial" w:cs="Arial"/>
          <w:sz w:val="22"/>
        </w:rPr>
        <w:t>)</w:t>
      </w:r>
      <w:del w:id="149" w:author="Andreae, Emily A" w:date="2019-10-07T11:00:00Z">
        <w:r w:rsidR="009E7B33" w:rsidRPr="00100EE0" w:rsidDel="00352E6D">
          <w:rPr>
            <w:rFonts w:ascii="Arial" w:hAnsi="Arial" w:cs="Arial"/>
            <w:sz w:val="22"/>
          </w:rPr>
          <w:delText>,</w:delText>
        </w:r>
      </w:del>
      <w:r w:rsidR="009E7B33" w:rsidRPr="00100EE0">
        <w:rPr>
          <w:rFonts w:ascii="Arial" w:hAnsi="Arial" w:cs="Arial"/>
          <w:sz w:val="22"/>
        </w:rPr>
        <w:t xml:space="preserve"> will provide important resources for </w:t>
      </w:r>
      <w:del w:id="150" w:author="Andreae, Emily A" w:date="2019-10-07T11:00:00Z">
        <w:r w:rsidR="009E7B33" w:rsidRPr="00100EE0" w:rsidDel="00352E6D">
          <w:rPr>
            <w:rFonts w:ascii="Arial" w:hAnsi="Arial" w:cs="Arial"/>
            <w:sz w:val="22"/>
          </w:rPr>
          <w:delText xml:space="preserve">cancer </w:delText>
        </w:r>
      </w:del>
      <w:r w:rsidR="009E7B33" w:rsidRPr="00100EE0">
        <w:rPr>
          <w:rFonts w:ascii="Arial" w:hAnsi="Arial" w:cs="Arial"/>
          <w:sz w:val="22"/>
        </w:rPr>
        <w:t xml:space="preserve">early diagnosis </w:t>
      </w:r>
      <w:ins w:id="151" w:author="Andreae, Emily A" w:date="2019-10-07T11:00:00Z">
        <w:r w:rsidR="00352E6D">
          <w:rPr>
            <w:rFonts w:ascii="Arial" w:hAnsi="Arial" w:cs="Arial"/>
            <w:sz w:val="22"/>
          </w:rPr>
          <w:t xml:space="preserve">and treatment of CRC </w:t>
        </w:r>
      </w:ins>
      <w:r w:rsidR="009E7B33" w:rsidRPr="00100EE0">
        <w:rPr>
          <w:rFonts w:ascii="Arial" w:hAnsi="Arial" w:cs="Arial"/>
          <w:sz w:val="22"/>
        </w:rPr>
        <w:t xml:space="preserve">and </w:t>
      </w:r>
      <w:ins w:id="152" w:author="Andreae, Emily A" w:date="2019-10-07T11:01:00Z">
        <w:r w:rsidR="00352E6D">
          <w:rPr>
            <w:rFonts w:ascii="Arial" w:hAnsi="Arial" w:cs="Arial"/>
            <w:sz w:val="22"/>
          </w:rPr>
          <w:t xml:space="preserve">produce </w:t>
        </w:r>
      </w:ins>
      <w:r w:rsidR="009E7B33" w:rsidRPr="00100EE0">
        <w:rPr>
          <w:rFonts w:ascii="Arial" w:hAnsi="Arial" w:cs="Arial"/>
          <w:sz w:val="22"/>
        </w:rPr>
        <w:t xml:space="preserve">candidate biomarkers for </w:t>
      </w:r>
      <w:ins w:id="153" w:author="Andreae, Emily A" w:date="2019-10-07T11:01:00Z">
        <w:r w:rsidR="00352E6D">
          <w:rPr>
            <w:rFonts w:ascii="Arial" w:hAnsi="Arial" w:cs="Arial"/>
            <w:sz w:val="22"/>
          </w:rPr>
          <w:t xml:space="preserve">further </w:t>
        </w:r>
      </w:ins>
      <w:r w:rsidR="009E7B33" w:rsidRPr="00100EE0">
        <w:rPr>
          <w:rFonts w:ascii="Arial" w:hAnsi="Arial" w:cs="Arial"/>
          <w:sz w:val="22"/>
        </w:rPr>
        <w:t>c</w:t>
      </w:r>
      <w:r w:rsidR="00100EE0" w:rsidRPr="00100EE0">
        <w:rPr>
          <w:rFonts w:ascii="Arial" w:hAnsi="Arial" w:cs="Arial"/>
          <w:sz w:val="22"/>
        </w:rPr>
        <w:t>f</w:t>
      </w:r>
      <w:r w:rsidR="009E7B33" w:rsidRPr="00100EE0">
        <w:rPr>
          <w:rFonts w:ascii="Arial" w:hAnsi="Arial" w:cs="Arial"/>
          <w:sz w:val="22"/>
        </w:rPr>
        <w:t xml:space="preserve">DNA methylation research. </w:t>
      </w:r>
      <w:moveFromRangeStart w:id="154" w:author="Andreae, Emily A" w:date="2019-10-07T10:52:00Z" w:name="move21337947"/>
      <w:moveFrom w:id="155" w:author="Andreae, Emily A" w:date="2019-10-07T10:52:00Z">
        <w:r w:rsidR="00100EE0" w:rsidRPr="00100EE0" w:rsidDel="00352E6D">
          <w:rPr>
            <w:rFonts w:ascii="Arial" w:hAnsi="Arial" w:cs="Arial"/>
            <w:sz w:val="22"/>
          </w:rPr>
          <w:t>E</w:t>
        </w:r>
        <w:r w:rsidR="009E7B33" w:rsidRPr="00100EE0" w:rsidDel="00352E6D">
          <w:rPr>
            <w:rFonts w:ascii="Arial" w:hAnsi="Arial" w:cs="Arial"/>
            <w:sz w:val="22"/>
          </w:rPr>
          <w:t xml:space="preserve">nrichment analysis </w:t>
        </w:r>
        <w:r w:rsidR="00100EE0" w:rsidRPr="00100EE0" w:rsidDel="00352E6D">
          <w:rPr>
            <w:rFonts w:ascii="Arial" w:hAnsi="Arial" w:cs="Arial"/>
            <w:sz w:val="22"/>
          </w:rPr>
          <w:t xml:space="preserve">were conducted </w:t>
        </w:r>
        <w:r w:rsidR="009E7B33" w:rsidRPr="00100EE0" w:rsidDel="00352E6D">
          <w:rPr>
            <w:rFonts w:ascii="Arial" w:hAnsi="Arial" w:cs="Arial"/>
            <w:sz w:val="22"/>
          </w:rPr>
          <w:t xml:space="preserve">to </w:t>
        </w:r>
        <w:r w:rsidR="00100EE0" w:rsidRPr="00100EE0" w:rsidDel="00352E6D">
          <w:rPr>
            <w:rFonts w:ascii="Arial" w:hAnsi="Arial" w:cs="Arial"/>
            <w:sz w:val="22"/>
          </w:rPr>
          <w:t>differential methylation regions (</w:t>
        </w:r>
        <w:r w:rsidR="009E7B33" w:rsidRPr="00100EE0" w:rsidDel="00352E6D">
          <w:rPr>
            <w:rFonts w:ascii="Arial" w:hAnsi="Arial" w:cs="Arial"/>
            <w:sz w:val="22"/>
          </w:rPr>
          <w:t>DMRs</w:t>
        </w:r>
        <w:r w:rsidR="00100EE0" w:rsidRPr="00100EE0" w:rsidDel="00352E6D">
          <w:rPr>
            <w:rFonts w:ascii="Arial" w:hAnsi="Arial" w:cs="Arial"/>
            <w:sz w:val="22"/>
          </w:rPr>
          <w:t xml:space="preserve">) and we found nervous system and signal transduction associated pathways were significantly enriched. </w:t>
        </w:r>
        <w:r w:rsidR="009E7B33" w:rsidRPr="00100EE0" w:rsidDel="00352E6D">
          <w:rPr>
            <w:rFonts w:ascii="Arial" w:hAnsi="Arial" w:cs="Arial"/>
            <w:sz w:val="22"/>
          </w:rPr>
          <w:t xml:space="preserve">Finally, we described one functional methylation biomarker, </w:t>
        </w:r>
        <w:r w:rsidR="009E7B33" w:rsidRPr="00100EE0" w:rsidDel="00352E6D">
          <w:rPr>
            <w:rFonts w:ascii="Arial" w:hAnsi="Arial" w:cs="Arial"/>
            <w:i/>
            <w:sz w:val="22"/>
          </w:rPr>
          <w:t>ADHFE1</w:t>
        </w:r>
        <w:r w:rsidR="009E7B33" w:rsidRPr="00100EE0" w:rsidDel="00352E6D">
          <w:rPr>
            <w:rFonts w:ascii="Arial" w:hAnsi="Arial" w:cs="Arial"/>
            <w:sz w:val="22"/>
          </w:rPr>
          <w:t>, for</w:t>
        </w:r>
        <w:r w:rsidR="00100EE0" w:rsidRPr="00100EE0" w:rsidDel="00352E6D">
          <w:rPr>
            <w:rFonts w:ascii="Arial" w:hAnsi="Arial" w:cs="Arial"/>
            <w:sz w:val="22"/>
          </w:rPr>
          <w:t xml:space="preserve"> colorectal adenoma and cancer. We found </w:t>
        </w:r>
        <w:r w:rsidR="009E7B33" w:rsidRPr="00100EE0" w:rsidDel="00352E6D">
          <w:rPr>
            <w:rFonts w:ascii="Arial" w:hAnsi="Arial" w:cs="Arial"/>
            <w:sz w:val="22"/>
          </w:rPr>
          <w:t>the AUC</w:t>
        </w:r>
        <w:r w:rsidR="00100EE0" w:rsidRPr="00100EE0" w:rsidDel="00352E6D">
          <w:rPr>
            <w:rFonts w:ascii="Arial" w:hAnsi="Arial" w:cs="Arial"/>
            <w:sz w:val="22"/>
          </w:rPr>
          <w:t xml:space="preserve"> of ROC curve </w:t>
        </w:r>
        <w:r w:rsidR="009E7B33" w:rsidRPr="00100EE0" w:rsidDel="00352E6D">
          <w:rPr>
            <w:rFonts w:ascii="Arial" w:hAnsi="Arial" w:cs="Arial"/>
            <w:sz w:val="22"/>
          </w:rPr>
          <w:t>reach</w:t>
        </w:r>
        <w:r w:rsidR="00100EE0" w:rsidRPr="00100EE0" w:rsidDel="00352E6D">
          <w:rPr>
            <w:rFonts w:ascii="Arial" w:hAnsi="Arial" w:cs="Arial"/>
            <w:sz w:val="22"/>
          </w:rPr>
          <w:t>ed</w:t>
        </w:r>
        <w:r w:rsidR="009E7B33" w:rsidRPr="00100EE0" w:rsidDel="00352E6D">
          <w:rPr>
            <w:rFonts w:ascii="Arial" w:hAnsi="Arial" w:cs="Arial"/>
            <w:sz w:val="22"/>
          </w:rPr>
          <w:t xml:space="preserve"> to 0.97 with specificity and sensitivity as 0.95 and 0.96.</w:t>
        </w:r>
        <w:r w:rsidR="00100EE0" w:rsidDel="00352E6D">
          <w:rPr>
            <w:rFonts w:ascii="Arial" w:hAnsi="Arial" w:cs="Arial"/>
            <w:sz w:val="22"/>
          </w:rPr>
          <w:t xml:space="preserve"> </w:t>
        </w:r>
      </w:moveFrom>
      <w:moveFromRangeEnd w:id="154"/>
      <w:r w:rsidR="00100EE0">
        <w:rPr>
          <w:rFonts w:ascii="Arial" w:hAnsi="Arial" w:cs="Arial"/>
          <w:sz w:val="22"/>
        </w:rPr>
        <w:t>Overall, we believe our innovative study provide</w:t>
      </w:r>
      <w:ins w:id="156" w:author="Andreae, Emily A" w:date="2019-10-07T11:08:00Z">
        <w:r w:rsidR="00784B9C">
          <w:rPr>
            <w:rFonts w:ascii="Arial" w:hAnsi="Arial" w:cs="Arial"/>
            <w:sz w:val="22"/>
          </w:rPr>
          <w:t>s</w:t>
        </w:r>
      </w:ins>
      <w:del w:id="157" w:author="Andreae, Emily A" w:date="2019-10-07T11:08:00Z">
        <w:r w:rsidR="00100EE0" w:rsidDel="00784B9C">
          <w:rPr>
            <w:rFonts w:ascii="Arial" w:hAnsi="Arial" w:cs="Arial"/>
            <w:sz w:val="22"/>
          </w:rPr>
          <w:delText>d</w:delText>
        </w:r>
      </w:del>
      <w:r w:rsidR="00100EE0">
        <w:rPr>
          <w:rFonts w:ascii="Arial" w:hAnsi="Arial" w:cs="Arial"/>
          <w:sz w:val="22"/>
        </w:rPr>
        <w:t xml:space="preserve"> an opportunity to identify early diagnostic biomarkers and </w:t>
      </w:r>
      <w:ins w:id="158" w:author="Andreae, Emily A" w:date="2019-10-07T11:08:00Z">
        <w:r w:rsidR="00784B9C">
          <w:rPr>
            <w:rFonts w:ascii="Arial" w:hAnsi="Arial" w:cs="Arial"/>
            <w:sz w:val="22"/>
          </w:rPr>
          <w:t xml:space="preserve">increases our </w:t>
        </w:r>
      </w:ins>
      <w:del w:id="159" w:author="Andreae, Emily A" w:date="2019-10-07T11:08:00Z">
        <w:r w:rsidR="00100EE0" w:rsidDel="00784B9C">
          <w:rPr>
            <w:rFonts w:ascii="Arial" w:hAnsi="Arial" w:cs="Arial"/>
            <w:sz w:val="22"/>
          </w:rPr>
          <w:delText xml:space="preserve">the better </w:delText>
        </w:r>
      </w:del>
      <w:r w:rsidR="00100EE0">
        <w:rPr>
          <w:rFonts w:ascii="Arial" w:hAnsi="Arial" w:cs="Arial"/>
          <w:sz w:val="22"/>
        </w:rPr>
        <w:t xml:space="preserve">understanding </w:t>
      </w:r>
      <w:ins w:id="160" w:author="Andreae, Emily A" w:date="2019-10-07T11:08:00Z">
        <w:r w:rsidR="00784B9C">
          <w:rPr>
            <w:rFonts w:ascii="Arial" w:hAnsi="Arial" w:cs="Arial"/>
            <w:sz w:val="22"/>
          </w:rPr>
          <w:t>of</w:t>
        </w:r>
      </w:ins>
      <w:del w:id="161" w:author="Andreae, Emily A" w:date="2019-10-07T11:08:00Z">
        <w:r w:rsidR="00100EE0" w:rsidDel="00784B9C">
          <w:rPr>
            <w:rFonts w:ascii="Arial" w:hAnsi="Arial" w:cs="Arial"/>
            <w:sz w:val="22"/>
          </w:rPr>
          <w:delText>to</w:delText>
        </w:r>
      </w:del>
      <w:r w:rsidR="00100EE0">
        <w:rPr>
          <w:rFonts w:ascii="Arial" w:hAnsi="Arial" w:cs="Arial"/>
          <w:sz w:val="22"/>
        </w:rPr>
        <w:t xml:space="preserve"> the pathology </w:t>
      </w:r>
      <w:ins w:id="162" w:author="Andreae, Emily A" w:date="2019-10-07T11:08:00Z">
        <w:r w:rsidR="00784B9C">
          <w:rPr>
            <w:rFonts w:ascii="Arial" w:hAnsi="Arial" w:cs="Arial"/>
            <w:sz w:val="22"/>
          </w:rPr>
          <w:t xml:space="preserve">and </w:t>
        </w:r>
      </w:ins>
      <w:ins w:id="163" w:author="Andreae, Emily A" w:date="2019-10-07T11:09:00Z">
        <w:r w:rsidR="00784B9C">
          <w:rPr>
            <w:rFonts w:ascii="Arial" w:hAnsi="Arial" w:cs="Arial"/>
            <w:sz w:val="22"/>
          </w:rPr>
          <w:t xml:space="preserve">progression </w:t>
        </w:r>
      </w:ins>
      <w:r w:rsidR="00100EE0">
        <w:rPr>
          <w:rFonts w:ascii="Arial" w:hAnsi="Arial" w:cs="Arial"/>
          <w:sz w:val="22"/>
        </w:rPr>
        <w:t xml:space="preserve">of </w:t>
      </w:r>
      <w:ins w:id="164" w:author="Andreae, Emily A" w:date="2019-10-07T11:09:00Z">
        <w:r w:rsidR="00784B9C">
          <w:rPr>
            <w:rFonts w:ascii="Arial" w:hAnsi="Arial" w:cs="Arial"/>
            <w:sz w:val="22"/>
          </w:rPr>
          <w:t>CRC</w:t>
        </w:r>
      </w:ins>
      <w:del w:id="165" w:author="Andreae, Emily A" w:date="2019-10-07T11:09:00Z">
        <w:r w:rsidR="00100EE0" w:rsidDel="00784B9C">
          <w:rPr>
            <w:rFonts w:ascii="Arial" w:hAnsi="Arial" w:cs="Arial"/>
            <w:sz w:val="22"/>
          </w:rPr>
          <w:delText xml:space="preserve">the </w:delText>
        </w:r>
        <w:r w:rsidR="00100EE0" w:rsidRPr="00100EE0" w:rsidDel="00784B9C">
          <w:rPr>
            <w:rFonts w:ascii="Arial" w:hAnsi="Arial" w:cs="Arial"/>
            <w:sz w:val="22"/>
          </w:rPr>
          <w:delText>colorectal carcinoma</w:delText>
        </w:r>
      </w:del>
      <w:r w:rsidR="00100EE0">
        <w:rPr>
          <w:rFonts w:ascii="Arial" w:hAnsi="Arial" w:cs="Arial"/>
          <w:sz w:val="22"/>
        </w:rPr>
        <w:t xml:space="preserve">. </w:t>
      </w:r>
    </w:p>
    <w:p w14:paraId="0D7860D3" w14:textId="77777777" w:rsidR="009E7B33" w:rsidRPr="00100EE0" w:rsidRDefault="009E7B33" w:rsidP="00100EE0">
      <w:pPr>
        <w:contextualSpacing/>
        <w:rPr>
          <w:rFonts w:ascii="Arial" w:hAnsi="Arial" w:cs="Arial"/>
          <w:sz w:val="22"/>
        </w:rPr>
      </w:pPr>
    </w:p>
    <w:p w14:paraId="5E27301A" w14:textId="77777777" w:rsidR="004A3A17" w:rsidRPr="00100EE0" w:rsidRDefault="004A3A17" w:rsidP="00100EE0">
      <w:pPr>
        <w:contextualSpacing/>
        <w:rPr>
          <w:rFonts w:ascii="Arial" w:hAnsi="Arial" w:cs="Arial"/>
          <w:sz w:val="22"/>
        </w:rPr>
      </w:pPr>
      <w:r w:rsidRPr="00100EE0">
        <w:rPr>
          <w:rFonts w:ascii="Arial" w:hAnsi="Arial" w:cs="Arial"/>
          <w:sz w:val="22"/>
        </w:rPr>
        <w:t>This manuscript has not been submitted elsewhere</w:t>
      </w:r>
      <w:ins w:id="166" w:author="Andreae, Emily A" w:date="2019-10-07T11:09:00Z">
        <w:r w:rsidR="00784B9C">
          <w:rPr>
            <w:rFonts w:ascii="Arial" w:hAnsi="Arial" w:cs="Arial"/>
            <w:sz w:val="22"/>
          </w:rPr>
          <w:t xml:space="preserve"> for publication,</w:t>
        </w:r>
      </w:ins>
      <w:r w:rsidRPr="00100EE0">
        <w:rPr>
          <w:rFonts w:ascii="Arial" w:hAnsi="Arial" w:cs="Arial"/>
          <w:sz w:val="22"/>
        </w:rPr>
        <w:t xml:space="preserve"> and all authors declare no conflicts of interest.</w:t>
      </w:r>
      <w:r w:rsidR="00CB478A" w:rsidRPr="00100EE0">
        <w:rPr>
          <w:rFonts w:ascii="Arial" w:hAnsi="Arial" w:cs="Arial"/>
          <w:sz w:val="22"/>
        </w:rPr>
        <w:t xml:space="preserve"> </w:t>
      </w:r>
      <w:r w:rsidRPr="00100EE0">
        <w:rPr>
          <w:rFonts w:ascii="Arial" w:hAnsi="Arial" w:cs="Arial"/>
          <w:sz w:val="22"/>
        </w:rPr>
        <w:t>Thank you for your consideration</w:t>
      </w:r>
      <w:ins w:id="167" w:author="Andreae, Emily A" w:date="2019-10-07T11:09:00Z">
        <w:r w:rsidR="00784B9C">
          <w:rPr>
            <w:rFonts w:ascii="Arial" w:hAnsi="Arial" w:cs="Arial"/>
            <w:sz w:val="22"/>
          </w:rPr>
          <w:t>, and have a great day</w:t>
        </w:r>
      </w:ins>
      <w:r w:rsidRPr="00100EE0">
        <w:rPr>
          <w:rFonts w:ascii="Arial" w:hAnsi="Arial" w:cs="Arial"/>
          <w:sz w:val="22"/>
        </w:rPr>
        <w:t xml:space="preserve">. </w:t>
      </w:r>
    </w:p>
    <w:p w14:paraId="206D5127" w14:textId="77777777" w:rsidR="004A3A17" w:rsidRDefault="004A3A17" w:rsidP="00100EE0">
      <w:pPr>
        <w:pStyle w:val="Default"/>
        <w:contextualSpacing/>
        <w:jc w:val="both"/>
        <w:rPr>
          <w:rFonts w:ascii="Arial" w:hAnsi="Arial" w:cs="Arial"/>
          <w:sz w:val="22"/>
          <w:szCs w:val="22"/>
        </w:rPr>
      </w:pPr>
    </w:p>
    <w:p w14:paraId="1CCF1ABD" w14:textId="77777777" w:rsidR="00C800DA" w:rsidRPr="00100EE0" w:rsidRDefault="00C800DA" w:rsidP="00100EE0">
      <w:pPr>
        <w:pStyle w:val="Default"/>
        <w:contextualSpacing/>
        <w:jc w:val="both"/>
        <w:rPr>
          <w:rFonts w:ascii="Arial" w:hAnsi="Arial" w:cs="Arial"/>
          <w:sz w:val="22"/>
          <w:szCs w:val="22"/>
        </w:rPr>
      </w:pPr>
      <w:r>
        <w:rPr>
          <w:rFonts w:ascii="Arial" w:hAnsi="Arial" w:cs="Arial"/>
          <w:sz w:val="22"/>
          <w:szCs w:val="22"/>
        </w:rPr>
        <w:t>Sincerely,</w:t>
      </w:r>
    </w:p>
    <w:p w14:paraId="504188C5" w14:textId="77777777" w:rsidR="004A3A17" w:rsidRPr="00C800DA" w:rsidRDefault="00C800DA" w:rsidP="00100EE0">
      <w:pPr>
        <w:contextualSpacing/>
        <w:rPr>
          <w:rFonts w:ascii="Arial" w:hAnsi="Arial" w:cs="Arial"/>
          <w:noProof/>
          <w:color w:val="000000" w:themeColor="text1"/>
          <w:sz w:val="22"/>
        </w:rPr>
      </w:pPr>
      <w:r>
        <w:rPr>
          <w:rStyle w:val="Hyperlink"/>
          <w:rFonts w:ascii="Arial" w:hAnsi="Arial" w:cs="Arial"/>
          <w:noProof/>
          <w:color w:val="000000" w:themeColor="text1"/>
          <w:sz w:val="22"/>
          <w:u w:val="none"/>
        </w:rPr>
        <w:t>Shigang Ding, MD</w:t>
      </w:r>
      <w:r w:rsidRPr="00C800DA">
        <w:rPr>
          <w:rStyle w:val="Hyperlink"/>
          <w:rFonts w:ascii="Arial" w:hAnsi="Arial" w:cs="Arial"/>
          <w:noProof/>
          <w:color w:val="000000" w:themeColor="text1"/>
          <w:sz w:val="22"/>
          <w:u w:val="none"/>
        </w:rPr>
        <w:t xml:space="preserve">, </w:t>
      </w:r>
      <w:r>
        <w:rPr>
          <w:rStyle w:val="Hyperlink"/>
          <w:rFonts w:ascii="Arial" w:hAnsi="Arial" w:cs="Arial"/>
          <w:noProof/>
          <w:color w:val="000000" w:themeColor="text1"/>
          <w:sz w:val="22"/>
          <w:u w:val="none"/>
        </w:rPr>
        <w:t>Dake Zhang, PhD</w:t>
      </w:r>
      <w:r w:rsidRPr="00C800DA">
        <w:rPr>
          <w:rStyle w:val="Hyperlink"/>
          <w:rFonts w:ascii="Arial" w:hAnsi="Arial" w:cs="Arial"/>
          <w:noProof/>
          <w:color w:val="000000" w:themeColor="text1"/>
          <w:sz w:val="22"/>
          <w:u w:val="none"/>
        </w:rPr>
        <w:t xml:space="preserve">, </w:t>
      </w:r>
      <w:r>
        <w:rPr>
          <w:rStyle w:val="Hyperlink"/>
          <w:rFonts w:ascii="Arial" w:hAnsi="Arial" w:cs="Arial"/>
          <w:noProof/>
          <w:color w:val="000000" w:themeColor="text1"/>
          <w:sz w:val="22"/>
          <w:u w:val="none"/>
        </w:rPr>
        <w:t>and Changqing Zeng, PhD, on behalf of the author group</w:t>
      </w:r>
    </w:p>
    <w:sectPr w:rsidR="004A3A17" w:rsidRPr="00C800DA" w:rsidSect="004A3A17">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Andreae, Emily A" w:date="2019-10-07T11:02:00Z" w:initials="AEA">
    <w:p w14:paraId="5D9FF6E1" w14:textId="77777777" w:rsidR="00784B9C" w:rsidRDefault="00784B9C">
      <w:pPr>
        <w:pStyle w:val="CommentText"/>
      </w:pPr>
      <w:r>
        <w:rPr>
          <w:rStyle w:val="CommentReference"/>
        </w:rPr>
        <w:annotationRef/>
      </w:r>
      <w:r>
        <w:t>One thing I just thought of while editing this letter is that corresponding blood sample collection from patients was not mentioned in the Methods section of the manuscript. Since you’re analyzing cell free DNA, you’ll want to mention that blood samples were collected and processed for downstream DNA methylation analysis and describe how cancer-specific changes in methylation status were separated from normal somatic methylation signatures of colorectal tissue samples for each patient.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9FF6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7445A" w14:textId="77777777" w:rsidR="00641901" w:rsidRDefault="00641901" w:rsidP="004A3A17">
      <w:r>
        <w:separator/>
      </w:r>
    </w:p>
  </w:endnote>
  <w:endnote w:type="continuationSeparator" w:id="0">
    <w:p w14:paraId="3DC444F5" w14:textId="77777777" w:rsidR="00641901" w:rsidRDefault="00641901" w:rsidP="004A3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EB8A2" w14:textId="77777777" w:rsidR="00641901" w:rsidRDefault="00641901" w:rsidP="004A3A17">
      <w:r>
        <w:separator/>
      </w:r>
    </w:p>
  </w:footnote>
  <w:footnote w:type="continuationSeparator" w:id="0">
    <w:p w14:paraId="7A9F9420" w14:textId="77777777" w:rsidR="00641901" w:rsidRDefault="00641901" w:rsidP="004A3A1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e, Emily A">
    <w15:presenceInfo w15:providerId="AD" w15:userId="S-1-5-21-2000478354-1637723038-1606980848-175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39"/>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1F"/>
    <w:rsid w:val="00100EE0"/>
    <w:rsid w:val="002A3946"/>
    <w:rsid w:val="002B341F"/>
    <w:rsid w:val="0034310B"/>
    <w:rsid w:val="00352E6D"/>
    <w:rsid w:val="003B500D"/>
    <w:rsid w:val="00432F8C"/>
    <w:rsid w:val="004429AD"/>
    <w:rsid w:val="004A3A17"/>
    <w:rsid w:val="005547F6"/>
    <w:rsid w:val="00592572"/>
    <w:rsid w:val="00641901"/>
    <w:rsid w:val="00772815"/>
    <w:rsid w:val="00784B9C"/>
    <w:rsid w:val="009273B5"/>
    <w:rsid w:val="00972C75"/>
    <w:rsid w:val="009E7B33"/>
    <w:rsid w:val="00AC4E5D"/>
    <w:rsid w:val="00B3198A"/>
    <w:rsid w:val="00B76508"/>
    <w:rsid w:val="00BF5F7C"/>
    <w:rsid w:val="00C12650"/>
    <w:rsid w:val="00C361D7"/>
    <w:rsid w:val="00C800DA"/>
    <w:rsid w:val="00CB478A"/>
    <w:rsid w:val="00E00C0F"/>
    <w:rsid w:val="00EB1ED1"/>
    <w:rsid w:val="00EC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9A05C8"/>
  <w15:chartTrackingRefBased/>
  <w15:docId w15:val="{F892E5E0-9860-4FDD-AEEE-18A49D63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A17"/>
    <w:pPr>
      <w:widowControl w:val="0"/>
      <w:jc w:val="both"/>
    </w:pPr>
  </w:style>
  <w:style w:type="paragraph" w:styleId="Heading2">
    <w:name w:val="heading 2"/>
    <w:basedOn w:val="Normal"/>
    <w:next w:val="Normal"/>
    <w:link w:val="Heading2Char"/>
    <w:uiPriority w:val="9"/>
    <w:unhideWhenUsed/>
    <w:qFormat/>
    <w:rsid w:val="004A3A17"/>
    <w:pPr>
      <w:keepNext/>
      <w:keepLines/>
      <w:widowControl/>
      <w:spacing w:before="40"/>
      <w:jc w:val="left"/>
      <w:outlineLvl w:val="1"/>
    </w:pPr>
    <w:rPr>
      <w:rFonts w:asciiTheme="majorHAnsi" w:eastAsiaTheme="majorEastAsia" w:hAnsiTheme="majorHAnsi" w:cstheme="majorBidi"/>
      <w:color w:val="2E74B5" w:themeColor="accent1" w:themeShade="BF"/>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A1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3A17"/>
    <w:rPr>
      <w:sz w:val="18"/>
      <w:szCs w:val="18"/>
    </w:rPr>
  </w:style>
  <w:style w:type="paragraph" w:styleId="Footer">
    <w:name w:val="footer"/>
    <w:basedOn w:val="Normal"/>
    <w:link w:val="FooterChar"/>
    <w:uiPriority w:val="99"/>
    <w:unhideWhenUsed/>
    <w:rsid w:val="004A3A1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3A17"/>
    <w:rPr>
      <w:sz w:val="18"/>
      <w:szCs w:val="18"/>
    </w:rPr>
  </w:style>
  <w:style w:type="paragraph" w:customStyle="1" w:styleId="Default">
    <w:name w:val="Default"/>
    <w:rsid w:val="004A3A17"/>
    <w:pPr>
      <w:autoSpaceDE w:val="0"/>
      <w:autoSpaceDN w:val="0"/>
      <w:adjustRightInd w:val="0"/>
    </w:pPr>
    <w:rPr>
      <w:rFonts w:ascii="Cambria" w:hAnsi="Cambria" w:cs="Cambria"/>
      <w:color w:val="000000"/>
      <w:kern w:val="0"/>
      <w:sz w:val="24"/>
      <w:szCs w:val="24"/>
      <w:lang w:eastAsia="en-US"/>
    </w:rPr>
  </w:style>
  <w:style w:type="character" w:styleId="Hyperlink">
    <w:name w:val="Hyperlink"/>
    <w:basedOn w:val="DefaultParagraphFont"/>
    <w:uiPriority w:val="99"/>
    <w:unhideWhenUsed/>
    <w:rsid w:val="004A3A17"/>
    <w:rPr>
      <w:color w:val="0000FF"/>
      <w:u w:val="single"/>
    </w:rPr>
  </w:style>
  <w:style w:type="character" w:customStyle="1" w:styleId="Heading2Char">
    <w:name w:val="Heading 2 Char"/>
    <w:basedOn w:val="DefaultParagraphFont"/>
    <w:link w:val="Heading2"/>
    <w:uiPriority w:val="9"/>
    <w:rsid w:val="004A3A17"/>
    <w:rPr>
      <w:rFonts w:asciiTheme="majorHAnsi" w:eastAsiaTheme="majorEastAsia" w:hAnsiTheme="majorHAnsi" w:cstheme="majorBidi"/>
      <w:color w:val="2E74B5" w:themeColor="accent1" w:themeShade="BF"/>
      <w:kern w:val="0"/>
      <w:sz w:val="26"/>
      <w:szCs w:val="26"/>
    </w:rPr>
  </w:style>
  <w:style w:type="character" w:styleId="Emphasis">
    <w:name w:val="Emphasis"/>
    <w:basedOn w:val="DefaultParagraphFont"/>
    <w:uiPriority w:val="20"/>
    <w:qFormat/>
    <w:rsid w:val="00100EE0"/>
    <w:rPr>
      <w:i/>
      <w:iCs/>
    </w:rPr>
  </w:style>
  <w:style w:type="character" w:styleId="CommentReference">
    <w:name w:val="annotation reference"/>
    <w:basedOn w:val="DefaultParagraphFont"/>
    <w:uiPriority w:val="99"/>
    <w:semiHidden/>
    <w:unhideWhenUsed/>
    <w:rsid w:val="00EC65BF"/>
    <w:rPr>
      <w:sz w:val="16"/>
      <w:szCs w:val="16"/>
    </w:rPr>
  </w:style>
  <w:style w:type="paragraph" w:styleId="CommentText">
    <w:name w:val="annotation text"/>
    <w:basedOn w:val="Normal"/>
    <w:link w:val="CommentTextChar"/>
    <w:uiPriority w:val="99"/>
    <w:semiHidden/>
    <w:unhideWhenUsed/>
    <w:rsid w:val="00EC65BF"/>
    <w:rPr>
      <w:sz w:val="20"/>
      <w:szCs w:val="20"/>
    </w:rPr>
  </w:style>
  <w:style w:type="character" w:customStyle="1" w:styleId="CommentTextChar">
    <w:name w:val="Comment Text Char"/>
    <w:basedOn w:val="DefaultParagraphFont"/>
    <w:link w:val="CommentText"/>
    <w:uiPriority w:val="99"/>
    <w:semiHidden/>
    <w:rsid w:val="00EC65BF"/>
    <w:rPr>
      <w:sz w:val="20"/>
      <w:szCs w:val="20"/>
    </w:rPr>
  </w:style>
  <w:style w:type="paragraph" w:styleId="CommentSubject">
    <w:name w:val="annotation subject"/>
    <w:basedOn w:val="CommentText"/>
    <w:next w:val="CommentText"/>
    <w:link w:val="CommentSubjectChar"/>
    <w:uiPriority w:val="99"/>
    <w:semiHidden/>
    <w:unhideWhenUsed/>
    <w:rsid w:val="00EC65BF"/>
    <w:rPr>
      <w:b/>
      <w:bCs/>
    </w:rPr>
  </w:style>
  <w:style w:type="character" w:customStyle="1" w:styleId="CommentSubjectChar">
    <w:name w:val="Comment Subject Char"/>
    <w:basedOn w:val="CommentTextChar"/>
    <w:link w:val="CommentSubject"/>
    <w:uiPriority w:val="99"/>
    <w:semiHidden/>
    <w:rsid w:val="00EC65BF"/>
    <w:rPr>
      <w:b/>
      <w:bCs/>
      <w:sz w:val="20"/>
      <w:szCs w:val="20"/>
    </w:rPr>
  </w:style>
  <w:style w:type="paragraph" w:styleId="BalloonText">
    <w:name w:val="Balloon Text"/>
    <w:basedOn w:val="Normal"/>
    <w:link w:val="BalloonTextChar"/>
    <w:uiPriority w:val="99"/>
    <w:semiHidden/>
    <w:unhideWhenUsed/>
    <w:rsid w:val="00EC65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5BF"/>
    <w:rPr>
      <w:rFonts w:ascii="Segoe UI" w:hAnsi="Segoe UI" w:cs="Segoe UI"/>
      <w:sz w:val="18"/>
      <w:szCs w:val="18"/>
    </w:rPr>
  </w:style>
  <w:style w:type="paragraph" w:styleId="EndnoteText">
    <w:name w:val="endnote text"/>
    <w:basedOn w:val="Normal"/>
    <w:link w:val="EndnoteTextChar"/>
    <w:uiPriority w:val="99"/>
    <w:semiHidden/>
    <w:unhideWhenUsed/>
    <w:rsid w:val="00B3198A"/>
    <w:rPr>
      <w:sz w:val="20"/>
      <w:szCs w:val="20"/>
    </w:rPr>
  </w:style>
  <w:style w:type="character" w:customStyle="1" w:styleId="EndnoteTextChar">
    <w:name w:val="Endnote Text Char"/>
    <w:basedOn w:val="DefaultParagraphFont"/>
    <w:link w:val="EndnoteText"/>
    <w:uiPriority w:val="99"/>
    <w:semiHidden/>
    <w:rsid w:val="00B3198A"/>
    <w:rPr>
      <w:sz w:val="20"/>
      <w:szCs w:val="20"/>
    </w:rPr>
  </w:style>
  <w:style w:type="character" w:styleId="EndnoteReference">
    <w:name w:val="endnote reference"/>
    <w:basedOn w:val="DefaultParagraphFont"/>
    <w:uiPriority w:val="99"/>
    <w:semiHidden/>
    <w:unhideWhenUsed/>
    <w:rsid w:val="00B3198A"/>
    <w:rPr>
      <w:vertAlign w:val="superscript"/>
    </w:rPr>
  </w:style>
  <w:style w:type="paragraph" w:customStyle="1" w:styleId="EndNoteBibliography">
    <w:name w:val="EndNote Bibliography"/>
    <w:basedOn w:val="Normal"/>
    <w:link w:val="EndNoteBibliography0"/>
    <w:rsid w:val="00B3198A"/>
    <w:pPr>
      <w:widowControl/>
      <w:jc w:val="left"/>
    </w:pPr>
    <w:rPr>
      <w:rFonts w:ascii="SimSun" w:eastAsia="SimSun" w:hAnsi="SimSun" w:cs="SimSun"/>
      <w:noProof/>
      <w:kern w:val="0"/>
      <w:sz w:val="24"/>
      <w:szCs w:val="24"/>
    </w:rPr>
  </w:style>
  <w:style w:type="character" w:customStyle="1" w:styleId="EndNoteBibliography0">
    <w:name w:val="EndNote Bibliography 字符"/>
    <w:basedOn w:val="DefaultParagraphFont"/>
    <w:link w:val="EndNoteBibliography"/>
    <w:rsid w:val="00B3198A"/>
    <w:rPr>
      <w:rFonts w:ascii="SimSun" w:eastAsia="SimSun" w:hAnsi="SimSun" w:cs="SimSun"/>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18B9B-0C18-4DCF-8DD0-F74783615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2C726116.dotm</Template>
  <TotalTime>54</TotalTime>
  <Pages>2</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Fan</dc:creator>
  <cp:keywords/>
  <dc:description/>
  <cp:lastModifiedBy>Andreae, Emily A</cp:lastModifiedBy>
  <cp:revision>3</cp:revision>
  <dcterms:created xsi:type="dcterms:W3CDTF">2019-10-07T15:16:00Z</dcterms:created>
  <dcterms:modified xsi:type="dcterms:W3CDTF">2019-10-07T16:14:00Z</dcterms:modified>
</cp:coreProperties>
</file>