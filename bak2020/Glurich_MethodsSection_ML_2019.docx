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8D33B" w14:textId="77777777" w:rsidR="004D2BF8" w:rsidRDefault="005D1E0D">
      <w:r>
        <w:t xml:space="preserve">Validated ML analytical approaches will be applied in identifying early detection of dysplasia and malignant transformation associated with oral cavity and </w:t>
      </w:r>
      <w:proofErr w:type="spellStart"/>
      <w:r>
        <w:t>oro</w:t>
      </w:r>
      <w:proofErr w:type="spellEnd"/>
      <w:r>
        <w:t xml:space="preserve">-pharyngeal cancers. </w:t>
      </w:r>
    </w:p>
    <w:p w14:paraId="375C5487" w14:textId="17602E4A" w:rsidR="005D1E0D" w:rsidRDefault="005D1E0D">
      <w:r>
        <w:t xml:space="preserve">Potential informatics approaches to conduct analysis includes key supervised ML approaches including </w:t>
      </w:r>
      <w:commentRangeStart w:id="0"/>
      <w:commentRangeStart w:id="1"/>
      <w:r>
        <w:t xml:space="preserve">Naïve Bayes, Logistic Regression, </w:t>
      </w:r>
      <w:ins w:id="2" w:author="Guo, Shicheng" w:date="2019-11-27T13:38:00Z">
        <w:r w:rsidR="00387A5B">
          <w:t>Random Forest</w:t>
        </w:r>
      </w:ins>
      <w:del w:id="3" w:author="Guo, Shicheng" w:date="2019-11-27T13:38:00Z">
        <w:r w:rsidDel="00387A5B">
          <w:delText>Decision Trees</w:delText>
        </w:r>
      </w:del>
      <w:r>
        <w:t xml:space="preserve">, Multi-layer perceptron-Artificial Neural Network </w:t>
      </w:r>
      <w:commentRangeEnd w:id="0"/>
      <w:r w:rsidR="009A7DC9">
        <w:rPr>
          <w:rStyle w:val="CommentReference"/>
        </w:rPr>
        <w:commentReference w:id="0"/>
      </w:r>
      <w:commentRangeEnd w:id="1"/>
      <w:r w:rsidR="00387A5B">
        <w:rPr>
          <w:rStyle w:val="CommentReference"/>
        </w:rPr>
        <w:commentReference w:id="1"/>
      </w:r>
      <w:r>
        <w:t xml:space="preserve">and others to see which algorithms perform optimally or categorization applying support vector machines. ML algorithm will be developed and executed by using machine learning libraries (for example WEKA, </w:t>
      </w:r>
      <w:proofErr w:type="spellStart"/>
      <w:r>
        <w:t>Matlab</w:t>
      </w:r>
      <w:proofErr w:type="spellEnd"/>
      <w:r>
        <w:t xml:space="preserve"> or R).</w:t>
      </w:r>
      <w:r w:rsidR="009A7DC9">
        <w:t xml:space="preserve"> </w:t>
      </w:r>
    </w:p>
    <w:p w14:paraId="6C238D91" w14:textId="77777777" w:rsidR="005D1E0D" w:rsidRDefault="009A7DC9">
      <w:r>
        <w:t xml:space="preserve">ML models will be trained, tested and evaluated using 10 fold cross validation. </w:t>
      </w:r>
      <w:r w:rsidR="005D1E0D">
        <w:t xml:space="preserve">Predicting will be treated as a classification problem, where the datasets will be sorted into two categories based on </w:t>
      </w:r>
      <w:r>
        <w:t>patient diagnosis of oral cavity cancer or oropharyngeal cancer</w:t>
      </w:r>
      <w:r w:rsidR="005D1E0D">
        <w:t>.</w:t>
      </w:r>
      <w:r>
        <w:t xml:space="preserve"> </w:t>
      </w:r>
      <w:r w:rsidR="005D1E0D">
        <w:t xml:space="preserve"> </w:t>
      </w:r>
      <w:r>
        <w:t>Performance of various ML algorithms will be evaluated and compared using the following metrics: total accuracy, recall, sensitivity</w:t>
      </w:r>
      <w:r w:rsidR="00633EBF">
        <w:t xml:space="preserve"> and specificity. To select the best performing model Receiver Operating Characteristics (ROC) curve, area under ROC (AUC) and Recall-Precision curves for each ML algorithm will be plotted. </w:t>
      </w:r>
    </w:p>
    <w:p w14:paraId="2AFADB4E" w14:textId="77777777" w:rsidR="00633EBF" w:rsidRDefault="00633EBF"/>
    <w:sectPr w:rsidR="00633E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himpi, Neel A" w:date="2019-11-27T13:13:00Z" w:initials="SNA">
    <w:p w14:paraId="39330F4E" w14:textId="77777777" w:rsidR="009A7DC9" w:rsidRDefault="009A7DC9">
      <w:pPr>
        <w:pStyle w:val="CommentText"/>
      </w:pPr>
      <w:r>
        <w:rPr>
          <w:rStyle w:val="CommentReference"/>
        </w:rPr>
        <w:annotationRef/>
      </w:r>
      <w:r>
        <w:t>Hi Shicheng, can you p</w:t>
      </w:r>
      <w:r w:rsidR="00633EBF">
        <w:t>lease review and edit the</w:t>
      </w:r>
      <w:r>
        <w:t xml:space="preserve"> algorithms that are </w:t>
      </w:r>
      <w:r w:rsidR="00633EBF">
        <w:t xml:space="preserve">commonly </w:t>
      </w:r>
      <w:r>
        <w:t>used for genetic data</w:t>
      </w:r>
    </w:p>
  </w:comment>
  <w:comment w:id="1" w:author="Guo, Shicheng" w:date="2019-11-27T13:37:00Z" w:initials="GS">
    <w:p w14:paraId="283A32B5" w14:textId="51C7BD14" w:rsidR="00387A5B" w:rsidRDefault="00387A5B">
      <w:pPr>
        <w:pStyle w:val="CommentText"/>
      </w:pPr>
      <w:r>
        <w:rPr>
          <w:rStyle w:val="CommentReference"/>
        </w:rPr>
        <w:annotationRef/>
      </w:r>
      <w:r>
        <w:t xml:space="preserve">Hi Neel, there is no genetic specific machine learning approach. What we </w:t>
      </w:r>
      <w:r w:rsidR="002D7B8E">
        <w:t>usually</w:t>
      </w:r>
      <w:r>
        <w:t xml:space="preserve"> do is </w:t>
      </w:r>
      <w:r w:rsidR="002D7B8E">
        <w:t xml:space="preserve">to </w:t>
      </w:r>
      <w:r>
        <w:t xml:space="preserve">transfer genetic data to numeric values and apply all the </w:t>
      </w:r>
      <w:proofErr w:type="spellStart"/>
      <w:r w:rsidR="002D7B8E">
        <w:t>tranditional</w:t>
      </w:r>
      <w:proofErr w:type="spellEnd"/>
      <w:r>
        <w:t xml:space="preserve"> machine learning methods. 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9330F4E" w15:done="0"/>
  <w15:commentEx w15:paraId="283A32B5" w15:paraIdParent="39330F4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o, Shicheng">
    <w15:presenceInfo w15:providerId="AD" w15:userId="S-1-5-21-2000478354-1637723038-1606980848-206602"/>
  </w15:person>
  <w15:person w15:author="Shimpi, Neel A">
    <w15:presenceInfo w15:providerId="AD" w15:userId="S-1-5-21-2000478354-1637723038-1606980848-1446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0D"/>
    <w:rsid w:val="00001D6D"/>
    <w:rsid w:val="002D7B8E"/>
    <w:rsid w:val="00387A5B"/>
    <w:rsid w:val="004D2BF8"/>
    <w:rsid w:val="005D1E0D"/>
    <w:rsid w:val="00633EBF"/>
    <w:rsid w:val="009A7DC9"/>
    <w:rsid w:val="00E3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1651EA"/>
  <w15:chartTrackingRefBased/>
  <w15:docId w15:val="{72A23CCB-1C52-4684-AA33-5EA12819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9A7DC9"/>
    <w:rPr>
      <w:sz w:val="16"/>
      <w:szCs w:val="16"/>
    </w:rPr>
  </w:style>
  <w:style w:type="paragraph" w:styleId="CommentText">
    <w:name w:val="annotation text"/>
    <w:basedOn w:val="Normal"/>
    <w:link w:val="CommentTextChar"/>
    <w:rsid w:val="009A7D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A7DC9"/>
  </w:style>
  <w:style w:type="paragraph" w:styleId="CommentSubject">
    <w:name w:val="annotation subject"/>
    <w:basedOn w:val="CommentText"/>
    <w:next w:val="CommentText"/>
    <w:link w:val="CommentSubjectChar"/>
    <w:rsid w:val="009A7D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A7DC9"/>
    <w:rPr>
      <w:b/>
      <w:bCs/>
    </w:rPr>
  </w:style>
  <w:style w:type="paragraph" w:styleId="BalloonText">
    <w:name w:val="Balloon Text"/>
    <w:basedOn w:val="Normal"/>
    <w:link w:val="BalloonTextChar"/>
    <w:rsid w:val="009A7D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A7D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5C0C6492.dotm</Template>
  <TotalTime>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Shimpi, Neel A</dc:creator>
  <cp:keywords/>
  <dc:description/>
  <cp:lastModifiedBy>Guo, Shicheng</cp:lastModifiedBy>
  <cp:revision>2</cp:revision>
  <dcterms:created xsi:type="dcterms:W3CDTF">2019-11-27T20:28:00Z</dcterms:created>
  <dcterms:modified xsi:type="dcterms:W3CDTF">2019-11-27T20:28:00Z</dcterms:modified>
</cp:coreProperties>
</file>