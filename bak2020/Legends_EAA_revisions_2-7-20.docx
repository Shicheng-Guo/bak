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AFEE2C" w14:textId="77777777" w:rsidR="001004FD" w:rsidRDefault="001004FD" w:rsidP="00DA409F">
      <w:pPr>
        <w:spacing w:after="0" w:line="480" w:lineRule="auto"/>
        <w:rPr>
          <w:ins w:id="0" w:author="Andreae, Emily A" w:date="2020-02-07T08:25:00Z"/>
          <w:rFonts w:ascii="Times New Roman" w:hAnsi="Times New Roman" w:cs="Times New Roman"/>
          <w:b/>
          <w:bCs/>
          <w:sz w:val="24"/>
          <w:szCs w:val="24"/>
        </w:rPr>
      </w:pPr>
      <w:commentRangeStart w:id="1"/>
      <w:ins w:id="2" w:author="Andreae, Emily A" w:date="2020-02-07T08:25:00Z">
        <w:r>
          <w:rPr>
            <w:rFonts w:ascii="Times New Roman" w:hAnsi="Times New Roman" w:cs="Times New Roman"/>
            <w:b/>
            <w:bCs/>
            <w:sz w:val="24"/>
            <w:szCs w:val="24"/>
          </w:rPr>
          <w:t>Figure Legends</w:t>
        </w:r>
      </w:ins>
      <w:commentRangeEnd w:id="1"/>
      <w:ins w:id="3" w:author="Andreae, Emily A" w:date="2020-02-07T08:26:00Z">
        <w:r>
          <w:rPr>
            <w:rStyle w:val="CommentReference"/>
          </w:rPr>
          <w:commentReference w:id="1"/>
        </w:r>
      </w:ins>
    </w:p>
    <w:p w14:paraId="2A50E8A6" w14:textId="77777777" w:rsidR="00E248A3" w:rsidRPr="00DA409F" w:rsidRDefault="00B37235" w:rsidP="00DA409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A409F">
        <w:rPr>
          <w:rFonts w:ascii="Times New Roman" w:hAnsi="Times New Roman" w:cs="Times New Roman"/>
          <w:b/>
          <w:bCs/>
          <w:sz w:val="24"/>
          <w:szCs w:val="24"/>
        </w:rPr>
        <w:t xml:space="preserve">Fig 1. </w:t>
      </w:r>
      <w:proofErr w:type="spellStart"/>
      <w:r w:rsidRPr="00DA409F">
        <w:rPr>
          <w:rFonts w:ascii="Times New Roman" w:hAnsi="Times New Roman" w:cs="Times New Roman"/>
          <w:b/>
          <w:bCs/>
          <w:sz w:val="24"/>
          <w:szCs w:val="24"/>
        </w:rPr>
        <w:t>TsMHCII</w:t>
      </w:r>
      <w:proofErr w:type="spellEnd"/>
      <w:r w:rsidRPr="00DA409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DA409F">
        <w:rPr>
          <w:rFonts w:ascii="Times New Roman" w:hAnsi="Times New Roman" w:cs="Times New Roman"/>
          <w:b/>
          <w:bCs/>
          <w:sz w:val="24"/>
          <w:szCs w:val="24"/>
        </w:rPr>
        <w:t>is decreased</w:t>
      </w:r>
      <w:proofErr w:type="gramEnd"/>
      <w:r w:rsidRPr="00DA409F">
        <w:rPr>
          <w:rFonts w:ascii="Times New Roman" w:hAnsi="Times New Roman" w:cs="Times New Roman"/>
          <w:b/>
          <w:bCs/>
          <w:sz w:val="24"/>
          <w:szCs w:val="24"/>
        </w:rPr>
        <w:t xml:space="preserve"> in PTCs with BRAFV600E mutation. </w:t>
      </w:r>
      <w:r w:rsidRPr="00DA409F">
        <w:rPr>
          <w:rFonts w:ascii="Times New Roman" w:hAnsi="Times New Roman" w:cs="Times New Roman"/>
          <w:sz w:val="24"/>
          <w:szCs w:val="24"/>
        </w:rPr>
        <w:t xml:space="preserve">A) Flow chart of </w:t>
      </w:r>
      <w:proofErr w:type="spellStart"/>
      <w:r w:rsidRPr="00DA409F">
        <w:rPr>
          <w:rFonts w:ascii="Times New Roman" w:hAnsi="Times New Roman" w:cs="Times New Roman"/>
          <w:sz w:val="24"/>
          <w:szCs w:val="24"/>
        </w:rPr>
        <w:t>iTRAQ</w:t>
      </w:r>
      <w:proofErr w:type="spellEnd"/>
      <w:r w:rsidRPr="00DA409F">
        <w:rPr>
          <w:rFonts w:ascii="Times New Roman" w:hAnsi="Times New Roman" w:cs="Times New Roman"/>
          <w:sz w:val="24"/>
          <w:szCs w:val="24"/>
        </w:rPr>
        <w:t xml:space="preserve">-labeling LC-MS/MS analyses. B) </w:t>
      </w:r>
      <w:ins w:id="4" w:author="Andreae, Emily A" w:date="2020-02-07T08:00:00Z">
        <w:r w:rsidR="00DA409F" w:rsidRPr="00DA409F">
          <w:rPr>
            <w:rFonts w:ascii="Times New Roman" w:hAnsi="Times New Roman" w:cs="Times New Roman"/>
            <w:sz w:val="24"/>
            <w:szCs w:val="24"/>
          </w:rPr>
          <w:t xml:space="preserve">A </w:t>
        </w:r>
      </w:ins>
      <w:r w:rsidRPr="00DA409F">
        <w:rPr>
          <w:rFonts w:ascii="Times New Roman" w:hAnsi="Times New Roman" w:cs="Times New Roman"/>
          <w:sz w:val="24"/>
          <w:szCs w:val="24"/>
        </w:rPr>
        <w:t>Volcano plot</w:t>
      </w:r>
      <w:del w:id="5" w:author="Andreae, Emily A" w:date="2020-02-07T08:00:00Z">
        <w:r w:rsidRPr="00DA409F" w:rsidDel="00DA409F">
          <w:rPr>
            <w:rFonts w:ascii="Times New Roman" w:hAnsi="Times New Roman" w:cs="Times New Roman"/>
            <w:sz w:val="24"/>
            <w:szCs w:val="24"/>
          </w:rPr>
          <w:delText>s</w:delText>
        </w:r>
      </w:del>
      <w:r w:rsidRPr="00DA409F">
        <w:rPr>
          <w:rFonts w:ascii="Times New Roman" w:hAnsi="Times New Roman" w:cs="Times New Roman"/>
          <w:sz w:val="24"/>
          <w:szCs w:val="24"/>
        </w:rPr>
        <w:t xml:space="preserve"> highlight</w:t>
      </w:r>
      <w:ins w:id="6" w:author="Andreae, Emily A" w:date="2020-02-07T08:00:00Z">
        <w:r w:rsidR="00DA409F" w:rsidRPr="00DA409F">
          <w:rPr>
            <w:rFonts w:ascii="Times New Roman" w:hAnsi="Times New Roman" w:cs="Times New Roman"/>
            <w:sz w:val="24"/>
            <w:szCs w:val="24"/>
          </w:rPr>
          <w:t>ing</w:t>
        </w:r>
      </w:ins>
      <w:del w:id="7" w:author="Andreae, Emily A" w:date="2020-02-07T08:00:00Z">
        <w:r w:rsidRPr="00DA409F" w:rsidDel="00DA409F">
          <w:rPr>
            <w:rFonts w:ascii="Times New Roman" w:hAnsi="Times New Roman" w:cs="Times New Roman"/>
            <w:sz w:val="24"/>
            <w:szCs w:val="24"/>
          </w:rPr>
          <w:delText>ed</w:delText>
        </w:r>
      </w:del>
      <w:r w:rsidRPr="00DA409F">
        <w:rPr>
          <w:rFonts w:ascii="Times New Roman" w:hAnsi="Times New Roman" w:cs="Times New Roman"/>
          <w:sz w:val="24"/>
          <w:szCs w:val="24"/>
        </w:rPr>
        <w:t xml:space="preserve"> differentially expressed proteins (DEPs). </w:t>
      </w:r>
      <w:proofErr w:type="gramStart"/>
      <w:r w:rsidRPr="00DA409F">
        <w:rPr>
          <w:rFonts w:ascii="Times New Roman" w:hAnsi="Times New Roman" w:cs="Times New Roman"/>
          <w:sz w:val="24"/>
          <w:szCs w:val="24"/>
        </w:rPr>
        <w:t>4</w:t>
      </w:r>
      <w:ins w:id="8" w:author="Andreae, Emily A" w:date="2020-02-07T08:01:00Z">
        <w:r w:rsidR="00DA409F">
          <w:rPr>
            <w:rFonts w:ascii="Times New Roman" w:hAnsi="Times New Roman" w:cs="Times New Roman"/>
            <w:sz w:val="24"/>
            <w:szCs w:val="24"/>
          </w:rPr>
          <w:t>,</w:t>
        </w:r>
      </w:ins>
      <w:r w:rsidRPr="00DA409F">
        <w:rPr>
          <w:rFonts w:ascii="Times New Roman" w:hAnsi="Times New Roman" w:cs="Times New Roman"/>
          <w:sz w:val="24"/>
          <w:szCs w:val="24"/>
        </w:rPr>
        <w:t>722</w:t>
      </w:r>
      <w:proofErr w:type="gramEnd"/>
      <w:r w:rsidRPr="00DA409F">
        <w:rPr>
          <w:rFonts w:ascii="Times New Roman" w:hAnsi="Times New Roman" w:cs="Times New Roman"/>
          <w:sz w:val="24"/>
          <w:szCs w:val="24"/>
        </w:rPr>
        <w:t xml:space="preserve"> peptides were identified with </w:t>
      </w:r>
      <w:ins w:id="9" w:author="Andreae, Emily A" w:date="2020-02-07T08:01:00Z">
        <w:r w:rsidR="00DA409F">
          <w:rPr>
            <w:rFonts w:ascii="Times New Roman" w:hAnsi="Times New Roman" w:cs="Times New Roman"/>
            <w:sz w:val="24"/>
            <w:szCs w:val="24"/>
          </w:rPr>
          <w:t xml:space="preserve">greater </w:t>
        </w:r>
      </w:ins>
      <w:del w:id="10" w:author="Andreae, Emily A" w:date="2020-02-07T08:01:00Z">
        <w:r w:rsidRPr="00DA409F" w:rsidDel="00DA409F">
          <w:rPr>
            <w:rFonts w:ascii="Times New Roman" w:hAnsi="Times New Roman" w:cs="Times New Roman"/>
            <w:sz w:val="24"/>
            <w:szCs w:val="24"/>
          </w:rPr>
          <w:delText xml:space="preserve">larger </w:delText>
        </w:r>
      </w:del>
      <w:r w:rsidRPr="00DA409F">
        <w:rPr>
          <w:rFonts w:ascii="Times New Roman" w:hAnsi="Times New Roman" w:cs="Times New Roman"/>
          <w:sz w:val="24"/>
          <w:szCs w:val="24"/>
        </w:rPr>
        <w:t xml:space="preserve">than 1.2-fold change in BRAFV600E relative to BRAF </w:t>
      </w:r>
      <w:proofErr w:type="spellStart"/>
      <w:r w:rsidRPr="00DA409F">
        <w:rPr>
          <w:rFonts w:ascii="Times New Roman" w:hAnsi="Times New Roman" w:cs="Times New Roman"/>
          <w:sz w:val="24"/>
          <w:szCs w:val="24"/>
        </w:rPr>
        <w:t>wildtype</w:t>
      </w:r>
      <w:proofErr w:type="spellEnd"/>
      <w:r w:rsidRPr="00DA409F">
        <w:rPr>
          <w:rFonts w:ascii="Times New Roman" w:hAnsi="Times New Roman" w:cs="Times New Roman"/>
          <w:sz w:val="24"/>
          <w:szCs w:val="24"/>
        </w:rPr>
        <w:t xml:space="preserve"> samples and plotted as red </w:t>
      </w:r>
      <w:ins w:id="11" w:author="Andreae, Emily A" w:date="2020-02-07T08:01:00Z">
        <w:r w:rsidR="00DA409F">
          <w:rPr>
            <w:rFonts w:ascii="Times New Roman" w:hAnsi="Times New Roman" w:cs="Times New Roman"/>
            <w:sz w:val="24"/>
            <w:szCs w:val="24"/>
          </w:rPr>
          <w:t xml:space="preserve">(down-regulation) </w:t>
        </w:r>
      </w:ins>
      <w:r w:rsidRPr="00DA409F">
        <w:rPr>
          <w:rFonts w:ascii="Times New Roman" w:hAnsi="Times New Roman" w:cs="Times New Roman"/>
          <w:sz w:val="24"/>
          <w:szCs w:val="24"/>
        </w:rPr>
        <w:t xml:space="preserve">or green </w:t>
      </w:r>
      <w:ins w:id="12" w:author="Andreae, Emily A" w:date="2020-02-07T08:02:00Z">
        <w:r w:rsidR="00DA409F">
          <w:rPr>
            <w:rFonts w:ascii="Times New Roman" w:hAnsi="Times New Roman" w:cs="Times New Roman"/>
            <w:sz w:val="24"/>
            <w:szCs w:val="24"/>
          </w:rPr>
          <w:t>(up-regulation)</w:t>
        </w:r>
      </w:ins>
      <w:del w:id="13" w:author="Andreae, Emily A" w:date="2020-02-07T08:02:00Z">
        <w:r w:rsidRPr="00DA409F" w:rsidDel="00DA409F">
          <w:rPr>
            <w:rFonts w:ascii="Times New Roman" w:hAnsi="Times New Roman" w:cs="Times New Roman"/>
            <w:sz w:val="24"/>
            <w:szCs w:val="24"/>
          </w:rPr>
          <w:delText>ones</w:delText>
        </w:r>
      </w:del>
      <w:r w:rsidRPr="00DA409F">
        <w:rPr>
          <w:rFonts w:ascii="Times New Roman" w:hAnsi="Times New Roman" w:cs="Times New Roman"/>
          <w:sz w:val="24"/>
          <w:szCs w:val="24"/>
        </w:rPr>
        <w:t xml:space="preserve">, respectively. C) Proteins with significant expression changes </w:t>
      </w:r>
      <w:proofErr w:type="gramStart"/>
      <w:r w:rsidRPr="00DA409F">
        <w:rPr>
          <w:rFonts w:ascii="Times New Roman" w:hAnsi="Times New Roman" w:cs="Times New Roman"/>
          <w:sz w:val="24"/>
          <w:szCs w:val="24"/>
        </w:rPr>
        <w:t>were plotted</w:t>
      </w:r>
      <w:proofErr w:type="gramEnd"/>
      <w:r w:rsidRPr="00DA409F">
        <w:rPr>
          <w:rFonts w:ascii="Times New Roman" w:hAnsi="Times New Roman" w:cs="Times New Roman"/>
          <w:sz w:val="24"/>
          <w:szCs w:val="24"/>
        </w:rPr>
        <w:t xml:space="preserve"> in the </w:t>
      </w:r>
      <w:proofErr w:type="spellStart"/>
      <w:ins w:id="14" w:author="Andreae, Emily A" w:date="2020-02-07T08:02:00Z">
        <w:r w:rsidR="00DA409F">
          <w:rPr>
            <w:rFonts w:ascii="Times New Roman" w:hAnsi="Times New Roman" w:cs="Times New Roman"/>
            <w:sz w:val="24"/>
            <w:szCs w:val="24"/>
          </w:rPr>
          <w:t>heat</w:t>
        </w:r>
      </w:ins>
      <w:del w:id="15" w:author="Andreae, Emily A" w:date="2020-02-07T08:02:00Z">
        <w:r w:rsidRPr="00DA409F" w:rsidDel="00DA409F">
          <w:rPr>
            <w:rFonts w:ascii="Times New Roman" w:hAnsi="Times New Roman" w:cs="Times New Roman"/>
            <w:sz w:val="24"/>
            <w:szCs w:val="24"/>
          </w:rPr>
          <w:delText>hot</w:delText>
        </w:r>
      </w:del>
      <w:r w:rsidRPr="00DA409F">
        <w:rPr>
          <w:rFonts w:ascii="Times New Roman" w:hAnsi="Times New Roman" w:cs="Times New Roman"/>
          <w:sz w:val="24"/>
          <w:szCs w:val="24"/>
        </w:rPr>
        <w:t>map</w:t>
      </w:r>
      <w:proofErr w:type="spellEnd"/>
      <w:r w:rsidRPr="00DA409F">
        <w:rPr>
          <w:rFonts w:ascii="Times New Roman" w:hAnsi="Times New Roman" w:cs="Times New Roman"/>
          <w:sz w:val="24"/>
          <w:szCs w:val="24"/>
        </w:rPr>
        <w:t xml:space="preserve">. D) KEGG analysis of total identified DEPs. </w:t>
      </w:r>
      <w:ins w:id="16" w:author="Andreae, Emily A" w:date="2020-02-07T08:03:00Z">
        <w:r w:rsidR="00DA409F">
          <w:rPr>
            <w:rFonts w:ascii="Times New Roman" w:hAnsi="Times New Roman" w:cs="Times New Roman"/>
            <w:sz w:val="24"/>
            <w:szCs w:val="24"/>
          </w:rPr>
          <w:t xml:space="preserve">Proteins of </w:t>
        </w:r>
        <w:proofErr w:type="gramStart"/>
        <w:r w:rsidR="00DA409F">
          <w:rPr>
            <w:rFonts w:ascii="Times New Roman" w:hAnsi="Times New Roman" w:cs="Times New Roman"/>
            <w:sz w:val="24"/>
            <w:szCs w:val="24"/>
          </w:rPr>
          <w:t>the a</w:t>
        </w:r>
      </w:ins>
      <w:proofErr w:type="gramEnd"/>
      <w:del w:id="17" w:author="Andreae, Emily A" w:date="2020-02-07T08:03:00Z">
        <w:r w:rsidRPr="00DA409F" w:rsidDel="00DA409F">
          <w:rPr>
            <w:rFonts w:ascii="Times New Roman" w:hAnsi="Times New Roman" w:cs="Times New Roman"/>
            <w:sz w:val="24"/>
            <w:szCs w:val="24"/>
          </w:rPr>
          <w:delText>A</w:delText>
        </w:r>
      </w:del>
      <w:r w:rsidRPr="00DA409F">
        <w:rPr>
          <w:rFonts w:ascii="Times New Roman" w:hAnsi="Times New Roman" w:cs="Times New Roman"/>
          <w:sz w:val="24"/>
          <w:szCs w:val="24"/>
        </w:rPr>
        <w:t xml:space="preserve">ntigen processing and presentation related pathways </w:t>
      </w:r>
      <w:ins w:id="18" w:author="Andreae, Emily A" w:date="2020-02-07T08:03:00Z">
        <w:r w:rsidR="00DA409F">
          <w:rPr>
            <w:rFonts w:ascii="Times New Roman" w:hAnsi="Times New Roman" w:cs="Times New Roman"/>
            <w:sz w:val="24"/>
            <w:szCs w:val="24"/>
          </w:rPr>
          <w:t>had the greatest degree of up</w:t>
        </w:r>
      </w:ins>
      <w:ins w:id="19" w:author="Andreae, Emily A" w:date="2020-02-07T08:04:00Z">
        <w:r w:rsidR="00DA409F">
          <w:rPr>
            <w:rFonts w:ascii="Times New Roman" w:hAnsi="Times New Roman" w:cs="Times New Roman"/>
            <w:sz w:val="24"/>
            <w:szCs w:val="24"/>
          </w:rPr>
          <w:t>-</w:t>
        </w:r>
      </w:ins>
      <w:ins w:id="20" w:author="Andreae, Emily A" w:date="2020-02-07T08:03:00Z">
        <w:r w:rsidR="00DA409F">
          <w:rPr>
            <w:rFonts w:ascii="Times New Roman" w:hAnsi="Times New Roman" w:cs="Times New Roman"/>
            <w:sz w:val="24"/>
            <w:szCs w:val="24"/>
          </w:rPr>
          <w:t>regulation while proteins involved in metabolic pathways had the greatest degree of down</w:t>
        </w:r>
      </w:ins>
      <w:ins w:id="21" w:author="Andreae, Emily A" w:date="2020-02-07T08:04:00Z">
        <w:r w:rsidR="00DA409F">
          <w:rPr>
            <w:rFonts w:ascii="Times New Roman" w:hAnsi="Times New Roman" w:cs="Times New Roman"/>
            <w:sz w:val="24"/>
            <w:szCs w:val="24"/>
          </w:rPr>
          <w:t>-</w:t>
        </w:r>
      </w:ins>
      <w:ins w:id="22" w:author="Andreae, Emily A" w:date="2020-02-07T08:03:00Z">
        <w:r w:rsidR="00DA409F">
          <w:rPr>
            <w:rFonts w:ascii="Times New Roman" w:hAnsi="Times New Roman" w:cs="Times New Roman"/>
            <w:sz w:val="24"/>
            <w:szCs w:val="24"/>
          </w:rPr>
          <w:t xml:space="preserve">regulation </w:t>
        </w:r>
      </w:ins>
      <w:ins w:id="23" w:author="Andreae, Emily A" w:date="2020-02-07T08:04:00Z">
        <w:r w:rsidR="00DA409F">
          <w:rPr>
            <w:rFonts w:ascii="Times New Roman" w:hAnsi="Times New Roman" w:cs="Times New Roman"/>
            <w:sz w:val="24"/>
            <w:szCs w:val="24"/>
          </w:rPr>
          <w:t xml:space="preserve">between BRAFV600E and </w:t>
        </w:r>
        <w:proofErr w:type="spellStart"/>
        <w:r w:rsidR="00DA409F">
          <w:rPr>
            <w:rFonts w:ascii="Times New Roman" w:hAnsi="Times New Roman" w:cs="Times New Roman"/>
            <w:sz w:val="24"/>
            <w:szCs w:val="24"/>
          </w:rPr>
          <w:t>wildtype</w:t>
        </w:r>
        <w:proofErr w:type="spellEnd"/>
        <w:r w:rsidR="00DA409F">
          <w:rPr>
            <w:rFonts w:ascii="Times New Roman" w:hAnsi="Times New Roman" w:cs="Times New Roman"/>
            <w:sz w:val="24"/>
            <w:szCs w:val="24"/>
          </w:rPr>
          <w:t xml:space="preserve"> BRAF samples. </w:t>
        </w:r>
      </w:ins>
      <w:del w:id="24" w:author="Andreae, Emily A" w:date="2020-02-07T08:20:00Z">
        <w:r w:rsidRPr="00DA409F" w:rsidDel="000576C2">
          <w:rPr>
            <w:rFonts w:ascii="Times New Roman" w:hAnsi="Times New Roman" w:cs="Times New Roman"/>
            <w:sz w:val="24"/>
            <w:szCs w:val="24"/>
          </w:rPr>
          <w:delText xml:space="preserve">were described. </w:delText>
        </w:r>
      </w:del>
      <w:r w:rsidRPr="00DA409F">
        <w:rPr>
          <w:rFonts w:ascii="Times New Roman" w:hAnsi="Times New Roman" w:cs="Times New Roman"/>
          <w:sz w:val="24"/>
          <w:szCs w:val="24"/>
        </w:rPr>
        <w:t xml:space="preserve">E) </w:t>
      </w:r>
      <w:proofErr w:type="spellStart"/>
      <w:r w:rsidRPr="00DA409F">
        <w:rPr>
          <w:rFonts w:ascii="Times New Roman" w:hAnsi="Times New Roman" w:cs="Times New Roman"/>
          <w:sz w:val="24"/>
          <w:szCs w:val="24"/>
        </w:rPr>
        <w:t>H</w:t>
      </w:r>
      <w:ins w:id="25" w:author="Andreae, Emily A" w:date="2020-02-07T08:20:00Z">
        <w:r w:rsidR="000576C2">
          <w:rPr>
            <w:rFonts w:ascii="Times New Roman" w:hAnsi="Times New Roman" w:cs="Times New Roman"/>
            <w:sz w:val="24"/>
            <w:szCs w:val="24"/>
          </w:rPr>
          <w:t>eat</w:t>
        </w:r>
      </w:ins>
      <w:del w:id="26" w:author="Andreae, Emily A" w:date="2020-02-07T08:20:00Z">
        <w:r w:rsidRPr="00DA409F" w:rsidDel="000576C2">
          <w:rPr>
            <w:rFonts w:ascii="Times New Roman" w:hAnsi="Times New Roman" w:cs="Times New Roman"/>
            <w:sz w:val="24"/>
            <w:szCs w:val="24"/>
          </w:rPr>
          <w:delText>ot</w:delText>
        </w:r>
      </w:del>
      <w:r w:rsidRPr="00DA409F">
        <w:rPr>
          <w:rFonts w:ascii="Times New Roman" w:hAnsi="Times New Roman" w:cs="Times New Roman"/>
          <w:sz w:val="24"/>
          <w:szCs w:val="24"/>
        </w:rPr>
        <w:t>map</w:t>
      </w:r>
      <w:proofErr w:type="spellEnd"/>
      <w:r w:rsidRPr="00DA409F">
        <w:rPr>
          <w:rFonts w:ascii="Times New Roman" w:hAnsi="Times New Roman" w:cs="Times New Roman"/>
          <w:sz w:val="24"/>
          <w:szCs w:val="24"/>
        </w:rPr>
        <w:t xml:space="preserve"> of MHCI and MHCII proteins identified by </w:t>
      </w:r>
      <w:proofErr w:type="spellStart"/>
      <w:r w:rsidRPr="00DA409F">
        <w:rPr>
          <w:rFonts w:ascii="Times New Roman" w:hAnsi="Times New Roman" w:cs="Times New Roman"/>
          <w:sz w:val="24"/>
          <w:szCs w:val="24"/>
        </w:rPr>
        <w:t>iTRAQ</w:t>
      </w:r>
      <w:proofErr w:type="spellEnd"/>
      <w:del w:id="27" w:author="Andreae, Emily A" w:date="2020-02-07T08:21:00Z">
        <w:r w:rsidRPr="00DA409F" w:rsidDel="001004FD">
          <w:rPr>
            <w:rFonts w:ascii="Times New Roman" w:hAnsi="Times New Roman" w:cs="Times New Roman"/>
            <w:sz w:val="24"/>
            <w:szCs w:val="24"/>
          </w:rPr>
          <w:delText xml:space="preserve"> were exemplified</w:delText>
        </w:r>
      </w:del>
      <w:r w:rsidRPr="00DA409F">
        <w:rPr>
          <w:rFonts w:ascii="Times New Roman" w:hAnsi="Times New Roman" w:cs="Times New Roman"/>
          <w:sz w:val="24"/>
          <w:szCs w:val="24"/>
        </w:rPr>
        <w:t xml:space="preserve">. F) Representative </w:t>
      </w:r>
      <w:proofErr w:type="spellStart"/>
      <w:proofErr w:type="gramStart"/>
      <w:r w:rsidRPr="00DA409F">
        <w:rPr>
          <w:rFonts w:ascii="Times New Roman" w:hAnsi="Times New Roman" w:cs="Times New Roman"/>
          <w:sz w:val="24"/>
          <w:szCs w:val="24"/>
        </w:rPr>
        <w:t>immunohistochemical</w:t>
      </w:r>
      <w:proofErr w:type="spellEnd"/>
      <w:proofErr w:type="gramEnd"/>
      <w:r w:rsidRPr="00DA409F">
        <w:rPr>
          <w:rFonts w:ascii="Times New Roman" w:hAnsi="Times New Roman" w:cs="Times New Roman"/>
          <w:sz w:val="24"/>
          <w:szCs w:val="24"/>
        </w:rPr>
        <w:t xml:space="preserve"> staining of </w:t>
      </w:r>
      <w:proofErr w:type="spellStart"/>
      <w:r w:rsidRPr="00DA409F">
        <w:rPr>
          <w:rFonts w:ascii="Times New Roman" w:hAnsi="Times New Roman" w:cs="Times New Roman"/>
          <w:sz w:val="24"/>
          <w:szCs w:val="24"/>
        </w:rPr>
        <w:t>tsMHCII</w:t>
      </w:r>
      <w:proofErr w:type="spellEnd"/>
      <w:r w:rsidRPr="00DA409F">
        <w:rPr>
          <w:rFonts w:ascii="Times New Roman" w:hAnsi="Times New Roman" w:cs="Times New Roman"/>
          <w:sz w:val="24"/>
          <w:szCs w:val="24"/>
        </w:rPr>
        <w:t xml:space="preserve"> in PTC specimens. G) </w:t>
      </w:r>
      <w:ins w:id="28" w:author="Andreae, Emily A" w:date="2020-02-07T08:21:00Z">
        <w:r w:rsidR="001004FD">
          <w:rPr>
            <w:rFonts w:ascii="Times New Roman" w:hAnsi="Times New Roman" w:cs="Times New Roman"/>
            <w:sz w:val="24"/>
            <w:szCs w:val="24"/>
          </w:rPr>
          <w:t xml:space="preserve">Percentage of samples </w:t>
        </w:r>
      </w:ins>
      <w:ins w:id="29" w:author="Andreae, Emily A" w:date="2020-02-07T08:22:00Z">
        <w:r w:rsidR="001004FD">
          <w:rPr>
            <w:rFonts w:ascii="Times New Roman" w:hAnsi="Times New Roman" w:cs="Times New Roman"/>
            <w:sz w:val="24"/>
            <w:szCs w:val="24"/>
          </w:rPr>
          <w:t>with</w:t>
        </w:r>
      </w:ins>
      <w:ins w:id="30" w:author="Andreae, Emily A" w:date="2020-02-07T08:21:00Z">
        <w:r w:rsidR="001004FD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ins w:id="31" w:author="Andreae, Emily A" w:date="2020-02-07T08:22:00Z">
        <w:r w:rsidR="001004FD">
          <w:rPr>
            <w:rFonts w:ascii="Times New Roman" w:hAnsi="Times New Roman" w:cs="Times New Roman"/>
            <w:sz w:val="24"/>
            <w:szCs w:val="24"/>
          </w:rPr>
          <w:t xml:space="preserve">varying </w:t>
        </w:r>
      </w:ins>
      <w:del w:id="32" w:author="Andreae, Emily A" w:date="2020-02-07T08:22:00Z">
        <w:r w:rsidRPr="00DA409F" w:rsidDel="001004FD">
          <w:rPr>
            <w:rFonts w:ascii="Times New Roman" w:hAnsi="Times New Roman" w:cs="Times New Roman"/>
            <w:sz w:val="24"/>
            <w:szCs w:val="24"/>
          </w:rPr>
          <w:delText xml:space="preserve">Different </w:delText>
        </w:r>
      </w:del>
      <w:r w:rsidRPr="00DA409F">
        <w:rPr>
          <w:rFonts w:ascii="Times New Roman" w:hAnsi="Times New Roman" w:cs="Times New Roman"/>
          <w:sz w:val="24"/>
          <w:szCs w:val="24"/>
        </w:rPr>
        <w:t xml:space="preserve">expression </w:t>
      </w:r>
      <w:ins w:id="33" w:author="Andreae, Emily A" w:date="2020-02-07T08:22:00Z">
        <w:r w:rsidR="001004FD">
          <w:rPr>
            <w:rFonts w:ascii="Times New Roman" w:hAnsi="Times New Roman" w:cs="Times New Roman"/>
            <w:sz w:val="24"/>
            <w:szCs w:val="24"/>
          </w:rPr>
          <w:t xml:space="preserve">levels </w:t>
        </w:r>
      </w:ins>
      <w:r w:rsidRPr="00DA409F">
        <w:rPr>
          <w:rFonts w:ascii="Times New Roman" w:hAnsi="Times New Roman" w:cs="Times New Roman"/>
          <w:sz w:val="24"/>
          <w:szCs w:val="24"/>
        </w:rPr>
        <w:t xml:space="preserve">of </w:t>
      </w:r>
      <w:proofErr w:type="spellStart"/>
      <w:r w:rsidRPr="00DA409F">
        <w:rPr>
          <w:rFonts w:ascii="Times New Roman" w:hAnsi="Times New Roman" w:cs="Times New Roman"/>
          <w:sz w:val="24"/>
          <w:szCs w:val="24"/>
        </w:rPr>
        <w:t>tsMHCII</w:t>
      </w:r>
      <w:proofErr w:type="spellEnd"/>
      <w:r w:rsidRPr="00DA409F">
        <w:rPr>
          <w:rFonts w:ascii="Times New Roman" w:hAnsi="Times New Roman" w:cs="Times New Roman"/>
          <w:sz w:val="24"/>
          <w:szCs w:val="24"/>
        </w:rPr>
        <w:t xml:space="preserve"> in 185 PTC samples. H) </w:t>
      </w:r>
      <w:ins w:id="34" w:author="Andreae, Emily A" w:date="2020-02-07T08:24:00Z">
        <w:r w:rsidR="001004FD">
          <w:rPr>
            <w:rFonts w:ascii="Times New Roman" w:hAnsi="Times New Roman" w:cs="Times New Roman"/>
            <w:sz w:val="24"/>
            <w:szCs w:val="24"/>
          </w:rPr>
          <w:t xml:space="preserve">Stacked histogram of </w:t>
        </w:r>
        <w:proofErr w:type="spellStart"/>
        <w:r w:rsidR="001004FD">
          <w:rPr>
            <w:rFonts w:ascii="Times New Roman" w:hAnsi="Times New Roman" w:cs="Times New Roman"/>
            <w:sz w:val="24"/>
            <w:szCs w:val="24"/>
          </w:rPr>
          <w:t>tsMHCII</w:t>
        </w:r>
        <w:proofErr w:type="spellEnd"/>
        <w:r w:rsidR="001004FD">
          <w:rPr>
            <w:rFonts w:ascii="Times New Roman" w:hAnsi="Times New Roman" w:cs="Times New Roman"/>
            <w:sz w:val="24"/>
            <w:szCs w:val="24"/>
          </w:rPr>
          <w:t xml:space="preserve"> staining levels in </w:t>
        </w:r>
      </w:ins>
      <w:r w:rsidRPr="00DA409F">
        <w:rPr>
          <w:rFonts w:ascii="Times New Roman" w:hAnsi="Times New Roman" w:cs="Times New Roman"/>
          <w:sz w:val="24"/>
          <w:szCs w:val="24"/>
        </w:rPr>
        <w:t>PTC</w:t>
      </w:r>
      <w:ins w:id="35" w:author="Andreae, Emily A" w:date="2020-02-07T08:24:00Z">
        <w:r w:rsidR="001004FD">
          <w:rPr>
            <w:rFonts w:ascii="Times New Roman" w:hAnsi="Times New Roman" w:cs="Times New Roman"/>
            <w:sz w:val="24"/>
            <w:szCs w:val="24"/>
          </w:rPr>
          <w:t xml:space="preserve"> sample</w:t>
        </w:r>
      </w:ins>
      <w:r w:rsidRPr="00DA409F">
        <w:rPr>
          <w:rFonts w:ascii="Times New Roman" w:hAnsi="Times New Roman" w:cs="Times New Roman"/>
          <w:sz w:val="24"/>
          <w:szCs w:val="24"/>
        </w:rPr>
        <w:t>s</w:t>
      </w:r>
      <w:ins w:id="36" w:author="Andreae, Emily A" w:date="2020-02-07T08:25:00Z">
        <w:r w:rsidR="001004FD">
          <w:rPr>
            <w:rFonts w:ascii="Times New Roman" w:hAnsi="Times New Roman" w:cs="Times New Roman"/>
            <w:sz w:val="24"/>
            <w:szCs w:val="24"/>
          </w:rPr>
          <w:t>.</w:t>
        </w:r>
      </w:ins>
      <w:r w:rsidRPr="00DA409F">
        <w:rPr>
          <w:rFonts w:ascii="Times New Roman" w:hAnsi="Times New Roman" w:cs="Times New Roman"/>
          <w:sz w:val="24"/>
          <w:szCs w:val="24"/>
        </w:rPr>
        <w:t xml:space="preserve"> </w:t>
      </w:r>
      <w:ins w:id="37" w:author="Andreae, Emily A" w:date="2020-02-07T08:25:00Z">
        <w:r w:rsidR="001004FD">
          <w:rPr>
            <w:rFonts w:ascii="Times New Roman" w:hAnsi="Times New Roman" w:cs="Times New Roman"/>
            <w:sz w:val="24"/>
            <w:szCs w:val="24"/>
          </w:rPr>
          <w:t xml:space="preserve">PTC samples </w:t>
        </w:r>
      </w:ins>
      <w:r w:rsidRPr="00DA409F">
        <w:rPr>
          <w:rFonts w:ascii="Times New Roman" w:hAnsi="Times New Roman" w:cs="Times New Roman"/>
          <w:sz w:val="24"/>
          <w:szCs w:val="24"/>
        </w:rPr>
        <w:t xml:space="preserve">with BRAFV600E mutation showed a signiﬁcantly lower rate of </w:t>
      </w:r>
      <w:proofErr w:type="spellStart"/>
      <w:r w:rsidRPr="00DA409F">
        <w:rPr>
          <w:rFonts w:ascii="Times New Roman" w:hAnsi="Times New Roman" w:cs="Times New Roman"/>
          <w:sz w:val="24"/>
          <w:szCs w:val="24"/>
        </w:rPr>
        <w:t>tsMHCII</w:t>
      </w:r>
      <w:proofErr w:type="spellEnd"/>
      <w:r w:rsidRPr="00DA409F">
        <w:rPr>
          <w:rFonts w:ascii="Times New Roman" w:hAnsi="Times New Roman" w:cs="Times New Roman"/>
          <w:sz w:val="24"/>
          <w:szCs w:val="24"/>
        </w:rPr>
        <w:t xml:space="preserve"> expression than BRAF </w:t>
      </w:r>
      <w:proofErr w:type="spellStart"/>
      <w:r w:rsidRPr="00DA409F">
        <w:rPr>
          <w:rFonts w:ascii="Times New Roman" w:hAnsi="Times New Roman" w:cs="Times New Roman"/>
          <w:sz w:val="24"/>
          <w:szCs w:val="24"/>
        </w:rPr>
        <w:t>wildtype</w:t>
      </w:r>
      <w:proofErr w:type="spellEnd"/>
      <w:r w:rsidRPr="00DA409F">
        <w:rPr>
          <w:rFonts w:ascii="Times New Roman" w:hAnsi="Times New Roman" w:cs="Times New Roman"/>
          <w:sz w:val="24"/>
          <w:szCs w:val="24"/>
        </w:rPr>
        <w:t xml:space="preserve"> tumors. </w:t>
      </w:r>
    </w:p>
    <w:p w14:paraId="7CF9F9E6" w14:textId="77777777" w:rsidR="00E248A3" w:rsidRPr="00DA409F" w:rsidRDefault="00E248A3" w:rsidP="00DA409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1CF4E557" w14:textId="77777777" w:rsidR="00E248A3" w:rsidRPr="00DA409F" w:rsidRDefault="00B37235" w:rsidP="00DA409F">
      <w:pPr>
        <w:spacing w:after="0"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DA409F">
        <w:rPr>
          <w:rFonts w:ascii="Times New Roman" w:hAnsi="Times New Roman" w:cs="Times New Roman"/>
          <w:b/>
          <w:bCs/>
          <w:sz w:val="24"/>
          <w:szCs w:val="24"/>
        </w:rPr>
        <w:t xml:space="preserve">Fig 2. Constitutive activation of BRAF-MAPK pathway down-regulated </w:t>
      </w:r>
      <w:proofErr w:type="spellStart"/>
      <w:r w:rsidRPr="00DA409F">
        <w:rPr>
          <w:rFonts w:ascii="Times New Roman" w:hAnsi="Times New Roman" w:cs="Times New Roman"/>
          <w:b/>
          <w:bCs/>
          <w:sz w:val="24"/>
          <w:szCs w:val="24"/>
        </w:rPr>
        <w:t>tsMHCII</w:t>
      </w:r>
      <w:proofErr w:type="spellEnd"/>
      <w:r w:rsidRPr="00DA409F">
        <w:rPr>
          <w:rFonts w:ascii="Times New Roman" w:hAnsi="Times New Roman" w:cs="Times New Roman"/>
          <w:b/>
          <w:bCs/>
          <w:sz w:val="24"/>
          <w:szCs w:val="24"/>
        </w:rPr>
        <w:t xml:space="preserve"> expression in PTC. </w:t>
      </w:r>
      <w:r w:rsidRPr="00DA409F">
        <w:rPr>
          <w:rFonts w:ascii="Times New Roman" w:hAnsi="Times New Roman" w:cs="Times New Roman"/>
          <w:sz w:val="24"/>
          <w:szCs w:val="24"/>
        </w:rPr>
        <w:t xml:space="preserve">A) Real-time PCR detection of CIITA and </w:t>
      </w:r>
      <w:proofErr w:type="spellStart"/>
      <w:r w:rsidRPr="00DA409F">
        <w:rPr>
          <w:rFonts w:ascii="Times New Roman" w:hAnsi="Times New Roman" w:cs="Times New Roman"/>
          <w:sz w:val="24"/>
          <w:szCs w:val="24"/>
        </w:rPr>
        <w:t>tsMHCII</w:t>
      </w:r>
      <w:proofErr w:type="spellEnd"/>
      <w:r w:rsidRPr="00DA409F">
        <w:rPr>
          <w:rFonts w:ascii="Times New Roman" w:hAnsi="Times New Roman" w:cs="Times New Roman"/>
          <w:sz w:val="24"/>
          <w:szCs w:val="24"/>
        </w:rPr>
        <w:t xml:space="preserve"> gene</w:t>
      </w:r>
      <w:ins w:id="38" w:author="Andreae, Emily A" w:date="2020-02-07T08:53:00Z">
        <w:r w:rsidR="00092C75">
          <w:rPr>
            <w:rFonts w:ascii="Times New Roman" w:hAnsi="Times New Roman" w:cs="Times New Roman"/>
            <w:sz w:val="24"/>
            <w:szCs w:val="24"/>
          </w:rPr>
          <w:t>s</w:t>
        </w:r>
      </w:ins>
      <w:r w:rsidRPr="00DA409F">
        <w:rPr>
          <w:rFonts w:ascii="Times New Roman" w:hAnsi="Times New Roman" w:cs="Times New Roman"/>
          <w:sz w:val="24"/>
          <w:szCs w:val="24"/>
        </w:rPr>
        <w:t xml:space="preserve"> (HLA-DQA1, HLA-DRA, and HLA-DPA1) expression in PTC cell lines normalized to that in </w:t>
      </w:r>
      <w:ins w:id="39" w:author="Andreae, Emily A" w:date="2020-02-07T08:54:00Z">
        <w:r w:rsidR="00092C75">
          <w:rPr>
            <w:rFonts w:ascii="Times New Roman" w:hAnsi="Times New Roman" w:cs="Times New Roman"/>
            <w:sz w:val="24"/>
            <w:szCs w:val="24"/>
          </w:rPr>
          <w:t xml:space="preserve">an immortalized </w:t>
        </w:r>
      </w:ins>
      <w:r w:rsidRPr="00DA409F">
        <w:rPr>
          <w:rFonts w:ascii="Times New Roman" w:hAnsi="Times New Roman" w:cs="Times New Roman"/>
          <w:sz w:val="24"/>
          <w:szCs w:val="24"/>
        </w:rPr>
        <w:t>thyroid cell</w:t>
      </w:r>
      <w:ins w:id="40" w:author="Andreae, Emily A" w:date="2020-02-07T08:54:00Z">
        <w:r w:rsidR="00092C75">
          <w:rPr>
            <w:rFonts w:ascii="Times New Roman" w:hAnsi="Times New Roman" w:cs="Times New Roman"/>
            <w:sz w:val="24"/>
            <w:szCs w:val="24"/>
          </w:rPr>
          <w:t xml:space="preserve"> line</w:t>
        </w:r>
      </w:ins>
      <w:r w:rsidRPr="00DA409F">
        <w:rPr>
          <w:rFonts w:ascii="Times New Roman" w:hAnsi="Times New Roman" w:cs="Times New Roman"/>
          <w:sz w:val="24"/>
          <w:szCs w:val="24"/>
        </w:rPr>
        <w:t xml:space="preserve"> Nthy-ori-3-1</w:t>
      </w:r>
      <w:ins w:id="41" w:author="Andreae, Emily A" w:date="2020-02-07T08:54:00Z">
        <w:r w:rsidR="00092C75">
          <w:rPr>
            <w:rFonts w:ascii="Times New Roman" w:hAnsi="Times New Roman" w:cs="Times New Roman"/>
            <w:sz w:val="24"/>
            <w:szCs w:val="24"/>
          </w:rPr>
          <w:t xml:space="preserve"> </w:t>
        </w:r>
        <w:commentRangeStart w:id="42"/>
        <w:r w:rsidR="00092C75">
          <w:rPr>
            <w:rFonts w:ascii="Times New Roman" w:hAnsi="Times New Roman" w:cs="Times New Roman"/>
            <w:sz w:val="24"/>
            <w:szCs w:val="24"/>
          </w:rPr>
          <w:t>(TT)</w:t>
        </w:r>
        <w:commentRangeEnd w:id="42"/>
        <w:r w:rsidR="00092C75">
          <w:rPr>
            <w:rStyle w:val="CommentReference"/>
          </w:rPr>
          <w:commentReference w:id="42"/>
        </w:r>
      </w:ins>
      <w:r w:rsidRPr="00DA409F">
        <w:rPr>
          <w:rFonts w:ascii="Times New Roman" w:hAnsi="Times New Roman" w:cs="Times New Roman"/>
          <w:sz w:val="24"/>
          <w:szCs w:val="24"/>
        </w:rPr>
        <w:t xml:space="preserve">. B) </w:t>
      </w:r>
      <w:r w:rsidRPr="00DA409F">
        <w:rPr>
          <w:rFonts w:ascii="Times New Roman" w:hAnsi="Times New Roman" w:cs="Times New Roman"/>
          <w:bCs/>
          <w:sz w:val="24"/>
          <w:szCs w:val="24"/>
        </w:rPr>
        <w:t>Flow-</w:t>
      </w:r>
      <w:proofErr w:type="spellStart"/>
      <w:r w:rsidRPr="00DA409F">
        <w:rPr>
          <w:rFonts w:ascii="Times New Roman" w:hAnsi="Times New Roman" w:cs="Times New Roman"/>
          <w:bCs/>
          <w:sz w:val="24"/>
          <w:szCs w:val="24"/>
        </w:rPr>
        <w:t>cytometric</w:t>
      </w:r>
      <w:proofErr w:type="spellEnd"/>
      <w:r w:rsidRPr="00DA409F">
        <w:rPr>
          <w:rFonts w:ascii="Times New Roman" w:hAnsi="Times New Roman" w:cs="Times New Roman"/>
          <w:bCs/>
          <w:sz w:val="24"/>
          <w:szCs w:val="24"/>
        </w:rPr>
        <w:t xml:space="preserve"> analyses of </w:t>
      </w:r>
      <w:proofErr w:type="spellStart"/>
      <w:r w:rsidRPr="00DA409F">
        <w:rPr>
          <w:rFonts w:ascii="Times New Roman" w:hAnsi="Times New Roman" w:cs="Times New Roman"/>
          <w:bCs/>
          <w:sz w:val="24"/>
          <w:szCs w:val="24"/>
        </w:rPr>
        <w:t>tsMHCII</w:t>
      </w:r>
      <w:proofErr w:type="spellEnd"/>
      <w:r w:rsidRPr="00DA409F">
        <w:rPr>
          <w:rFonts w:ascii="Times New Roman" w:hAnsi="Times New Roman" w:cs="Times New Roman"/>
          <w:bCs/>
          <w:sz w:val="24"/>
          <w:szCs w:val="24"/>
        </w:rPr>
        <w:t xml:space="preserve"> in BCPAP and K1 cells </w:t>
      </w:r>
      <w:ins w:id="43" w:author="Andreae, Emily A" w:date="2020-02-07T09:04:00Z">
        <w:r w:rsidR="00537937">
          <w:rPr>
            <w:rFonts w:ascii="Times New Roman" w:hAnsi="Times New Roman" w:cs="Times New Roman"/>
            <w:bCs/>
            <w:sz w:val="24"/>
            <w:szCs w:val="24"/>
          </w:rPr>
          <w:t>with (</w:t>
        </w:r>
      </w:ins>
      <w:ins w:id="44" w:author="Andreae, Emily A" w:date="2020-02-07T09:05:00Z">
        <w:r w:rsidR="00537937">
          <w:rPr>
            <w:rFonts w:ascii="Times New Roman" w:hAnsi="Times New Roman" w:cs="Times New Roman"/>
            <w:bCs/>
            <w:sz w:val="24"/>
            <w:szCs w:val="24"/>
          </w:rPr>
          <w:t>PLX4032</w:t>
        </w:r>
      </w:ins>
      <w:ins w:id="45" w:author="Andreae, Emily A" w:date="2020-02-07T09:04:00Z">
        <w:r w:rsidR="00537937">
          <w:rPr>
            <w:rFonts w:ascii="Times New Roman" w:hAnsi="Times New Roman" w:cs="Times New Roman"/>
            <w:bCs/>
            <w:sz w:val="24"/>
            <w:szCs w:val="24"/>
          </w:rPr>
          <w:t xml:space="preserve">) and without </w:t>
        </w:r>
      </w:ins>
      <w:ins w:id="46" w:author="Andreae, Emily A" w:date="2020-02-07T09:05:00Z">
        <w:r w:rsidR="00537937">
          <w:rPr>
            <w:rFonts w:ascii="Times New Roman" w:hAnsi="Times New Roman" w:cs="Times New Roman"/>
            <w:bCs/>
            <w:sz w:val="24"/>
            <w:szCs w:val="24"/>
          </w:rPr>
          <w:t>(Ctrl)</w:t>
        </w:r>
      </w:ins>
      <w:del w:id="47" w:author="Andreae, Emily A" w:date="2020-02-07T08:56:00Z">
        <w:r w:rsidRPr="00DA409F" w:rsidDel="00092C75">
          <w:rPr>
            <w:rFonts w:ascii="Times New Roman" w:hAnsi="Times New Roman" w:cs="Times New Roman"/>
            <w:bCs/>
            <w:sz w:val="24"/>
            <w:szCs w:val="24"/>
          </w:rPr>
          <w:delText>after</w:delText>
        </w:r>
      </w:del>
      <w:r w:rsidRPr="00DA409F">
        <w:rPr>
          <w:rFonts w:ascii="Times New Roman" w:hAnsi="Times New Roman" w:cs="Times New Roman"/>
          <w:bCs/>
          <w:sz w:val="24"/>
          <w:szCs w:val="24"/>
        </w:rPr>
        <w:t xml:space="preserve"> treatment with BRAF </w:t>
      </w:r>
      <w:r w:rsidRPr="00DA409F">
        <w:rPr>
          <w:rFonts w:ascii="Times New Roman" w:hAnsi="Times New Roman" w:cs="Times New Roman"/>
          <w:sz w:val="24"/>
          <w:szCs w:val="24"/>
        </w:rPr>
        <w:t xml:space="preserve">inhibitor </w:t>
      </w:r>
      <w:r w:rsidRPr="00DA409F">
        <w:rPr>
          <w:rFonts w:ascii="Times New Roman" w:hAnsi="Times New Roman" w:cs="Times New Roman"/>
          <w:sz w:val="24"/>
          <w:szCs w:val="24"/>
        </w:rPr>
        <w:lastRenderedPageBreak/>
        <w:t>PLX4032 (10</w:t>
      </w:r>
      <w:ins w:id="48" w:author="Andreae, Emily A" w:date="2020-02-07T08:56:00Z">
        <w:r w:rsidR="00092C75">
          <w:rPr>
            <w:rFonts w:ascii="Times New Roman" w:hAnsi="Times New Roman" w:cs="Times New Roman"/>
            <w:sz w:val="24"/>
            <w:szCs w:val="24"/>
          </w:rPr>
          <w:t xml:space="preserve"> </w:t>
        </w:r>
        <w:commentRangeStart w:id="49"/>
        <w:r w:rsidR="00092C75">
          <w:rPr>
            <w:rFonts w:ascii="Times New Roman" w:hAnsi="Times New Roman" w:cs="Times New Roman"/>
            <w:sz w:val="24"/>
            <w:szCs w:val="24"/>
          </w:rPr>
          <w:t>µ</w:t>
        </w:r>
      </w:ins>
      <w:del w:id="50" w:author="Andreae, Emily A" w:date="2020-02-07T08:56:00Z">
        <w:r w:rsidRPr="00DA409F" w:rsidDel="00092C75">
          <w:rPr>
            <w:rFonts w:ascii="Times New Roman" w:hAnsi="Times New Roman" w:cs="Times New Roman"/>
            <w:sz w:val="24"/>
            <w:szCs w:val="24"/>
          </w:rPr>
          <w:delText>u</w:delText>
        </w:r>
      </w:del>
      <w:commentRangeEnd w:id="49"/>
      <w:r w:rsidR="00092C75">
        <w:rPr>
          <w:rStyle w:val="CommentReference"/>
        </w:rPr>
        <w:commentReference w:id="49"/>
      </w:r>
      <w:r w:rsidRPr="00DA409F">
        <w:rPr>
          <w:rFonts w:ascii="Times New Roman" w:hAnsi="Times New Roman" w:cs="Times New Roman"/>
          <w:sz w:val="24"/>
          <w:szCs w:val="24"/>
        </w:rPr>
        <w:t xml:space="preserve">M) for </w:t>
      </w:r>
      <w:commentRangeStart w:id="51"/>
      <w:r w:rsidRPr="00DA409F">
        <w:rPr>
          <w:rFonts w:ascii="Times New Roman" w:hAnsi="Times New Roman" w:cs="Times New Roman"/>
          <w:sz w:val="24"/>
          <w:szCs w:val="24"/>
        </w:rPr>
        <w:t>72</w:t>
      </w:r>
      <w:ins w:id="52" w:author="Andreae, Emily A" w:date="2020-02-07T08:57:00Z">
        <w:r w:rsidR="00092C75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Pr="00DA409F">
        <w:rPr>
          <w:rFonts w:ascii="Times New Roman" w:hAnsi="Times New Roman" w:cs="Times New Roman"/>
          <w:sz w:val="24"/>
          <w:szCs w:val="24"/>
        </w:rPr>
        <w:t>h</w:t>
      </w:r>
      <w:commentRangeEnd w:id="51"/>
      <w:r w:rsidR="00092C75">
        <w:rPr>
          <w:rStyle w:val="CommentReference"/>
        </w:rPr>
        <w:commentReference w:id="51"/>
      </w:r>
      <w:r w:rsidRPr="00DA409F">
        <w:rPr>
          <w:rFonts w:ascii="Times New Roman" w:hAnsi="Times New Roman" w:cs="Times New Roman"/>
          <w:sz w:val="24"/>
          <w:szCs w:val="24"/>
        </w:rPr>
        <w:t xml:space="preserve">. C) </w:t>
      </w:r>
      <w:ins w:id="53" w:author="Andreae, Emily A" w:date="2020-02-07T09:01:00Z">
        <w:r w:rsidR="00537937">
          <w:rPr>
            <w:rFonts w:ascii="Times New Roman" w:hAnsi="Times New Roman" w:cs="Times New Roman"/>
            <w:sz w:val="24"/>
            <w:szCs w:val="24"/>
          </w:rPr>
          <w:t xml:space="preserve">Protein </w:t>
        </w:r>
      </w:ins>
      <w:ins w:id="54" w:author="Andreae, Emily A" w:date="2020-02-07T09:00:00Z">
        <w:r w:rsidR="00537937">
          <w:rPr>
            <w:rFonts w:ascii="Times New Roman" w:hAnsi="Times New Roman" w:cs="Times New Roman"/>
            <w:sz w:val="24"/>
            <w:szCs w:val="24"/>
          </w:rPr>
          <w:t xml:space="preserve">expression of </w:t>
        </w:r>
      </w:ins>
      <w:proofErr w:type="spellStart"/>
      <w:ins w:id="55" w:author="Andreae, Emily A" w:date="2020-02-07T09:01:00Z">
        <w:r w:rsidR="00537937">
          <w:rPr>
            <w:rFonts w:ascii="Times New Roman" w:hAnsi="Times New Roman" w:cs="Times New Roman"/>
            <w:sz w:val="24"/>
            <w:szCs w:val="24"/>
          </w:rPr>
          <w:t>t</w:t>
        </w:r>
      </w:ins>
      <w:del w:id="56" w:author="Andreae, Emily A" w:date="2020-02-07T09:01:00Z">
        <w:r w:rsidRPr="00DA409F" w:rsidDel="00537937">
          <w:rPr>
            <w:rFonts w:ascii="Times New Roman" w:hAnsi="Times New Roman" w:cs="Times New Roman"/>
            <w:sz w:val="24"/>
            <w:szCs w:val="24"/>
          </w:rPr>
          <w:delText>T</w:delText>
        </w:r>
      </w:del>
      <w:r w:rsidRPr="00DA409F">
        <w:rPr>
          <w:rFonts w:ascii="Times New Roman" w:hAnsi="Times New Roman" w:cs="Times New Roman"/>
          <w:sz w:val="24"/>
          <w:szCs w:val="24"/>
        </w:rPr>
        <w:t>sMHCII</w:t>
      </w:r>
      <w:proofErr w:type="spellEnd"/>
      <w:del w:id="57" w:author="Andreae, Emily A" w:date="2020-02-07T09:01:00Z">
        <w:r w:rsidRPr="00DA409F" w:rsidDel="00537937">
          <w:rPr>
            <w:rFonts w:ascii="Times New Roman" w:hAnsi="Times New Roman" w:cs="Times New Roman"/>
            <w:sz w:val="24"/>
            <w:szCs w:val="24"/>
          </w:rPr>
          <w:delText xml:space="preserve"> expression</w:delText>
        </w:r>
      </w:del>
      <w:r w:rsidRPr="00DA409F">
        <w:rPr>
          <w:rFonts w:ascii="Times New Roman" w:hAnsi="Times New Roman" w:cs="Times New Roman"/>
          <w:sz w:val="24"/>
          <w:szCs w:val="24"/>
        </w:rPr>
        <w:t xml:space="preserve"> in BCPAP and K1 cells </w:t>
      </w:r>
      <w:ins w:id="58" w:author="Andreae, Emily A" w:date="2020-02-07T09:01:00Z">
        <w:r w:rsidR="00537937">
          <w:rPr>
            <w:rFonts w:ascii="Times New Roman" w:hAnsi="Times New Roman" w:cs="Times New Roman"/>
            <w:sz w:val="24"/>
            <w:szCs w:val="24"/>
          </w:rPr>
          <w:t>with (U0126) and with</w:t>
        </w:r>
      </w:ins>
      <w:ins w:id="59" w:author="Andreae, Emily A" w:date="2020-02-07T09:05:00Z">
        <w:r w:rsidR="00537937">
          <w:rPr>
            <w:rFonts w:ascii="Times New Roman" w:hAnsi="Times New Roman" w:cs="Times New Roman"/>
            <w:sz w:val="24"/>
            <w:szCs w:val="24"/>
          </w:rPr>
          <w:t xml:space="preserve">out (Ctrl) </w:t>
        </w:r>
      </w:ins>
      <w:del w:id="60" w:author="Andreae, Emily A" w:date="2020-02-07T09:01:00Z">
        <w:r w:rsidRPr="00DA409F" w:rsidDel="00537937">
          <w:rPr>
            <w:rFonts w:ascii="Times New Roman" w:hAnsi="Times New Roman" w:cs="Times New Roman"/>
            <w:sz w:val="24"/>
            <w:szCs w:val="24"/>
          </w:rPr>
          <w:delText xml:space="preserve">after </w:delText>
        </w:r>
      </w:del>
      <w:r w:rsidRPr="00DA409F">
        <w:rPr>
          <w:rFonts w:ascii="Times New Roman" w:hAnsi="Times New Roman" w:cs="Times New Roman"/>
          <w:sz w:val="24"/>
          <w:szCs w:val="24"/>
        </w:rPr>
        <w:t>treatment with MEK inhibitor U0126 for 72</w:t>
      </w:r>
      <w:ins w:id="61" w:author="Andreae, Emily A" w:date="2020-02-07T09:00:00Z">
        <w:r w:rsidR="00092C75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Pr="00DA409F">
        <w:rPr>
          <w:rFonts w:ascii="Times New Roman" w:hAnsi="Times New Roman" w:cs="Times New Roman"/>
          <w:sz w:val="24"/>
          <w:szCs w:val="24"/>
        </w:rPr>
        <w:t xml:space="preserve">h. </w:t>
      </w:r>
      <w:r w:rsidRPr="00DA409F">
        <w:rPr>
          <w:rFonts w:ascii="Times New Roman" w:hAnsi="Times New Roman" w:cs="Times New Roman"/>
          <w:bCs/>
          <w:sz w:val="24"/>
          <w:szCs w:val="24"/>
        </w:rPr>
        <w:t>D</w:t>
      </w:r>
      <w:r w:rsidRPr="00DA409F">
        <w:rPr>
          <w:rFonts w:ascii="Times New Roman" w:hAnsi="Times New Roman" w:cs="Times New Roman"/>
          <w:sz w:val="24"/>
          <w:szCs w:val="24"/>
        </w:rPr>
        <w:t>) Western blot analysis of BRAF expression</w:t>
      </w:r>
      <w:del w:id="62" w:author="Andreae, Emily A" w:date="2020-02-07T09:02:00Z">
        <w:r w:rsidRPr="00DA409F" w:rsidDel="00537937">
          <w:rPr>
            <w:rFonts w:ascii="Times New Roman" w:hAnsi="Times New Roman" w:cs="Times New Roman"/>
            <w:sz w:val="24"/>
            <w:szCs w:val="24"/>
          </w:rPr>
          <w:delText>s</w:delText>
        </w:r>
      </w:del>
      <w:r w:rsidRPr="00DA409F">
        <w:rPr>
          <w:rFonts w:ascii="Times New Roman" w:hAnsi="Times New Roman" w:cs="Times New Roman"/>
          <w:sz w:val="24"/>
          <w:szCs w:val="24"/>
        </w:rPr>
        <w:t xml:space="preserve"> in doxycycline</w:t>
      </w:r>
      <w:ins w:id="63" w:author="Andreae, Emily A" w:date="2020-02-07T09:02:00Z">
        <w:r w:rsidR="00537937">
          <w:rPr>
            <w:rFonts w:ascii="Times New Roman" w:hAnsi="Times New Roman" w:cs="Times New Roman"/>
            <w:sz w:val="24"/>
            <w:szCs w:val="24"/>
          </w:rPr>
          <w:t xml:space="preserve"> (DOX)</w:t>
        </w:r>
      </w:ins>
      <w:r w:rsidRPr="00DA409F">
        <w:rPr>
          <w:rFonts w:ascii="Times New Roman" w:hAnsi="Times New Roman" w:cs="Times New Roman"/>
          <w:sz w:val="24"/>
          <w:szCs w:val="24"/>
        </w:rPr>
        <w:t xml:space="preserve">-inducible BRAFV600E over-expressing TPC1 cells. E) </w:t>
      </w:r>
      <w:r w:rsidRPr="00DA409F">
        <w:rPr>
          <w:rFonts w:ascii="Times New Roman" w:hAnsi="Times New Roman" w:cs="Times New Roman"/>
          <w:bCs/>
          <w:sz w:val="24"/>
          <w:szCs w:val="24"/>
        </w:rPr>
        <w:t>Flow-</w:t>
      </w:r>
      <w:proofErr w:type="spellStart"/>
      <w:r w:rsidRPr="00DA409F">
        <w:rPr>
          <w:rFonts w:ascii="Times New Roman" w:hAnsi="Times New Roman" w:cs="Times New Roman"/>
          <w:bCs/>
          <w:sz w:val="24"/>
          <w:szCs w:val="24"/>
        </w:rPr>
        <w:t>cytometric</w:t>
      </w:r>
      <w:proofErr w:type="spellEnd"/>
      <w:r w:rsidRPr="00DA409F">
        <w:rPr>
          <w:rFonts w:ascii="Times New Roman" w:hAnsi="Times New Roman" w:cs="Times New Roman"/>
          <w:bCs/>
          <w:sz w:val="24"/>
          <w:szCs w:val="24"/>
        </w:rPr>
        <w:t xml:space="preserve"> analys</w:t>
      </w:r>
      <w:ins w:id="64" w:author="Andreae, Emily A" w:date="2020-02-07T10:40:00Z">
        <w:r w:rsidR="0002395F">
          <w:rPr>
            <w:rFonts w:ascii="Times New Roman" w:hAnsi="Times New Roman" w:cs="Times New Roman"/>
            <w:bCs/>
            <w:sz w:val="24"/>
            <w:szCs w:val="24"/>
          </w:rPr>
          <w:t>i</w:t>
        </w:r>
      </w:ins>
      <w:del w:id="65" w:author="Andreae, Emily A" w:date="2020-02-07T10:40:00Z">
        <w:r w:rsidRPr="00DA409F" w:rsidDel="0002395F">
          <w:rPr>
            <w:rFonts w:ascii="Times New Roman" w:hAnsi="Times New Roman" w:cs="Times New Roman"/>
            <w:bCs/>
            <w:sz w:val="24"/>
            <w:szCs w:val="24"/>
          </w:rPr>
          <w:delText>e</w:delText>
        </w:r>
      </w:del>
      <w:r w:rsidRPr="00DA409F">
        <w:rPr>
          <w:rFonts w:ascii="Times New Roman" w:hAnsi="Times New Roman" w:cs="Times New Roman"/>
          <w:bCs/>
          <w:sz w:val="24"/>
          <w:szCs w:val="24"/>
        </w:rPr>
        <w:t xml:space="preserve">s of </w:t>
      </w:r>
      <w:proofErr w:type="spellStart"/>
      <w:r w:rsidRPr="00DA409F">
        <w:rPr>
          <w:rFonts w:ascii="Times New Roman" w:hAnsi="Times New Roman" w:cs="Times New Roman"/>
          <w:bCs/>
          <w:sz w:val="24"/>
          <w:szCs w:val="24"/>
        </w:rPr>
        <w:t>tsMHCII</w:t>
      </w:r>
      <w:proofErr w:type="spellEnd"/>
      <w:r w:rsidRPr="00DA409F">
        <w:rPr>
          <w:rFonts w:ascii="Times New Roman" w:hAnsi="Times New Roman" w:cs="Times New Roman"/>
          <w:bCs/>
          <w:sz w:val="24"/>
          <w:szCs w:val="24"/>
        </w:rPr>
        <w:t xml:space="preserve"> in BRAFV600E over-expressing TPC1 cells compared to control cells.</w:t>
      </w:r>
    </w:p>
    <w:p w14:paraId="7A0F0CF3" w14:textId="77777777" w:rsidR="00E248A3" w:rsidRPr="00DA409F" w:rsidRDefault="00E248A3" w:rsidP="00DA409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2E70B805" w14:textId="77777777" w:rsidR="00E248A3" w:rsidRPr="00DA409F" w:rsidRDefault="00B37235" w:rsidP="00DA409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A409F">
        <w:rPr>
          <w:rFonts w:ascii="Times New Roman" w:hAnsi="Times New Roman" w:cs="Times New Roman"/>
          <w:b/>
          <w:bCs/>
          <w:sz w:val="24"/>
          <w:szCs w:val="24"/>
        </w:rPr>
        <w:t xml:space="preserve">Fig 3. BRAFV600E downregulated </w:t>
      </w:r>
      <w:proofErr w:type="spellStart"/>
      <w:r w:rsidRPr="00DA409F">
        <w:rPr>
          <w:rFonts w:ascii="Times New Roman" w:hAnsi="Times New Roman" w:cs="Times New Roman"/>
          <w:b/>
          <w:bCs/>
          <w:sz w:val="24"/>
          <w:szCs w:val="24"/>
        </w:rPr>
        <w:t>tsMHCII</w:t>
      </w:r>
      <w:proofErr w:type="spellEnd"/>
      <w:r w:rsidRPr="00DA409F">
        <w:rPr>
          <w:rFonts w:ascii="Times New Roman" w:hAnsi="Times New Roman" w:cs="Times New Roman"/>
          <w:b/>
          <w:bCs/>
          <w:sz w:val="24"/>
          <w:szCs w:val="24"/>
        </w:rPr>
        <w:t xml:space="preserve"> expression through TGF-β1/SMAD3 pathway.</w:t>
      </w:r>
      <w:r w:rsidRPr="00DA409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A409F">
        <w:rPr>
          <w:rFonts w:ascii="Times New Roman" w:hAnsi="Times New Roman" w:cs="Times New Roman"/>
          <w:sz w:val="24"/>
          <w:szCs w:val="24"/>
        </w:rPr>
        <w:t>A) Real</w:t>
      </w:r>
      <w:ins w:id="66" w:author="Andreae, Emily A" w:date="2020-02-07T10:41:00Z">
        <w:r w:rsidR="0002395F">
          <w:rPr>
            <w:rFonts w:ascii="Times New Roman" w:hAnsi="Times New Roman" w:cs="Times New Roman"/>
            <w:sz w:val="24"/>
            <w:szCs w:val="24"/>
          </w:rPr>
          <w:t>-</w:t>
        </w:r>
      </w:ins>
      <w:r w:rsidRPr="00DA409F">
        <w:rPr>
          <w:rFonts w:ascii="Times New Roman" w:hAnsi="Times New Roman" w:cs="Times New Roman"/>
          <w:sz w:val="24"/>
          <w:szCs w:val="24"/>
        </w:rPr>
        <w:t xml:space="preserve">time PCR detection of CIITA and </w:t>
      </w:r>
      <w:proofErr w:type="spellStart"/>
      <w:r w:rsidRPr="00DA409F">
        <w:rPr>
          <w:rFonts w:ascii="Times New Roman" w:hAnsi="Times New Roman" w:cs="Times New Roman"/>
          <w:sz w:val="24"/>
          <w:szCs w:val="24"/>
        </w:rPr>
        <w:t>tsMHCII</w:t>
      </w:r>
      <w:proofErr w:type="spellEnd"/>
      <w:r w:rsidRPr="00DA409F">
        <w:rPr>
          <w:rFonts w:ascii="Times New Roman" w:hAnsi="Times New Roman" w:cs="Times New Roman"/>
          <w:sz w:val="24"/>
          <w:szCs w:val="24"/>
        </w:rPr>
        <w:t xml:space="preserve"> mRNAs in BCPAP and K1 cells after treatment with inhibitors for various signaling </w:t>
      </w:r>
      <w:ins w:id="67" w:author="Andreae, Emily A" w:date="2020-02-07T10:41:00Z">
        <w:r w:rsidR="0002395F">
          <w:rPr>
            <w:rFonts w:ascii="Times New Roman" w:hAnsi="Times New Roman" w:cs="Times New Roman"/>
            <w:sz w:val="24"/>
            <w:szCs w:val="24"/>
          </w:rPr>
          <w:t xml:space="preserve">pathways </w:t>
        </w:r>
      </w:ins>
      <w:r w:rsidRPr="00DA409F">
        <w:rPr>
          <w:rFonts w:ascii="Times New Roman" w:hAnsi="Times New Roman" w:cs="Times New Roman"/>
          <w:sz w:val="24"/>
          <w:szCs w:val="24"/>
        </w:rPr>
        <w:t xml:space="preserve">(DAPT </w:t>
      </w:r>
      <w:ins w:id="68" w:author="Andreae, Emily A" w:date="2020-02-07T10:41:00Z">
        <w:r w:rsidR="0002395F">
          <w:rPr>
            <w:rFonts w:ascii="Times New Roman" w:hAnsi="Times New Roman" w:cs="Times New Roman"/>
            <w:sz w:val="24"/>
            <w:szCs w:val="24"/>
          </w:rPr>
          <w:t xml:space="preserve">at </w:t>
        </w:r>
      </w:ins>
      <w:r w:rsidRPr="00DA409F">
        <w:rPr>
          <w:rFonts w:ascii="Times New Roman" w:hAnsi="Times New Roman" w:cs="Times New Roman"/>
          <w:sz w:val="24"/>
          <w:szCs w:val="24"/>
        </w:rPr>
        <w:t>25</w:t>
      </w:r>
      <w:ins w:id="69" w:author="Andreae, Emily A" w:date="2020-02-07T10:41:00Z">
        <w:r w:rsidR="0002395F">
          <w:rPr>
            <w:rFonts w:ascii="Times New Roman" w:hAnsi="Times New Roman" w:cs="Times New Roman"/>
            <w:sz w:val="24"/>
            <w:szCs w:val="24"/>
          </w:rPr>
          <w:t xml:space="preserve"> µ</w:t>
        </w:r>
      </w:ins>
      <w:del w:id="70" w:author="Andreae, Emily A" w:date="2020-02-07T10:41:00Z">
        <w:r w:rsidRPr="00DA409F" w:rsidDel="0002395F">
          <w:rPr>
            <w:rFonts w:ascii="Times New Roman" w:hAnsi="Times New Roman" w:cs="Times New Roman"/>
            <w:sz w:val="24"/>
            <w:szCs w:val="24"/>
          </w:rPr>
          <w:delText>u</w:delText>
        </w:r>
      </w:del>
      <w:r w:rsidRPr="00DA409F">
        <w:rPr>
          <w:rFonts w:ascii="Times New Roman" w:hAnsi="Times New Roman" w:cs="Times New Roman"/>
          <w:sz w:val="24"/>
          <w:szCs w:val="24"/>
        </w:rPr>
        <w:t xml:space="preserve">M for NOTCH, IWR1 </w:t>
      </w:r>
      <w:ins w:id="71" w:author="Andreae, Emily A" w:date="2020-02-07T10:41:00Z">
        <w:r w:rsidR="00304BC0">
          <w:rPr>
            <w:rFonts w:ascii="Times New Roman" w:hAnsi="Times New Roman" w:cs="Times New Roman"/>
            <w:sz w:val="24"/>
            <w:szCs w:val="24"/>
          </w:rPr>
          <w:t xml:space="preserve">at </w:t>
        </w:r>
      </w:ins>
      <w:r w:rsidRPr="00DA409F">
        <w:rPr>
          <w:rFonts w:ascii="Times New Roman" w:hAnsi="Times New Roman" w:cs="Times New Roman"/>
          <w:sz w:val="24"/>
          <w:szCs w:val="24"/>
        </w:rPr>
        <w:t>10</w:t>
      </w:r>
      <w:ins w:id="72" w:author="Andreae, Emily A" w:date="2020-02-07T10:41:00Z">
        <w:r w:rsidR="00304BC0">
          <w:rPr>
            <w:rFonts w:ascii="Times New Roman" w:hAnsi="Times New Roman" w:cs="Times New Roman"/>
            <w:sz w:val="24"/>
            <w:szCs w:val="24"/>
          </w:rPr>
          <w:t xml:space="preserve"> µ</w:t>
        </w:r>
      </w:ins>
      <w:del w:id="73" w:author="Andreae, Emily A" w:date="2020-02-07T10:41:00Z">
        <w:r w:rsidRPr="00DA409F" w:rsidDel="00304BC0">
          <w:rPr>
            <w:rFonts w:ascii="Times New Roman" w:hAnsi="Times New Roman" w:cs="Times New Roman"/>
            <w:sz w:val="24"/>
            <w:szCs w:val="24"/>
          </w:rPr>
          <w:delText>u</w:delText>
        </w:r>
      </w:del>
      <w:r w:rsidRPr="00DA409F">
        <w:rPr>
          <w:rFonts w:ascii="Times New Roman" w:hAnsi="Times New Roman" w:cs="Times New Roman"/>
          <w:sz w:val="24"/>
          <w:szCs w:val="24"/>
        </w:rPr>
        <w:t xml:space="preserve">M for </w:t>
      </w:r>
      <w:proofErr w:type="spellStart"/>
      <w:r w:rsidRPr="00DA409F">
        <w:rPr>
          <w:rFonts w:ascii="Times New Roman" w:hAnsi="Times New Roman" w:cs="Times New Roman"/>
          <w:sz w:val="24"/>
          <w:szCs w:val="24"/>
        </w:rPr>
        <w:t>Wnt</w:t>
      </w:r>
      <w:proofErr w:type="spellEnd"/>
      <w:r w:rsidRPr="00DA409F">
        <w:rPr>
          <w:rFonts w:ascii="Times New Roman" w:hAnsi="Times New Roman" w:cs="Times New Roman"/>
          <w:sz w:val="24"/>
          <w:szCs w:val="24"/>
        </w:rPr>
        <w:t xml:space="preserve">, SB431542 </w:t>
      </w:r>
      <w:ins w:id="74" w:author="Andreae, Emily A" w:date="2020-02-07T10:41:00Z">
        <w:r w:rsidR="00304BC0">
          <w:rPr>
            <w:rFonts w:ascii="Times New Roman" w:hAnsi="Times New Roman" w:cs="Times New Roman"/>
            <w:sz w:val="24"/>
            <w:szCs w:val="24"/>
          </w:rPr>
          <w:t xml:space="preserve">at </w:t>
        </w:r>
      </w:ins>
      <w:r w:rsidRPr="00DA409F">
        <w:rPr>
          <w:rFonts w:ascii="Times New Roman" w:hAnsi="Times New Roman" w:cs="Times New Roman"/>
          <w:sz w:val="24"/>
          <w:szCs w:val="24"/>
        </w:rPr>
        <w:t>10</w:t>
      </w:r>
      <w:ins w:id="75" w:author="Andreae, Emily A" w:date="2020-02-07T10:41:00Z">
        <w:r w:rsidR="00304BC0">
          <w:rPr>
            <w:rFonts w:ascii="Times New Roman" w:hAnsi="Times New Roman" w:cs="Times New Roman"/>
            <w:sz w:val="24"/>
            <w:szCs w:val="24"/>
          </w:rPr>
          <w:t xml:space="preserve"> µ</w:t>
        </w:r>
      </w:ins>
      <w:del w:id="76" w:author="Andreae, Emily A" w:date="2020-02-07T10:41:00Z">
        <w:r w:rsidRPr="00DA409F" w:rsidDel="00304BC0">
          <w:rPr>
            <w:rFonts w:ascii="Times New Roman" w:hAnsi="Times New Roman" w:cs="Times New Roman"/>
            <w:sz w:val="24"/>
            <w:szCs w:val="24"/>
          </w:rPr>
          <w:delText>u</w:delText>
        </w:r>
      </w:del>
      <w:r w:rsidRPr="00DA409F">
        <w:rPr>
          <w:rFonts w:ascii="Times New Roman" w:hAnsi="Times New Roman" w:cs="Times New Roman"/>
          <w:sz w:val="24"/>
          <w:szCs w:val="24"/>
        </w:rPr>
        <w:t xml:space="preserve">M for TGF-β1, and </w:t>
      </w:r>
      <w:proofErr w:type="spellStart"/>
      <w:r w:rsidRPr="00DA409F">
        <w:rPr>
          <w:rFonts w:ascii="Times New Roman" w:hAnsi="Times New Roman" w:cs="Times New Roman"/>
          <w:sz w:val="24"/>
          <w:szCs w:val="24"/>
        </w:rPr>
        <w:t>Cyclopamine</w:t>
      </w:r>
      <w:proofErr w:type="spellEnd"/>
      <w:r w:rsidRPr="00DA409F">
        <w:rPr>
          <w:rFonts w:ascii="Times New Roman" w:hAnsi="Times New Roman" w:cs="Times New Roman"/>
          <w:sz w:val="24"/>
          <w:szCs w:val="24"/>
        </w:rPr>
        <w:t xml:space="preserve"> </w:t>
      </w:r>
      <w:ins w:id="77" w:author="Andreae, Emily A" w:date="2020-02-07T10:42:00Z">
        <w:r w:rsidR="00304BC0">
          <w:rPr>
            <w:rFonts w:ascii="Times New Roman" w:hAnsi="Times New Roman" w:cs="Times New Roman"/>
            <w:sz w:val="24"/>
            <w:szCs w:val="24"/>
          </w:rPr>
          <w:t xml:space="preserve">at </w:t>
        </w:r>
      </w:ins>
      <w:r w:rsidRPr="00DA409F">
        <w:rPr>
          <w:rFonts w:ascii="Times New Roman" w:hAnsi="Times New Roman" w:cs="Times New Roman"/>
          <w:sz w:val="24"/>
          <w:szCs w:val="24"/>
        </w:rPr>
        <w:t>20</w:t>
      </w:r>
      <w:ins w:id="78" w:author="Andreae, Emily A" w:date="2020-02-07T10:42:00Z">
        <w:r w:rsidR="00304BC0">
          <w:rPr>
            <w:rFonts w:ascii="Times New Roman" w:hAnsi="Times New Roman" w:cs="Times New Roman"/>
            <w:sz w:val="24"/>
            <w:szCs w:val="24"/>
          </w:rPr>
          <w:t xml:space="preserve"> µ</w:t>
        </w:r>
      </w:ins>
      <w:del w:id="79" w:author="Andreae, Emily A" w:date="2020-02-07T10:42:00Z">
        <w:r w:rsidRPr="00DA409F" w:rsidDel="00304BC0">
          <w:rPr>
            <w:rFonts w:ascii="Times New Roman" w:hAnsi="Times New Roman" w:cs="Times New Roman"/>
            <w:sz w:val="24"/>
            <w:szCs w:val="24"/>
          </w:rPr>
          <w:delText>u</w:delText>
        </w:r>
      </w:del>
      <w:r w:rsidRPr="00DA409F">
        <w:rPr>
          <w:rFonts w:ascii="Times New Roman" w:hAnsi="Times New Roman" w:cs="Times New Roman"/>
          <w:sz w:val="24"/>
          <w:szCs w:val="24"/>
        </w:rPr>
        <w:t xml:space="preserve">M for Hedgehog pathway) </w:t>
      </w:r>
      <w:ins w:id="80" w:author="Andreae, Emily A" w:date="2020-02-07T10:43:00Z">
        <w:r w:rsidR="00304BC0">
          <w:rPr>
            <w:rFonts w:ascii="Times New Roman" w:hAnsi="Times New Roman" w:cs="Times New Roman"/>
            <w:sz w:val="24"/>
            <w:szCs w:val="24"/>
          </w:rPr>
          <w:t xml:space="preserve">or additional medium (Ctrl) </w:t>
        </w:r>
      </w:ins>
      <w:r w:rsidRPr="00DA409F">
        <w:rPr>
          <w:rFonts w:ascii="Times New Roman" w:hAnsi="Times New Roman" w:cs="Times New Roman"/>
          <w:sz w:val="24"/>
          <w:szCs w:val="24"/>
        </w:rPr>
        <w:t>for 48</w:t>
      </w:r>
      <w:ins w:id="81" w:author="Andreae, Emily A" w:date="2020-02-07T10:42:00Z">
        <w:r w:rsidR="00304BC0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Pr="00DA409F">
        <w:rPr>
          <w:rFonts w:ascii="Times New Roman" w:hAnsi="Times New Roman" w:cs="Times New Roman"/>
          <w:sz w:val="24"/>
          <w:szCs w:val="24"/>
        </w:rPr>
        <w:t>h</w:t>
      </w:r>
      <w:ins w:id="82" w:author="Andreae, Emily A" w:date="2020-02-07T10:43:00Z">
        <w:r w:rsidR="00304BC0">
          <w:rPr>
            <w:rFonts w:ascii="Times New Roman" w:hAnsi="Times New Roman" w:cs="Times New Roman"/>
            <w:sz w:val="24"/>
            <w:szCs w:val="24"/>
          </w:rPr>
          <w:t>.</w:t>
        </w:r>
      </w:ins>
      <w:del w:id="83" w:author="Andreae, Emily A" w:date="2020-02-07T10:43:00Z">
        <w:r w:rsidRPr="00DA409F" w:rsidDel="00304BC0">
          <w:rPr>
            <w:rFonts w:ascii="Times New Roman" w:hAnsi="Times New Roman" w:cs="Times New Roman"/>
            <w:sz w:val="24"/>
            <w:szCs w:val="24"/>
          </w:rPr>
          <w:delText>,</w:delText>
        </w:r>
      </w:del>
      <w:r w:rsidRPr="00DA409F">
        <w:rPr>
          <w:rFonts w:ascii="Times New Roman" w:hAnsi="Times New Roman" w:cs="Times New Roman"/>
          <w:sz w:val="24"/>
          <w:szCs w:val="24"/>
        </w:rPr>
        <w:t xml:space="preserve"> </w:t>
      </w:r>
      <w:ins w:id="84" w:author="Andreae, Emily A" w:date="2020-02-07T10:43:00Z">
        <w:r w:rsidR="00304BC0">
          <w:rPr>
            <w:rFonts w:ascii="Times New Roman" w:hAnsi="Times New Roman" w:cs="Times New Roman"/>
            <w:sz w:val="24"/>
            <w:szCs w:val="24"/>
          </w:rPr>
          <w:t xml:space="preserve">Results </w:t>
        </w:r>
      </w:ins>
      <w:del w:id="85" w:author="Andreae, Emily A" w:date="2020-02-07T10:43:00Z">
        <w:r w:rsidRPr="00DA409F" w:rsidDel="00304BC0">
          <w:rPr>
            <w:rFonts w:ascii="Times New Roman" w:hAnsi="Times New Roman" w:cs="Times New Roman"/>
            <w:sz w:val="24"/>
            <w:szCs w:val="24"/>
          </w:rPr>
          <w:delText>re</w:delText>
        </w:r>
      </w:del>
      <w:r w:rsidRPr="00DA409F">
        <w:rPr>
          <w:rFonts w:ascii="Times New Roman" w:hAnsi="Times New Roman" w:cs="Times New Roman"/>
          <w:sz w:val="24"/>
          <w:szCs w:val="24"/>
        </w:rPr>
        <w:t xml:space="preserve">presented </w:t>
      </w:r>
      <w:ins w:id="86" w:author="Andreae, Emily A" w:date="2020-02-07T10:43:00Z">
        <w:r w:rsidR="00304BC0">
          <w:rPr>
            <w:rFonts w:ascii="Times New Roman" w:hAnsi="Times New Roman" w:cs="Times New Roman"/>
            <w:sz w:val="24"/>
            <w:szCs w:val="24"/>
          </w:rPr>
          <w:t>as a</w:t>
        </w:r>
      </w:ins>
      <w:del w:id="87" w:author="Andreae, Emily A" w:date="2020-02-07T10:43:00Z">
        <w:r w:rsidRPr="00DA409F" w:rsidDel="00304BC0">
          <w:rPr>
            <w:rFonts w:ascii="Times New Roman" w:hAnsi="Times New Roman" w:cs="Times New Roman"/>
            <w:sz w:val="24"/>
            <w:szCs w:val="24"/>
          </w:rPr>
          <w:delText>with</w:delText>
        </w:r>
      </w:del>
      <w:r w:rsidRPr="00DA40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ins w:id="88" w:author="Andreae, Emily A" w:date="2020-02-07T10:44:00Z">
        <w:r w:rsidR="00304BC0">
          <w:rPr>
            <w:rFonts w:ascii="Times New Roman" w:hAnsi="Times New Roman" w:cs="Times New Roman"/>
            <w:sz w:val="24"/>
            <w:szCs w:val="24"/>
          </w:rPr>
          <w:t>heat</w:t>
        </w:r>
      </w:ins>
      <w:del w:id="89" w:author="Andreae, Emily A" w:date="2020-02-07T10:44:00Z">
        <w:r w:rsidRPr="00DA409F" w:rsidDel="00304BC0">
          <w:rPr>
            <w:rFonts w:ascii="Times New Roman" w:hAnsi="Times New Roman" w:cs="Times New Roman"/>
            <w:sz w:val="24"/>
            <w:szCs w:val="24"/>
          </w:rPr>
          <w:delText>hot</w:delText>
        </w:r>
      </w:del>
      <w:r w:rsidRPr="00DA409F">
        <w:rPr>
          <w:rFonts w:ascii="Times New Roman" w:hAnsi="Times New Roman" w:cs="Times New Roman"/>
          <w:sz w:val="24"/>
          <w:szCs w:val="24"/>
        </w:rPr>
        <w:t>map</w:t>
      </w:r>
      <w:proofErr w:type="spellEnd"/>
      <w:r w:rsidRPr="00DA409F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DA409F">
        <w:rPr>
          <w:rFonts w:ascii="Times New Roman" w:hAnsi="Times New Roman" w:cs="Times New Roman"/>
          <w:sz w:val="24"/>
          <w:szCs w:val="24"/>
        </w:rPr>
        <w:t xml:space="preserve"> </w:t>
      </w:r>
      <w:ins w:id="90" w:author="Andreae, Emily A" w:date="2020-02-07T10:44:00Z">
        <w:r w:rsidR="00304BC0">
          <w:rPr>
            <w:rFonts w:ascii="Times New Roman" w:hAnsi="Times New Roman" w:cs="Times New Roman"/>
            <w:sz w:val="24"/>
            <w:szCs w:val="24"/>
          </w:rPr>
          <w:t xml:space="preserve">SB431542 inhibition significantly decreased transcript levels of MCHII genes in BCPAP and K1 PTC cell lines. </w:t>
        </w:r>
      </w:ins>
      <w:r w:rsidRPr="00DA409F">
        <w:rPr>
          <w:rFonts w:ascii="Times New Roman" w:hAnsi="Times New Roman" w:cs="Times New Roman"/>
          <w:sz w:val="24"/>
          <w:szCs w:val="24"/>
        </w:rPr>
        <w:t xml:space="preserve">B) Correlation analysis </w:t>
      </w:r>
      <w:ins w:id="91" w:author="Andreae, Emily A" w:date="2020-02-07T10:48:00Z">
        <w:r w:rsidR="00304BC0">
          <w:rPr>
            <w:rFonts w:ascii="Times New Roman" w:hAnsi="Times New Roman" w:cs="Times New Roman"/>
            <w:sz w:val="24"/>
            <w:szCs w:val="24"/>
          </w:rPr>
          <w:t>of</w:t>
        </w:r>
      </w:ins>
      <w:del w:id="92" w:author="Andreae, Emily A" w:date="2020-02-07T10:48:00Z">
        <w:r w:rsidRPr="00DA409F" w:rsidDel="00304BC0">
          <w:rPr>
            <w:rFonts w:ascii="Times New Roman" w:hAnsi="Times New Roman" w:cs="Times New Roman"/>
            <w:sz w:val="24"/>
            <w:szCs w:val="24"/>
          </w:rPr>
          <w:delText>between</w:delText>
        </w:r>
      </w:del>
      <w:r w:rsidRPr="00DA409F">
        <w:rPr>
          <w:rFonts w:ascii="Times New Roman" w:hAnsi="Times New Roman" w:cs="Times New Roman"/>
          <w:sz w:val="24"/>
          <w:szCs w:val="24"/>
        </w:rPr>
        <w:t xml:space="preserve"> TGF-β1 and CIITA </w:t>
      </w:r>
      <w:ins w:id="93" w:author="Andreae, Emily A" w:date="2020-02-07T10:48:00Z">
        <w:r w:rsidR="00304BC0">
          <w:rPr>
            <w:rFonts w:ascii="Times New Roman" w:hAnsi="Times New Roman" w:cs="Times New Roman"/>
            <w:sz w:val="24"/>
            <w:szCs w:val="24"/>
          </w:rPr>
          <w:t xml:space="preserve">gene expression levels </w:t>
        </w:r>
      </w:ins>
      <w:r w:rsidRPr="00DA409F">
        <w:rPr>
          <w:rFonts w:ascii="Times New Roman" w:hAnsi="Times New Roman" w:cs="Times New Roman"/>
          <w:sz w:val="24"/>
          <w:szCs w:val="24"/>
        </w:rPr>
        <w:t xml:space="preserve">in all PTCs or in PTCs with BRAFV600E mutation according to </w:t>
      </w:r>
      <w:ins w:id="94" w:author="Andreae, Emily A" w:date="2020-02-07T10:49:00Z">
        <w:r w:rsidR="00304BC0">
          <w:rPr>
            <w:rFonts w:ascii="Times New Roman" w:hAnsi="Times New Roman" w:cs="Times New Roman"/>
            <w:sz w:val="24"/>
            <w:szCs w:val="24"/>
          </w:rPr>
          <w:t xml:space="preserve">expression data in the </w:t>
        </w:r>
      </w:ins>
      <w:r w:rsidRPr="00DA409F">
        <w:rPr>
          <w:rFonts w:ascii="Times New Roman" w:hAnsi="Times New Roman" w:cs="Times New Roman"/>
          <w:sz w:val="24"/>
          <w:szCs w:val="24"/>
        </w:rPr>
        <w:t>TCGA database. C) Flow-</w:t>
      </w:r>
      <w:proofErr w:type="spellStart"/>
      <w:r w:rsidRPr="00DA409F">
        <w:rPr>
          <w:rFonts w:ascii="Times New Roman" w:hAnsi="Times New Roman" w:cs="Times New Roman"/>
          <w:sz w:val="24"/>
          <w:szCs w:val="24"/>
        </w:rPr>
        <w:t>cytometric</w:t>
      </w:r>
      <w:proofErr w:type="spellEnd"/>
      <w:r w:rsidRPr="00DA409F">
        <w:rPr>
          <w:rFonts w:ascii="Times New Roman" w:hAnsi="Times New Roman" w:cs="Times New Roman"/>
          <w:sz w:val="24"/>
          <w:szCs w:val="24"/>
        </w:rPr>
        <w:t xml:space="preserve"> analyses of </w:t>
      </w:r>
      <w:proofErr w:type="spellStart"/>
      <w:r w:rsidRPr="00DA409F">
        <w:rPr>
          <w:rFonts w:ascii="Times New Roman" w:hAnsi="Times New Roman" w:cs="Times New Roman"/>
          <w:sz w:val="24"/>
          <w:szCs w:val="24"/>
        </w:rPr>
        <w:t>tsMHCII</w:t>
      </w:r>
      <w:proofErr w:type="spellEnd"/>
      <w:r w:rsidRPr="00DA409F">
        <w:rPr>
          <w:rFonts w:ascii="Times New Roman" w:hAnsi="Times New Roman" w:cs="Times New Roman"/>
          <w:sz w:val="24"/>
          <w:szCs w:val="24"/>
        </w:rPr>
        <w:t xml:space="preserve"> in BCPAP and K1 cells after treatment with </w:t>
      </w:r>
      <w:ins w:id="95" w:author="Andreae, Emily A" w:date="2020-02-07T10:49:00Z">
        <w:r w:rsidR="00304BC0">
          <w:rPr>
            <w:rFonts w:ascii="Times New Roman" w:hAnsi="Times New Roman" w:cs="Times New Roman"/>
            <w:sz w:val="24"/>
            <w:szCs w:val="24"/>
          </w:rPr>
          <w:t xml:space="preserve">exogenous </w:t>
        </w:r>
      </w:ins>
      <w:r w:rsidRPr="00DA409F">
        <w:rPr>
          <w:rFonts w:ascii="Times New Roman" w:hAnsi="Times New Roman" w:cs="Times New Roman"/>
          <w:sz w:val="24"/>
          <w:szCs w:val="24"/>
        </w:rPr>
        <w:t>TGF-β1 (10</w:t>
      </w:r>
      <w:ins w:id="96" w:author="Andreae, Emily A" w:date="2020-02-07T10:49:00Z">
        <w:r w:rsidR="00304BC0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Pr="00DA409F">
        <w:rPr>
          <w:rFonts w:ascii="Times New Roman" w:hAnsi="Times New Roman" w:cs="Times New Roman"/>
          <w:sz w:val="24"/>
          <w:szCs w:val="24"/>
        </w:rPr>
        <w:t>ng/ml) for 72</w:t>
      </w:r>
      <w:ins w:id="97" w:author="Andreae, Emily A" w:date="2020-02-07T10:49:00Z">
        <w:r w:rsidR="00304BC0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Pr="00DA409F">
        <w:rPr>
          <w:rFonts w:ascii="Times New Roman" w:hAnsi="Times New Roman" w:cs="Times New Roman"/>
          <w:sz w:val="24"/>
          <w:szCs w:val="24"/>
        </w:rPr>
        <w:t xml:space="preserve">h. D) </w:t>
      </w:r>
      <w:r w:rsidRPr="00DA409F">
        <w:rPr>
          <w:rFonts w:ascii="Times New Roman" w:hAnsi="Times New Roman" w:cs="Times New Roman"/>
          <w:bCs/>
          <w:sz w:val="24"/>
          <w:szCs w:val="24"/>
        </w:rPr>
        <w:t>Flow-</w:t>
      </w:r>
      <w:proofErr w:type="spellStart"/>
      <w:r w:rsidRPr="00DA409F">
        <w:rPr>
          <w:rFonts w:ascii="Times New Roman" w:hAnsi="Times New Roman" w:cs="Times New Roman"/>
          <w:bCs/>
          <w:sz w:val="24"/>
          <w:szCs w:val="24"/>
        </w:rPr>
        <w:t>cytometric</w:t>
      </w:r>
      <w:proofErr w:type="spellEnd"/>
      <w:r w:rsidRPr="00DA409F">
        <w:rPr>
          <w:rFonts w:ascii="Times New Roman" w:hAnsi="Times New Roman" w:cs="Times New Roman"/>
          <w:bCs/>
          <w:sz w:val="24"/>
          <w:szCs w:val="24"/>
        </w:rPr>
        <w:t xml:space="preserve"> analyses</w:t>
      </w:r>
      <w:r w:rsidRPr="00DA409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A409F">
        <w:rPr>
          <w:rFonts w:ascii="Times New Roman" w:hAnsi="Times New Roman" w:cs="Times New Roman"/>
          <w:sz w:val="24"/>
          <w:szCs w:val="24"/>
        </w:rPr>
        <w:t>tsMHCII</w:t>
      </w:r>
      <w:proofErr w:type="spellEnd"/>
      <w:r w:rsidRPr="00DA409F">
        <w:rPr>
          <w:rFonts w:ascii="Times New Roman" w:hAnsi="Times New Roman" w:cs="Times New Roman"/>
          <w:sz w:val="24"/>
          <w:szCs w:val="24"/>
        </w:rPr>
        <w:t xml:space="preserve"> in BCPAP and K1 cells after treatment by PLX4032 with or without with TGF-β1. E) Correlation analysis </w:t>
      </w:r>
      <w:ins w:id="98" w:author="Andreae, Emily A" w:date="2020-02-07T11:47:00Z">
        <w:r w:rsidR="003856EF">
          <w:rPr>
            <w:rFonts w:ascii="Times New Roman" w:hAnsi="Times New Roman" w:cs="Times New Roman"/>
            <w:sz w:val="24"/>
            <w:szCs w:val="24"/>
          </w:rPr>
          <w:t xml:space="preserve">of </w:t>
        </w:r>
      </w:ins>
      <w:del w:id="99" w:author="Andreae, Emily A" w:date="2020-02-07T11:47:00Z">
        <w:r w:rsidRPr="00DA409F" w:rsidDel="003856EF">
          <w:rPr>
            <w:rFonts w:ascii="Times New Roman" w:hAnsi="Times New Roman" w:cs="Times New Roman"/>
            <w:sz w:val="24"/>
            <w:szCs w:val="24"/>
          </w:rPr>
          <w:delText xml:space="preserve">between </w:delText>
        </w:r>
      </w:del>
      <w:r w:rsidRPr="00DA409F">
        <w:rPr>
          <w:rFonts w:ascii="Times New Roman" w:hAnsi="Times New Roman" w:cs="Times New Roman"/>
          <w:sz w:val="24"/>
          <w:szCs w:val="24"/>
        </w:rPr>
        <w:t xml:space="preserve">SMAD3 </w:t>
      </w:r>
      <w:ins w:id="100" w:author="Andreae, Emily A" w:date="2020-02-07T11:47:00Z">
        <w:r w:rsidR="003856EF">
          <w:rPr>
            <w:rFonts w:ascii="Times New Roman" w:hAnsi="Times New Roman" w:cs="Times New Roman"/>
            <w:sz w:val="24"/>
            <w:szCs w:val="24"/>
          </w:rPr>
          <w:t xml:space="preserve">expression </w:t>
        </w:r>
      </w:ins>
      <w:r w:rsidRPr="00DA409F">
        <w:rPr>
          <w:rFonts w:ascii="Times New Roman" w:hAnsi="Times New Roman" w:cs="Times New Roman"/>
          <w:sz w:val="24"/>
          <w:szCs w:val="24"/>
        </w:rPr>
        <w:t xml:space="preserve">and BRAF mutation status according to </w:t>
      </w:r>
      <w:ins w:id="101" w:author="Andreae, Emily A" w:date="2020-02-07T11:48:00Z">
        <w:r w:rsidR="003856EF">
          <w:rPr>
            <w:rFonts w:ascii="Times New Roman" w:hAnsi="Times New Roman" w:cs="Times New Roman"/>
            <w:sz w:val="24"/>
            <w:szCs w:val="24"/>
          </w:rPr>
          <w:t xml:space="preserve">information in the </w:t>
        </w:r>
      </w:ins>
      <w:r w:rsidRPr="00DA409F">
        <w:rPr>
          <w:rFonts w:ascii="Times New Roman" w:hAnsi="Times New Roman" w:cs="Times New Roman"/>
          <w:sz w:val="24"/>
          <w:szCs w:val="24"/>
        </w:rPr>
        <w:t xml:space="preserve">TCGA database. F) Representative </w:t>
      </w:r>
      <w:ins w:id="102" w:author="Andreae, Emily A" w:date="2020-02-07T11:48:00Z">
        <w:r w:rsidR="003856EF">
          <w:rPr>
            <w:rFonts w:ascii="Times New Roman" w:hAnsi="Times New Roman" w:cs="Times New Roman"/>
            <w:sz w:val="24"/>
            <w:szCs w:val="24"/>
          </w:rPr>
          <w:t xml:space="preserve">IHC </w:t>
        </w:r>
      </w:ins>
      <w:del w:id="103" w:author="Andreae, Emily A" w:date="2020-02-07T11:48:00Z">
        <w:r w:rsidRPr="00DA409F" w:rsidDel="003856EF">
          <w:rPr>
            <w:rFonts w:ascii="Times New Roman" w:hAnsi="Times New Roman" w:cs="Times New Roman"/>
            <w:sz w:val="24"/>
            <w:szCs w:val="24"/>
          </w:rPr>
          <w:delText>immunohistochemical</w:delText>
        </w:r>
      </w:del>
      <w:r w:rsidRPr="00DA409F">
        <w:rPr>
          <w:rFonts w:ascii="Times New Roman" w:hAnsi="Times New Roman" w:cs="Times New Roman"/>
          <w:sz w:val="24"/>
          <w:szCs w:val="24"/>
        </w:rPr>
        <w:t xml:space="preserve"> staining of phosphorylated SMAD3 in PTC specimens. Tumors with BRAFV600E mutation showed a signiﬁcantly higher rate of p-SMAD3 expression than BRAF </w:t>
      </w:r>
      <w:proofErr w:type="spellStart"/>
      <w:r w:rsidRPr="00DA409F">
        <w:rPr>
          <w:rFonts w:ascii="Times New Roman" w:hAnsi="Times New Roman" w:cs="Times New Roman"/>
          <w:sz w:val="24"/>
          <w:szCs w:val="24"/>
        </w:rPr>
        <w:t>wildtype</w:t>
      </w:r>
      <w:proofErr w:type="spellEnd"/>
      <w:r w:rsidRPr="00DA409F">
        <w:rPr>
          <w:rFonts w:ascii="Times New Roman" w:hAnsi="Times New Roman" w:cs="Times New Roman"/>
          <w:sz w:val="24"/>
          <w:szCs w:val="24"/>
        </w:rPr>
        <w:t xml:space="preserve"> tumors. G) Correlation analysis between SMAD3 and CIITA in all PTCs or </w:t>
      </w:r>
      <w:r w:rsidRPr="00DA409F">
        <w:rPr>
          <w:rFonts w:ascii="Times New Roman" w:hAnsi="Times New Roman" w:cs="Times New Roman"/>
          <w:sz w:val="24"/>
          <w:szCs w:val="24"/>
        </w:rPr>
        <w:lastRenderedPageBreak/>
        <w:t xml:space="preserve">in PTCs with BRAFV600E mutation according to </w:t>
      </w:r>
      <w:ins w:id="104" w:author="Andreae, Emily A" w:date="2020-02-07T11:48:00Z">
        <w:r w:rsidR="003856EF">
          <w:rPr>
            <w:rFonts w:ascii="Times New Roman" w:hAnsi="Times New Roman" w:cs="Times New Roman"/>
            <w:sz w:val="24"/>
            <w:szCs w:val="24"/>
          </w:rPr>
          <w:t xml:space="preserve">information in the </w:t>
        </w:r>
      </w:ins>
      <w:r w:rsidRPr="00DA409F">
        <w:rPr>
          <w:rFonts w:ascii="Times New Roman" w:hAnsi="Times New Roman" w:cs="Times New Roman"/>
          <w:sz w:val="24"/>
          <w:szCs w:val="24"/>
        </w:rPr>
        <w:t>TCGA database. H) Flow-</w:t>
      </w:r>
      <w:proofErr w:type="spellStart"/>
      <w:r w:rsidRPr="00DA409F">
        <w:rPr>
          <w:rFonts w:ascii="Times New Roman" w:hAnsi="Times New Roman" w:cs="Times New Roman"/>
          <w:sz w:val="24"/>
          <w:szCs w:val="24"/>
        </w:rPr>
        <w:t>cytometric</w:t>
      </w:r>
      <w:proofErr w:type="spellEnd"/>
      <w:r w:rsidRPr="00DA409F">
        <w:rPr>
          <w:rFonts w:ascii="Times New Roman" w:hAnsi="Times New Roman" w:cs="Times New Roman"/>
          <w:sz w:val="24"/>
          <w:szCs w:val="24"/>
        </w:rPr>
        <w:t xml:space="preserve"> analyses of </w:t>
      </w:r>
      <w:proofErr w:type="spellStart"/>
      <w:r w:rsidRPr="00DA409F">
        <w:rPr>
          <w:rFonts w:ascii="Times New Roman" w:hAnsi="Times New Roman" w:cs="Times New Roman"/>
          <w:sz w:val="24"/>
          <w:szCs w:val="24"/>
        </w:rPr>
        <w:t>tsMHCII</w:t>
      </w:r>
      <w:proofErr w:type="spellEnd"/>
      <w:r w:rsidRPr="00DA409F">
        <w:rPr>
          <w:rFonts w:ascii="Times New Roman" w:hAnsi="Times New Roman" w:cs="Times New Roman"/>
          <w:sz w:val="24"/>
          <w:szCs w:val="24"/>
        </w:rPr>
        <w:t xml:space="preserve"> in BCPAP and K1 cells after treatment with SMAD3 inhibitor SIS3 (10</w:t>
      </w:r>
      <w:ins w:id="105" w:author="Andreae, Emily A" w:date="2020-02-07T11:48:00Z">
        <w:r w:rsidR="003856EF">
          <w:rPr>
            <w:rFonts w:ascii="Times New Roman" w:hAnsi="Times New Roman" w:cs="Times New Roman"/>
            <w:sz w:val="24"/>
            <w:szCs w:val="24"/>
          </w:rPr>
          <w:t xml:space="preserve"> µ</w:t>
        </w:r>
      </w:ins>
      <w:del w:id="106" w:author="Andreae, Emily A" w:date="2020-02-07T11:48:00Z">
        <w:r w:rsidRPr="00DA409F" w:rsidDel="003856EF">
          <w:rPr>
            <w:rFonts w:ascii="Times New Roman" w:hAnsi="Times New Roman" w:cs="Times New Roman"/>
            <w:sz w:val="24"/>
            <w:szCs w:val="24"/>
          </w:rPr>
          <w:delText>u</w:delText>
        </w:r>
      </w:del>
      <w:r w:rsidRPr="00DA409F">
        <w:rPr>
          <w:rFonts w:ascii="Times New Roman" w:hAnsi="Times New Roman" w:cs="Times New Roman"/>
          <w:sz w:val="24"/>
          <w:szCs w:val="24"/>
        </w:rPr>
        <w:t>M) for 72</w:t>
      </w:r>
      <w:ins w:id="107" w:author="Andreae, Emily A" w:date="2020-02-07T11:48:00Z">
        <w:r w:rsidR="003856EF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Pr="00DA409F">
        <w:rPr>
          <w:rFonts w:ascii="Times New Roman" w:hAnsi="Times New Roman" w:cs="Times New Roman"/>
          <w:sz w:val="24"/>
          <w:szCs w:val="24"/>
        </w:rPr>
        <w:t>h. I) Western blot analysis in doxycycline-inducible BRAFV600E over-expressing TPC1 cells. J) Flow-</w:t>
      </w:r>
      <w:proofErr w:type="spellStart"/>
      <w:r w:rsidRPr="00DA409F">
        <w:rPr>
          <w:rFonts w:ascii="Times New Roman" w:hAnsi="Times New Roman" w:cs="Times New Roman"/>
          <w:sz w:val="24"/>
          <w:szCs w:val="24"/>
        </w:rPr>
        <w:t>cytometric</w:t>
      </w:r>
      <w:proofErr w:type="spellEnd"/>
      <w:r w:rsidRPr="00DA409F">
        <w:rPr>
          <w:rFonts w:ascii="Times New Roman" w:hAnsi="Times New Roman" w:cs="Times New Roman"/>
          <w:sz w:val="24"/>
          <w:szCs w:val="24"/>
        </w:rPr>
        <w:t xml:space="preserve"> analyses of</w:t>
      </w:r>
      <w:r w:rsidRPr="00DA409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A409F">
        <w:rPr>
          <w:rFonts w:ascii="Times New Roman" w:hAnsi="Times New Roman" w:cs="Times New Roman"/>
          <w:sz w:val="24"/>
          <w:szCs w:val="24"/>
        </w:rPr>
        <w:t>tsMHCII</w:t>
      </w:r>
      <w:proofErr w:type="spellEnd"/>
      <w:r w:rsidRPr="00DA409F">
        <w:rPr>
          <w:rFonts w:ascii="Times New Roman" w:hAnsi="Times New Roman" w:cs="Times New Roman"/>
          <w:sz w:val="24"/>
          <w:szCs w:val="24"/>
        </w:rPr>
        <w:t xml:space="preserve"> in BRAFV600E over-expressing TPC1 cells treated with SIS3</w:t>
      </w:r>
      <w:ins w:id="108" w:author="Andreae, Emily A" w:date="2020-02-07T11:48:00Z">
        <w:r w:rsidR="003856EF">
          <w:rPr>
            <w:rFonts w:ascii="Times New Roman" w:hAnsi="Times New Roman" w:cs="Times New Roman"/>
            <w:sz w:val="24"/>
            <w:szCs w:val="24"/>
          </w:rPr>
          <w:t>.</w:t>
        </w:r>
      </w:ins>
      <w:r w:rsidRPr="00DA409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506777" w14:textId="77777777" w:rsidR="00E248A3" w:rsidRPr="00DA409F" w:rsidRDefault="00E248A3" w:rsidP="00DA409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89E1D4A" w14:textId="5FA7B877" w:rsidR="00E248A3" w:rsidRPr="00DA409F" w:rsidRDefault="00B37235" w:rsidP="00DA409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A409F">
        <w:rPr>
          <w:rFonts w:ascii="Times New Roman" w:hAnsi="Times New Roman" w:cs="Times New Roman"/>
          <w:b/>
          <w:bCs/>
          <w:sz w:val="24"/>
          <w:szCs w:val="24"/>
        </w:rPr>
        <w:t xml:space="preserve">Fig 4. </w:t>
      </w:r>
      <w:proofErr w:type="spellStart"/>
      <w:r w:rsidRPr="00DA409F">
        <w:rPr>
          <w:rFonts w:ascii="Times New Roman" w:hAnsi="Times New Roman" w:cs="Times New Roman"/>
          <w:b/>
          <w:bCs/>
          <w:sz w:val="24"/>
          <w:szCs w:val="24"/>
        </w:rPr>
        <w:t>TsMHCII</w:t>
      </w:r>
      <w:proofErr w:type="spellEnd"/>
      <w:r w:rsidRPr="00DA409F">
        <w:rPr>
          <w:rFonts w:ascii="Times New Roman" w:hAnsi="Times New Roman" w:cs="Times New Roman"/>
          <w:b/>
          <w:bCs/>
          <w:sz w:val="24"/>
          <w:szCs w:val="24"/>
        </w:rPr>
        <w:t xml:space="preserve"> increased </w:t>
      </w:r>
      <w:ins w:id="109" w:author="Andreae, Emily A" w:date="2020-02-10T16:52:00Z">
        <w:r w:rsidR="00563141">
          <w:rPr>
            <w:rFonts w:ascii="Times New Roman" w:hAnsi="Times New Roman" w:cs="Times New Roman"/>
            <w:b/>
            <w:bCs/>
            <w:sz w:val="24"/>
            <w:szCs w:val="24"/>
          </w:rPr>
          <w:t xml:space="preserve">the </w:t>
        </w:r>
      </w:ins>
      <w:r w:rsidRPr="00DA409F">
        <w:rPr>
          <w:rFonts w:ascii="Times New Roman" w:hAnsi="Times New Roman" w:cs="Times New Roman"/>
          <w:b/>
          <w:bCs/>
          <w:sz w:val="24"/>
          <w:szCs w:val="24"/>
        </w:rPr>
        <w:t xml:space="preserve">elimination effect of immune </w:t>
      </w:r>
      <w:ins w:id="110" w:author="Andreae, Emily A" w:date="2020-02-10T16:52:00Z">
        <w:r w:rsidR="00563141">
          <w:rPr>
            <w:rFonts w:ascii="Times New Roman" w:hAnsi="Times New Roman" w:cs="Times New Roman"/>
            <w:b/>
            <w:bCs/>
            <w:sz w:val="24"/>
            <w:szCs w:val="24"/>
          </w:rPr>
          <w:t xml:space="preserve">cells </w:t>
        </w:r>
      </w:ins>
      <w:del w:id="111" w:author="Andreae, Emily A" w:date="2020-02-10T16:52:00Z">
        <w:r w:rsidRPr="00DA409F" w:rsidDel="00563141">
          <w:rPr>
            <w:rFonts w:ascii="Times New Roman" w:hAnsi="Times New Roman" w:cs="Times New Roman"/>
            <w:b/>
            <w:bCs/>
            <w:sz w:val="24"/>
            <w:szCs w:val="24"/>
          </w:rPr>
          <w:delText>system</w:delText>
        </w:r>
      </w:del>
      <w:r w:rsidRPr="00DA409F">
        <w:rPr>
          <w:rFonts w:ascii="Times New Roman" w:hAnsi="Times New Roman" w:cs="Times New Roman"/>
          <w:b/>
          <w:bCs/>
          <w:sz w:val="24"/>
          <w:szCs w:val="24"/>
        </w:rPr>
        <w:t xml:space="preserve"> in </w:t>
      </w:r>
      <w:proofErr w:type="gramStart"/>
      <w:r w:rsidRPr="00DA409F">
        <w:rPr>
          <w:rFonts w:ascii="Times New Roman" w:hAnsi="Times New Roman" w:cs="Times New Roman"/>
          <w:b/>
          <w:bCs/>
          <w:sz w:val="24"/>
          <w:szCs w:val="24"/>
        </w:rPr>
        <w:t>vitro</w:t>
      </w:r>
      <w:ins w:id="112" w:author="Andreae, Emily A" w:date="2020-02-10T16:52:00Z">
        <w:r w:rsidR="00563141">
          <w:rPr>
            <w:rFonts w:ascii="Times New Roman" w:hAnsi="Times New Roman" w:cs="Times New Roman"/>
            <w:b/>
            <w:bCs/>
            <w:sz w:val="24"/>
            <w:szCs w:val="24"/>
          </w:rPr>
          <w:t>,</w:t>
        </w:r>
      </w:ins>
      <w:proofErr w:type="gramEnd"/>
      <w:r w:rsidRPr="00DA409F">
        <w:rPr>
          <w:rFonts w:ascii="Times New Roman" w:hAnsi="Times New Roman" w:cs="Times New Roman"/>
          <w:b/>
          <w:bCs/>
          <w:sz w:val="24"/>
          <w:szCs w:val="24"/>
        </w:rPr>
        <w:t xml:space="preserve"> and </w:t>
      </w:r>
      <w:ins w:id="113" w:author="Andreae, Emily A" w:date="2020-02-10T16:53:00Z">
        <w:r w:rsidR="00563141">
          <w:rPr>
            <w:rFonts w:ascii="Times New Roman" w:hAnsi="Times New Roman" w:cs="Times New Roman"/>
            <w:b/>
            <w:bCs/>
            <w:sz w:val="24"/>
            <w:szCs w:val="24"/>
          </w:rPr>
          <w:t xml:space="preserve">increased </w:t>
        </w:r>
      </w:ins>
      <w:ins w:id="114" w:author="Andreae, Emily A" w:date="2020-02-10T16:52:00Z">
        <w:r w:rsidR="00563141">
          <w:rPr>
            <w:rFonts w:ascii="Times New Roman" w:hAnsi="Times New Roman" w:cs="Times New Roman"/>
            <w:b/>
            <w:bCs/>
            <w:sz w:val="24"/>
            <w:szCs w:val="24"/>
          </w:rPr>
          <w:t xml:space="preserve">expression of </w:t>
        </w:r>
        <w:proofErr w:type="spellStart"/>
        <w:r w:rsidR="00563141">
          <w:rPr>
            <w:rFonts w:ascii="Times New Roman" w:hAnsi="Times New Roman" w:cs="Times New Roman"/>
            <w:b/>
            <w:bCs/>
            <w:sz w:val="24"/>
            <w:szCs w:val="24"/>
          </w:rPr>
          <w:t>tsMHCII</w:t>
        </w:r>
        <w:proofErr w:type="spellEnd"/>
        <w:r w:rsidR="00563141">
          <w:rPr>
            <w:rFonts w:ascii="Times New Roman" w:hAnsi="Times New Roman" w:cs="Times New Roman"/>
            <w:b/>
            <w:bCs/>
            <w:sz w:val="24"/>
            <w:szCs w:val="24"/>
          </w:rPr>
          <w:t xml:space="preserve"> </w:t>
        </w:r>
      </w:ins>
      <w:del w:id="115" w:author="Andreae, Emily A" w:date="2020-02-10T16:52:00Z">
        <w:r w:rsidRPr="00DA409F" w:rsidDel="00563141">
          <w:rPr>
            <w:rFonts w:ascii="Times New Roman" w:hAnsi="Times New Roman" w:cs="Times New Roman"/>
            <w:b/>
            <w:bCs/>
            <w:sz w:val="24"/>
            <w:szCs w:val="24"/>
          </w:rPr>
          <w:delText>was</w:delText>
        </w:r>
      </w:del>
      <w:r w:rsidRPr="00DA409F">
        <w:rPr>
          <w:rFonts w:ascii="Times New Roman" w:hAnsi="Times New Roman" w:cs="Times New Roman"/>
          <w:b/>
          <w:bCs/>
          <w:sz w:val="24"/>
          <w:szCs w:val="24"/>
        </w:rPr>
        <w:t xml:space="preserve"> correlated with good prognosis</w:t>
      </w:r>
      <w:ins w:id="116" w:author="Andreae, Emily A" w:date="2020-02-10T16:53:00Z">
        <w:r w:rsidR="00563141">
          <w:rPr>
            <w:rFonts w:ascii="Times New Roman" w:hAnsi="Times New Roman" w:cs="Times New Roman"/>
            <w:b/>
            <w:bCs/>
            <w:sz w:val="24"/>
            <w:szCs w:val="24"/>
          </w:rPr>
          <w:t xml:space="preserve"> in patients with PTC</w:t>
        </w:r>
      </w:ins>
      <w:r w:rsidRPr="00DA409F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DA409F">
        <w:rPr>
          <w:rFonts w:ascii="Times New Roman" w:hAnsi="Times New Roman" w:cs="Times New Roman"/>
          <w:bCs/>
          <w:sz w:val="24"/>
          <w:szCs w:val="24"/>
        </w:rPr>
        <w:t xml:space="preserve"> </w:t>
      </w:r>
      <w:ins w:id="117" w:author="Andreae, Emily A" w:date="2020-02-10T16:54:00Z">
        <w:r w:rsidR="00563141">
          <w:rPr>
            <w:rFonts w:ascii="Times New Roman" w:hAnsi="Times New Roman" w:cs="Times New Roman"/>
            <w:bCs/>
            <w:sz w:val="24"/>
            <w:szCs w:val="24"/>
          </w:rPr>
          <w:t>B</w:t>
        </w:r>
      </w:ins>
      <w:del w:id="118" w:author="Andreae, Emily A" w:date="2020-02-10T16:54:00Z">
        <w:r w:rsidRPr="00DA409F" w:rsidDel="00563141">
          <w:rPr>
            <w:rFonts w:ascii="Times New Roman" w:hAnsi="Times New Roman" w:cs="Times New Roman"/>
            <w:bCs/>
            <w:sz w:val="24"/>
            <w:szCs w:val="24"/>
          </w:rPr>
          <w:delText>A</w:delText>
        </w:r>
      </w:del>
      <w:r w:rsidRPr="00DA409F">
        <w:rPr>
          <w:rFonts w:ascii="Times New Roman" w:hAnsi="Times New Roman" w:cs="Times New Roman"/>
          <w:bCs/>
          <w:sz w:val="24"/>
          <w:szCs w:val="24"/>
        </w:rPr>
        <w:t xml:space="preserve">). Western blot analysis of </w:t>
      </w:r>
      <w:proofErr w:type="spellStart"/>
      <w:r w:rsidRPr="00DA409F">
        <w:rPr>
          <w:rFonts w:ascii="Times New Roman" w:hAnsi="Times New Roman" w:cs="Times New Roman"/>
          <w:sz w:val="24"/>
          <w:szCs w:val="24"/>
        </w:rPr>
        <w:t>tsMHCII</w:t>
      </w:r>
      <w:proofErr w:type="spellEnd"/>
      <w:r w:rsidRPr="00DA409F">
        <w:rPr>
          <w:rFonts w:ascii="Times New Roman" w:hAnsi="Times New Roman" w:cs="Times New Roman"/>
          <w:bCs/>
          <w:sz w:val="24"/>
          <w:szCs w:val="24"/>
        </w:rPr>
        <w:t xml:space="preserve"> in BCPAP and K1 cells after transfection with </w:t>
      </w:r>
      <w:proofErr w:type="spellStart"/>
      <w:r w:rsidRPr="00DA409F">
        <w:rPr>
          <w:rFonts w:ascii="Times New Roman" w:hAnsi="Times New Roman" w:cs="Times New Roman"/>
          <w:bCs/>
          <w:sz w:val="24"/>
          <w:szCs w:val="24"/>
        </w:rPr>
        <w:t>siCIITA</w:t>
      </w:r>
      <w:proofErr w:type="spellEnd"/>
      <w:r w:rsidRPr="00DA409F">
        <w:rPr>
          <w:rFonts w:ascii="Times New Roman" w:hAnsi="Times New Roman" w:cs="Times New Roman"/>
          <w:bCs/>
          <w:sz w:val="24"/>
          <w:szCs w:val="24"/>
        </w:rPr>
        <w:t xml:space="preserve">. </w:t>
      </w:r>
      <w:ins w:id="119" w:author="Andreae, Emily A" w:date="2020-02-10T16:54:00Z">
        <w:r w:rsidR="00563141">
          <w:rPr>
            <w:rFonts w:ascii="Times New Roman" w:hAnsi="Times New Roman" w:cs="Times New Roman"/>
            <w:bCs/>
            <w:sz w:val="24"/>
            <w:szCs w:val="24"/>
          </w:rPr>
          <w:t>C</w:t>
        </w:r>
      </w:ins>
      <w:del w:id="120" w:author="Andreae, Emily A" w:date="2020-02-10T16:54:00Z">
        <w:r w:rsidRPr="00DA409F" w:rsidDel="00563141">
          <w:rPr>
            <w:rFonts w:ascii="Times New Roman" w:hAnsi="Times New Roman" w:cs="Times New Roman"/>
            <w:bCs/>
            <w:sz w:val="24"/>
            <w:szCs w:val="24"/>
          </w:rPr>
          <w:delText>B</w:delText>
        </w:r>
      </w:del>
      <w:r w:rsidRPr="00DA409F">
        <w:rPr>
          <w:rFonts w:ascii="Times New Roman" w:hAnsi="Times New Roman" w:cs="Times New Roman"/>
          <w:bCs/>
          <w:sz w:val="24"/>
          <w:szCs w:val="24"/>
        </w:rPr>
        <w:t xml:space="preserve">) Real-time PCR analysis of CIITA in BCPAP and K1 cells after transfection with </w:t>
      </w:r>
      <w:proofErr w:type="spellStart"/>
      <w:r w:rsidRPr="00DA409F">
        <w:rPr>
          <w:rFonts w:ascii="Times New Roman" w:hAnsi="Times New Roman" w:cs="Times New Roman"/>
          <w:bCs/>
          <w:sz w:val="24"/>
          <w:szCs w:val="24"/>
        </w:rPr>
        <w:t>siCIITA</w:t>
      </w:r>
      <w:proofErr w:type="spellEnd"/>
      <w:r w:rsidRPr="00DA409F">
        <w:rPr>
          <w:rFonts w:ascii="Times New Roman" w:hAnsi="Times New Roman" w:cs="Times New Roman"/>
          <w:bCs/>
          <w:sz w:val="24"/>
          <w:szCs w:val="24"/>
        </w:rPr>
        <w:t xml:space="preserve">. </w:t>
      </w:r>
      <w:ins w:id="121" w:author="Andreae, Emily A" w:date="2020-02-10T16:54:00Z">
        <w:r w:rsidR="00563141">
          <w:rPr>
            <w:rFonts w:ascii="Times New Roman" w:hAnsi="Times New Roman" w:cs="Times New Roman"/>
            <w:bCs/>
            <w:sz w:val="24"/>
            <w:szCs w:val="24"/>
          </w:rPr>
          <w:t>A</w:t>
        </w:r>
      </w:ins>
      <w:del w:id="122" w:author="Andreae, Emily A" w:date="2020-02-10T16:53:00Z">
        <w:r w:rsidRPr="00DA409F" w:rsidDel="00563141">
          <w:rPr>
            <w:rFonts w:ascii="Times New Roman" w:hAnsi="Times New Roman" w:cs="Times New Roman"/>
            <w:bCs/>
            <w:sz w:val="24"/>
            <w:szCs w:val="24"/>
          </w:rPr>
          <w:delText>C</w:delText>
        </w:r>
      </w:del>
      <w:r w:rsidRPr="00DA409F">
        <w:rPr>
          <w:rFonts w:ascii="Times New Roman" w:hAnsi="Times New Roman" w:cs="Times New Roman"/>
          <w:bCs/>
          <w:sz w:val="24"/>
          <w:szCs w:val="24"/>
        </w:rPr>
        <w:t xml:space="preserve">) In vitro cytotoxicity assays of </w:t>
      </w:r>
      <w:ins w:id="123" w:author="Andreae, Emily A" w:date="2020-02-10T16:54:00Z">
        <w:r w:rsidR="00563141">
          <w:rPr>
            <w:rFonts w:ascii="Times New Roman" w:hAnsi="Times New Roman" w:cs="Times New Roman"/>
            <w:bCs/>
            <w:sz w:val="24"/>
            <w:szCs w:val="24"/>
          </w:rPr>
          <w:t>peripheral blood leukocytes (</w:t>
        </w:r>
      </w:ins>
      <w:r w:rsidRPr="00DA409F">
        <w:rPr>
          <w:rFonts w:ascii="Times New Roman" w:hAnsi="Times New Roman" w:cs="Times New Roman"/>
          <w:bCs/>
          <w:sz w:val="24"/>
          <w:szCs w:val="24"/>
        </w:rPr>
        <w:t>PBL</w:t>
      </w:r>
      <w:ins w:id="124" w:author="Andreae, Emily A" w:date="2020-02-10T16:54:00Z">
        <w:r w:rsidR="00563141">
          <w:rPr>
            <w:rFonts w:ascii="Times New Roman" w:hAnsi="Times New Roman" w:cs="Times New Roman"/>
            <w:bCs/>
            <w:sz w:val="24"/>
            <w:szCs w:val="24"/>
          </w:rPr>
          <w:t>)</w:t>
        </w:r>
      </w:ins>
      <w:r w:rsidRPr="00DA409F">
        <w:rPr>
          <w:rFonts w:ascii="Times New Roman" w:hAnsi="Times New Roman" w:cs="Times New Roman"/>
          <w:bCs/>
          <w:sz w:val="24"/>
          <w:szCs w:val="24"/>
        </w:rPr>
        <w:t xml:space="preserve"> to BCPAP and K1 cells after pre-treatment with PLX4032 or combined with </w:t>
      </w:r>
      <w:proofErr w:type="spellStart"/>
      <w:r w:rsidRPr="00DA409F">
        <w:rPr>
          <w:rFonts w:ascii="Times New Roman" w:hAnsi="Times New Roman" w:cs="Times New Roman"/>
          <w:bCs/>
          <w:sz w:val="24"/>
          <w:szCs w:val="24"/>
        </w:rPr>
        <w:t>siCIITA</w:t>
      </w:r>
      <w:proofErr w:type="spellEnd"/>
      <w:r w:rsidRPr="00DA409F">
        <w:rPr>
          <w:rFonts w:ascii="Times New Roman" w:hAnsi="Times New Roman" w:cs="Times New Roman"/>
          <w:bCs/>
          <w:sz w:val="24"/>
          <w:szCs w:val="24"/>
        </w:rPr>
        <w:t xml:space="preserve"> transfecti</w:t>
      </w:r>
      <w:r w:rsidR="00563141">
        <w:rPr>
          <w:rFonts w:ascii="Times New Roman" w:hAnsi="Times New Roman" w:cs="Times New Roman"/>
          <w:bCs/>
          <w:sz w:val="24"/>
          <w:szCs w:val="24"/>
        </w:rPr>
        <w:t xml:space="preserve">on. D) </w:t>
      </w:r>
      <w:ins w:id="125" w:author="Andreae, Emily A" w:date="2020-02-10T16:54:00Z">
        <w:r w:rsidR="00563141">
          <w:rPr>
            <w:rFonts w:ascii="Times New Roman" w:hAnsi="Times New Roman" w:cs="Times New Roman"/>
            <w:bCs/>
            <w:sz w:val="24"/>
            <w:szCs w:val="24"/>
          </w:rPr>
          <w:t xml:space="preserve">Extracellular </w:t>
        </w:r>
      </w:ins>
      <w:r w:rsidR="00563141">
        <w:rPr>
          <w:rFonts w:ascii="Times New Roman" w:hAnsi="Times New Roman" w:cs="Times New Roman"/>
          <w:bCs/>
          <w:sz w:val="24"/>
          <w:szCs w:val="24"/>
        </w:rPr>
        <w:t>INF-γ produced by CD4+ T</w:t>
      </w:r>
      <w:ins w:id="126" w:author="Andreae, Emily A" w:date="2020-02-10T16:54:00Z">
        <w:r w:rsidR="00563141">
          <w:rPr>
            <w:rFonts w:ascii="Times New Roman" w:hAnsi="Times New Roman" w:cs="Times New Roman"/>
            <w:bCs/>
            <w:sz w:val="24"/>
            <w:szCs w:val="24"/>
          </w:rPr>
          <w:t>-</w:t>
        </w:r>
      </w:ins>
      <w:r w:rsidRPr="00DA409F">
        <w:rPr>
          <w:rFonts w:ascii="Times New Roman" w:hAnsi="Times New Roman" w:cs="Times New Roman"/>
          <w:bCs/>
          <w:sz w:val="24"/>
          <w:szCs w:val="24"/>
        </w:rPr>
        <w:t xml:space="preserve">cells </w:t>
      </w:r>
      <w:del w:id="127" w:author="Andreae, Emily A" w:date="2020-02-10T16:55:00Z">
        <w:r w:rsidRPr="00DA409F" w:rsidDel="00563141">
          <w:rPr>
            <w:rFonts w:ascii="Times New Roman" w:hAnsi="Times New Roman" w:cs="Times New Roman"/>
            <w:bCs/>
            <w:sz w:val="24"/>
            <w:szCs w:val="24"/>
          </w:rPr>
          <w:delText xml:space="preserve">were analyzed after </w:delText>
        </w:r>
      </w:del>
      <w:ins w:id="128" w:author="Andreae, Emily A" w:date="2020-02-10T16:55:00Z">
        <w:r w:rsidR="00563141">
          <w:rPr>
            <w:rFonts w:ascii="Times New Roman" w:hAnsi="Times New Roman" w:cs="Times New Roman"/>
            <w:bCs/>
            <w:sz w:val="24"/>
            <w:szCs w:val="24"/>
          </w:rPr>
          <w:t xml:space="preserve">in </w:t>
        </w:r>
      </w:ins>
      <w:r w:rsidRPr="00DA409F">
        <w:rPr>
          <w:rFonts w:ascii="Times New Roman" w:hAnsi="Times New Roman" w:cs="Times New Roman"/>
          <w:bCs/>
          <w:sz w:val="24"/>
          <w:szCs w:val="24"/>
        </w:rPr>
        <w:t xml:space="preserve">co-culture with BCPAP or K1 cells </w:t>
      </w:r>
      <w:ins w:id="129" w:author="Andreae, Emily A" w:date="2020-02-10T16:55:00Z">
        <w:r w:rsidR="00563141">
          <w:rPr>
            <w:rFonts w:ascii="Times New Roman" w:hAnsi="Times New Roman" w:cs="Times New Roman"/>
            <w:bCs/>
            <w:sz w:val="24"/>
            <w:szCs w:val="24"/>
          </w:rPr>
          <w:t>pre-</w:t>
        </w:r>
      </w:ins>
      <w:del w:id="130" w:author="Andreae, Emily A" w:date="2020-02-10T16:55:00Z">
        <w:r w:rsidRPr="00DA409F" w:rsidDel="00563141">
          <w:rPr>
            <w:rFonts w:ascii="Times New Roman" w:hAnsi="Times New Roman" w:cs="Times New Roman"/>
            <w:bCs/>
            <w:sz w:val="24"/>
            <w:szCs w:val="24"/>
          </w:rPr>
          <w:delText xml:space="preserve">that have been </w:delText>
        </w:r>
      </w:del>
      <w:r w:rsidRPr="00DA409F">
        <w:rPr>
          <w:rFonts w:ascii="Times New Roman" w:hAnsi="Times New Roman" w:cs="Times New Roman"/>
          <w:bCs/>
          <w:sz w:val="24"/>
          <w:szCs w:val="24"/>
        </w:rPr>
        <w:t xml:space="preserve">treated with PLX4032 or combined with </w:t>
      </w:r>
      <w:proofErr w:type="spellStart"/>
      <w:r w:rsidRPr="00DA409F">
        <w:rPr>
          <w:rFonts w:ascii="Times New Roman" w:hAnsi="Times New Roman" w:cs="Times New Roman"/>
          <w:bCs/>
          <w:sz w:val="24"/>
          <w:szCs w:val="24"/>
        </w:rPr>
        <w:t>siCIITA</w:t>
      </w:r>
      <w:proofErr w:type="spellEnd"/>
      <w:r w:rsidRPr="00DA409F">
        <w:rPr>
          <w:rFonts w:ascii="Times New Roman" w:hAnsi="Times New Roman" w:cs="Times New Roman"/>
          <w:bCs/>
          <w:sz w:val="24"/>
          <w:szCs w:val="24"/>
        </w:rPr>
        <w:t xml:space="preserve"> transfection. E) </w:t>
      </w:r>
      <w:r w:rsidRPr="00563141">
        <w:rPr>
          <w:rFonts w:ascii="Times New Roman" w:hAnsi="Times New Roman" w:cs="Times New Roman"/>
          <w:bCs/>
          <w:i/>
          <w:sz w:val="24"/>
          <w:szCs w:val="24"/>
        </w:rPr>
        <w:t>In vitro</w:t>
      </w:r>
      <w:r w:rsidRPr="00DA409F">
        <w:rPr>
          <w:rFonts w:ascii="Times New Roman" w:hAnsi="Times New Roman" w:cs="Times New Roman"/>
          <w:bCs/>
          <w:sz w:val="24"/>
          <w:szCs w:val="24"/>
        </w:rPr>
        <w:t xml:space="preserve"> cytotoxicity assays of PBL </w:t>
      </w:r>
      <w:ins w:id="131" w:author="Andreae, Emily A" w:date="2020-02-10T16:56:00Z">
        <w:r w:rsidR="00563141">
          <w:rPr>
            <w:rFonts w:ascii="Times New Roman" w:hAnsi="Times New Roman" w:cs="Times New Roman"/>
            <w:bCs/>
            <w:sz w:val="24"/>
            <w:szCs w:val="24"/>
          </w:rPr>
          <w:t>against</w:t>
        </w:r>
      </w:ins>
      <w:del w:id="132" w:author="Andreae, Emily A" w:date="2020-02-10T16:56:00Z">
        <w:r w:rsidRPr="00DA409F" w:rsidDel="00563141">
          <w:rPr>
            <w:rFonts w:ascii="Times New Roman" w:hAnsi="Times New Roman" w:cs="Times New Roman"/>
            <w:bCs/>
            <w:sz w:val="24"/>
            <w:szCs w:val="24"/>
          </w:rPr>
          <w:delText>to</w:delText>
        </w:r>
      </w:del>
      <w:r w:rsidRPr="00DA409F">
        <w:rPr>
          <w:rFonts w:ascii="Times New Roman" w:hAnsi="Times New Roman" w:cs="Times New Roman"/>
          <w:bCs/>
          <w:sz w:val="24"/>
          <w:szCs w:val="24"/>
        </w:rPr>
        <w:t xml:space="preserve"> </w:t>
      </w:r>
      <w:ins w:id="133" w:author="Andreae, Emily A" w:date="2020-02-10T16:56:00Z">
        <w:r w:rsidR="00563141">
          <w:rPr>
            <w:rFonts w:ascii="Times New Roman" w:hAnsi="Times New Roman" w:cs="Times New Roman"/>
            <w:bCs/>
            <w:sz w:val="24"/>
            <w:szCs w:val="24"/>
          </w:rPr>
          <w:t xml:space="preserve">TPC1 cells overexpressing </w:t>
        </w:r>
      </w:ins>
      <w:r w:rsidRPr="00DA409F">
        <w:rPr>
          <w:rFonts w:ascii="Times New Roman" w:hAnsi="Times New Roman" w:cs="Times New Roman"/>
          <w:bCs/>
          <w:sz w:val="24"/>
          <w:szCs w:val="24"/>
        </w:rPr>
        <w:t>BRAFV600E</w:t>
      </w:r>
      <w:del w:id="134" w:author="Andreae, Emily A" w:date="2020-02-10T16:56:00Z">
        <w:r w:rsidRPr="00DA409F" w:rsidDel="00563141">
          <w:rPr>
            <w:rFonts w:ascii="Times New Roman" w:hAnsi="Times New Roman" w:cs="Times New Roman"/>
            <w:bCs/>
            <w:sz w:val="24"/>
            <w:szCs w:val="24"/>
          </w:rPr>
          <w:delText xml:space="preserve"> over-expressing TPC1 cells. </w:delText>
        </w:r>
      </w:del>
      <w:ins w:id="135" w:author="Andreae, Emily A" w:date="2020-02-10T16:57:00Z">
        <w:r w:rsidR="00563141">
          <w:rPr>
            <w:rFonts w:ascii="Times New Roman" w:hAnsi="Times New Roman" w:cs="Times New Roman"/>
            <w:bCs/>
            <w:sz w:val="24"/>
            <w:szCs w:val="24"/>
          </w:rPr>
          <w:t xml:space="preserve"> with corresponding response in </w:t>
        </w:r>
      </w:ins>
      <w:r w:rsidR="00563141">
        <w:rPr>
          <w:rFonts w:ascii="Times New Roman" w:hAnsi="Times New Roman" w:cs="Times New Roman"/>
          <w:bCs/>
          <w:sz w:val="24"/>
          <w:szCs w:val="24"/>
        </w:rPr>
        <w:t>F) INF-γ produced by CD4+ T</w:t>
      </w:r>
      <w:ins w:id="136" w:author="Andreae, Emily A" w:date="2020-02-10T16:57:00Z">
        <w:r w:rsidR="00563141">
          <w:rPr>
            <w:rFonts w:ascii="Times New Roman" w:hAnsi="Times New Roman" w:cs="Times New Roman"/>
            <w:bCs/>
            <w:sz w:val="24"/>
            <w:szCs w:val="24"/>
          </w:rPr>
          <w:t>-</w:t>
        </w:r>
      </w:ins>
      <w:r w:rsidRPr="00DA409F">
        <w:rPr>
          <w:rFonts w:ascii="Times New Roman" w:hAnsi="Times New Roman" w:cs="Times New Roman"/>
          <w:bCs/>
          <w:sz w:val="24"/>
          <w:szCs w:val="24"/>
        </w:rPr>
        <w:t>cells</w:t>
      </w:r>
      <w:del w:id="137" w:author="Andreae, Emily A" w:date="2020-02-10T16:57:00Z">
        <w:r w:rsidRPr="00DA409F" w:rsidDel="00563141">
          <w:rPr>
            <w:rFonts w:ascii="Times New Roman" w:hAnsi="Times New Roman" w:cs="Times New Roman"/>
            <w:bCs/>
            <w:sz w:val="24"/>
            <w:szCs w:val="24"/>
          </w:rPr>
          <w:delText xml:space="preserve"> were analyzed after co-culture with BRAFV600E over-expressing TPC1 cells</w:delText>
        </w:r>
      </w:del>
      <w:r w:rsidRPr="00DA409F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Pr="00DA409F">
        <w:rPr>
          <w:rFonts w:ascii="Times New Roman" w:hAnsi="Times New Roman" w:cs="Times New Roman"/>
          <w:sz w:val="24"/>
          <w:szCs w:val="24"/>
        </w:rPr>
        <w:t xml:space="preserve">G) Representative </w:t>
      </w:r>
      <w:proofErr w:type="spellStart"/>
      <w:proofErr w:type="gramStart"/>
      <w:r w:rsidRPr="00DA409F">
        <w:rPr>
          <w:rFonts w:ascii="Times New Roman" w:hAnsi="Times New Roman" w:cs="Times New Roman"/>
          <w:sz w:val="24"/>
          <w:szCs w:val="24"/>
        </w:rPr>
        <w:t>immunohistochemical</w:t>
      </w:r>
      <w:proofErr w:type="spellEnd"/>
      <w:proofErr w:type="gramEnd"/>
      <w:r w:rsidRPr="00DA409F">
        <w:rPr>
          <w:rFonts w:ascii="Times New Roman" w:hAnsi="Times New Roman" w:cs="Times New Roman"/>
          <w:sz w:val="24"/>
          <w:szCs w:val="24"/>
        </w:rPr>
        <w:t xml:space="preserve"> staining of </w:t>
      </w:r>
      <w:proofErr w:type="spellStart"/>
      <w:r w:rsidRPr="00DA409F">
        <w:rPr>
          <w:rFonts w:ascii="Times New Roman" w:hAnsi="Times New Roman" w:cs="Times New Roman"/>
          <w:sz w:val="24"/>
          <w:szCs w:val="24"/>
        </w:rPr>
        <w:t>tsMHCII</w:t>
      </w:r>
      <w:proofErr w:type="spellEnd"/>
      <w:r w:rsidRPr="00DA409F">
        <w:rPr>
          <w:rFonts w:ascii="Times New Roman" w:hAnsi="Times New Roman" w:cs="Times New Roman"/>
          <w:sz w:val="24"/>
          <w:szCs w:val="24"/>
        </w:rPr>
        <w:t xml:space="preserve"> and CD4 in PTC specimens. The expression of </w:t>
      </w:r>
      <w:proofErr w:type="spellStart"/>
      <w:r w:rsidRPr="00DA409F">
        <w:rPr>
          <w:rFonts w:ascii="Times New Roman" w:hAnsi="Times New Roman" w:cs="Times New Roman"/>
          <w:sz w:val="24"/>
          <w:szCs w:val="24"/>
        </w:rPr>
        <w:t>tsMHCII</w:t>
      </w:r>
      <w:proofErr w:type="spellEnd"/>
      <w:r w:rsidRPr="00DA409F">
        <w:rPr>
          <w:rFonts w:ascii="Times New Roman" w:hAnsi="Times New Roman" w:cs="Times New Roman"/>
          <w:sz w:val="24"/>
          <w:szCs w:val="24"/>
        </w:rPr>
        <w:t xml:space="preserve"> was remarkably associated with h</w:t>
      </w:r>
      <w:r w:rsidR="000B3DCB">
        <w:rPr>
          <w:rFonts w:ascii="Times New Roman" w:hAnsi="Times New Roman" w:cs="Times New Roman"/>
          <w:sz w:val="24"/>
          <w:szCs w:val="24"/>
        </w:rPr>
        <w:t>igh CD4 T</w:t>
      </w:r>
      <w:ins w:id="138" w:author="Andreae, Emily A" w:date="2020-02-10T17:03:00Z">
        <w:r w:rsidR="000B3DCB">
          <w:rPr>
            <w:rFonts w:ascii="Times New Roman" w:hAnsi="Times New Roman" w:cs="Times New Roman"/>
            <w:sz w:val="24"/>
            <w:szCs w:val="24"/>
          </w:rPr>
          <w:t>-</w:t>
        </w:r>
      </w:ins>
      <w:r w:rsidRPr="00DA409F">
        <w:rPr>
          <w:rFonts w:ascii="Times New Roman" w:hAnsi="Times New Roman" w:cs="Times New Roman"/>
          <w:sz w:val="24"/>
          <w:szCs w:val="24"/>
        </w:rPr>
        <w:t xml:space="preserve">cell infiltration. H) Kaplan-Meier analyses </w:t>
      </w:r>
      <w:ins w:id="139" w:author="Andreae, Emily A" w:date="2020-02-11T09:10:00Z">
        <w:r w:rsidR="000E7A33">
          <w:rPr>
            <w:rFonts w:ascii="Times New Roman" w:hAnsi="Times New Roman" w:cs="Times New Roman"/>
            <w:sz w:val="24"/>
            <w:szCs w:val="24"/>
          </w:rPr>
          <w:t xml:space="preserve">of </w:t>
        </w:r>
      </w:ins>
      <w:del w:id="140" w:author="Andreae, Emily A" w:date="2020-02-11T09:10:00Z">
        <w:r w:rsidRPr="00DA409F" w:rsidDel="000E7A33">
          <w:rPr>
            <w:rFonts w:ascii="Times New Roman" w:hAnsi="Times New Roman" w:cs="Times New Roman"/>
            <w:sz w:val="24"/>
            <w:szCs w:val="24"/>
          </w:rPr>
          <w:delText xml:space="preserve">for PTC </w:delText>
        </w:r>
      </w:del>
      <w:r w:rsidRPr="00DA409F">
        <w:rPr>
          <w:rFonts w:ascii="Times New Roman" w:hAnsi="Times New Roman" w:cs="Times New Roman"/>
          <w:sz w:val="24"/>
          <w:szCs w:val="24"/>
        </w:rPr>
        <w:t xml:space="preserve">patients </w:t>
      </w:r>
      <w:ins w:id="141" w:author="Andreae, Emily A" w:date="2020-02-11T09:10:00Z">
        <w:r w:rsidR="000E7A33">
          <w:rPr>
            <w:rFonts w:ascii="Times New Roman" w:hAnsi="Times New Roman" w:cs="Times New Roman"/>
            <w:sz w:val="24"/>
            <w:szCs w:val="24"/>
          </w:rPr>
          <w:t xml:space="preserve">with PTC </w:t>
        </w:r>
      </w:ins>
      <w:r w:rsidRPr="00DA409F">
        <w:rPr>
          <w:rFonts w:ascii="Times New Roman" w:hAnsi="Times New Roman" w:cs="Times New Roman"/>
          <w:sz w:val="24"/>
          <w:szCs w:val="24"/>
        </w:rPr>
        <w:t xml:space="preserve">according to </w:t>
      </w:r>
      <w:del w:id="142" w:author="Andreae, Emily A" w:date="2020-02-11T09:10:00Z">
        <w:r w:rsidRPr="00DA409F" w:rsidDel="000E7A33">
          <w:rPr>
            <w:rFonts w:ascii="Times New Roman" w:hAnsi="Times New Roman" w:cs="Times New Roman"/>
            <w:sz w:val="24"/>
            <w:szCs w:val="24"/>
          </w:rPr>
          <w:delText xml:space="preserve">the </w:delText>
        </w:r>
      </w:del>
      <w:r w:rsidRPr="00DA409F">
        <w:rPr>
          <w:rFonts w:ascii="Times New Roman" w:hAnsi="Times New Roman" w:cs="Times New Roman"/>
          <w:sz w:val="24"/>
          <w:szCs w:val="24"/>
        </w:rPr>
        <w:t xml:space="preserve">staining status of </w:t>
      </w:r>
      <w:proofErr w:type="spellStart"/>
      <w:r w:rsidRPr="00DA409F">
        <w:rPr>
          <w:rFonts w:ascii="Times New Roman" w:hAnsi="Times New Roman" w:cs="Times New Roman"/>
          <w:sz w:val="24"/>
          <w:szCs w:val="24"/>
        </w:rPr>
        <w:t>tsMHCII</w:t>
      </w:r>
      <w:proofErr w:type="spellEnd"/>
      <w:r w:rsidRPr="00DA409F">
        <w:rPr>
          <w:rFonts w:ascii="Times New Roman" w:hAnsi="Times New Roman" w:cs="Times New Roman"/>
          <w:sz w:val="24"/>
          <w:szCs w:val="24"/>
        </w:rPr>
        <w:t xml:space="preserve">. </w:t>
      </w:r>
      <w:ins w:id="143" w:author="Andreae, Emily A" w:date="2020-02-11T09:11:00Z">
        <w:r w:rsidR="000E7A33">
          <w:rPr>
            <w:rFonts w:ascii="Times New Roman" w:hAnsi="Times New Roman" w:cs="Times New Roman"/>
            <w:sz w:val="24"/>
            <w:szCs w:val="24"/>
          </w:rPr>
          <w:t xml:space="preserve">Association analysis of </w:t>
        </w:r>
        <w:proofErr w:type="spellStart"/>
        <w:r w:rsidR="000E7A33">
          <w:rPr>
            <w:rFonts w:ascii="Times New Roman" w:hAnsi="Times New Roman" w:cs="Times New Roman"/>
            <w:sz w:val="24"/>
            <w:szCs w:val="24"/>
          </w:rPr>
          <w:t>tsMHCII</w:t>
        </w:r>
        <w:proofErr w:type="spellEnd"/>
        <w:r w:rsidR="000E7A33">
          <w:rPr>
            <w:rFonts w:ascii="Times New Roman" w:hAnsi="Times New Roman" w:cs="Times New Roman"/>
            <w:sz w:val="24"/>
            <w:szCs w:val="24"/>
          </w:rPr>
          <w:t xml:space="preserve"> expression </w:t>
        </w:r>
      </w:ins>
      <w:ins w:id="144" w:author="Andreae, Emily A" w:date="2020-02-11T09:12:00Z">
        <w:r w:rsidR="000E7A33">
          <w:rPr>
            <w:rFonts w:ascii="Times New Roman" w:hAnsi="Times New Roman" w:cs="Times New Roman"/>
            <w:sz w:val="24"/>
            <w:szCs w:val="24"/>
          </w:rPr>
          <w:t xml:space="preserve">by </w:t>
        </w:r>
      </w:ins>
      <w:ins w:id="145" w:author="Andreae, Emily A" w:date="2020-02-11T09:11:00Z">
        <w:r w:rsidR="000E7A33">
          <w:rPr>
            <w:rFonts w:ascii="Times New Roman" w:hAnsi="Times New Roman" w:cs="Times New Roman"/>
            <w:sz w:val="24"/>
            <w:szCs w:val="24"/>
          </w:rPr>
          <w:t xml:space="preserve">immune cell type with the </w:t>
        </w:r>
      </w:ins>
      <w:r w:rsidRPr="00DA409F">
        <w:rPr>
          <w:rFonts w:ascii="Times New Roman" w:hAnsi="Times New Roman" w:cs="Times New Roman"/>
          <w:sz w:val="24"/>
          <w:szCs w:val="24"/>
        </w:rPr>
        <w:t>TIMER web tool analysis reveal</w:t>
      </w:r>
      <w:ins w:id="146" w:author="Andreae, Emily A" w:date="2020-02-11T09:12:00Z">
        <w:r w:rsidR="000E7A33">
          <w:rPr>
            <w:rFonts w:ascii="Times New Roman" w:hAnsi="Times New Roman" w:cs="Times New Roman"/>
            <w:sz w:val="24"/>
            <w:szCs w:val="24"/>
          </w:rPr>
          <w:t>ed</w:t>
        </w:r>
      </w:ins>
      <w:del w:id="147" w:author="Andreae, Emily A" w:date="2020-02-11T09:12:00Z">
        <w:r w:rsidRPr="00DA409F" w:rsidDel="000E7A33">
          <w:rPr>
            <w:rFonts w:ascii="Times New Roman" w:hAnsi="Times New Roman" w:cs="Times New Roman"/>
            <w:sz w:val="24"/>
            <w:szCs w:val="24"/>
          </w:rPr>
          <w:delText>s</w:delText>
        </w:r>
      </w:del>
      <w:r w:rsidRPr="00DA409F">
        <w:rPr>
          <w:rFonts w:ascii="Times New Roman" w:hAnsi="Times New Roman" w:cs="Times New Roman"/>
          <w:sz w:val="24"/>
          <w:szCs w:val="24"/>
        </w:rPr>
        <w:t xml:space="preserve"> I) </w:t>
      </w:r>
      <w:ins w:id="148" w:author="Andreae, Emily A" w:date="2020-02-11T09:13:00Z">
        <w:r w:rsidR="000E7A33">
          <w:rPr>
            <w:rFonts w:ascii="Times New Roman" w:hAnsi="Times New Roman" w:cs="Times New Roman"/>
            <w:sz w:val="24"/>
            <w:szCs w:val="24"/>
          </w:rPr>
          <w:t>a positive</w:t>
        </w:r>
      </w:ins>
      <w:del w:id="149" w:author="Andreae, Emily A" w:date="2020-02-11T09:13:00Z">
        <w:r w:rsidRPr="00DA409F" w:rsidDel="000E7A33">
          <w:rPr>
            <w:rFonts w:ascii="Times New Roman" w:hAnsi="Times New Roman" w:cs="Times New Roman"/>
            <w:sz w:val="24"/>
            <w:szCs w:val="24"/>
          </w:rPr>
          <w:delText>the</w:delText>
        </w:r>
      </w:del>
      <w:r w:rsidRPr="00DA409F">
        <w:rPr>
          <w:rFonts w:ascii="Times New Roman" w:hAnsi="Times New Roman" w:cs="Times New Roman"/>
          <w:sz w:val="24"/>
          <w:szCs w:val="24"/>
        </w:rPr>
        <w:t xml:space="preserve"> association </w:t>
      </w:r>
      <w:r w:rsidR="000E7A33">
        <w:rPr>
          <w:rFonts w:ascii="Times New Roman" w:hAnsi="Times New Roman" w:cs="Times New Roman"/>
          <w:sz w:val="24"/>
          <w:szCs w:val="24"/>
        </w:rPr>
        <w:lastRenderedPageBreak/>
        <w:t xml:space="preserve">between </w:t>
      </w:r>
      <w:proofErr w:type="spellStart"/>
      <w:r w:rsidR="000E7A33">
        <w:rPr>
          <w:rFonts w:ascii="Times New Roman" w:hAnsi="Times New Roman" w:cs="Times New Roman"/>
          <w:sz w:val="24"/>
          <w:szCs w:val="24"/>
        </w:rPr>
        <w:t>tsMHCII</w:t>
      </w:r>
      <w:proofErr w:type="spellEnd"/>
      <w:r w:rsidR="000E7A33">
        <w:rPr>
          <w:rFonts w:ascii="Times New Roman" w:hAnsi="Times New Roman" w:cs="Times New Roman"/>
          <w:sz w:val="24"/>
          <w:szCs w:val="24"/>
        </w:rPr>
        <w:t xml:space="preserve"> and CD4</w:t>
      </w:r>
      <w:ins w:id="150" w:author="Andreae, Emily A" w:date="2020-02-11T09:13:00Z">
        <w:r w:rsidR="000E7A33">
          <w:rPr>
            <w:rFonts w:ascii="Times New Roman" w:hAnsi="Times New Roman" w:cs="Times New Roman"/>
            <w:sz w:val="24"/>
            <w:szCs w:val="24"/>
          </w:rPr>
          <w:t>+</w:t>
        </w:r>
      </w:ins>
      <w:r w:rsidR="000E7A33">
        <w:rPr>
          <w:rFonts w:ascii="Times New Roman" w:hAnsi="Times New Roman" w:cs="Times New Roman"/>
          <w:sz w:val="24"/>
          <w:szCs w:val="24"/>
        </w:rPr>
        <w:t xml:space="preserve"> T</w:t>
      </w:r>
      <w:ins w:id="151" w:author="Andreae, Emily A" w:date="2020-02-11T09:13:00Z">
        <w:r w:rsidR="000E7A33">
          <w:rPr>
            <w:rFonts w:ascii="Times New Roman" w:hAnsi="Times New Roman" w:cs="Times New Roman"/>
            <w:sz w:val="24"/>
            <w:szCs w:val="24"/>
          </w:rPr>
          <w:t>-</w:t>
        </w:r>
      </w:ins>
      <w:r w:rsidR="000E7A33">
        <w:rPr>
          <w:rFonts w:ascii="Times New Roman" w:hAnsi="Times New Roman" w:cs="Times New Roman"/>
          <w:sz w:val="24"/>
          <w:szCs w:val="24"/>
        </w:rPr>
        <w:t>cell, CD8</w:t>
      </w:r>
      <w:ins w:id="152" w:author="Andreae, Emily A" w:date="2020-02-11T09:14:00Z">
        <w:r w:rsidR="000E7A33">
          <w:rPr>
            <w:rFonts w:ascii="Times New Roman" w:hAnsi="Times New Roman" w:cs="Times New Roman"/>
            <w:sz w:val="24"/>
            <w:szCs w:val="24"/>
          </w:rPr>
          <w:t>+</w:t>
        </w:r>
      </w:ins>
      <w:r w:rsidR="000E7A33">
        <w:rPr>
          <w:rFonts w:ascii="Times New Roman" w:hAnsi="Times New Roman" w:cs="Times New Roman"/>
          <w:sz w:val="24"/>
          <w:szCs w:val="24"/>
        </w:rPr>
        <w:t xml:space="preserve"> T</w:t>
      </w:r>
      <w:ins w:id="153" w:author="Andreae, Emily A" w:date="2020-02-11T09:13:00Z">
        <w:r w:rsidR="000E7A33">
          <w:rPr>
            <w:rFonts w:ascii="Times New Roman" w:hAnsi="Times New Roman" w:cs="Times New Roman"/>
            <w:sz w:val="24"/>
            <w:szCs w:val="24"/>
          </w:rPr>
          <w:t>-</w:t>
        </w:r>
      </w:ins>
      <w:r w:rsidRPr="00DA409F">
        <w:rPr>
          <w:rFonts w:ascii="Times New Roman" w:hAnsi="Times New Roman" w:cs="Times New Roman"/>
          <w:sz w:val="24"/>
          <w:szCs w:val="24"/>
        </w:rPr>
        <w:t>cell</w:t>
      </w:r>
      <w:ins w:id="154" w:author="Andreae, Emily A" w:date="2020-02-11T09:13:00Z">
        <w:r w:rsidR="000E7A33">
          <w:rPr>
            <w:rFonts w:ascii="Times New Roman" w:hAnsi="Times New Roman" w:cs="Times New Roman"/>
            <w:sz w:val="24"/>
            <w:szCs w:val="24"/>
          </w:rPr>
          <w:t>,</w:t>
        </w:r>
      </w:ins>
      <w:r w:rsidR="000E7A33">
        <w:rPr>
          <w:rFonts w:ascii="Times New Roman" w:hAnsi="Times New Roman" w:cs="Times New Roman"/>
          <w:sz w:val="24"/>
          <w:szCs w:val="24"/>
        </w:rPr>
        <w:t xml:space="preserve"> and B</w:t>
      </w:r>
      <w:ins w:id="155" w:author="Andreae, Emily A" w:date="2020-02-11T09:13:00Z">
        <w:r w:rsidR="000E7A33">
          <w:rPr>
            <w:rFonts w:ascii="Times New Roman" w:hAnsi="Times New Roman" w:cs="Times New Roman"/>
            <w:sz w:val="24"/>
            <w:szCs w:val="24"/>
          </w:rPr>
          <w:t>-</w:t>
        </w:r>
      </w:ins>
      <w:r w:rsidRPr="00DA409F">
        <w:rPr>
          <w:rFonts w:ascii="Times New Roman" w:hAnsi="Times New Roman" w:cs="Times New Roman"/>
          <w:sz w:val="24"/>
          <w:szCs w:val="24"/>
        </w:rPr>
        <w:t xml:space="preserve">cell infiltration and J) survival </w:t>
      </w:r>
      <w:ins w:id="156" w:author="Andreae, Emily A" w:date="2020-02-11T09:13:00Z">
        <w:r w:rsidR="000E7A33">
          <w:rPr>
            <w:rFonts w:ascii="Times New Roman" w:hAnsi="Times New Roman" w:cs="Times New Roman"/>
            <w:sz w:val="24"/>
            <w:szCs w:val="24"/>
          </w:rPr>
          <w:t xml:space="preserve">in </w:t>
        </w:r>
      </w:ins>
      <w:del w:id="157" w:author="Andreae, Emily A" w:date="2020-02-11T09:13:00Z">
        <w:r w:rsidRPr="00DA409F" w:rsidDel="000E7A33">
          <w:rPr>
            <w:rFonts w:ascii="Times New Roman" w:hAnsi="Times New Roman" w:cs="Times New Roman"/>
            <w:sz w:val="24"/>
            <w:szCs w:val="24"/>
          </w:rPr>
          <w:delText xml:space="preserve">for </w:delText>
        </w:r>
      </w:del>
      <w:r w:rsidRPr="00DA409F">
        <w:rPr>
          <w:rFonts w:ascii="Times New Roman" w:hAnsi="Times New Roman" w:cs="Times New Roman"/>
          <w:sz w:val="24"/>
          <w:szCs w:val="24"/>
        </w:rPr>
        <w:t>patients with thyroid carcinoma</w:t>
      </w:r>
      <w:del w:id="158" w:author="Andreae, Emily A" w:date="2020-02-11T09:13:00Z">
        <w:r w:rsidRPr="00DA409F" w:rsidDel="000E7A33">
          <w:rPr>
            <w:rFonts w:ascii="Times New Roman" w:hAnsi="Times New Roman" w:cs="Times New Roman"/>
            <w:sz w:val="24"/>
            <w:szCs w:val="24"/>
          </w:rPr>
          <w:delText xml:space="preserve"> according to the mRNA levels of HLA-DQA1, HLA-DRA and HLA-DPA1</w:delText>
        </w:r>
      </w:del>
      <w:r w:rsidRPr="00DA409F">
        <w:rPr>
          <w:rFonts w:ascii="Times New Roman" w:hAnsi="Times New Roman" w:cs="Times New Roman"/>
          <w:sz w:val="24"/>
          <w:szCs w:val="24"/>
        </w:rPr>
        <w:t>.</w:t>
      </w:r>
    </w:p>
    <w:p w14:paraId="14D690A7" w14:textId="77777777" w:rsidR="00E248A3" w:rsidRPr="00DA409F" w:rsidRDefault="00E248A3" w:rsidP="00DA409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0678184F" w14:textId="7E07F219" w:rsidR="00E248A3" w:rsidRPr="00DA409F" w:rsidRDefault="00B37235" w:rsidP="00DA409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A409F">
        <w:rPr>
          <w:rFonts w:ascii="Times New Roman" w:hAnsi="Times New Roman" w:cs="Times New Roman"/>
          <w:b/>
          <w:sz w:val="24"/>
          <w:szCs w:val="24"/>
        </w:rPr>
        <w:t xml:space="preserve">Fig 5. </w:t>
      </w:r>
      <w:r w:rsidRPr="00DA409F">
        <w:rPr>
          <w:rFonts w:ascii="Times New Roman" w:hAnsi="Times New Roman" w:cs="Times New Roman"/>
          <w:b/>
          <w:bCs/>
          <w:sz w:val="24"/>
          <w:szCs w:val="24"/>
        </w:rPr>
        <w:t>PLX4032 combined with anti-PD-1 treatment offers durable therapeutic response.</w:t>
      </w:r>
      <w:r w:rsidRPr="00DA409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A409F">
        <w:rPr>
          <w:rFonts w:ascii="Times New Roman" w:hAnsi="Times New Roman" w:cs="Times New Roman"/>
          <w:sz w:val="24"/>
          <w:szCs w:val="24"/>
        </w:rPr>
        <w:t xml:space="preserve">A) </w:t>
      </w:r>
      <w:commentRangeStart w:id="159"/>
      <w:r w:rsidRPr="00945313">
        <w:rPr>
          <w:rFonts w:ascii="Times New Roman" w:hAnsi="Times New Roman" w:cs="Times New Roman"/>
          <w:i/>
          <w:sz w:val="24"/>
          <w:szCs w:val="24"/>
        </w:rPr>
        <w:t>In vitro</w:t>
      </w:r>
      <w:r w:rsidRPr="00DA409F">
        <w:rPr>
          <w:rFonts w:ascii="Times New Roman" w:hAnsi="Times New Roman" w:cs="Times New Roman"/>
          <w:sz w:val="24"/>
          <w:szCs w:val="24"/>
        </w:rPr>
        <w:t xml:space="preserve"> cytotoxicity assays of PBL to BCPAP and K1 cells after </w:t>
      </w:r>
      <w:r w:rsidRPr="00DA409F">
        <w:rPr>
          <w:rFonts w:ascii="Times New Roman" w:hAnsi="Times New Roman" w:cs="Times New Roman"/>
          <w:bCs/>
          <w:sz w:val="24"/>
          <w:szCs w:val="24"/>
        </w:rPr>
        <w:t>pre-treatment with PLX4032</w:t>
      </w:r>
      <w:ins w:id="160" w:author="Andreae, Emily A" w:date="2020-02-11T09:53:00Z">
        <w:r w:rsidR="00945313">
          <w:rPr>
            <w:rFonts w:ascii="Times New Roman" w:hAnsi="Times New Roman" w:cs="Times New Roman"/>
            <w:bCs/>
            <w:sz w:val="24"/>
            <w:szCs w:val="24"/>
          </w:rPr>
          <w:t xml:space="preserve">, </w:t>
        </w:r>
      </w:ins>
      <w:ins w:id="161" w:author="Andreae, Emily A" w:date="2020-02-11T09:54:00Z">
        <w:r w:rsidR="00945313" w:rsidRPr="00945313">
          <w:rPr>
            <w:rFonts w:ascii="Times New Roman" w:hAnsi="Times New Roman" w:cs="Times New Roman"/>
            <w:bCs/>
            <w:sz w:val="24"/>
            <w:szCs w:val="24"/>
          </w:rPr>
          <w:t>anti-PD-1</w:t>
        </w:r>
        <w:r w:rsidR="00945313">
          <w:rPr>
            <w:rFonts w:ascii="Times New Roman" w:hAnsi="Times New Roman" w:cs="Times New Roman"/>
            <w:bCs/>
            <w:sz w:val="24"/>
            <w:szCs w:val="24"/>
          </w:rPr>
          <w:t xml:space="preserve"> antibody (</w:t>
        </w:r>
        <w:proofErr w:type="spellStart"/>
        <w:r w:rsidR="00945313">
          <w:rPr>
            <w:rFonts w:ascii="Times New Roman" w:hAnsi="Times New Roman" w:cs="Times New Roman"/>
            <w:bCs/>
            <w:sz w:val="24"/>
            <w:szCs w:val="24"/>
          </w:rPr>
          <w:t>Nivolunab</w:t>
        </w:r>
        <w:proofErr w:type="spellEnd"/>
        <w:r w:rsidR="00945313">
          <w:rPr>
            <w:rFonts w:ascii="Times New Roman" w:hAnsi="Times New Roman" w:cs="Times New Roman"/>
            <w:bCs/>
            <w:sz w:val="24"/>
            <w:szCs w:val="24"/>
          </w:rPr>
          <w:t>, 20 µg/ml),</w:t>
        </w:r>
      </w:ins>
      <w:r w:rsidRPr="00DA409F">
        <w:rPr>
          <w:rFonts w:ascii="Times New Roman" w:hAnsi="Times New Roman" w:cs="Times New Roman"/>
          <w:bCs/>
          <w:sz w:val="24"/>
          <w:szCs w:val="24"/>
        </w:rPr>
        <w:t xml:space="preserve"> or combin</w:t>
      </w:r>
      <w:ins w:id="162" w:author="Andreae, Emily A" w:date="2020-02-11T09:54:00Z">
        <w:r w:rsidR="00BD735E">
          <w:rPr>
            <w:rFonts w:ascii="Times New Roman" w:hAnsi="Times New Roman" w:cs="Times New Roman"/>
            <w:bCs/>
            <w:sz w:val="24"/>
            <w:szCs w:val="24"/>
          </w:rPr>
          <w:t>ation PLX4032 and</w:t>
        </w:r>
      </w:ins>
      <w:del w:id="163" w:author="Andreae, Emily A" w:date="2020-02-11T09:54:00Z">
        <w:r w:rsidRPr="00DA409F" w:rsidDel="00BD735E">
          <w:rPr>
            <w:rFonts w:ascii="Times New Roman" w:hAnsi="Times New Roman" w:cs="Times New Roman"/>
            <w:bCs/>
            <w:sz w:val="24"/>
            <w:szCs w:val="24"/>
          </w:rPr>
          <w:delText>ed with</w:delText>
        </w:r>
      </w:del>
      <w:r w:rsidRPr="00DA409F">
        <w:rPr>
          <w:rFonts w:ascii="Times New Roman" w:hAnsi="Times New Roman" w:cs="Times New Roman"/>
          <w:sz w:val="24"/>
          <w:szCs w:val="24"/>
        </w:rPr>
        <w:t xml:space="preserve"> </w:t>
      </w:r>
      <w:del w:id="164" w:author="Andreae, Emily A" w:date="2020-02-11T09:54:00Z">
        <w:r w:rsidRPr="00DA409F" w:rsidDel="00BD735E">
          <w:rPr>
            <w:rFonts w:ascii="Times New Roman" w:hAnsi="Times New Roman" w:cs="Times New Roman"/>
            <w:sz w:val="24"/>
            <w:szCs w:val="24"/>
          </w:rPr>
          <w:delText xml:space="preserve">anti-PD-1 antibody </w:delText>
        </w:r>
      </w:del>
      <w:proofErr w:type="spellStart"/>
      <w:r w:rsidRPr="00DA409F">
        <w:rPr>
          <w:rFonts w:ascii="Times New Roman" w:hAnsi="Times New Roman" w:cs="Times New Roman"/>
          <w:sz w:val="24"/>
          <w:szCs w:val="24"/>
        </w:rPr>
        <w:t>Nivolunab</w:t>
      </w:r>
      <w:proofErr w:type="spellEnd"/>
      <w:r w:rsidRPr="00DA409F">
        <w:rPr>
          <w:rFonts w:ascii="Times New Roman" w:hAnsi="Times New Roman" w:cs="Times New Roman"/>
          <w:sz w:val="24"/>
          <w:szCs w:val="24"/>
        </w:rPr>
        <w:t xml:space="preserve"> </w:t>
      </w:r>
      <w:ins w:id="165" w:author="Andreae, Emily A" w:date="2020-02-11T09:54:00Z">
        <w:r w:rsidR="00BD735E">
          <w:rPr>
            <w:rFonts w:ascii="Times New Roman" w:hAnsi="Times New Roman" w:cs="Times New Roman"/>
            <w:sz w:val="24"/>
            <w:szCs w:val="24"/>
          </w:rPr>
          <w:t xml:space="preserve">for X </w:t>
        </w:r>
        <w:proofErr w:type="gramStart"/>
        <w:r w:rsidR="00BD735E">
          <w:rPr>
            <w:rFonts w:ascii="Times New Roman" w:hAnsi="Times New Roman" w:cs="Times New Roman"/>
            <w:sz w:val="24"/>
            <w:szCs w:val="24"/>
          </w:rPr>
          <w:t xml:space="preserve">hours </w:t>
        </w:r>
      </w:ins>
      <w:proofErr w:type="gramEnd"/>
      <w:del w:id="166" w:author="Andreae, Emily A" w:date="2020-02-11T09:54:00Z">
        <w:r w:rsidRPr="00DA409F" w:rsidDel="00BD735E">
          <w:rPr>
            <w:rFonts w:ascii="Times New Roman" w:hAnsi="Times New Roman" w:cs="Times New Roman"/>
            <w:sz w:val="24"/>
            <w:szCs w:val="24"/>
          </w:rPr>
          <w:delText>(20ug/ml)</w:delText>
        </w:r>
      </w:del>
      <w:commentRangeEnd w:id="159"/>
      <w:r w:rsidR="00BD735E">
        <w:rPr>
          <w:rStyle w:val="CommentReference"/>
        </w:rPr>
        <w:commentReference w:id="159"/>
      </w:r>
      <w:r w:rsidRPr="00DA409F">
        <w:rPr>
          <w:rFonts w:ascii="Times New Roman" w:hAnsi="Times New Roman" w:cs="Times New Roman"/>
          <w:sz w:val="24"/>
          <w:szCs w:val="24"/>
        </w:rPr>
        <w:t xml:space="preserve">. </w:t>
      </w:r>
      <w:r w:rsidR="00945313">
        <w:rPr>
          <w:rFonts w:ascii="Times New Roman" w:hAnsi="Times New Roman" w:cs="Times New Roman"/>
          <w:bCs/>
          <w:sz w:val="24"/>
          <w:szCs w:val="24"/>
        </w:rPr>
        <w:t>B) INF-γ produced by CD4+ T</w:t>
      </w:r>
      <w:ins w:id="167" w:author="Andreae, Emily A" w:date="2020-02-11T09:51:00Z">
        <w:r w:rsidR="00945313">
          <w:rPr>
            <w:rFonts w:ascii="Times New Roman" w:hAnsi="Times New Roman" w:cs="Times New Roman"/>
            <w:bCs/>
            <w:sz w:val="24"/>
            <w:szCs w:val="24"/>
          </w:rPr>
          <w:t>-</w:t>
        </w:r>
      </w:ins>
      <w:r w:rsidRPr="00DA409F">
        <w:rPr>
          <w:rFonts w:ascii="Times New Roman" w:hAnsi="Times New Roman" w:cs="Times New Roman"/>
          <w:bCs/>
          <w:sz w:val="24"/>
          <w:szCs w:val="24"/>
        </w:rPr>
        <w:t>cells were analyzed after co-culture with BCPAP or K1 cells that have been treated with PLX4032</w:t>
      </w:r>
      <w:ins w:id="168" w:author="Andreae, Emily A" w:date="2020-02-11T09:52:00Z">
        <w:r w:rsidR="00945313">
          <w:rPr>
            <w:rFonts w:ascii="Times New Roman" w:hAnsi="Times New Roman" w:cs="Times New Roman"/>
            <w:bCs/>
            <w:sz w:val="24"/>
            <w:szCs w:val="24"/>
          </w:rPr>
          <w:t>,</w:t>
        </w:r>
      </w:ins>
      <w:r w:rsidRPr="00DA409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ins w:id="169" w:author="Andreae, Emily A" w:date="2020-02-11T09:52:00Z">
        <w:r w:rsidR="00945313">
          <w:rPr>
            <w:rFonts w:ascii="Times New Roman" w:hAnsi="Times New Roman" w:cs="Times New Roman"/>
            <w:bCs/>
            <w:sz w:val="24"/>
            <w:szCs w:val="24"/>
          </w:rPr>
          <w:t>Nivolunab</w:t>
        </w:r>
        <w:proofErr w:type="spellEnd"/>
        <w:r w:rsidR="00945313">
          <w:rPr>
            <w:rFonts w:ascii="Times New Roman" w:hAnsi="Times New Roman" w:cs="Times New Roman"/>
            <w:bCs/>
            <w:sz w:val="24"/>
            <w:szCs w:val="24"/>
          </w:rPr>
          <w:t xml:space="preserve">, </w:t>
        </w:r>
      </w:ins>
      <w:r w:rsidRPr="00DA409F">
        <w:rPr>
          <w:rFonts w:ascii="Times New Roman" w:hAnsi="Times New Roman" w:cs="Times New Roman"/>
          <w:bCs/>
          <w:sz w:val="24"/>
          <w:szCs w:val="24"/>
        </w:rPr>
        <w:t>or combin</w:t>
      </w:r>
      <w:ins w:id="170" w:author="Andreae, Emily A" w:date="2020-02-11T09:56:00Z">
        <w:r w:rsidR="00BD735E">
          <w:rPr>
            <w:rFonts w:ascii="Times New Roman" w:hAnsi="Times New Roman" w:cs="Times New Roman"/>
            <w:bCs/>
            <w:sz w:val="24"/>
            <w:szCs w:val="24"/>
          </w:rPr>
          <w:t>ation</w:t>
        </w:r>
      </w:ins>
      <w:del w:id="171" w:author="Andreae, Emily A" w:date="2020-02-11T09:56:00Z">
        <w:r w:rsidRPr="00DA409F" w:rsidDel="00BD735E">
          <w:rPr>
            <w:rFonts w:ascii="Times New Roman" w:hAnsi="Times New Roman" w:cs="Times New Roman"/>
            <w:bCs/>
            <w:sz w:val="24"/>
            <w:szCs w:val="24"/>
          </w:rPr>
          <w:delText>ed</w:delText>
        </w:r>
      </w:del>
      <w:r w:rsidRPr="00DA409F">
        <w:rPr>
          <w:rFonts w:ascii="Times New Roman" w:hAnsi="Times New Roman" w:cs="Times New Roman"/>
          <w:bCs/>
          <w:sz w:val="24"/>
          <w:szCs w:val="24"/>
        </w:rPr>
        <w:t xml:space="preserve"> </w:t>
      </w:r>
      <w:ins w:id="172" w:author="Andreae, Emily A" w:date="2020-02-11T09:52:00Z">
        <w:r w:rsidR="00945313">
          <w:rPr>
            <w:rFonts w:ascii="Times New Roman" w:hAnsi="Times New Roman" w:cs="Times New Roman"/>
            <w:bCs/>
            <w:sz w:val="24"/>
            <w:szCs w:val="24"/>
          </w:rPr>
          <w:t xml:space="preserve">treatment of PLX4032 </w:t>
        </w:r>
      </w:ins>
      <w:r w:rsidRPr="00DA409F">
        <w:rPr>
          <w:rFonts w:ascii="Times New Roman" w:hAnsi="Times New Roman" w:cs="Times New Roman"/>
          <w:bCs/>
          <w:sz w:val="24"/>
          <w:szCs w:val="24"/>
        </w:rPr>
        <w:t>with</w:t>
      </w:r>
      <w:r w:rsidRPr="0094531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DA409F">
        <w:rPr>
          <w:rFonts w:ascii="Times New Roman" w:hAnsi="Times New Roman" w:cs="Times New Roman"/>
          <w:sz w:val="24"/>
          <w:szCs w:val="24"/>
        </w:rPr>
        <w:t>Nivolunab</w:t>
      </w:r>
      <w:proofErr w:type="spellEnd"/>
      <w:del w:id="173" w:author="Andreae, Emily A" w:date="2020-02-11T09:52:00Z">
        <w:r w:rsidRPr="00DA409F" w:rsidDel="00945313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</w:del>
      <w:r w:rsidRPr="00DA409F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Pr="00DA409F">
        <w:rPr>
          <w:rFonts w:ascii="Times New Roman" w:hAnsi="Times New Roman" w:cs="Times New Roman"/>
          <w:sz w:val="24"/>
          <w:szCs w:val="24"/>
        </w:rPr>
        <w:t>C) Therapy</w:t>
      </w:r>
      <w:r w:rsidRPr="00DA409F">
        <w:rPr>
          <w:rFonts w:ascii="Times New Roman" w:hAnsi="Times New Roman" w:cs="Times New Roman"/>
          <w:bCs/>
          <w:sz w:val="24"/>
          <w:szCs w:val="24"/>
        </w:rPr>
        <w:t xml:space="preserve"> protocol for spontaneous thyroid cancer </w:t>
      </w:r>
      <w:ins w:id="174" w:author="Andreae, Emily A" w:date="2020-02-11T09:52:00Z">
        <w:r w:rsidR="00945313">
          <w:rPr>
            <w:rFonts w:ascii="Times New Roman" w:hAnsi="Times New Roman" w:cs="Times New Roman"/>
            <w:bCs/>
            <w:sz w:val="24"/>
            <w:szCs w:val="24"/>
          </w:rPr>
          <w:t xml:space="preserve">generated </w:t>
        </w:r>
      </w:ins>
      <w:r w:rsidRPr="00DA409F">
        <w:rPr>
          <w:rFonts w:ascii="Times New Roman" w:hAnsi="Times New Roman" w:cs="Times New Roman"/>
          <w:bCs/>
          <w:sz w:val="24"/>
          <w:szCs w:val="24"/>
        </w:rPr>
        <w:t>in transgenic mic</w:t>
      </w:r>
      <w:r w:rsidRPr="00DA409F">
        <w:rPr>
          <w:rFonts w:ascii="Times New Roman" w:hAnsi="Times New Roman" w:cs="Times New Roman"/>
          <w:sz w:val="24"/>
          <w:szCs w:val="24"/>
        </w:rPr>
        <w:t>e. D) Representative images of dissected mouse thyroid tumors after different therapies. E) Tumor weight of each group. F) Tumor immune</w:t>
      </w:r>
      <w:ins w:id="175" w:author="Andreae, Emily A" w:date="2020-02-11T09:53:00Z">
        <w:r w:rsidR="00945313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del w:id="176" w:author="Andreae, Emily A" w:date="2020-02-11T09:53:00Z">
        <w:r w:rsidRPr="00DA409F" w:rsidDel="00945313">
          <w:rPr>
            <w:rFonts w:ascii="Times New Roman" w:hAnsi="Times New Roman" w:cs="Times New Roman"/>
            <w:sz w:val="24"/>
            <w:szCs w:val="24"/>
          </w:rPr>
          <w:delText>-</w:delText>
        </w:r>
      </w:del>
      <w:r w:rsidRPr="00DA409F">
        <w:rPr>
          <w:rFonts w:ascii="Times New Roman" w:hAnsi="Times New Roman" w:cs="Times New Roman"/>
          <w:sz w:val="24"/>
          <w:szCs w:val="24"/>
        </w:rPr>
        <w:t xml:space="preserve">profiles after </w:t>
      </w:r>
      <w:del w:id="177" w:author="Andreae, Emily A" w:date="2020-02-11T09:56:00Z">
        <w:r w:rsidRPr="00DA409F" w:rsidDel="00BD735E">
          <w:rPr>
            <w:rFonts w:ascii="Times New Roman" w:hAnsi="Times New Roman" w:cs="Times New Roman"/>
            <w:sz w:val="24"/>
            <w:szCs w:val="24"/>
          </w:rPr>
          <w:delText xml:space="preserve">the </w:delText>
        </w:r>
      </w:del>
      <w:ins w:id="178" w:author="Andreae, Emily A" w:date="2020-02-11T09:56:00Z">
        <w:r w:rsidR="00BD735E">
          <w:rPr>
            <w:rFonts w:ascii="Times New Roman" w:hAnsi="Times New Roman" w:cs="Times New Roman"/>
            <w:sz w:val="24"/>
            <w:szCs w:val="24"/>
          </w:rPr>
          <w:t xml:space="preserve">single and </w:t>
        </w:r>
      </w:ins>
      <w:r w:rsidRPr="00DA409F">
        <w:rPr>
          <w:rFonts w:ascii="Times New Roman" w:hAnsi="Times New Roman" w:cs="Times New Roman"/>
          <w:sz w:val="24"/>
          <w:szCs w:val="24"/>
        </w:rPr>
        <w:t>combined therapy</w:t>
      </w:r>
      <w:ins w:id="179" w:author="Andreae, Emily A" w:date="2020-02-11T09:56:00Z">
        <w:r w:rsidR="00BD735E">
          <w:rPr>
            <w:rFonts w:ascii="Times New Roman" w:hAnsi="Times New Roman" w:cs="Times New Roman"/>
            <w:sz w:val="24"/>
            <w:szCs w:val="24"/>
          </w:rPr>
          <w:t xml:space="preserve"> regimens in transgenic mice</w:t>
        </w:r>
      </w:ins>
      <w:ins w:id="180" w:author="Andreae, Emily A" w:date="2020-02-11T09:57:00Z">
        <w:r w:rsidR="00BD735E">
          <w:rPr>
            <w:rFonts w:ascii="Times New Roman" w:hAnsi="Times New Roman" w:cs="Times New Roman"/>
            <w:sz w:val="24"/>
            <w:szCs w:val="24"/>
          </w:rPr>
          <w:t xml:space="preserve"> depicted by </w:t>
        </w:r>
        <w:proofErr w:type="spellStart"/>
        <w:r w:rsidR="00BD735E">
          <w:rPr>
            <w:rFonts w:ascii="Times New Roman" w:hAnsi="Times New Roman" w:cs="Times New Roman"/>
            <w:sz w:val="24"/>
            <w:szCs w:val="24"/>
          </w:rPr>
          <w:t>heatmap</w:t>
        </w:r>
        <w:proofErr w:type="spellEnd"/>
        <w:r w:rsidR="00BD735E">
          <w:rPr>
            <w:rFonts w:ascii="Times New Roman" w:hAnsi="Times New Roman" w:cs="Times New Roman"/>
            <w:sz w:val="24"/>
            <w:szCs w:val="24"/>
          </w:rPr>
          <w:t xml:space="preserve"> of </w:t>
        </w:r>
      </w:ins>
      <w:del w:id="181" w:author="Andreae, Emily A" w:date="2020-02-11T09:57:00Z">
        <w:r w:rsidRPr="00DA409F" w:rsidDel="00BD735E">
          <w:rPr>
            <w:rFonts w:ascii="Times New Roman" w:hAnsi="Times New Roman" w:cs="Times New Roman"/>
            <w:sz w:val="24"/>
            <w:szCs w:val="24"/>
          </w:rPr>
          <w:delText>. The heatmap showed</w:delText>
        </w:r>
      </w:del>
      <w:r w:rsidRPr="00DA409F">
        <w:rPr>
          <w:rFonts w:ascii="Times New Roman" w:hAnsi="Times New Roman" w:cs="Times New Roman"/>
          <w:sz w:val="24"/>
          <w:szCs w:val="24"/>
        </w:rPr>
        <w:t xml:space="preserve"> fold-changes compared to vehicle+</w:t>
      </w:r>
      <w:r w:rsidRPr="00DA409F">
        <w:rPr>
          <w:rFonts w:ascii="Times New Roman" w:eastAsia="SimSun" w:hAnsi="Times New Roman" w:cs="Times New Roman"/>
          <w:sz w:val="24"/>
          <w:szCs w:val="24"/>
        </w:rPr>
        <w:t>α-</w:t>
      </w:r>
      <w:r w:rsidRPr="00DA409F">
        <w:rPr>
          <w:rFonts w:ascii="Times New Roman" w:hAnsi="Times New Roman" w:cs="Times New Roman"/>
          <w:sz w:val="24"/>
          <w:szCs w:val="24"/>
        </w:rPr>
        <w:t>IgG</w:t>
      </w:r>
      <w:ins w:id="182" w:author="Andreae, Emily A" w:date="2020-02-11T09:57:00Z">
        <w:r w:rsidR="00BD735E">
          <w:rPr>
            <w:rFonts w:ascii="Times New Roman" w:hAnsi="Times New Roman" w:cs="Times New Roman"/>
            <w:sz w:val="24"/>
            <w:szCs w:val="24"/>
          </w:rPr>
          <w:t xml:space="preserve"> treatment (control)</w:t>
        </w:r>
      </w:ins>
      <w:r w:rsidRPr="00DA409F">
        <w:rPr>
          <w:rFonts w:ascii="Times New Roman" w:hAnsi="Times New Roman" w:cs="Times New Roman"/>
          <w:sz w:val="24"/>
          <w:szCs w:val="24"/>
        </w:rPr>
        <w:t xml:space="preserve">. G) Representative </w:t>
      </w:r>
      <w:ins w:id="183" w:author="Andreae, Emily A" w:date="2020-02-11T09:58:00Z">
        <w:r w:rsidR="00BD735E">
          <w:rPr>
            <w:rFonts w:ascii="Times New Roman" w:hAnsi="Times New Roman" w:cs="Times New Roman"/>
            <w:sz w:val="24"/>
            <w:szCs w:val="24"/>
          </w:rPr>
          <w:t>hematoxylin and eosin staining</w:t>
        </w:r>
      </w:ins>
      <w:del w:id="184" w:author="Andreae, Emily A" w:date="2020-02-11T09:58:00Z">
        <w:r w:rsidRPr="00DA409F" w:rsidDel="00BD735E">
          <w:rPr>
            <w:rFonts w:ascii="Times New Roman" w:hAnsi="Times New Roman" w:cs="Times New Roman"/>
            <w:sz w:val="24"/>
            <w:szCs w:val="24"/>
          </w:rPr>
          <w:delText>HE</w:delText>
        </w:r>
      </w:del>
      <w:r w:rsidRPr="00DA409F">
        <w:rPr>
          <w:rFonts w:ascii="Times New Roman" w:hAnsi="Times New Roman" w:cs="Times New Roman"/>
          <w:sz w:val="24"/>
          <w:szCs w:val="24"/>
        </w:rPr>
        <w:t xml:space="preserve"> and </w:t>
      </w:r>
      <w:ins w:id="185" w:author="Andreae, Emily A" w:date="2020-02-11T09:58:00Z">
        <w:r w:rsidR="00BD735E">
          <w:rPr>
            <w:rFonts w:ascii="Times New Roman" w:hAnsi="Times New Roman" w:cs="Times New Roman"/>
            <w:sz w:val="24"/>
            <w:szCs w:val="24"/>
          </w:rPr>
          <w:t xml:space="preserve">IHC </w:t>
        </w:r>
      </w:ins>
      <w:del w:id="186" w:author="Andreae, Emily A" w:date="2020-02-11T09:58:00Z">
        <w:r w:rsidRPr="00DA409F" w:rsidDel="00BD735E">
          <w:rPr>
            <w:rFonts w:ascii="Times New Roman" w:hAnsi="Times New Roman" w:cs="Times New Roman"/>
            <w:sz w:val="24"/>
            <w:szCs w:val="24"/>
          </w:rPr>
          <w:delText xml:space="preserve">immunohistochemical </w:delText>
        </w:r>
      </w:del>
      <w:r w:rsidRPr="00DA409F">
        <w:rPr>
          <w:rFonts w:ascii="Times New Roman" w:hAnsi="Times New Roman" w:cs="Times New Roman"/>
          <w:sz w:val="24"/>
          <w:szCs w:val="24"/>
        </w:rPr>
        <w:t xml:space="preserve">staining of </w:t>
      </w:r>
      <w:proofErr w:type="spellStart"/>
      <w:r w:rsidRPr="00DA409F">
        <w:rPr>
          <w:rFonts w:ascii="Times New Roman" w:hAnsi="Times New Roman" w:cs="Times New Roman"/>
          <w:sz w:val="24"/>
          <w:szCs w:val="24"/>
        </w:rPr>
        <w:t>tsMHCII</w:t>
      </w:r>
      <w:proofErr w:type="spellEnd"/>
      <w:r w:rsidRPr="00DA409F">
        <w:rPr>
          <w:rFonts w:ascii="Times New Roman" w:hAnsi="Times New Roman" w:cs="Times New Roman"/>
          <w:sz w:val="24"/>
          <w:szCs w:val="24"/>
        </w:rPr>
        <w:t xml:space="preserve"> </w:t>
      </w:r>
      <w:ins w:id="187" w:author="Andreae, Emily A" w:date="2020-02-11T09:58:00Z">
        <w:r w:rsidR="00BD735E">
          <w:rPr>
            <w:rFonts w:ascii="Times New Roman" w:hAnsi="Times New Roman" w:cs="Times New Roman"/>
            <w:sz w:val="24"/>
            <w:szCs w:val="24"/>
          </w:rPr>
          <w:t xml:space="preserve">expression </w:t>
        </w:r>
      </w:ins>
      <w:r w:rsidRPr="00DA409F">
        <w:rPr>
          <w:rFonts w:ascii="Times New Roman" w:hAnsi="Times New Roman" w:cs="Times New Roman"/>
          <w:sz w:val="24"/>
          <w:szCs w:val="24"/>
        </w:rPr>
        <w:t>in mouse tumor specimens.</w:t>
      </w:r>
    </w:p>
    <w:p w14:paraId="484946AC" w14:textId="77777777" w:rsidR="00E248A3" w:rsidRPr="00DA409F" w:rsidRDefault="00E248A3" w:rsidP="00DA409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E290243" w14:textId="5BAA07E3" w:rsidR="00E248A3" w:rsidRPr="00DA409F" w:rsidRDefault="00B37235" w:rsidP="00DA409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A409F">
        <w:rPr>
          <w:rFonts w:ascii="Times New Roman" w:hAnsi="Times New Roman" w:cs="Times New Roman"/>
          <w:b/>
          <w:sz w:val="24"/>
          <w:szCs w:val="24"/>
        </w:rPr>
        <w:t>Fig</w:t>
      </w:r>
      <w:ins w:id="188" w:author="Andreae, Emily A" w:date="2020-02-11T09:58:00Z">
        <w:r w:rsidR="003C1325">
          <w:rPr>
            <w:rFonts w:ascii="Times New Roman" w:hAnsi="Times New Roman" w:cs="Times New Roman"/>
            <w:b/>
            <w:sz w:val="24"/>
            <w:szCs w:val="24"/>
          </w:rPr>
          <w:t xml:space="preserve"> </w:t>
        </w:r>
      </w:ins>
      <w:r w:rsidRPr="00DA409F">
        <w:rPr>
          <w:rFonts w:ascii="Times New Roman" w:hAnsi="Times New Roman" w:cs="Times New Roman"/>
          <w:b/>
          <w:sz w:val="24"/>
          <w:szCs w:val="24"/>
        </w:rPr>
        <w:t xml:space="preserve">6. Schematic model of oncogenic BRAF-dependent regulation of </w:t>
      </w:r>
      <w:proofErr w:type="spellStart"/>
      <w:r w:rsidRPr="00DA409F">
        <w:rPr>
          <w:rFonts w:ascii="Times New Roman" w:hAnsi="Times New Roman" w:cs="Times New Roman"/>
          <w:b/>
          <w:sz w:val="24"/>
          <w:szCs w:val="24"/>
        </w:rPr>
        <w:t>tsMHCII</w:t>
      </w:r>
      <w:proofErr w:type="spellEnd"/>
      <w:r w:rsidRPr="00DA409F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DA409F">
        <w:rPr>
          <w:rFonts w:ascii="Times New Roman" w:hAnsi="Times New Roman" w:cs="Times New Roman"/>
          <w:sz w:val="24"/>
          <w:szCs w:val="24"/>
        </w:rPr>
        <w:t xml:space="preserve">Our data show that BRAFV600E downregulates </w:t>
      </w:r>
      <w:proofErr w:type="spellStart"/>
      <w:r w:rsidRPr="00DA409F">
        <w:rPr>
          <w:rFonts w:ascii="Times New Roman" w:hAnsi="Times New Roman" w:cs="Times New Roman"/>
          <w:sz w:val="24"/>
          <w:szCs w:val="24"/>
        </w:rPr>
        <w:t>tsMHCII</w:t>
      </w:r>
      <w:proofErr w:type="spellEnd"/>
      <w:r w:rsidRPr="00DA409F">
        <w:rPr>
          <w:rFonts w:ascii="Times New Roman" w:hAnsi="Times New Roman" w:cs="Times New Roman"/>
          <w:sz w:val="24"/>
          <w:szCs w:val="24"/>
        </w:rPr>
        <w:t xml:space="preserve"> expression via the TGF-β1/SMAD3 pathway in PTCs. BRAF inhibitor </w:t>
      </w:r>
      <w:ins w:id="189" w:author="Andreae, Emily A" w:date="2020-02-11T10:00:00Z">
        <w:r w:rsidR="003C1325">
          <w:rPr>
            <w:rFonts w:ascii="Times New Roman" w:hAnsi="Times New Roman" w:cs="Times New Roman"/>
            <w:sz w:val="24"/>
            <w:szCs w:val="24"/>
          </w:rPr>
          <w:t xml:space="preserve">treatment </w:t>
        </w:r>
      </w:ins>
      <w:r w:rsidRPr="00DA409F">
        <w:rPr>
          <w:rFonts w:ascii="Times New Roman" w:hAnsi="Times New Roman" w:cs="Times New Roman"/>
          <w:sz w:val="24"/>
          <w:szCs w:val="24"/>
        </w:rPr>
        <w:t xml:space="preserve">up-regulates </w:t>
      </w:r>
      <w:proofErr w:type="spellStart"/>
      <w:r w:rsidRPr="00DA409F">
        <w:rPr>
          <w:rFonts w:ascii="Times New Roman" w:hAnsi="Times New Roman" w:cs="Times New Roman"/>
          <w:sz w:val="24"/>
          <w:szCs w:val="24"/>
        </w:rPr>
        <w:t>tsMHCII</w:t>
      </w:r>
      <w:proofErr w:type="spellEnd"/>
      <w:r w:rsidRPr="00DA409F">
        <w:rPr>
          <w:rFonts w:ascii="Times New Roman" w:hAnsi="Times New Roman" w:cs="Times New Roman"/>
          <w:sz w:val="24"/>
          <w:szCs w:val="24"/>
        </w:rPr>
        <w:t xml:space="preserve"> level </w:t>
      </w:r>
      <w:ins w:id="190" w:author="Andreae, Emily A" w:date="2020-02-11T10:01:00Z">
        <w:r w:rsidR="003C1325">
          <w:rPr>
            <w:rFonts w:ascii="Times New Roman" w:hAnsi="Times New Roman" w:cs="Times New Roman"/>
            <w:sz w:val="24"/>
            <w:szCs w:val="24"/>
          </w:rPr>
          <w:t xml:space="preserve">to </w:t>
        </w:r>
      </w:ins>
      <w:del w:id="191" w:author="Andreae, Emily A" w:date="2020-02-11T10:00:00Z">
        <w:r w:rsidRPr="00DA409F" w:rsidDel="003C1325">
          <w:rPr>
            <w:rFonts w:ascii="Times New Roman" w:hAnsi="Times New Roman" w:cs="Times New Roman"/>
            <w:sz w:val="24"/>
            <w:szCs w:val="24"/>
          </w:rPr>
          <w:delText xml:space="preserve">so as </w:delText>
        </w:r>
      </w:del>
      <w:del w:id="192" w:author="Andreae, Emily A" w:date="2020-02-11T10:01:00Z">
        <w:r w:rsidRPr="00DA409F" w:rsidDel="003C1325">
          <w:rPr>
            <w:rFonts w:ascii="Times New Roman" w:hAnsi="Times New Roman" w:cs="Times New Roman"/>
            <w:sz w:val="24"/>
            <w:szCs w:val="24"/>
          </w:rPr>
          <w:delText>to</w:delText>
        </w:r>
      </w:del>
      <w:r w:rsidRPr="00DA409F">
        <w:rPr>
          <w:rFonts w:ascii="Times New Roman" w:hAnsi="Times New Roman" w:cs="Times New Roman"/>
          <w:sz w:val="24"/>
          <w:szCs w:val="24"/>
        </w:rPr>
        <w:t xml:space="preserve"> increase </w:t>
      </w:r>
      <w:ins w:id="193" w:author="Andreae, Emily A" w:date="2020-02-11T10:01:00Z">
        <w:r w:rsidR="003C1325">
          <w:rPr>
            <w:rFonts w:ascii="Times New Roman" w:hAnsi="Times New Roman" w:cs="Times New Roman"/>
            <w:sz w:val="24"/>
            <w:szCs w:val="24"/>
          </w:rPr>
          <w:t xml:space="preserve">tumor cell </w:t>
        </w:r>
      </w:ins>
      <w:del w:id="194" w:author="Andreae, Emily A" w:date="2020-02-11T10:01:00Z">
        <w:r w:rsidRPr="00DA409F" w:rsidDel="003C1325">
          <w:rPr>
            <w:rFonts w:ascii="Times New Roman" w:hAnsi="Times New Roman" w:cs="Times New Roman"/>
            <w:sz w:val="24"/>
            <w:szCs w:val="24"/>
          </w:rPr>
          <w:delText xml:space="preserve">the </w:delText>
        </w:r>
      </w:del>
      <w:r w:rsidRPr="00DA409F">
        <w:rPr>
          <w:rFonts w:ascii="Times New Roman" w:hAnsi="Times New Roman" w:cs="Times New Roman"/>
          <w:sz w:val="24"/>
          <w:szCs w:val="24"/>
        </w:rPr>
        <w:t xml:space="preserve">elimination </w:t>
      </w:r>
      <w:ins w:id="195" w:author="Andreae, Emily A" w:date="2020-02-11T10:01:00Z">
        <w:r w:rsidR="003C1325">
          <w:rPr>
            <w:rFonts w:ascii="Times New Roman" w:hAnsi="Times New Roman" w:cs="Times New Roman"/>
            <w:sz w:val="24"/>
            <w:szCs w:val="24"/>
          </w:rPr>
          <w:t xml:space="preserve">by the </w:t>
        </w:r>
      </w:ins>
      <w:del w:id="196" w:author="Andreae, Emily A" w:date="2020-02-11T10:01:00Z">
        <w:r w:rsidRPr="00DA409F" w:rsidDel="003C1325">
          <w:rPr>
            <w:rFonts w:ascii="Times New Roman" w:hAnsi="Times New Roman" w:cs="Times New Roman"/>
            <w:sz w:val="24"/>
            <w:szCs w:val="24"/>
          </w:rPr>
          <w:delText xml:space="preserve">effect of </w:delText>
        </w:r>
      </w:del>
      <w:r w:rsidRPr="00DA409F">
        <w:rPr>
          <w:rFonts w:ascii="Times New Roman" w:hAnsi="Times New Roman" w:cs="Times New Roman"/>
          <w:sz w:val="24"/>
          <w:szCs w:val="24"/>
        </w:rPr>
        <w:t xml:space="preserve">immune system and </w:t>
      </w:r>
      <w:ins w:id="197" w:author="Andreae, Emily A" w:date="2020-02-11T10:01:00Z">
        <w:r w:rsidR="003C1325">
          <w:rPr>
            <w:rFonts w:ascii="Times New Roman" w:hAnsi="Times New Roman" w:cs="Times New Roman"/>
            <w:sz w:val="24"/>
            <w:szCs w:val="24"/>
          </w:rPr>
          <w:t xml:space="preserve">enhance </w:t>
        </w:r>
      </w:ins>
      <w:bookmarkStart w:id="198" w:name="_GoBack"/>
      <w:bookmarkEnd w:id="198"/>
      <w:r w:rsidRPr="00DA409F">
        <w:rPr>
          <w:rFonts w:ascii="Times New Roman" w:hAnsi="Times New Roman" w:cs="Times New Roman"/>
          <w:sz w:val="24"/>
          <w:szCs w:val="24"/>
        </w:rPr>
        <w:t>the response to anti-PD-1 antibody treatment.</w:t>
      </w:r>
    </w:p>
    <w:p w14:paraId="46488CA5" w14:textId="77777777" w:rsidR="00E248A3" w:rsidRPr="00DA409F" w:rsidRDefault="00E248A3" w:rsidP="00DA409F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</w:p>
    <w:p w14:paraId="68487AA5" w14:textId="77777777" w:rsidR="00E248A3" w:rsidRPr="00DA409F" w:rsidRDefault="00E248A3" w:rsidP="00DA409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F95EA94" w14:textId="77777777" w:rsidR="00E248A3" w:rsidRPr="00DA409F" w:rsidRDefault="00E248A3" w:rsidP="00DA409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7554F30C" w14:textId="77777777" w:rsidR="00E248A3" w:rsidRPr="00DA409F" w:rsidRDefault="00E248A3" w:rsidP="00DA409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56FD17E8" w14:textId="77777777" w:rsidR="00E248A3" w:rsidRPr="00DA409F" w:rsidRDefault="00E248A3" w:rsidP="00DA409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468B058F" w14:textId="77777777" w:rsidR="00E248A3" w:rsidRPr="00DA409F" w:rsidRDefault="00E248A3" w:rsidP="00DA409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5E611677" w14:textId="77777777" w:rsidR="00E248A3" w:rsidRPr="00DA409F" w:rsidRDefault="00E248A3" w:rsidP="00DA409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4DA7B310" w14:textId="77777777" w:rsidR="00E248A3" w:rsidRPr="00DA409F" w:rsidRDefault="00E248A3" w:rsidP="00DA409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58D52DE" w14:textId="77777777" w:rsidR="00E248A3" w:rsidRPr="00DA409F" w:rsidRDefault="00E248A3" w:rsidP="00DA409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09B0D143" w14:textId="77777777" w:rsidR="00E248A3" w:rsidRPr="00DA409F" w:rsidRDefault="00E248A3" w:rsidP="00DA409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sectPr w:rsidR="00E248A3" w:rsidRPr="00DA409F" w:rsidSect="00DA409F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Andreae, Emily A" w:date="2020-02-07T08:26:00Z" w:initials="AEA">
    <w:p w14:paraId="098CFDEF" w14:textId="77777777" w:rsidR="001004FD" w:rsidRDefault="001004FD">
      <w:pPr>
        <w:pStyle w:val="CommentText"/>
      </w:pPr>
      <w:r>
        <w:rPr>
          <w:rStyle w:val="CommentReference"/>
        </w:rPr>
        <w:annotationRef/>
      </w:r>
      <w:r>
        <w:t>Additions needed for all figures:</w:t>
      </w:r>
    </w:p>
    <w:p w14:paraId="00F68090" w14:textId="77777777" w:rsidR="001004FD" w:rsidRDefault="001004FD" w:rsidP="001004FD">
      <w:pPr>
        <w:pStyle w:val="CommentText"/>
        <w:numPr>
          <w:ilvl w:val="0"/>
          <w:numId w:val="1"/>
        </w:numPr>
      </w:pPr>
      <w:r>
        <w:t xml:space="preserve"> Identify the statistical tests used with degrees of freedom and p-values.</w:t>
      </w:r>
    </w:p>
    <w:p w14:paraId="0BAEB369" w14:textId="77777777" w:rsidR="001004FD" w:rsidRDefault="001004FD" w:rsidP="001004FD">
      <w:pPr>
        <w:pStyle w:val="CommentText"/>
        <w:numPr>
          <w:ilvl w:val="0"/>
          <w:numId w:val="1"/>
        </w:numPr>
      </w:pPr>
      <w:r>
        <w:t xml:space="preserve"> Identify in each figure what the asterisks (*, **, and ***) reference.</w:t>
      </w:r>
    </w:p>
    <w:p w14:paraId="4825853B" w14:textId="6B4CD7C8" w:rsidR="001004FD" w:rsidRDefault="001004FD" w:rsidP="001004FD">
      <w:pPr>
        <w:pStyle w:val="CommentText"/>
        <w:numPr>
          <w:ilvl w:val="0"/>
          <w:numId w:val="1"/>
        </w:numPr>
      </w:pPr>
      <w:r>
        <w:t xml:space="preserve"> What do your error bars represent? Standard deviation (SD) or standard error of means (SEM)</w:t>
      </w:r>
      <w:proofErr w:type="gramStart"/>
      <w:r>
        <w:t>?</w:t>
      </w:r>
      <w:proofErr w:type="gramEnd"/>
    </w:p>
    <w:p w14:paraId="7DFEF6AC" w14:textId="5BBDD097" w:rsidR="00CF38F8" w:rsidRDefault="00CF38F8" w:rsidP="001004FD">
      <w:pPr>
        <w:pStyle w:val="CommentText"/>
        <w:numPr>
          <w:ilvl w:val="0"/>
          <w:numId w:val="1"/>
        </w:numPr>
      </w:pPr>
      <w:r>
        <w:t xml:space="preserve"> How many times were these experiments replicated? </w:t>
      </w:r>
      <w:proofErr w:type="gramStart"/>
      <w:r w:rsidR="00434E70">
        <w:t>Were these experiments</w:t>
      </w:r>
      <w:r>
        <w:t xml:space="preserve"> replic</w:t>
      </w:r>
      <w:r w:rsidR="00434E70">
        <w:t>ated</w:t>
      </w:r>
      <w:proofErr w:type="gramEnd"/>
      <w:r w:rsidR="00434E70">
        <w:t xml:space="preserve"> independently</w:t>
      </w:r>
      <w:r>
        <w:t>, or did you analyze experimental results from duplicate, triplicate, etc. analysis?</w:t>
      </w:r>
    </w:p>
  </w:comment>
  <w:comment w:id="42" w:author="Andreae, Emily A" w:date="2020-02-07T08:54:00Z" w:initials="AEA">
    <w:p w14:paraId="627515B7" w14:textId="77777777" w:rsidR="00092C75" w:rsidRDefault="00092C75">
      <w:pPr>
        <w:pStyle w:val="CommentText"/>
      </w:pPr>
      <w:r>
        <w:rPr>
          <w:rStyle w:val="CommentReference"/>
        </w:rPr>
        <w:annotationRef/>
      </w:r>
      <w:r>
        <w:t>I believe this is the acronym used in the graphs for your normal cell line, but I’m not sure. Please confirm.</w:t>
      </w:r>
    </w:p>
  </w:comment>
  <w:comment w:id="49" w:author="Andreae, Emily A" w:date="2020-02-07T08:56:00Z" w:initials="AEA">
    <w:p w14:paraId="40CEF794" w14:textId="77777777" w:rsidR="00092C75" w:rsidRDefault="00092C75">
      <w:pPr>
        <w:pStyle w:val="CommentText"/>
      </w:pPr>
      <w:r>
        <w:rPr>
          <w:rStyle w:val="CommentReference"/>
        </w:rPr>
        <w:annotationRef/>
      </w:r>
      <w:r>
        <w:t>Remember to use the “</w:t>
      </w:r>
      <w:r>
        <w:rPr>
          <w:rFonts w:cstheme="minorHAnsi"/>
        </w:rPr>
        <w:t>µ</w:t>
      </w:r>
      <w:r>
        <w:t>” symbol to designate the “micro-</w:t>
      </w:r>
      <w:proofErr w:type="gramStart"/>
      <w:r>
        <w:t>“ prefix</w:t>
      </w:r>
      <w:proofErr w:type="gramEnd"/>
      <w:r>
        <w:t xml:space="preserve"> in your measurements and concentrations.</w:t>
      </w:r>
    </w:p>
  </w:comment>
  <w:comment w:id="51" w:author="Andreae, Emily A" w:date="2020-02-07T08:57:00Z" w:initials="AEA">
    <w:p w14:paraId="5EFCCA65" w14:textId="77777777" w:rsidR="00092C75" w:rsidRDefault="00092C75">
      <w:pPr>
        <w:pStyle w:val="CommentText"/>
      </w:pPr>
      <w:r>
        <w:rPr>
          <w:rStyle w:val="CommentReference"/>
        </w:rPr>
        <w:annotationRef/>
      </w:r>
      <w:r>
        <w:t>This may be more of a stylistic edit, but it’s always a good idea to double-check your “Instructions to Authors” form or a couple of articles in the current edition of the target journal prior to submission to determine the editorial staff’s preference for spacing of time elements.</w:t>
      </w:r>
    </w:p>
  </w:comment>
  <w:comment w:id="159" w:author="Andreae, Emily A" w:date="2020-02-11T09:55:00Z" w:initials="AEA">
    <w:p w14:paraId="1E519249" w14:textId="77777777" w:rsidR="00BD735E" w:rsidRDefault="00BD735E">
      <w:pPr>
        <w:pStyle w:val="CommentText"/>
      </w:pPr>
      <w:r>
        <w:rPr>
          <w:rStyle w:val="CommentReference"/>
        </w:rPr>
        <w:annotationRef/>
      </w:r>
      <w:r>
        <w:t>How many hours were the cells incubated with these treatments?</w:t>
      </w:r>
    </w:p>
    <w:p w14:paraId="25B55885" w14:textId="43DE5D78" w:rsidR="00BD735E" w:rsidRDefault="00BD735E">
      <w:pPr>
        <w:pStyle w:val="CommentText"/>
      </w:pPr>
      <w:r>
        <w:t>What about your CIITA siRNA samples?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DFEF6AC" w15:done="0"/>
  <w15:commentEx w15:paraId="627515B7" w15:done="0"/>
  <w15:commentEx w15:paraId="40CEF794" w15:done="0"/>
  <w15:commentEx w15:paraId="5EFCCA65" w15:done="0"/>
  <w15:commentEx w15:paraId="25B5588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4B51E7"/>
    <w:multiLevelType w:val="hybridMultilevel"/>
    <w:tmpl w:val="EA1E38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ndreae, Emily A">
    <w15:presenceInfo w15:providerId="AD" w15:userId="S-1-5-21-2000478354-1637723038-1606980848-17595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5"/>
  <w:bordersDoNotSurroundHeader/>
  <w:bordersDoNotSurroundFooter/>
  <w:proofState w:spelling="clean" w:grammar="clean"/>
  <w:trackRevision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11D75"/>
    <w:rsid w:val="0002395F"/>
    <w:rsid w:val="000576C2"/>
    <w:rsid w:val="00074DBA"/>
    <w:rsid w:val="00092C75"/>
    <w:rsid w:val="00097EEF"/>
    <w:rsid w:val="000B3DCB"/>
    <w:rsid w:val="000D1533"/>
    <w:rsid w:val="000E7A33"/>
    <w:rsid w:val="001004FD"/>
    <w:rsid w:val="00106D7E"/>
    <w:rsid w:val="00107CAE"/>
    <w:rsid w:val="00172A27"/>
    <w:rsid w:val="00201FE8"/>
    <w:rsid w:val="00256F17"/>
    <w:rsid w:val="002D42C5"/>
    <w:rsid w:val="002D53D2"/>
    <w:rsid w:val="002F6127"/>
    <w:rsid w:val="00304BC0"/>
    <w:rsid w:val="003475E3"/>
    <w:rsid w:val="003856EF"/>
    <w:rsid w:val="003B7F0E"/>
    <w:rsid w:val="003C1325"/>
    <w:rsid w:val="004223FA"/>
    <w:rsid w:val="00434E70"/>
    <w:rsid w:val="004732D3"/>
    <w:rsid w:val="00495833"/>
    <w:rsid w:val="00537937"/>
    <w:rsid w:val="00563141"/>
    <w:rsid w:val="00571771"/>
    <w:rsid w:val="0064060C"/>
    <w:rsid w:val="00646D6C"/>
    <w:rsid w:val="006D52A7"/>
    <w:rsid w:val="00746F11"/>
    <w:rsid w:val="00793854"/>
    <w:rsid w:val="0083373C"/>
    <w:rsid w:val="00842DA5"/>
    <w:rsid w:val="0089044F"/>
    <w:rsid w:val="008B0C6C"/>
    <w:rsid w:val="008E3106"/>
    <w:rsid w:val="008E4C08"/>
    <w:rsid w:val="008F1EBA"/>
    <w:rsid w:val="009007B4"/>
    <w:rsid w:val="009071B4"/>
    <w:rsid w:val="009121C4"/>
    <w:rsid w:val="00922218"/>
    <w:rsid w:val="00932DB3"/>
    <w:rsid w:val="00945313"/>
    <w:rsid w:val="00985C36"/>
    <w:rsid w:val="00993A7A"/>
    <w:rsid w:val="009961DD"/>
    <w:rsid w:val="009A6230"/>
    <w:rsid w:val="009C768E"/>
    <w:rsid w:val="00A50736"/>
    <w:rsid w:val="00A51508"/>
    <w:rsid w:val="00A56256"/>
    <w:rsid w:val="00B35585"/>
    <w:rsid w:val="00B37235"/>
    <w:rsid w:val="00B704BE"/>
    <w:rsid w:val="00BA4ED0"/>
    <w:rsid w:val="00BC746E"/>
    <w:rsid w:val="00BD735E"/>
    <w:rsid w:val="00BF31EE"/>
    <w:rsid w:val="00BF4AE6"/>
    <w:rsid w:val="00C5124F"/>
    <w:rsid w:val="00CB0CB9"/>
    <w:rsid w:val="00CF38F8"/>
    <w:rsid w:val="00CF3B88"/>
    <w:rsid w:val="00D73526"/>
    <w:rsid w:val="00DA409F"/>
    <w:rsid w:val="00DD4CCD"/>
    <w:rsid w:val="00E248A3"/>
    <w:rsid w:val="00EB398E"/>
    <w:rsid w:val="00EE1E7C"/>
    <w:rsid w:val="00EF0586"/>
    <w:rsid w:val="00FF25A7"/>
    <w:rsid w:val="00FF59FB"/>
    <w:rsid w:val="13D2250A"/>
    <w:rsid w:val="164B3300"/>
    <w:rsid w:val="17E97CE5"/>
    <w:rsid w:val="19BB375E"/>
    <w:rsid w:val="2DE4013D"/>
    <w:rsid w:val="3D2B38EC"/>
    <w:rsid w:val="41F5737C"/>
    <w:rsid w:val="6A4D331E"/>
    <w:rsid w:val="6C7F5659"/>
    <w:rsid w:val="6CC30493"/>
    <w:rsid w:val="7B602F98"/>
    <w:rsid w:val="7FAE7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330A9E"/>
  <w15:docId w15:val="{56917066-F6D8-4335-86CF-5BDC4B5C3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sz w:val="18"/>
      <w:szCs w:val="18"/>
    </w:rPr>
  </w:style>
  <w:style w:type="paragraph" w:styleId="ListParagraph">
    <w:name w:val="List Paragraph"/>
    <w:basedOn w:val="Normal"/>
    <w:uiPriority w:val="34"/>
    <w:qFormat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372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7235"/>
    <w:rPr>
      <w:rFonts w:ascii="Segoe UI" w:hAnsi="Segoe UI" w:cs="Segoe UI"/>
      <w:kern w:val="2"/>
      <w:sz w:val="18"/>
      <w:szCs w:val="18"/>
      <w:lang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1004F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04F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04FD"/>
    <w:rPr>
      <w:kern w:val="2"/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04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04FD"/>
    <w:rPr>
      <w:b/>
      <w:bCs/>
      <w:kern w:val="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FCD13300.dotm</Template>
  <TotalTime>110</TotalTime>
  <Pages>5</Pages>
  <Words>1004</Words>
  <Characters>5723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196</dc:creator>
  <cp:lastModifiedBy>Andreae, Emily A</cp:lastModifiedBy>
  <cp:revision>9</cp:revision>
  <cp:lastPrinted>2020-02-04T15:37:00Z</cp:lastPrinted>
  <dcterms:created xsi:type="dcterms:W3CDTF">2020-02-07T14:20:00Z</dcterms:created>
  <dcterms:modified xsi:type="dcterms:W3CDTF">2020-02-11T16:02:00Z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