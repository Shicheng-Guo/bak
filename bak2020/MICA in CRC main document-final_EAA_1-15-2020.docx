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F8DFD" w14:textId="15DF1915" w:rsidR="00942878" w:rsidRPr="008D298E" w:rsidRDefault="00942878" w:rsidP="00F94888">
      <w:pPr>
        <w:spacing w:after="0" w:line="240" w:lineRule="auto"/>
        <w:contextualSpacing/>
        <w:jc w:val="center"/>
        <w:rPr>
          <w:rFonts w:ascii="Arial" w:hAnsi="Arial" w:cs="Arial"/>
          <w:b/>
          <w:color w:val="000000" w:themeColor="text1"/>
          <w:sz w:val="24"/>
          <w:highlight w:val="yellow"/>
        </w:rPr>
      </w:pPr>
      <w:r w:rsidRPr="008D298E">
        <w:rPr>
          <w:rFonts w:ascii="Arial" w:hAnsi="Arial" w:cs="Arial"/>
          <w:b/>
          <w:color w:val="000000" w:themeColor="text1"/>
          <w:sz w:val="24"/>
        </w:rPr>
        <w:t xml:space="preserve">MICA *012:01 </w:t>
      </w:r>
      <w:ins w:id="0" w:author="Andreae, Emily A" w:date="2020-01-15T10:17:00Z">
        <w:r w:rsidR="007B019A">
          <w:rPr>
            <w:rFonts w:ascii="Arial" w:hAnsi="Arial" w:cs="Arial"/>
            <w:b/>
            <w:color w:val="000000" w:themeColor="text1"/>
            <w:sz w:val="24"/>
          </w:rPr>
          <w:t>A</w:t>
        </w:r>
      </w:ins>
      <w:del w:id="1" w:author="Andreae, Emily A" w:date="2020-01-15T10:17:00Z">
        <w:r w:rsidRPr="008D298E" w:rsidDel="007B019A">
          <w:rPr>
            <w:rFonts w:ascii="Arial" w:hAnsi="Arial" w:cs="Arial"/>
            <w:b/>
            <w:color w:val="000000" w:themeColor="text1"/>
            <w:sz w:val="24"/>
          </w:rPr>
          <w:delText>a</w:delText>
        </w:r>
      </w:del>
      <w:r w:rsidRPr="008D298E">
        <w:rPr>
          <w:rFonts w:ascii="Arial" w:hAnsi="Arial" w:cs="Arial"/>
          <w:b/>
          <w:color w:val="000000" w:themeColor="text1"/>
          <w:sz w:val="24"/>
        </w:rPr>
        <w:t xml:space="preserve">llele </w:t>
      </w:r>
      <w:ins w:id="2" w:author="Andreae, Emily A" w:date="2020-01-15T10:17:00Z">
        <w:r w:rsidR="007B019A">
          <w:rPr>
            <w:rFonts w:ascii="Arial" w:hAnsi="Arial" w:cs="Arial"/>
            <w:b/>
            <w:color w:val="000000" w:themeColor="text1"/>
            <w:sz w:val="24"/>
          </w:rPr>
          <w:t>F</w:t>
        </w:r>
      </w:ins>
      <w:del w:id="3" w:author="Andreae, Emily A" w:date="2020-01-15T10:17:00Z">
        <w:r w:rsidR="00EB32DD" w:rsidRPr="008D298E" w:rsidDel="007B019A">
          <w:rPr>
            <w:rFonts w:ascii="Arial" w:hAnsi="Arial" w:cs="Arial"/>
            <w:b/>
            <w:color w:val="000000" w:themeColor="text1"/>
            <w:sz w:val="24"/>
          </w:rPr>
          <w:delText>f</w:delText>
        </w:r>
      </w:del>
      <w:r w:rsidR="00EB32DD" w:rsidRPr="008D298E">
        <w:rPr>
          <w:rFonts w:ascii="Arial" w:hAnsi="Arial" w:cs="Arial"/>
          <w:b/>
          <w:color w:val="000000" w:themeColor="text1"/>
          <w:sz w:val="24"/>
        </w:rPr>
        <w:t>acilitates</w:t>
      </w:r>
      <w:r w:rsidR="00EA15AB" w:rsidRPr="008D298E">
        <w:rPr>
          <w:rFonts w:ascii="Arial" w:hAnsi="Arial" w:cs="Arial"/>
          <w:b/>
          <w:color w:val="000000" w:themeColor="text1"/>
          <w:sz w:val="24"/>
        </w:rPr>
        <w:t xml:space="preserve"> the </w:t>
      </w:r>
      <w:ins w:id="4" w:author="Andreae, Emily A" w:date="2020-01-15T10:17:00Z">
        <w:r w:rsidR="007B019A">
          <w:rPr>
            <w:rFonts w:ascii="Arial" w:hAnsi="Arial" w:cs="Arial"/>
            <w:b/>
            <w:color w:val="000000" w:themeColor="text1"/>
            <w:sz w:val="24"/>
          </w:rPr>
          <w:t>M</w:t>
        </w:r>
      </w:ins>
      <w:del w:id="5" w:author="Andreae, Emily A" w:date="2020-01-15T10:17:00Z">
        <w:r w:rsidR="00EB32DD" w:rsidRPr="008D298E" w:rsidDel="007B019A">
          <w:rPr>
            <w:rFonts w:ascii="Arial" w:hAnsi="Arial" w:cs="Arial"/>
            <w:b/>
            <w:color w:val="000000" w:themeColor="text1"/>
            <w:sz w:val="24"/>
          </w:rPr>
          <w:delText>m</w:delText>
        </w:r>
      </w:del>
      <w:r w:rsidR="00EB32DD" w:rsidRPr="008D298E">
        <w:rPr>
          <w:rFonts w:ascii="Arial" w:hAnsi="Arial" w:cs="Arial"/>
          <w:b/>
          <w:color w:val="000000" w:themeColor="text1"/>
          <w:sz w:val="24"/>
        </w:rPr>
        <w:t>etastasis</w:t>
      </w:r>
      <w:r w:rsidR="00EA15AB" w:rsidRPr="008D298E">
        <w:rPr>
          <w:rFonts w:ascii="Arial" w:hAnsi="Arial" w:cs="Arial"/>
          <w:b/>
          <w:color w:val="000000" w:themeColor="text1"/>
          <w:sz w:val="24"/>
        </w:rPr>
        <w:t xml:space="preserve"> of </w:t>
      </w:r>
      <w:r w:rsidR="002B5742" w:rsidRPr="008D298E">
        <w:rPr>
          <w:rFonts w:ascii="Arial" w:hAnsi="Arial" w:cs="Arial"/>
          <w:b/>
          <w:color w:val="000000" w:themeColor="text1"/>
          <w:sz w:val="24"/>
        </w:rPr>
        <w:t>KRAS-</w:t>
      </w:r>
      <w:ins w:id="6" w:author="Andreae, Emily A" w:date="2020-01-15T10:17:00Z">
        <w:r w:rsidR="007B019A">
          <w:rPr>
            <w:rFonts w:ascii="Arial" w:hAnsi="Arial" w:cs="Arial"/>
            <w:b/>
            <w:color w:val="000000" w:themeColor="text1"/>
            <w:sz w:val="24"/>
          </w:rPr>
          <w:t>M</w:t>
        </w:r>
      </w:ins>
      <w:del w:id="7" w:author="Andreae, Emily A" w:date="2020-01-15T10:17:00Z">
        <w:r w:rsidR="002B5742" w:rsidRPr="008D298E" w:rsidDel="007B019A">
          <w:rPr>
            <w:rFonts w:ascii="Arial" w:hAnsi="Arial" w:cs="Arial"/>
            <w:b/>
            <w:color w:val="000000" w:themeColor="text1"/>
            <w:sz w:val="24"/>
          </w:rPr>
          <w:delText>m</w:delText>
        </w:r>
      </w:del>
      <w:r w:rsidR="002B5742" w:rsidRPr="008D298E">
        <w:rPr>
          <w:rFonts w:ascii="Arial" w:hAnsi="Arial" w:cs="Arial"/>
          <w:b/>
          <w:color w:val="000000" w:themeColor="text1"/>
          <w:sz w:val="24"/>
        </w:rPr>
        <w:t xml:space="preserve">utant </w:t>
      </w:r>
      <w:ins w:id="8" w:author="Andreae, Emily A" w:date="2020-01-15T10:17:00Z">
        <w:r w:rsidR="007B019A">
          <w:rPr>
            <w:rFonts w:ascii="Arial" w:hAnsi="Arial" w:cs="Arial"/>
            <w:b/>
            <w:color w:val="000000" w:themeColor="text1"/>
            <w:sz w:val="24"/>
          </w:rPr>
          <w:t>C</w:t>
        </w:r>
      </w:ins>
      <w:del w:id="9" w:author="Andreae, Emily A" w:date="2020-01-15T10:17:00Z">
        <w:r w:rsidRPr="008D298E" w:rsidDel="007B019A">
          <w:rPr>
            <w:rFonts w:ascii="Arial" w:hAnsi="Arial" w:cs="Arial"/>
            <w:b/>
            <w:color w:val="000000" w:themeColor="text1"/>
            <w:sz w:val="24"/>
          </w:rPr>
          <w:delText>c</w:delText>
        </w:r>
      </w:del>
      <w:r w:rsidRPr="008D298E">
        <w:rPr>
          <w:rFonts w:ascii="Arial" w:hAnsi="Arial" w:cs="Arial"/>
          <w:b/>
          <w:color w:val="000000" w:themeColor="text1"/>
          <w:sz w:val="24"/>
        </w:rPr>
        <w:t xml:space="preserve">olorectal </w:t>
      </w:r>
      <w:ins w:id="10" w:author="Andreae, Emily A" w:date="2020-01-15T10:17:00Z">
        <w:r w:rsidR="007B019A">
          <w:rPr>
            <w:rFonts w:ascii="Arial" w:hAnsi="Arial" w:cs="Arial"/>
            <w:b/>
            <w:color w:val="000000" w:themeColor="text1"/>
            <w:sz w:val="24"/>
          </w:rPr>
          <w:t>C</w:t>
        </w:r>
      </w:ins>
      <w:del w:id="11" w:author="Andreae, Emily A" w:date="2020-01-15T10:17:00Z">
        <w:r w:rsidRPr="008D298E" w:rsidDel="007B019A">
          <w:rPr>
            <w:rFonts w:ascii="Arial" w:hAnsi="Arial" w:cs="Arial"/>
            <w:b/>
            <w:color w:val="000000" w:themeColor="text1"/>
            <w:sz w:val="24"/>
          </w:rPr>
          <w:delText>c</w:delText>
        </w:r>
      </w:del>
      <w:r w:rsidRPr="008D298E">
        <w:rPr>
          <w:rFonts w:ascii="Arial" w:hAnsi="Arial" w:cs="Arial"/>
          <w:b/>
          <w:color w:val="000000" w:themeColor="text1"/>
          <w:sz w:val="24"/>
        </w:rPr>
        <w:t xml:space="preserve">ancer </w:t>
      </w:r>
    </w:p>
    <w:p w14:paraId="2FBF8C52" w14:textId="77777777" w:rsidR="00BD6FFC" w:rsidRDefault="00BD6FFC" w:rsidP="00F94888">
      <w:pPr>
        <w:spacing w:after="0" w:line="240" w:lineRule="auto"/>
        <w:contextualSpacing/>
        <w:jc w:val="center"/>
        <w:rPr>
          <w:rFonts w:ascii="Arial" w:hAnsi="Arial" w:cs="Arial"/>
          <w:color w:val="000000" w:themeColor="text1"/>
        </w:rPr>
      </w:pPr>
    </w:p>
    <w:p w14:paraId="788FB47D" w14:textId="3B04BF6C" w:rsidR="00F40F6D" w:rsidRDefault="00F40F6D" w:rsidP="00F94888">
      <w:pPr>
        <w:spacing w:after="0" w:line="240" w:lineRule="auto"/>
        <w:contextualSpacing/>
        <w:jc w:val="center"/>
        <w:rPr>
          <w:rFonts w:ascii="Arial" w:hAnsi="Arial" w:cs="Arial"/>
          <w:color w:val="000000" w:themeColor="text1"/>
        </w:rPr>
      </w:pPr>
      <w:r w:rsidRPr="008D298E">
        <w:rPr>
          <w:rFonts w:ascii="Arial" w:hAnsi="Arial" w:cs="Arial"/>
          <w:color w:val="000000" w:themeColor="text1"/>
        </w:rPr>
        <w:t>Weifeng Ding</w:t>
      </w:r>
      <w:r w:rsidRPr="008D298E">
        <w:rPr>
          <w:rFonts w:ascii="Arial" w:hAnsi="Arial" w:cs="Arial"/>
          <w:color w:val="000000" w:themeColor="text1"/>
          <w:vertAlign w:val="superscript"/>
        </w:rPr>
        <w:t>1,</w:t>
      </w:r>
      <w:r w:rsidR="00671214" w:rsidRPr="008D298E">
        <w:rPr>
          <w:rFonts w:ascii="Arial" w:hAnsi="Arial" w:cs="Arial"/>
          <w:color w:val="000000" w:themeColor="text1"/>
          <w:vertAlign w:val="superscript"/>
        </w:rPr>
        <w:t>11</w:t>
      </w:r>
      <w:r w:rsidRPr="008D298E">
        <w:rPr>
          <w:rFonts w:ascii="Arial" w:hAnsi="Arial" w:cs="Arial"/>
          <w:color w:val="000000" w:themeColor="text1"/>
          <w:vertAlign w:val="superscript"/>
        </w:rPr>
        <w:t>,</w:t>
      </w:r>
      <w:r w:rsidRPr="008D298E">
        <w:rPr>
          <w:rFonts w:ascii="Arial" w:hAnsi="Arial" w:cs="Arial"/>
          <w:color w:val="000000" w:themeColor="text1"/>
        </w:rPr>
        <w:t>*, Yanyun Ma</w:t>
      </w:r>
      <w:r w:rsidRPr="008D298E">
        <w:rPr>
          <w:rFonts w:ascii="Arial" w:hAnsi="Arial" w:cs="Arial"/>
          <w:color w:val="000000" w:themeColor="text1"/>
          <w:vertAlign w:val="superscript"/>
        </w:rPr>
        <w:t>2</w:t>
      </w:r>
      <w:r w:rsidRPr="008D298E">
        <w:rPr>
          <w:rFonts w:ascii="Arial" w:hAnsi="Arial" w:cs="Arial"/>
          <w:color w:val="000000" w:themeColor="text1"/>
        </w:rPr>
        <w:t>, Weifeng Zhu</w:t>
      </w:r>
      <w:r w:rsidRPr="008D298E">
        <w:rPr>
          <w:rFonts w:ascii="Arial" w:hAnsi="Arial" w:cs="Arial"/>
          <w:color w:val="000000" w:themeColor="text1"/>
          <w:vertAlign w:val="superscript"/>
        </w:rPr>
        <w:t>3</w:t>
      </w:r>
      <w:r w:rsidRPr="008D298E">
        <w:rPr>
          <w:rFonts w:ascii="Arial" w:hAnsi="Arial" w:cs="Arial"/>
          <w:color w:val="000000" w:themeColor="text1"/>
        </w:rPr>
        <w:t>, Weilin Pu</w:t>
      </w:r>
      <w:r w:rsidRPr="008D298E">
        <w:rPr>
          <w:rFonts w:ascii="Arial" w:hAnsi="Arial" w:cs="Arial"/>
          <w:color w:val="000000" w:themeColor="text1"/>
          <w:vertAlign w:val="superscript"/>
        </w:rPr>
        <w:t>2</w:t>
      </w:r>
      <w:r w:rsidRPr="008D298E">
        <w:rPr>
          <w:rFonts w:ascii="Arial" w:hAnsi="Arial" w:cs="Arial"/>
          <w:color w:val="000000" w:themeColor="text1"/>
        </w:rPr>
        <w:t>, Jianfeng Zhang</w:t>
      </w:r>
      <w:r w:rsidRPr="008D298E">
        <w:rPr>
          <w:rFonts w:ascii="Arial" w:hAnsi="Arial" w:cs="Arial"/>
          <w:color w:val="000000" w:themeColor="text1"/>
          <w:vertAlign w:val="superscript"/>
        </w:rPr>
        <w:t>4</w:t>
      </w:r>
      <w:r w:rsidRPr="008D298E">
        <w:rPr>
          <w:rFonts w:ascii="Arial" w:hAnsi="Arial" w:cs="Arial"/>
          <w:color w:val="000000" w:themeColor="text1"/>
        </w:rPr>
        <w:t>, Fei Qian</w:t>
      </w:r>
      <w:r w:rsidRPr="008D298E">
        <w:rPr>
          <w:rFonts w:ascii="Arial" w:hAnsi="Arial" w:cs="Arial"/>
          <w:color w:val="000000" w:themeColor="text1"/>
          <w:vertAlign w:val="superscript"/>
        </w:rPr>
        <w:t>5</w:t>
      </w:r>
      <w:r w:rsidRPr="008D298E">
        <w:rPr>
          <w:rFonts w:ascii="Arial" w:hAnsi="Arial" w:cs="Arial"/>
          <w:color w:val="000000" w:themeColor="text1"/>
        </w:rPr>
        <w:t xml:space="preserve">, </w:t>
      </w:r>
      <w:r w:rsidR="005E25BD" w:rsidRPr="008D298E">
        <w:rPr>
          <w:rFonts w:ascii="Arial" w:hAnsi="Arial" w:cs="Arial"/>
          <w:color w:val="000000" w:themeColor="text1"/>
        </w:rPr>
        <w:t>Youlang Zhou</w:t>
      </w:r>
      <w:r w:rsidR="005E25BD" w:rsidRPr="008D298E">
        <w:rPr>
          <w:rFonts w:ascii="Arial" w:hAnsi="Arial" w:cs="Arial"/>
          <w:color w:val="000000" w:themeColor="text1"/>
          <w:vertAlign w:val="superscript"/>
        </w:rPr>
        <w:t>6</w:t>
      </w:r>
      <w:r w:rsidR="005E25BD" w:rsidRPr="008D298E">
        <w:rPr>
          <w:rFonts w:ascii="Arial" w:hAnsi="Arial" w:cs="Arial"/>
          <w:color w:val="000000" w:themeColor="text1"/>
        </w:rPr>
        <w:t xml:space="preserve">, </w:t>
      </w:r>
      <w:r w:rsidRPr="008D298E">
        <w:rPr>
          <w:rFonts w:ascii="Arial" w:hAnsi="Arial" w:cs="Arial"/>
          <w:color w:val="000000" w:themeColor="text1"/>
        </w:rPr>
        <w:t xml:space="preserve">Yan </w:t>
      </w:r>
      <w:r w:rsidR="005E25BD" w:rsidRPr="008D298E">
        <w:rPr>
          <w:rFonts w:ascii="Arial" w:hAnsi="Arial" w:cs="Arial"/>
          <w:color w:val="000000" w:themeColor="text1"/>
        </w:rPr>
        <w:t>Deng</w:t>
      </w:r>
      <w:r w:rsidR="005E25BD" w:rsidRPr="008D298E">
        <w:rPr>
          <w:rFonts w:ascii="Arial" w:hAnsi="Arial" w:cs="Arial"/>
          <w:color w:val="000000" w:themeColor="text1"/>
          <w:vertAlign w:val="superscript"/>
        </w:rPr>
        <w:t>7</w:t>
      </w:r>
      <w:r w:rsidRPr="008D298E">
        <w:rPr>
          <w:rFonts w:ascii="Arial" w:hAnsi="Arial" w:cs="Arial"/>
          <w:color w:val="000000" w:themeColor="text1"/>
        </w:rPr>
        <w:t xml:space="preserve">, </w:t>
      </w:r>
      <w:r w:rsidR="00671214" w:rsidRPr="008D298E">
        <w:rPr>
          <w:rFonts w:ascii="Arial" w:hAnsi="Arial" w:cs="Arial"/>
          <w:color w:val="000000" w:themeColor="text1"/>
        </w:rPr>
        <w:t xml:space="preserve">Shicheng </w:t>
      </w:r>
      <w:r w:rsidR="007670E7" w:rsidRPr="008D298E">
        <w:rPr>
          <w:rFonts w:ascii="Arial" w:hAnsi="Arial" w:cs="Arial"/>
          <w:color w:val="000000" w:themeColor="text1"/>
        </w:rPr>
        <w:t>Guo</w:t>
      </w:r>
      <w:r w:rsidR="005E25BD" w:rsidRPr="008D298E">
        <w:rPr>
          <w:rFonts w:ascii="Arial" w:hAnsi="Arial" w:cs="Arial"/>
          <w:color w:val="000000" w:themeColor="text1"/>
          <w:vertAlign w:val="superscript"/>
        </w:rPr>
        <w:t>8</w:t>
      </w:r>
      <w:r w:rsidR="007670E7" w:rsidRPr="008D298E">
        <w:rPr>
          <w:rFonts w:ascii="Arial" w:hAnsi="Arial" w:cs="Arial"/>
          <w:color w:val="000000" w:themeColor="text1"/>
        </w:rPr>
        <w:t xml:space="preserve">, </w:t>
      </w:r>
      <w:r w:rsidR="006A08D7" w:rsidRPr="008D298E">
        <w:rPr>
          <w:rFonts w:ascii="Arial" w:hAnsi="Arial" w:cs="Arial"/>
          <w:color w:val="000000" w:themeColor="text1"/>
        </w:rPr>
        <w:t xml:space="preserve">Jiucun Wang </w:t>
      </w:r>
      <w:r w:rsidR="006A08D7" w:rsidRPr="008D298E">
        <w:rPr>
          <w:rFonts w:ascii="Arial" w:hAnsi="Arial" w:cs="Arial"/>
          <w:color w:val="000000" w:themeColor="text1"/>
          <w:vertAlign w:val="superscript"/>
        </w:rPr>
        <w:t>2,</w:t>
      </w:r>
      <w:r w:rsidR="005E25BD" w:rsidRPr="008D298E">
        <w:rPr>
          <w:rFonts w:ascii="Arial" w:hAnsi="Arial" w:cs="Arial"/>
          <w:color w:val="000000" w:themeColor="text1"/>
          <w:vertAlign w:val="superscript"/>
        </w:rPr>
        <w:t>9</w:t>
      </w:r>
      <w:r w:rsidR="006A08D7" w:rsidRPr="008D298E">
        <w:rPr>
          <w:rFonts w:ascii="Arial" w:hAnsi="Arial" w:cs="Arial"/>
          <w:color w:val="000000" w:themeColor="text1"/>
          <w:vertAlign w:val="superscript"/>
        </w:rPr>
        <w:t>,</w:t>
      </w:r>
      <w:r w:rsidR="005E25BD" w:rsidRPr="008D298E">
        <w:rPr>
          <w:rFonts w:ascii="Arial" w:hAnsi="Arial" w:cs="Arial"/>
          <w:color w:val="000000" w:themeColor="text1"/>
          <w:vertAlign w:val="superscript"/>
        </w:rPr>
        <w:t>10</w:t>
      </w:r>
      <w:r w:rsidR="006A08D7" w:rsidRPr="008D298E">
        <w:rPr>
          <w:rFonts w:ascii="Arial" w:hAnsi="Arial" w:cs="Arial"/>
          <w:color w:val="000000" w:themeColor="text1"/>
        </w:rPr>
        <w:t xml:space="preserve">, </w:t>
      </w:r>
      <w:r w:rsidRPr="008D298E">
        <w:rPr>
          <w:rFonts w:ascii="Arial" w:hAnsi="Arial" w:cs="Arial"/>
          <w:color w:val="000000" w:themeColor="text1"/>
        </w:rPr>
        <w:t xml:space="preserve">Xiaodong </w:t>
      </w:r>
      <w:r w:rsidR="00671214" w:rsidRPr="008D298E">
        <w:rPr>
          <w:rFonts w:ascii="Arial" w:hAnsi="Arial" w:cs="Arial"/>
          <w:color w:val="000000" w:themeColor="text1"/>
        </w:rPr>
        <w:t>Zhou</w:t>
      </w:r>
      <w:r w:rsidR="00671214" w:rsidRPr="008D298E">
        <w:rPr>
          <w:rFonts w:ascii="Arial" w:hAnsi="Arial" w:cs="Arial"/>
          <w:color w:val="000000" w:themeColor="text1"/>
          <w:vertAlign w:val="superscript"/>
        </w:rPr>
        <w:t>11</w:t>
      </w:r>
      <w:r w:rsidRPr="008D298E">
        <w:rPr>
          <w:rFonts w:ascii="Arial" w:hAnsi="Arial" w:cs="Arial"/>
          <w:color w:val="000000" w:themeColor="text1"/>
          <w:vertAlign w:val="superscript"/>
        </w:rPr>
        <w:t>,</w:t>
      </w:r>
      <w:r w:rsidRPr="008D298E">
        <w:rPr>
          <w:rFonts w:ascii="Arial" w:hAnsi="Arial" w:cs="Arial"/>
          <w:color w:val="000000" w:themeColor="text1"/>
        </w:rPr>
        <w:t>*</w:t>
      </w:r>
    </w:p>
    <w:p w14:paraId="40305632" w14:textId="77777777" w:rsidR="00BD6FFC" w:rsidRPr="008D298E" w:rsidRDefault="00BD6FFC" w:rsidP="00F94888">
      <w:pPr>
        <w:spacing w:after="0" w:line="240" w:lineRule="auto"/>
        <w:contextualSpacing/>
        <w:jc w:val="center"/>
        <w:rPr>
          <w:rFonts w:ascii="Arial" w:hAnsi="Arial" w:cs="Arial"/>
          <w:color w:val="000000" w:themeColor="text1"/>
        </w:rPr>
      </w:pPr>
    </w:p>
    <w:p w14:paraId="3C0C260F" w14:textId="77777777" w:rsidR="00F40F6D" w:rsidRPr="008D298E" w:rsidRDefault="00F40F6D"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1</w:t>
      </w:r>
      <w:r w:rsidRPr="008D298E">
        <w:rPr>
          <w:rFonts w:ascii="Arial" w:hAnsi="Arial" w:cs="Arial"/>
          <w:color w:val="000000" w:themeColor="text1"/>
        </w:rPr>
        <w:t>Department of Laboratory</w:t>
      </w:r>
      <w:r w:rsidR="00B87E6C" w:rsidRPr="008D298E">
        <w:rPr>
          <w:rFonts w:ascii="Arial" w:hAnsi="Arial" w:cs="Arial"/>
          <w:color w:val="000000" w:themeColor="text1"/>
        </w:rPr>
        <w:t xml:space="preserve"> </w:t>
      </w:r>
      <w:r w:rsidRPr="008D298E">
        <w:rPr>
          <w:rFonts w:ascii="Arial" w:hAnsi="Arial" w:cs="Arial"/>
          <w:color w:val="000000" w:themeColor="text1"/>
        </w:rPr>
        <w:t>Medicine, Affiliated Hospital of Nantong University, Nantong, Jiangsu Province, China</w:t>
      </w:r>
    </w:p>
    <w:p w14:paraId="391CD0A9" w14:textId="77777777" w:rsidR="00F40F6D" w:rsidRPr="008D298E" w:rsidRDefault="00F40F6D"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2</w:t>
      </w:r>
      <w:r w:rsidRPr="008D298E">
        <w:rPr>
          <w:rFonts w:ascii="Arial" w:hAnsi="Arial" w:cs="Arial"/>
          <w:color w:val="000000" w:themeColor="text1"/>
        </w:rPr>
        <w:t>State Key Laboratory of Genetic Engineering, Collaborative Innovation Center for Genetics and Development, School of Life Sciences, Fudan University, Shanghai, China</w:t>
      </w:r>
      <w:del w:id="12" w:author="Andreae, Emily A" w:date="2020-01-16T15:26:00Z">
        <w:r w:rsidRPr="008D298E" w:rsidDel="003F5614">
          <w:rPr>
            <w:rFonts w:ascii="Arial" w:hAnsi="Arial" w:cs="Arial"/>
            <w:color w:val="000000" w:themeColor="text1"/>
          </w:rPr>
          <w:delText>;</w:delText>
        </w:r>
      </w:del>
    </w:p>
    <w:p w14:paraId="217DBA9D" w14:textId="77777777" w:rsidR="00F40F6D" w:rsidRPr="008D298E" w:rsidRDefault="00AB313B"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3</w:t>
      </w:r>
      <w:r w:rsidRPr="008D298E">
        <w:rPr>
          <w:rFonts w:ascii="Arial" w:hAnsi="Arial" w:cs="Arial"/>
          <w:color w:val="000000" w:themeColor="text1"/>
        </w:rPr>
        <w:t>Department of Biochemistry and Molecular Biology, College of Basic Medical Sciences, Nanchang University, Nanchang, China</w:t>
      </w:r>
    </w:p>
    <w:p w14:paraId="6F6CDCFE" w14:textId="77777777" w:rsidR="00395F87" w:rsidRPr="008D298E" w:rsidRDefault="00AB313B"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4</w:t>
      </w:r>
      <w:r w:rsidR="00395F87" w:rsidRPr="008D298E">
        <w:rPr>
          <w:rFonts w:ascii="Arial" w:hAnsi="Arial" w:cs="Arial"/>
          <w:color w:val="000000" w:themeColor="text1"/>
        </w:rPr>
        <w:t xml:space="preserve">Department of Gastroenterology, </w:t>
      </w:r>
      <w:bookmarkStart w:id="13" w:name="OLE_LINK20"/>
      <w:bookmarkStart w:id="14" w:name="OLE_LINK21"/>
      <w:bookmarkStart w:id="15" w:name="OLE_LINK22"/>
      <w:bookmarkStart w:id="16" w:name="OLE_LINK23"/>
      <w:r w:rsidR="00395F87" w:rsidRPr="008D298E">
        <w:rPr>
          <w:rFonts w:ascii="Arial" w:hAnsi="Arial" w:cs="Arial"/>
          <w:color w:val="000000" w:themeColor="text1"/>
        </w:rPr>
        <w:t>Affiliated Hospital of Nantong University</w:t>
      </w:r>
      <w:bookmarkEnd w:id="13"/>
      <w:bookmarkEnd w:id="14"/>
      <w:bookmarkEnd w:id="15"/>
      <w:bookmarkEnd w:id="16"/>
      <w:r w:rsidR="00395F87" w:rsidRPr="008D298E">
        <w:rPr>
          <w:rFonts w:ascii="Arial" w:hAnsi="Arial" w:cs="Arial"/>
          <w:color w:val="000000" w:themeColor="text1"/>
        </w:rPr>
        <w:t>, Nantong, China</w:t>
      </w:r>
    </w:p>
    <w:p w14:paraId="3E66F2CF" w14:textId="77777777" w:rsidR="00395F87" w:rsidRPr="008D298E" w:rsidRDefault="00395F87"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5</w:t>
      </w:r>
      <w:r w:rsidR="007670E7" w:rsidRPr="008D298E">
        <w:rPr>
          <w:rFonts w:ascii="Arial" w:hAnsi="Arial" w:cs="Arial"/>
          <w:color w:val="000000" w:themeColor="text1"/>
        </w:rPr>
        <w:t xml:space="preserve">Department of </w:t>
      </w:r>
      <w:r w:rsidR="00ED2452" w:rsidRPr="008D298E">
        <w:rPr>
          <w:rFonts w:ascii="Arial" w:hAnsi="Arial" w:cs="Arial"/>
          <w:color w:val="000000" w:themeColor="text1"/>
        </w:rPr>
        <w:t xml:space="preserve">Gastrointestinal </w:t>
      </w:r>
      <w:r w:rsidR="007670E7" w:rsidRPr="008D298E">
        <w:rPr>
          <w:rFonts w:ascii="Arial" w:hAnsi="Arial" w:cs="Arial"/>
          <w:color w:val="000000" w:themeColor="text1"/>
        </w:rPr>
        <w:t>Surgery, Affiliated Hospital of Nantong University, Nantong, Jiangsu Province, China</w:t>
      </w:r>
    </w:p>
    <w:p w14:paraId="0E7DD6D4" w14:textId="77777777" w:rsidR="001A1019" w:rsidRPr="008D298E" w:rsidRDefault="001A1019"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6</w:t>
      </w:r>
      <w:r w:rsidRPr="008D298E">
        <w:rPr>
          <w:rFonts w:ascii="Arial" w:hAnsi="Arial" w:cs="Arial"/>
          <w:color w:val="000000" w:themeColor="text1"/>
        </w:rPr>
        <w:t>The Hand Surgery Research Center, Department of Hand Surgery, Affiliated Hospital of Nantong University, Nantong, Jiangsu Province, China</w:t>
      </w:r>
    </w:p>
    <w:p w14:paraId="0CA73E83" w14:textId="16DF3713" w:rsidR="007670E7" w:rsidRPr="008D298E" w:rsidRDefault="001A1019"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7</w:t>
      </w:r>
      <w:r w:rsidRPr="008D298E">
        <w:rPr>
          <w:rFonts w:ascii="Arial" w:hAnsi="Arial" w:cs="Arial"/>
          <w:color w:val="000000" w:themeColor="text1"/>
        </w:rPr>
        <w:t xml:space="preserve">Department </w:t>
      </w:r>
      <w:r w:rsidR="007670E7" w:rsidRPr="008D298E">
        <w:rPr>
          <w:rFonts w:ascii="Arial" w:hAnsi="Arial" w:cs="Arial"/>
          <w:color w:val="000000" w:themeColor="text1"/>
        </w:rPr>
        <w:t>of Ophthalmology of Children, the Second Affiliated Hospital of Nanchang University, Nanchang, China</w:t>
      </w:r>
    </w:p>
    <w:p w14:paraId="0715E39C" w14:textId="05D58082" w:rsidR="006A08D7" w:rsidRPr="008D298E" w:rsidRDefault="001A1019"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8</w:t>
      </w:r>
      <w:r w:rsidR="00671214" w:rsidRPr="008D298E">
        <w:rPr>
          <w:rFonts w:ascii="Arial" w:hAnsi="Arial" w:cs="Arial"/>
          <w:color w:val="000000" w:themeColor="text1"/>
        </w:rPr>
        <w:t>Center for Precision Medicine Research, Marshfield Clinic Research Institute, Marshfield, WI 54449, USA</w:t>
      </w:r>
    </w:p>
    <w:p w14:paraId="6DC99E1A" w14:textId="77777777" w:rsidR="00521ECD" w:rsidRPr="008D298E" w:rsidRDefault="001A1019"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9</w:t>
      </w:r>
      <w:r w:rsidRPr="008D298E">
        <w:rPr>
          <w:rFonts w:ascii="Arial" w:hAnsi="Arial" w:cs="Arial"/>
          <w:color w:val="000000" w:themeColor="text1"/>
        </w:rPr>
        <w:t xml:space="preserve">Institute </w:t>
      </w:r>
      <w:r w:rsidR="00521ECD" w:rsidRPr="008D298E">
        <w:rPr>
          <w:rFonts w:ascii="Arial" w:hAnsi="Arial" w:cs="Arial"/>
          <w:color w:val="000000" w:themeColor="text1"/>
        </w:rPr>
        <w:t>of Rheumatology, Immunology and Allergy, Fudan University, Shanghai, China</w:t>
      </w:r>
      <w:del w:id="17" w:author="Andreae, Emily A" w:date="2020-01-16T15:26:00Z">
        <w:r w:rsidR="00521ECD" w:rsidRPr="008D298E" w:rsidDel="003F5614">
          <w:rPr>
            <w:rFonts w:ascii="Arial" w:hAnsi="Arial" w:cs="Arial"/>
            <w:color w:val="000000" w:themeColor="text1"/>
          </w:rPr>
          <w:delText>;</w:delText>
        </w:r>
      </w:del>
    </w:p>
    <w:p w14:paraId="6AC341C1" w14:textId="77777777" w:rsidR="00521ECD" w:rsidRPr="008D298E" w:rsidRDefault="001A1019"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10</w:t>
      </w:r>
      <w:r w:rsidRPr="008D298E">
        <w:rPr>
          <w:rFonts w:ascii="Arial" w:hAnsi="Arial" w:cs="Arial"/>
          <w:color w:val="000000" w:themeColor="text1"/>
        </w:rPr>
        <w:t xml:space="preserve">Human </w:t>
      </w:r>
      <w:r w:rsidR="00521ECD" w:rsidRPr="008D298E">
        <w:rPr>
          <w:rFonts w:ascii="Arial" w:hAnsi="Arial" w:cs="Arial"/>
          <w:color w:val="000000" w:themeColor="text1"/>
        </w:rPr>
        <w:t>Phenome Institute, Fudan University, Shanghai, China</w:t>
      </w:r>
    </w:p>
    <w:p w14:paraId="788588A9" w14:textId="5326966B" w:rsidR="00671214" w:rsidRPr="008D298E" w:rsidRDefault="00671214" w:rsidP="00F94888">
      <w:pPr>
        <w:spacing w:after="0" w:line="240" w:lineRule="auto"/>
        <w:contextualSpacing/>
        <w:rPr>
          <w:rFonts w:ascii="Arial" w:hAnsi="Arial" w:cs="Arial"/>
          <w:color w:val="000000" w:themeColor="text1"/>
        </w:rPr>
      </w:pPr>
      <w:r w:rsidRPr="008D298E">
        <w:rPr>
          <w:rFonts w:ascii="Arial" w:hAnsi="Arial" w:cs="Arial"/>
          <w:color w:val="000000" w:themeColor="text1"/>
          <w:vertAlign w:val="superscript"/>
        </w:rPr>
        <w:t>11</w:t>
      </w:r>
      <w:r w:rsidRPr="008D298E">
        <w:rPr>
          <w:rFonts w:ascii="Arial" w:hAnsi="Arial" w:cs="Arial"/>
          <w:color w:val="000000" w:themeColor="text1"/>
        </w:rPr>
        <w:t>University of Texas-McGovern Medical School, Houston, TX, USA</w:t>
      </w:r>
    </w:p>
    <w:p w14:paraId="5FBE821F" w14:textId="77777777" w:rsidR="00521ECD" w:rsidRPr="008D298E" w:rsidRDefault="00521ECD" w:rsidP="00F94888">
      <w:pPr>
        <w:spacing w:after="0" w:line="240" w:lineRule="auto"/>
        <w:contextualSpacing/>
        <w:rPr>
          <w:rFonts w:ascii="Arial" w:hAnsi="Arial" w:cs="Arial"/>
          <w:color w:val="000000" w:themeColor="text1"/>
        </w:rPr>
      </w:pPr>
    </w:p>
    <w:p w14:paraId="2A92C684" w14:textId="77777777" w:rsidR="00AE6002" w:rsidRPr="008D298E" w:rsidRDefault="00AE6002" w:rsidP="00F94888">
      <w:pPr>
        <w:spacing w:after="0" w:line="240" w:lineRule="auto"/>
        <w:contextualSpacing/>
        <w:rPr>
          <w:rFonts w:ascii="Arial" w:hAnsi="Arial" w:cs="Arial"/>
          <w:color w:val="000000" w:themeColor="text1"/>
        </w:rPr>
      </w:pPr>
      <w:r w:rsidRPr="008D298E">
        <w:rPr>
          <w:rFonts w:ascii="Arial" w:hAnsi="Arial" w:cs="Arial"/>
          <w:color w:val="000000" w:themeColor="text1"/>
        </w:rPr>
        <w:t>*</w:t>
      </w:r>
      <w:del w:id="18" w:author="Andreae, Emily A" w:date="2020-01-16T15:26:00Z">
        <w:r w:rsidRPr="008D298E" w:rsidDel="003F5614">
          <w:rPr>
            <w:rFonts w:ascii="Arial" w:hAnsi="Arial" w:cs="Arial"/>
            <w:color w:val="000000" w:themeColor="text1"/>
          </w:rPr>
          <w:delText>,</w:delText>
        </w:r>
      </w:del>
      <w:r w:rsidRPr="008D298E">
        <w:rPr>
          <w:rFonts w:ascii="Arial" w:hAnsi="Arial" w:cs="Arial"/>
          <w:color w:val="000000" w:themeColor="text1"/>
        </w:rPr>
        <w:t xml:space="preserve"> Corresponding authors:</w:t>
      </w:r>
    </w:p>
    <w:p w14:paraId="5BD674F7" w14:textId="524FFD77" w:rsidR="00AE6002" w:rsidRPr="008D298E" w:rsidRDefault="00AE6002" w:rsidP="00F94888">
      <w:pPr>
        <w:spacing w:after="0" w:line="240" w:lineRule="auto"/>
        <w:contextualSpacing/>
        <w:rPr>
          <w:rFonts w:ascii="Arial" w:hAnsi="Arial" w:cs="Arial"/>
          <w:color w:val="000000" w:themeColor="text1"/>
        </w:rPr>
      </w:pPr>
      <w:r w:rsidRPr="008D298E">
        <w:rPr>
          <w:rFonts w:ascii="Arial" w:hAnsi="Arial" w:cs="Arial"/>
          <w:color w:val="000000" w:themeColor="text1"/>
        </w:rPr>
        <w:t xml:space="preserve">Xiaodong Zhou, University of Texas-McGovern Medical School, TX, USA. Phone: +1-7135006088, Fax: +1-7135006088, E-mail: </w:t>
      </w:r>
      <w:r w:rsidR="00AA0F38" w:rsidRPr="008D298E">
        <w:rPr>
          <w:rFonts w:ascii="Arial" w:hAnsi="Arial" w:cs="Arial"/>
          <w:color w:val="000000" w:themeColor="text1"/>
        </w:rPr>
        <w:t>zhouxd@hotmail.com</w:t>
      </w:r>
    </w:p>
    <w:p w14:paraId="4D521EB7" w14:textId="77777777" w:rsidR="00E41236" w:rsidRPr="008D298E" w:rsidRDefault="00AE6002" w:rsidP="00F94888">
      <w:pPr>
        <w:spacing w:after="0" w:line="240" w:lineRule="auto"/>
        <w:contextualSpacing/>
        <w:rPr>
          <w:rFonts w:ascii="Arial" w:hAnsi="Arial" w:cs="Arial"/>
          <w:color w:val="000000" w:themeColor="text1"/>
        </w:rPr>
      </w:pPr>
      <w:r w:rsidRPr="008D298E">
        <w:rPr>
          <w:rFonts w:ascii="Arial" w:hAnsi="Arial" w:cs="Arial"/>
          <w:color w:val="000000" w:themeColor="text1"/>
        </w:rPr>
        <w:t>Weifeng Ding, Department of Laboratory</w:t>
      </w:r>
      <w:r w:rsidR="00B87E6C" w:rsidRPr="008D298E">
        <w:rPr>
          <w:rFonts w:ascii="Arial" w:hAnsi="Arial" w:cs="Arial"/>
          <w:color w:val="000000" w:themeColor="text1"/>
        </w:rPr>
        <w:t xml:space="preserve"> </w:t>
      </w:r>
      <w:r w:rsidRPr="008D298E">
        <w:rPr>
          <w:rFonts w:ascii="Arial" w:hAnsi="Arial" w:cs="Arial"/>
          <w:color w:val="000000" w:themeColor="text1"/>
        </w:rPr>
        <w:t>Medicine, Affiliated Hospital of Nantong University, Nantong, Jiangsu Province, China. Phone: +86-513-85052105, Fax: +86-513-</w:t>
      </w:r>
      <w:r w:rsidR="008B6961" w:rsidRPr="008D298E">
        <w:rPr>
          <w:rFonts w:ascii="Arial" w:hAnsi="Arial" w:cs="Arial"/>
          <w:color w:val="000000" w:themeColor="text1"/>
        </w:rPr>
        <w:t>85052483</w:t>
      </w:r>
      <w:r w:rsidRPr="008D298E">
        <w:rPr>
          <w:rFonts w:ascii="Arial" w:hAnsi="Arial" w:cs="Arial"/>
          <w:color w:val="000000" w:themeColor="text1"/>
        </w:rPr>
        <w:t xml:space="preserve">, E-mail: </w:t>
      </w:r>
      <w:r w:rsidR="008F2D5E" w:rsidRPr="008D298E">
        <w:rPr>
          <w:rFonts w:ascii="Arial" w:hAnsi="Arial" w:cs="Arial"/>
          <w:color w:val="000000" w:themeColor="text1"/>
        </w:rPr>
        <w:t>dwf@ntu.edu.cn</w:t>
      </w:r>
    </w:p>
    <w:p w14:paraId="6F941530" w14:textId="77777777" w:rsidR="00B127ED" w:rsidRDefault="00B127ED" w:rsidP="00F94888">
      <w:pPr>
        <w:spacing w:after="0" w:line="240" w:lineRule="auto"/>
        <w:contextualSpacing/>
        <w:rPr>
          <w:rFonts w:ascii="Arial" w:hAnsi="Arial" w:cs="Arial"/>
          <w:b/>
          <w:color w:val="000000" w:themeColor="text1"/>
        </w:rPr>
      </w:pPr>
      <w:r>
        <w:rPr>
          <w:rFonts w:ascii="Arial" w:hAnsi="Arial" w:cs="Arial"/>
          <w:b/>
          <w:color w:val="000000" w:themeColor="text1"/>
        </w:rPr>
        <w:br w:type="page"/>
      </w:r>
    </w:p>
    <w:p w14:paraId="7C90976E" w14:textId="55B1767D" w:rsidR="00494B7B" w:rsidRDefault="00494B7B" w:rsidP="00F94888">
      <w:pPr>
        <w:spacing w:after="0" w:line="240" w:lineRule="auto"/>
        <w:contextualSpacing/>
        <w:rPr>
          <w:rFonts w:ascii="Arial" w:hAnsi="Arial" w:cs="Arial"/>
          <w:b/>
          <w:color w:val="000000" w:themeColor="text1"/>
          <w:sz w:val="24"/>
        </w:rPr>
      </w:pPr>
      <w:r w:rsidRPr="00832177">
        <w:rPr>
          <w:rFonts w:ascii="Arial" w:hAnsi="Arial" w:cs="Arial"/>
          <w:b/>
          <w:color w:val="000000" w:themeColor="text1"/>
          <w:sz w:val="24"/>
        </w:rPr>
        <w:lastRenderedPageBreak/>
        <w:t>Abstract</w:t>
      </w:r>
    </w:p>
    <w:p w14:paraId="141B81CA" w14:textId="77777777" w:rsidR="00F94888" w:rsidRPr="00832177" w:rsidRDefault="00F94888" w:rsidP="00F94888">
      <w:pPr>
        <w:spacing w:after="0" w:line="240" w:lineRule="auto"/>
        <w:contextualSpacing/>
        <w:rPr>
          <w:rFonts w:ascii="Arial" w:hAnsi="Arial" w:cs="Arial"/>
          <w:b/>
          <w:color w:val="000000" w:themeColor="text1"/>
          <w:sz w:val="24"/>
        </w:rPr>
      </w:pPr>
    </w:p>
    <w:p w14:paraId="61F18F62" w14:textId="4923B406" w:rsidR="00AB6EA1" w:rsidRPr="008D298E" w:rsidRDefault="003F5614" w:rsidP="00F94888">
      <w:pPr>
        <w:spacing w:after="0" w:line="240" w:lineRule="auto"/>
        <w:contextualSpacing/>
        <w:jc w:val="both"/>
        <w:rPr>
          <w:rFonts w:ascii="Arial" w:hAnsi="Arial" w:cs="Arial"/>
          <w:color w:val="000000" w:themeColor="text1"/>
        </w:rPr>
      </w:pPr>
      <w:ins w:id="19" w:author="Andreae, Emily A" w:date="2020-01-16T15:29:00Z">
        <w:r>
          <w:rPr>
            <w:rFonts w:ascii="Arial" w:hAnsi="Arial" w:cs="Arial"/>
          </w:rPr>
          <w:t>M</w:t>
        </w:r>
      </w:ins>
      <w:ins w:id="20" w:author="Andreae, Emily A" w:date="2020-01-16T15:32:00Z">
        <w:r w:rsidRPr="003F5614">
          <w:rPr>
            <w:rFonts w:ascii="Arial" w:hAnsi="Arial" w:cs="Arial"/>
          </w:rPr>
          <w:t>ajor histocompatibility complex (HLA) c</w:t>
        </w:r>
        <w:r>
          <w:rPr>
            <w:rFonts w:ascii="Arial" w:hAnsi="Arial" w:cs="Arial"/>
          </w:rPr>
          <w:t>lass I chain-related protein</w:t>
        </w:r>
        <w:r w:rsidRPr="003F5614">
          <w:rPr>
            <w:rFonts w:ascii="Arial" w:hAnsi="Arial" w:cs="Arial"/>
          </w:rPr>
          <w:t xml:space="preserve"> A </w:t>
        </w:r>
        <w:r>
          <w:rPr>
            <w:rFonts w:ascii="Arial" w:hAnsi="Arial" w:cs="Arial"/>
          </w:rPr>
          <w:t>(</w:t>
        </w:r>
      </w:ins>
      <w:r w:rsidR="00AB6EA1" w:rsidRPr="008D298E">
        <w:rPr>
          <w:rFonts w:ascii="Arial" w:hAnsi="Arial" w:cs="Arial"/>
        </w:rPr>
        <w:t>MICA</w:t>
      </w:r>
      <w:ins w:id="21" w:author="Andreae, Emily A" w:date="2020-01-16T15:32:00Z">
        <w:r>
          <w:rPr>
            <w:rFonts w:ascii="Arial" w:hAnsi="Arial" w:cs="Arial"/>
          </w:rPr>
          <w:t>)</w:t>
        </w:r>
      </w:ins>
      <w:del w:id="22" w:author="Andreae, Emily A" w:date="2020-01-16T15:32:00Z">
        <w:r w:rsidR="00AB6EA1" w:rsidRPr="008D298E" w:rsidDel="003F5614">
          <w:rPr>
            <w:rFonts w:ascii="Arial" w:hAnsi="Arial" w:cs="Arial"/>
          </w:rPr>
          <w:delText>, a highly polymorphic gene,</w:delText>
        </w:r>
      </w:del>
      <w:r w:rsidR="00AB6EA1" w:rsidRPr="008D298E">
        <w:rPr>
          <w:rFonts w:ascii="Arial" w:hAnsi="Arial" w:cs="Arial"/>
        </w:rPr>
        <w:t xml:space="preserve"> regulates immune surveillance through activation of </w:t>
      </w:r>
      <w:del w:id="23" w:author="Andreae, Emily A" w:date="2020-01-16T15:27:00Z">
        <w:r w:rsidR="00AB6EA1" w:rsidRPr="008D298E" w:rsidDel="003F5614">
          <w:rPr>
            <w:rFonts w:ascii="Arial" w:hAnsi="Arial" w:cs="Arial"/>
          </w:rPr>
          <w:delText xml:space="preserve">its receptor, </w:delText>
        </w:r>
      </w:del>
      <w:r w:rsidR="00AB6EA1" w:rsidRPr="008D298E">
        <w:rPr>
          <w:rFonts w:ascii="Arial" w:hAnsi="Arial" w:cs="Arial"/>
        </w:rPr>
        <w:t>NKG2D</w:t>
      </w:r>
      <w:ins w:id="24" w:author="Andreae, Emily A" w:date="2020-01-16T15:28:00Z">
        <w:r>
          <w:rPr>
            <w:rFonts w:ascii="Arial" w:hAnsi="Arial" w:cs="Arial"/>
          </w:rPr>
          <w:t xml:space="preserve"> </w:t>
        </w:r>
      </w:ins>
      <w:ins w:id="25" w:author="Andreae, Emily A" w:date="2020-01-16T16:04:00Z">
        <w:r w:rsidR="00B127ED">
          <w:rPr>
            <w:rFonts w:ascii="Arial" w:hAnsi="Arial" w:cs="Arial"/>
          </w:rPr>
          <w:t>(</w:t>
        </w:r>
        <w:r w:rsidR="00B127ED" w:rsidRPr="00B127ED">
          <w:rPr>
            <w:rFonts w:ascii="Arial" w:hAnsi="Arial" w:cs="Arial"/>
          </w:rPr>
          <w:t>natural killer group 2D</w:t>
        </w:r>
        <w:r w:rsidR="00B127ED">
          <w:rPr>
            <w:rFonts w:ascii="Arial" w:hAnsi="Arial" w:cs="Arial"/>
          </w:rPr>
          <w:t xml:space="preserve">) </w:t>
        </w:r>
      </w:ins>
      <w:ins w:id="26" w:author="Andreae, Emily A" w:date="2020-01-16T15:28:00Z">
        <w:r>
          <w:rPr>
            <w:rFonts w:ascii="Arial" w:hAnsi="Arial" w:cs="Arial"/>
          </w:rPr>
          <w:t>receptor</w:t>
        </w:r>
      </w:ins>
      <w:r w:rsidR="00AB6EA1" w:rsidRPr="008D298E">
        <w:rPr>
          <w:rFonts w:ascii="Arial" w:hAnsi="Arial" w:cs="Arial"/>
        </w:rPr>
        <w:t xml:space="preserve">. However, </w:t>
      </w:r>
      <w:ins w:id="27" w:author="Andreae, Emily A" w:date="2020-01-16T15:28:00Z">
        <w:r>
          <w:rPr>
            <w:rFonts w:ascii="Arial" w:hAnsi="Arial" w:cs="Arial"/>
          </w:rPr>
          <w:t>the</w:t>
        </w:r>
      </w:ins>
      <w:del w:id="28" w:author="Andreae, Emily A" w:date="2020-01-16T15:28:00Z">
        <w:r w:rsidR="00AB6EA1" w:rsidRPr="008D298E" w:rsidDel="003F5614">
          <w:rPr>
            <w:rFonts w:ascii="Arial" w:hAnsi="Arial" w:cs="Arial"/>
          </w:rPr>
          <w:delText>its</w:delText>
        </w:r>
      </w:del>
      <w:r w:rsidR="00AB6EA1" w:rsidRPr="008D298E">
        <w:rPr>
          <w:rFonts w:ascii="Arial" w:hAnsi="Arial" w:cs="Arial"/>
        </w:rPr>
        <w:t xml:space="preserve"> genetic association, potential function</w:t>
      </w:r>
      <w:ins w:id="29" w:author="Andreae, Emily A" w:date="2020-01-16T15:28:00Z">
        <w:r>
          <w:rPr>
            <w:rFonts w:ascii="Arial" w:hAnsi="Arial" w:cs="Arial"/>
          </w:rPr>
          <w:t>,</w:t>
        </w:r>
      </w:ins>
      <w:r w:rsidR="00AB6EA1" w:rsidRPr="008D298E">
        <w:rPr>
          <w:rFonts w:ascii="Arial" w:hAnsi="Arial" w:cs="Arial"/>
        </w:rPr>
        <w:t xml:space="preserve"> and </w:t>
      </w:r>
      <w:del w:id="30" w:author="Andreae, Emily A" w:date="2020-01-16T15:28:00Z">
        <w:r w:rsidR="00AB6EA1" w:rsidRPr="008D298E" w:rsidDel="003F5614">
          <w:rPr>
            <w:rFonts w:ascii="Arial" w:hAnsi="Arial" w:cs="Arial"/>
          </w:rPr>
          <w:delText>prognosis</w:delText>
        </w:r>
      </w:del>
      <w:r w:rsidR="00AB6EA1" w:rsidRPr="008D298E">
        <w:rPr>
          <w:rFonts w:ascii="Arial" w:hAnsi="Arial" w:cs="Arial"/>
        </w:rPr>
        <w:t xml:space="preserve"> predicti</w:t>
      </w:r>
      <w:ins w:id="31" w:author="Andreae, Emily A" w:date="2020-01-16T15:28:00Z">
        <w:r>
          <w:rPr>
            <w:rFonts w:ascii="Arial" w:hAnsi="Arial" w:cs="Arial"/>
          </w:rPr>
          <w:t>ve ability</w:t>
        </w:r>
      </w:ins>
      <w:ins w:id="32" w:author="Andreae, Emily A" w:date="2020-01-16T15:29:00Z">
        <w:r>
          <w:rPr>
            <w:rFonts w:ascii="Arial" w:hAnsi="Arial" w:cs="Arial"/>
          </w:rPr>
          <w:t xml:space="preserve"> </w:t>
        </w:r>
      </w:ins>
      <w:del w:id="33" w:author="Andreae, Emily A" w:date="2020-01-16T15:28:00Z">
        <w:r w:rsidR="00AB6EA1" w:rsidRPr="008D298E" w:rsidDel="003F5614">
          <w:rPr>
            <w:rFonts w:ascii="Arial" w:hAnsi="Arial" w:cs="Arial"/>
          </w:rPr>
          <w:delText>on with</w:delText>
        </w:r>
      </w:del>
      <w:del w:id="34" w:author="Andreae, Emily A" w:date="2020-01-16T15:29:00Z">
        <w:r w:rsidR="00AB6EA1" w:rsidRPr="008D298E" w:rsidDel="003F5614">
          <w:rPr>
            <w:rFonts w:ascii="Arial" w:hAnsi="Arial" w:cs="Arial"/>
          </w:rPr>
          <w:delText xml:space="preserve"> </w:delText>
        </w:r>
      </w:del>
      <w:ins w:id="35" w:author="Andreae, Emily A" w:date="2020-01-16T15:29:00Z">
        <w:r>
          <w:rPr>
            <w:rFonts w:ascii="Arial" w:hAnsi="Arial" w:cs="Arial"/>
          </w:rPr>
          <w:t xml:space="preserve">of </w:t>
        </w:r>
      </w:ins>
      <w:ins w:id="36" w:author="Andreae, Emily A" w:date="2020-01-16T15:32:00Z">
        <w:r>
          <w:rPr>
            <w:rFonts w:ascii="Arial" w:hAnsi="Arial" w:cs="Arial"/>
          </w:rPr>
          <w:t xml:space="preserve">MICA alleles with </w:t>
        </w:r>
      </w:ins>
      <w:r w:rsidR="00AB6EA1" w:rsidRPr="008D298E">
        <w:rPr>
          <w:rFonts w:ascii="Arial" w:hAnsi="Arial" w:cs="Arial"/>
        </w:rPr>
        <w:t xml:space="preserve">colorectal cancer (CRC) </w:t>
      </w:r>
      <w:ins w:id="37" w:author="Andreae, Emily A" w:date="2020-01-16T15:29:00Z">
        <w:r>
          <w:rPr>
            <w:rFonts w:ascii="Arial" w:hAnsi="Arial" w:cs="Arial"/>
          </w:rPr>
          <w:t xml:space="preserve">prognosis </w:t>
        </w:r>
      </w:ins>
      <w:r w:rsidR="00AB6EA1" w:rsidRPr="008D298E">
        <w:rPr>
          <w:rFonts w:ascii="Arial" w:hAnsi="Arial" w:cs="Arial"/>
        </w:rPr>
        <w:t xml:space="preserve">remain undefined. </w:t>
      </w:r>
      <w:r w:rsidR="00182C17" w:rsidRPr="008D298E">
        <w:rPr>
          <w:rFonts w:ascii="Arial" w:hAnsi="Arial" w:cs="Arial"/>
        </w:rPr>
        <w:t>In this study,</w:t>
      </w:r>
      <w:r w:rsidR="00182C17" w:rsidRPr="008D298E">
        <w:rPr>
          <w:rFonts w:ascii="Arial" w:hAnsi="Arial" w:cs="Arial"/>
          <w:color w:val="000000" w:themeColor="text1"/>
        </w:rPr>
        <w:t xml:space="preserve"> w</w:t>
      </w:r>
      <w:r w:rsidR="00AB6EA1" w:rsidRPr="008D298E">
        <w:rPr>
          <w:rFonts w:ascii="Arial" w:hAnsi="Arial" w:cs="Arial"/>
          <w:color w:val="000000" w:themeColor="text1"/>
        </w:rPr>
        <w:t>e</w:t>
      </w:r>
      <w:ins w:id="38" w:author="Andreae, Emily A" w:date="2020-01-16T15:33:00Z">
        <w:r>
          <w:rPr>
            <w:rFonts w:ascii="Arial" w:hAnsi="Arial" w:cs="Arial"/>
            <w:color w:val="000000" w:themeColor="text1"/>
          </w:rPr>
          <w:t xml:space="preserve"> </w:t>
        </w:r>
      </w:ins>
      <w:ins w:id="39" w:author="Andreae, Emily A" w:date="2020-01-16T15:34:00Z">
        <w:r>
          <w:rPr>
            <w:rFonts w:ascii="Arial" w:hAnsi="Arial" w:cs="Arial"/>
            <w:color w:val="000000" w:themeColor="text1"/>
          </w:rPr>
          <w:t>characterized</w:t>
        </w:r>
      </w:ins>
      <w:del w:id="40" w:author="Andreae, Emily A" w:date="2020-01-16T15:33:00Z">
        <w:r w:rsidR="00AB6EA1" w:rsidRPr="008D298E" w:rsidDel="003F5614">
          <w:rPr>
            <w:rFonts w:ascii="Arial" w:hAnsi="Arial" w:cs="Arial"/>
            <w:color w:val="000000" w:themeColor="text1"/>
          </w:rPr>
          <w:delText xml:space="preserve"> examined</w:delText>
        </w:r>
      </w:del>
      <w:r w:rsidR="00AB6EA1" w:rsidRPr="008D298E">
        <w:rPr>
          <w:rFonts w:ascii="Arial" w:hAnsi="Arial" w:cs="Arial"/>
          <w:color w:val="000000" w:themeColor="text1"/>
        </w:rPr>
        <w:t xml:space="preserve"> MICA alleles in </w:t>
      </w:r>
      <w:ins w:id="41" w:author="Andreae, Emily A" w:date="2020-01-16T15:33:00Z">
        <w:r>
          <w:rPr>
            <w:rFonts w:ascii="Arial" w:hAnsi="Arial" w:cs="Arial"/>
            <w:color w:val="000000" w:themeColor="text1"/>
          </w:rPr>
          <w:t xml:space="preserve">tissue samples from </w:t>
        </w:r>
      </w:ins>
      <w:r w:rsidR="00AB6EA1" w:rsidRPr="008D298E">
        <w:rPr>
          <w:rFonts w:ascii="Arial" w:hAnsi="Arial" w:cs="Arial"/>
          <w:color w:val="000000" w:themeColor="text1"/>
        </w:rPr>
        <w:t xml:space="preserve">104 </w:t>
      </w:r>
      <w:del w:id="42" w:author="Andreae, Emily A" w:date="2020-01-16T15:33:00Z">
        <w:r w:rsidR="00AB6EA1" w:rsidRPr="008D298E" w:rsidDel="003F5614">
          <w:rPr>
            <w:rFonts w:ascii="Arial" w:hAnsi="Arial" w:cs="Arial"/>
            <w:color w:val="000000" w:themeColor="text1"/>
          </w:rPr>
          <w:delText xml:space="preserve">CRC </w:delText>
        </w:r>
      </w:del>
      <w:r w:rsidR="00AB6EA1" w:rsidRPr="008D298E">
        <w:rPr>
          <w:rFonts w:ascii="Arial" w:hAnsi="Arial" w:cs="Arial"/>
          <w:color w:val="000000" w:themeColor="text1"/>
        </w:rPr>
        <w:t xml:space="preserve">patients </w:t>
      </w:r>
      <w:ins w:id="43" w:author="Andreae, Emily A" w:date="2020-01-16T15:33:00Z">
        <w:r>
          <w:rPr>
            <w:rFonts w:ascii="Arial" w:hAnsi="Arial" w:cs="Arial"/>
            <w:color w:val="000000" w:themeColor="text1"/>
          </w:rPr>
          <w:t xml:space="preserve">with CRC </w:t>
        </w:r>
      </w:ins>
      <w:r w:rsidR="00AB6EA1" w:rsidRPr="008D298E">
        <w:rPr>
          <w:rFonts w:ascii="Arial" w:hAnsi="Arial" w:cs="Arial"/>
          <w:color w:val="000000" w:themeColor="text1"/>
        </w:rPr>
        <w:t xml:space="preserve">and 536 healthy controls </w:t>
      </w:r>
      <w:ins w:id="44" w:author="Andreae, Emily A" w:date="2020-01-16T15:34:00Z">
        <w:r>
          <w:rPr>
            <w:rFonts w:ascii="Arial" w:hAnsi="Arial" w:cs="Arial"/>
            <w:color w:val="000000" w:themeColor="text1"/>
          </w:rPr>
          <w:t xml:space="preserve">and carried out </w:t>
        </w:r>
      </w:ins>
      <w:del w:id="45" w:author="Andreae, Emily A" w:date="2020-01-16T15:34:00Z">
        <w:r w:rsidR="00AB6EA1" w:rsidRPr="008D298E" w:rsidDel="003F5614">
          <w:rPr>
            <w:rFonts w:ascii="Arial" w:hAnsi="Arial" w:cs="Arial"/>
            <w:color w:val="000000" w:themeColor="text1"/>
          </w:rPr>
          <w:delText>for</w:delText>
        </w:r>
      </w:del>
      <w:r w:rsidR="00AB6EA1" w:rsidRPr="008D298E">
        <w:rPr>
          <w:rFonts w:ascii="Arial" w:hAnsi="Arial" w:cs="Arial"/>
          <w:color w:val="000000" w:themeColor="text1"/>
        </w:rPr>
        <w:t xml:space="preserve"> genetic association studies</w:t>
      </w:r>
      <w:ins w:id="46" w:author="Andreae, Emily A" w:date="2020-01-16T15:35:00Z">
        <w:r w:rsidR="00E32153">
          <w:rPr>
            <w:rFonts w:ascii="Arial" w:hAnsi="Arial" w:cs="Arial"/>
            <w:color w:val="000000" w:themeColor="text1"/>
          </w:rPr>
          <w:t xml:space="preserve"> by</w:t>
        </w:r>
        <w:r>
          <w:rPr>
            <w:rFonts w:ascii="Arial" w:hAnsi="Arial" w:cs="Arial"/>
            <w:color w:val="000000" w:themeColor="text1"/>
          </w:rPr>
          <w:t xml:space="preserve"> molecular and clinical CRC phenotypes</w:t>
        </w:r>
      </w:ins>
      <w:r w:rsidR="00AB6EA1" w:rsidRPr="008D298E">
        <w:rPr>
          <w:rFonts w:ascii="Arial" w:hAnsi="Arial" w:cs="Arial"/>
          <w:color w:val="000000" w:themeColor="text1"/>
        </w:rPr>
        <w:t xml:space="preserve">. </w:t>
      </w:r>
      <w:ins w:id="47" w:author="Andreae, Emily A" w:date="2020-01-16T15:41:00Z">
        <w:r w:rsidR="00E32153">
          <w:rPr>
            <w:rFonts w:ascii="Arial" w:hAnsi="Arial" w:cs="Arial"/>
            <w:color w:val="000000" w:themeColor="text1"/>
          </w:rPr>
          <w:t xml:space="preserve">Preliminary sequence analysis revealed </w:t>
        </w:r>
      </w:ins>
      <w:ins w:id="48" w:author="Andreae, Emily A" w:date="2020-01-16T15:42:00Z">
        <w:r w:rsidR="00E32153" w:rsidRPr="008D298E">
          <w:rPr>
            <w:rFonts w:ascii="Arial" w:hAnsi="Arial" w:cs="Arial"/>
            <w:color w:val="000000" w:themeColor="text1"/>
          </w:rPr>
          <w:t xml:space="preserve">that </w:t>
        </w:r>
        <w:r w:rsidR="00E32153" w:rsidRPr="00E32153">
          <w:rPr>
            <w:rFonts w:ascii="Arial" w:hAnsi="Arial" w:cs="Arial"/>
            <w:i/>
            <w:color w:val="000000" w:themeColor="text1"/>
          </w:rPr>
          <w:t>MICA *009:01</w:t>
        </w:r>
        <w:r w:rsidR="00E32153">
          <w:rPr>
            <w:rFonts w:ascii="Arial" w:hAnsi="Arial" w:cs="Arial"/>
            <w:color w:val="000000" w:themeColor="text1"/>
          </w:rPr>
          <w:t xml:space="preserve"> and</w:t>
        </w:r>
        <w:r w:rsidR="00E32153" w:rsidRPr="008D298E">
          <w:rPr>
            <w:rFonts w:ascii="Arial" w:hAnsi="Arial" w:cs="Arial"/>
            <w:color w:val="000000" w:themeColor="text1"/>
          </w:rPr>
          <w:t xml:space="preserve"> </w:t>
        </w:r>
        <w:r w:rsidR="00E32153" w:rsidRPr="00E32153">
          <w:rPr>
            <w:rFonts w:ascii="Arial" w:hAnsi="Arial" w:cs="Arial"/>
            <w:i/>
            <w:color w:val="000000" w:themeColor="text1"/>
          </w:rPr>
          <w:t>*049</w:t>
        </w:r>
        <w:r w:rsidR="00E32153" w:rsidRPr="008D298E">
          <w:rPr>
            <w:rFonts w:ascii="Arial" w:hAnsi="Arial" w:cs="Arial"/>
            <w:color w:val="000000" w:themeColor="text1"/>
          </w:rPr>
          <w:t xml:space="preserve"> allele</w:t>
        </w:r>
        <w:r w:rsidR="00E32153">
          <w:rPr>
            <w:rFonts w:ascii="Arial" w:hAnsi="Arial" w:cs="Arial"/>
            <w:color w:val="000000" w:themeColor="text1"/>
          </w:rPr>
          <w:t>s were significantly decreased in patients with CRC (p=0.0049), and</w:t>
        </w:r>
        <w:r w:rsidR="00E32153" w:rsidRPr="008D298E">
          <w:rPr>
            <w:rFonts w:ascii="Arial" w:hAnsi="Arial" w:cs="Arial"/>
            <w:color w:val="000000" w:themeColor="text1"/>
          </w:rPr>
          <w:t xml:space="preserve"> </w:t>
        </w:r>
        <w:r w:rsidR="00E32153">
          <w:rPr>
            <w:rFonts w:ascii="Arial" w:hAnsi="Arial" w:cs="Arial"/>
            <w:color w:val="000000" w:themeColor="text1"/>
          </w:rPr>
          <w:t>further s</w:t>
        </w:r>
        <w:r w:rsidR="00E32153" w:rsidRPr="008D298E">
          <w:rPr>
            <w:rFonts w:ascii="Arial" w:hAnsi="Arial" w:cs="Arial"/>
            <w:color w:val="000000" w:themeColor="text1"/>
          </w:rPr>
          <w:t xml:space="preserve">tratification analysis </w:t>
        </w:r>
        <w:r w:rsidR="00E32153">
          <w:rPr>
            <w:rFonts w:ascii="Arial" w:hAnsi="Arial" w:cs="Arial"/>
            <w:color w:val="000000" w:themeColor="text1"/>
          </w:rPr>
          <w:t>indicated that</w:t>
        </w:r>
        <w:r w:rsidR="00E32153" w:rsidRPr="008D298E">
          <w:rPr>
            <w:rFonts w:ascii="Arial" w:hAnsi="Arial" w:cs="Arial"/>
            <w:color w:val="000000" w:themeColor="text1"/>
          </w:rPr>
          <w:t xml:space="preserve"> </w:t>
        </w:r>
        <w:r w:rsidR="00E32153" w:rsidRPr="00E32153">
          <w:rPr>
            <w:rFonts w:ascii="Arial" w:hAnsi="Arial" w:cs="Arial"/>
            <w:i/>
            <w:color w:val="000000" w:themeColor="text1"/>
          </w:rPr>
          <w:t>MICA *012:01</w:t>
        </w:r>
        <w:r w:rsidR="00E32153" w:rsidRPr="008D298E">
          <w:rPr>
            <w:rFonts w:ascii="Arial" w:hAnsi="Arial" w:cs="Arial"/>
            <w:color w:val="000000" w:themeColor="text1"/>
          </w:rPr>
          <w:t xml:space="preserve"> allele was associated with patients </w:t>
        </w:r>
      </w:ins>
      <w:ins w:id="49" w:author="Andreae, Emily A" w:date="2020-01-16T15:43:00Z">
        <w:r w:rsidR="00E32153">
          <w:rPr>
            <w:rFonts w:ascii="Arial" w:hAnsi="Arial" w:cs="Arial"/>
            <w:color w:val="000000" w:themeColor="text1"/>
          </w:rPr>
          <w:t xml:space="preserve">with CRC and </w:t>
        </w:r>
      </w:ins>
      <w:ins w:id="50" w:author="Andreae, Emily A" w:date="2020-01-16T15:42:00Z">
        <w:r w:rsidR="00E32153" w:rsidRPr="008D298E">
          <w:rPr>
            <w:rFonts w:ascii="Arial" w:hAnsi="Arial" w:cs="Arial"/>
            <w:color w:val="000000" w:themeColor="text1"/>
          </w:rPr>
          <w:t xml:space="preserve">carrying KRAS codon 12 mutation (p=0.027). </w:t>
        </w:r>
      </w:ins>
      <w:del w:id="51" w:author="Andreae, Emily A" w:date="2020-01-16T15:37:00Z">
        <w:r w:rsidR="00AB6EA1" w:rsidRPr="008D298E" w:rsidDel="00E32153">
          <w:rPr>
            <w:rFonts w:ascii="Arial" w:hAnsi="Arial" w:cs="Arial"/>
            <w:color w:val="000000" w:themeColor="text1"/>
          </w:rPr>
          <w:delText xml:space="preserve">Specific MICA SNPs and alleles were analyzed for association with CRC susceptibility, clinical outcomes and CRC-associated microsatellite instability, -driver gene mutations, -immune checkpoint PD-L1, -diagnosis biomarkers and disease-free survival time. </w:delText>
        </w:r>
      </w:del>
      <w:r w:rsidR="00AB6EA1" w:rsidRPr="008D298E">
        <w:rPr>
          <w:rFonts w:ascii="Arial" w:hAnsi="Arial" w:cs="Arial"/>
          <w:color w:val="000000" w:themeColor="text1"/>
        </w:rPr>
        <w:t>The function</w:t>
      </w:r>
      <w:ins w:id="52" w:author="Andreae, Emily A" w:date="2020-01-16T15:44:00Z">
        <w:r w:rsidR="00E32153">
          <w:rPr>
            <w:rFonts w:ascii="Arial" w:hAnsi="Arial" w:cs="Arial"/>
            <w:color w:val="000000" w:themeColor="text1"/>
          </w:rPr>
          <w:t>al consequences of</w:t>
        </w:r>
      </w:ins>
      <w:r w:rsidR="00AB6EA1" w:rsidRPr="008D298E">
        <w:rPr>
          <w:rFonts w:ascii="Arial" w:hAnsi="Arial" w:cs="Arial"/>
          <w:color w:val="000000" w:themeColor="text1"/>
        </w:rPr>
        <w:t xml:space="preserve"> </w:t>
      </w:r>
      <w:del w:id="53" w:author="Andreae, Emily A" w:date="2020-01-16T15:44:00Z">
        <w:r w:rsidR="00AB6EA1" w:rsidRPr="008D298E" w:rsidDel="00E32153">
          <w:rPr>
            <w:rFonts w:ascii="Arial" w:hAnsi="Arial" w:cs="Arial"/>
            <w:color w:val="000000" w:themeColor="text1"/>
          </w:rPr>
          <w:delText xml:space="preserve">of </w:delText>
        </w:r>
      </w:del>
      <w:del w:id="54" w:author="Andreae, Emily A" w:date="2020-01-16T15:38:00Z">
        <w:r w:rsidR="00AB6EA1" w:rsidRPr="008D298E" w:rsidDel="00E32153">
          <w:rPr>
            <w:rFonts w:ascii="Arial" w:hAnsi="Arial" w:cs="Arial"/>
            <w:color w:val="000000" w:themeColor="text1"/>
          </w:rPr>
          <w:delText xml:space="preserve">consequent </w:delText>
        </w:r>
      </w:del>
      <w:r w:rsidR="00AB6EA1" w:rsidRPr="008D298E">
        <w:rPr>
          <w:rFonts w:ascii="Arial" w:hAnsi="Arial" w:cs="Arial"/>
          <w:color w:val="000000" w:themeColor="text1"/>
        </w:rPr>
        <w:t xml:space="preserve">MICA alleles </w:t>
      </w:r>
      <w:ins w:id="55" w:author="Andreae, Emily A" w:date="2020-01-16T15:38:00Z">
        <w:r w:rsidR="00E32153">
          <w:rPr>
            <w:rFonts w:ascii="Arial" w:hAnsi="Arial" w:cs="Arial"/>
            <w:color w:val="000000" w:themeColor="text1"/>
          </w:rPr>
          <w:t xml:space="preserve">were examined via transfected CRC cell lines </w:t>
        </w:r>
      </w:ins>
      <w:r w:rsidR="00AB6EA1" w:rsidRPr="008D298E">
        <w:rPr>
          <w:rFonts w:ascii="Arial" w:hAnsi="Arial" w:cs="Arial"/>
          <w:color w:val="000000" w:themeColor="text1"/>
        </w:rPr>
        <w:t xml:space="preserve">which </w:t>
      </w:r>
      <w:ins w:id="56" w:author="Andreae, Emily A" w:date="2020-01-16T15:45:00Z">
        <w:r w:rsidR="00E32153">
          <w:rPr>
            <w:rFonts w:ascii="Arial" w:hAnsi="Arial" w:cs="Arial"/>
            <w:color w:val="000000" w:themeColor="text1"/>
          </w:rPr>
          <w:t xml:space="preserve">showed that </w:t>
        </w:r>
      </w:ins>
      <w:del w:id="57" w:author="Andreae, Emily A" w:date="2020-01-16T15:45:00Z">
        <w:r w:rsidR="00AB6EA1" w:rsidRPr="008D298E" w:rsidDel="00E32153">
          <w:rPr>
            <w:rFonts w:ascii="Arial" w:hAnsi="Arial" w:cs="Arial"/>
            <w:color w:val="000000" w:themeColor="text1"/>
          </w:rPr>
          <w:delText xml:space="preserve">showed special association with CRC subtype were explored in different CRC cell lines by their overexpression. The association analysis found </w:delText>
        </w:r>
      </w:del>
      <w:del w:id="58" w:author="Andreae, Emily A" w:date="2020-01-16T15:42:00Z">
        <w:r w:rsidR="00AB6EA1" w:rsidRPr="008D298E" w:rsidDel="00E32153">
          <w:rPr>
            <w:rFonts w:ascii="Arial" w:hAnsi="Arial" w:cs="Arial"/>
            <w:color w:val="000000" w:themeColor="text1"/>
          </w:rPr>
          <w:delText xml:space="preserve">that MICA *009:01 or *049 allele was significantly decreased in the patients with CRC (p=0.0049). In </w:delText>
        </w:r>
        <w:r w:rsidR="00910EB3" w:rsidRPr="008D298E" w:rsidDel="00E32153">
          <w:rPr>
            <w:rFonts w:ascii="Arial" w:hAnsi="Arial" w:cs="Arial"/>
            <w:color w:val="000000" w:themeColor="text1"/>
          </w:rPr>
          <w:delText xml:space="preserve">the stratification </w:delText>
        </w:r>
        <w:r w:rsidR="00AB6EA1" w:rsidRPr="008D298E" w:rsidDel="00E32153">
          <w:rPr>
            <w:rFonts w:ascii="Arial" w:hAnsi="Arial" w:cs="Arial"/>
            <w:color w:val="000000" w:themeColor="text1"/>
          </w:rPr>
          <w:delText>analysis of the</w:delText>
        </w:r>
        <w:r w:rsidR="00910EB3" w:rsidRPr="008D298E" w:rsidDel="00E32153">
          <w:rPr>
            <w:rFonts w:ascii="Arial" w:hAnsi="Arial" w:cs="Arial"/>
            <w:color w:val="000000" w:themeColor="text1"/>
          </w:rPr>
          <w:delText>se</w:delText>
        </w:r>
        <w:r w:rsidR="00AB6EA1" w:rsidRPr="008D298E" w:rsidDel="00E32153">
          <w:rPr>
            <w:rFonts w:ascii="Arial" w:hAnsi="Arial" w:cs="Arial"/>
            <w:color w:val="000000" w:themeColor="text1"/>
          </w:rPr>
          <w:delText xml:space="preserve"> patients, MICA *012:01 allele was associated with CRC patients carrying KRAS codon 12 mutation (p=0.027). </w:delText>
        </w:r>
      </w:del>
      <w:del w:id="59" w:author="Andreae, Emily A" w:date="2020-01-16T15:45:00Z">
        <w:r w:rsidR="00AB6EA1" w:rsidRPr="008D298E" w:rsidDel="00E32153">
          <w:rPr>
            <w:rFonts w:ascii="Arial" w:hAnsi="Arial" w:cs="Arial"/>
            <w:color w:val="000000" w:themeColor="text1"/>
          </w:rPr>
          <w:delText xml:space="preserve">The up-regulated </w:delText>
        </w:r>
      </w:del>
      <w:ins w:id="60" w:author="Andreae, Emily A" w:date="2020-01-16T15:45:00Z">
        <w:r w:rsidR="00E32153">
          <w:rPr>
            <w:rFonts w:ascii="Arial" w:hAnsi="Arial" w:cs="Arial"/>
            <w:color w:val="000000" w:themeColor="text1"/>
          </w:rPr>
          <w:t>over</w:t>
        </w:r>
      </w:ins>
      <w:r w:rsidR="00AB6EA1" w:rsidRPr="008D298E">
        <w:rPr>
          <w:rFonts w:ascii="Arial" w:hAnsi="Arial" w:cs="Arial"/>
          <w:color w:val="000000" w:themeColor="text1"/>
        </w:rPr>
        <w:t xml:space="preserve">expression of </w:t>
      </w:r>
      <w:r w:rsidR="00AB6EA1" w:rsidRPr="00E32153">
        <w:rPr>
          <w:rFonts w:ascii="Arial" w:hAnsi="Arial" w:cs="Arial"/>
          <w:i/>
          <w:color w:val="000000" w:themeColor="text1"/>
        </w:rPr>
        <w:t>MICA *012:01</w:t>
      </w:r>
      <w:r w:rsidR="00AB6EA1" w:rsidRPr="008D298E">
        <w:rPr>
          <w:rFonts w:ascii="Arial" w:hAnsi="Arial" w:cs="Arial"/>
          <w:color w:val="000000" w:themeColor="text1"/>
        </w:rPr>
        <w:t xml:space="preserve"> enhanced the proliferation, invasion, and metastasi</w:t>
      </w:r>
      <w:ins w:id="61" w:author="Andreae, Emily A" w:date="2020-01-16T15:45:00Z">
        <w:r w:rsidR="00E32153">
          <w:rPr>
            <w:rFonts w:ascii="Arial" w:hAnsi="Arial" w:cs="Arial"/>
            <w:color w:val="000000" w:themeColor="text1"/>
          </w:rPr>
          <w:t>c</w:t>
        </w:r>
      </w:ins>
      <w:del w:id="62" w:author="Andreae, Emily A" w:date="2020-01-16T15:45:00Z">
        <w:r w:rsidR="00AB6EA1" w:rsidRPr="008D298E" w:rsidDel="00E32153">
          <w:rPr>
            <w:rFonts w:ascii="Arial" w:hAnsi="Arial" w:cs="Arial"/>
            <w:color w:val="000000" w:themeColor="text1"/>
          </w:rPr>
          <w:delText>s</w:delText>
        </w:r>
      </w:del>
      <w:r w:rsidR="00AB6EA1" w:rsidRPr="008D298E">
        <w:rPr>
          <w:rFonts w:ascii="Arial" w:hAnsi="Arial" w:cs="Arial"/>
          <w:color w:val="000000" w:themeColor="text1"/>
        </w:rPr>
        <w:t xml:space="preserve"> phenotype of CRC.</w:t>
      </w:r>
      <w:r w:rsidR="00E32153">
        <w:rPr>
          <w:rFonts w:ascii="Arial" w:hAnsi="Arial" w:cs="Arial"/>
          <w:color w:val="000000" w:themeColor="text1"/>
        </w:rPr>
        <w:t xml:space="preserve"> </w:t>
      </w:r>
      <w:ins w:id="63" w:author="Andreae, Emily A" w:date="2020-01-16T15:45:00Z">
        <w:r w:rsidR="00E32153">
          <w:rPr>
            <w:rFonts w:ascii="Arial" w:hAnsi="Arial" w:cs="Arial"/>
            <w:color w:val="000000" w:themeColor="text1"/>
          </w:rPr>
          <w:t>Preliminary analysis of</w:t>
        </w:r>
      </w:ins>
      <w:ins w:id="64" w:author="Andreae, Emily A" w:date="2020-01-16T15:46:00Z">
        <w:r w:rsidR="00E32153">
          <w:rPr>
            <w:rFonts w:ascii="Arial" w:hAnsi="Arial" w:cs="Arial"/>
            <w:color w:val="000000" w:themeColor="text1"/>
          </w:rPr>
          <w:t xml:space="preserve"> </w:t>
        </w:r>
      </w:ins>
      <w:del w:id="65" w:author="Andreae, Emily A" w:date="2020-01-16T15:45:00Z">
        <w:r w:rsidR="00AB6EA1" w:rsidRPr="008D298E" w:rsidDel="00E32153">
          <w:rPr>
            <w:rFonts w:ascii="Arial" w:hAnsi="Arial" w:cs="Arial"/>
            <w:color w:val="000000" w:themeColor="text1"/>
          </w:rPr>
          <w:delText>The</w:delText>
        </w:r>
        <w:r w:rsidR="00AB6EA1" w:rsidRPr="008D298E" w:rsidDel="00E32153">
          <w:rPr>
            <w:rFonts w:ascii="Arial" w:hAnsi="Arial" w:cs="Arial"/>
            <w:b/>
            <w:color w:val="000000" w:themeColor="text1"/>
          </w:rPr>
          <w:delText xml:space="preserve"> </w:delText>
        </w:r>
      </w:del>
      <w:r w:rsidR="00AB6EA1" w:rsidRPr="008D298E">
        <w:rPr>
          <w:rFonts w:ascii="Arial" w:hAnsi="Arial" w:cs="Arial"/>
          <w:color w:val="000000" w:themeColor="text1"/>
        </w:rPr>
        <w:t xml:space="preserve">disease-free survival </w:t>
      </w:r>
      <w:ins w:id="66" w:author="Andreae, Emily A" w:date="2020-01-16T15:46:00Z">
        <w:r w:rsidR="00E32153">
          <w:rPr>
            <w:rFonts w:ascii="Arial" w:hAnsi="Arial" w:cs="Arial"/>
            <w:color w:val="000000" w:themeColor="text1"/>
          </w:rPr>
          <w:t xml:space="preserve">time in patients with and without </w:t>
        </w:r>
      </w:ins>
      <w:del w:id="67" w:author="Andreae, Emily A" w:date="2020-01-16T15:46:00Z">
        <w:r w:rsidR="00AB6EA1" w:rsidRPr="008D298E" w:rsidDel="00E32153">
          <w:rPr>
            <w:rFonts w:ascii="Arial" w:hAnsi="Arial" w:cs="Arial"/>
            <w:color w:val="000000" w:themeColor="text1"/>
          </w:rPr>
          <w:delText xml:space="preserve">curve </w:delText>
        </w:r>
        <w:r w:rsidR="00AB6EA1" w:rsidRPr="00E32153" w:rsidDel="00E32153">
          <w:rPr>
            <w:rFonts w:ascii="Arial" w:hAnsi="Arial" w:cs="Arial"/>
            <w:color w:val="000000" w:themeColor="text1"/>
          </w:rPr>
          <w:delText xml:space="preserve">verified </w:delText>
        </w:r>
      </w:del>
      <w:r w:rsidR="00AB6EA1" w:rsidRPr="00E32153">
        <w:rPr>
          <w:rFonts w:ascii="Arial" w:hAnsi="Arial" w:cs="Arial"/>
          <w:i/>
          <w:color w:val="000000" w:themeColor="text1"/>
        </w:rPr>
        <w:t>MICA *012:01</w:t>
      </w:r>
      <w:r w:rsidR="00AB6EA1" w:rsidRPr="008D298E">
        <w:rPr>
          <w:rFonts w:ascii="Arial" w:hAnsi="Arial" w:cs="Arial"/>
          <w:color w:val="000000" w:themeColor="text1"/>
        </w:rPr>
        <w:t xml:space="preserve"> </w:t>
      </w:r>
      <w:ins w:id="68" w:author="Andreae, Emily A" w:date="2020-01-16T15:47:00Z">
        <w:r w:rsidR="00D97D3B">
          <w:rPr>
            <w:rFonts w:ascii="Arial" w:hAnsi="Arial" w:cs="Arial"/>
            <w:color w:val="000000" w:themeColor="text1"/>
          </w:rPr>
          <w:t xml:space="preserve">suggest this </w:t>
        </w:r>
      </w:ins>
      <w:r w:rsidR="00AB6EA1" w:rsidRPr="008D298E">
        <w:rPr>
          <w:rFonts w:ascii="Arial" w:hAnsi="Arial" w:cs="Arial"/>
          <w:color w:val="000000" w:themeColor="text1"/>
        </w:rPr>
        <w:t>allele may</w:t>
      </w:r>
      <w:ins w:id="69" w:author="Andreae, Emily A" w:date="2020-01-16T15:48:00Z">
        <w:r w:rsidR="00D97D3B">
          <w:rPr>
            <w:rFonts w:ascii="Arial" w:hAnsi="Arial" w:cs="Arial"/>
            <w:color w:val="000000" w:themeColor="text1"/>
          </w:rPr>
          <w:t xml:space="preserve"> </w:t>
        </w:r>
      </w:ins>
      <w:r w:rsidR="00AB6EA1" w:rsidRPr="008D298E">
        <w:rPr>
          <w:rFonts w:ascii="Arial" w:hAnsi="Arial" w:cs="Arial"/>
          <w:color w:val="000000" w:themeColor="text1"/>
        </w:rPr>
        <w:t>be predict</w:t>
      </w:r>
      <w:ins w:id="70" w:author="Andreae, Emily A" w:date="2020-01-16T15:48:00Z">
        <w:r w:rsidR="00D97D3B">
          <w:rPr>
            <w:rFonts w:ascii="Arial" w:hAnsi="Arial" w:cs="Arial"/>
            <w:color w:val="000000" w:themeColor="text1"/>
          </w:rPr>
          <w:t>ive</w:t>
        </w:r>
      </w:ins>
      <w:del w:id="71" w:author="Andreae, Emily A" w:date="2020-01-16T15:48:00Z">
        <w:r w:rsidR="00AB6EA1" w:rsidRPr="008D298E" w:rsidDel="00D97D3B">
          <w:rPr>
            <w:rFonts w:ascii="Arial" w:hAnsi="Arial" w:cs="Arial"/>
            <w:color w:val="000000" w:themeColor="text1"/>
          </w:rPr>
          <w:delText>ed</w:delText>
        </w:r>
      </w:del>
      <w:r w:rsidR="00AB6EA1" w:rsidRPr="008D298E">
        <w:rPr>
          <w:rFonts w:ascii="Arial" w:hAnsi="Arial" w:cs="Arial"/>
          <w:color w:val="000000" w:themeColor="text1"/>
        </w:rPr>
        <w:t xml:space="preserve"> </w:t>
      </w:r>
      <w:ins w:id="72" w:author="Andreae, Emily A" w:date="2020-01-16T15:48:00Z">
        <w:r w:rsidR="00D97D3B">
          <w:rPr>
            <w:rFonts w:ascii="Arial" w:hAnsi="Arial" w:cs="Arial"/>
            <w:color w:val="000000" w:themeColor="text1"/>
          </w:rPr>
          <w:t>for</w:t>
        </w:r>
      </w:ins>
      <w:del w:id="73" w:author="Andreae, Emily A" w:date="2020-01-16T15:48:00Z">
        <w:r w:rsidR="00AB6EA1" w:rsidRPr="008D298E" w:rsidDel="00D97D3B">
          <w:rPr>
            <w:rFonts w:ascii="Arial" w:hAnsi="Arial" w:cs="Arial"/>
            <w:color w:val="000000" w:themeColor="text1"/>
          </w:rPr>
          <w:delText>the</w:delText>
        </w:r>
      </w:del>
      <w:r w:rsidR="00AB6EA1" w:rsidRPr="008D298E">
        <w:rPr>
          <w:rFonts w:ascii="Arial" w:hAnsi="Arial" w:cs="Arial"/>
          <w:color w:val="000000" w:themeColor="text1"/>
        </w:rPr>
        <w:t xml:space="preserve"> poor prognosis of </w:t>
      </w:r>
      <w:ins w:id="74" w:author="Andreae, Emily A" w:date="2020-01-16T15:48:00Z">
        <w:r w:rsidR="00D97D3B">
          <w:rPr>
            <w:rFonts w:ascii="Arial" w:hAnsi="Arial" w:cs="Arial"/>
            <w:color w:val="000000" w:themeColor="text1"/>
          </w:rPr>
          <w:t xml:space="preserve">patients with </w:t>
        </w:r>
      </w:ins>
      <w:r w:rsidR="00AB6EA1" w:rsidRPr="008D298E">
        <w:rPr>
          <w:rFonts w:ascii="Arial" w:hAnsi="Arial" w:cs="Arial"/>
          <w:color w:val="000000" w:themeColor="text1"/>
        </w:rPr>
        <w:t>KRAS codon 12 mutated CRC</w:t>
      </w:r>
      <w:ins w:id="75" w:author="Andreae, Emily A" w:date="2020-01-16T15:49:00Z">
        <w:r w:rsidR="00D97D3B">
          <w:rPr>
            <w:rFonts w:ascii="Arial" w:hAnsi="Arial" w:cs="Arial"/>
            <w:color w:val="000000" w:themeColor="text1"/>
          </w:rPr>
          <w:t>, as</w:t>
        </w:r>
      </w:ins>
      <w:del w:id="76" w:author="Andreae, Emily A" w:date="2020-01-16T15:48:00Z">
        <w:r w:rsidR="00AB6EA1" w:rsidRPr="008D298E" w:rsidDel="00D97D3B">
          <w:rPr>
            <w:rFonts w:ascii="Arial" w:hAnsi="Arial" w:cs="Arial"/>
            <w:color w:val="000000" w:themeColor="text1"/>
          </w:rPr>
          <w:delText xml:space="preserve"> patients</w:delText>
        </w:r>
      </w:del>
      <w:del w:id="77" w:author="Andreae, Emily A" w:date="2020-01-16T15:49:00Z">
        <w:r w:rsidR="00AB6EA1" w:rsidRPr="008D298E" w:rsidDel="00D97D3B">
          <w:rPr>
            <w:rFonts w:ascii="Arial" w:hAnsi="Arial" w:cs="Arial"/>
            <w:color w:val="000000" w:themeColor="text1"/>
          </w:rPr>
          <w:delText xml:space="preserve">. </w:delText>
        </w:r>
        <w:r w:rsidR="004F57E0" w:rsidRPr="008D298E" w:rsidDel="00D97D3B">
          <w:rPr>
            <w:rFonts w:ascii="Arial" w:hAnsi="Arial" w:cs="Arial"/>
            <w:color w:val="000000" w:themeColor="text1"/>
          </w:rPr>
          <w:delText>Furthermore</w:delText>
        </w:r>
        <w:r w:rsidR="00AB6EA1" w:rsidRPr="008D298E" w:rsidDel="00D97D3B">
          <w:rPr>
            <w:rFonts w:ascii="Arial" w:hAnsi="Arial" w:cs="Arial"/>
            <w:color w:val="000000" w:themeColor="text1"/>
          </w:rPr>
          <w:delText>,</w:delText>
        </w:r>
      </w:del>
      <w:r w:rsidR="00AB6EA1" w:rsidRPr="008D298E">
        <w:rPr>
          <w:rFonts w:ascii="Arial" w:hAnsi="Arial" w:cs="Arial"/>
          <w:b/>
          <w:color w:val="000000" w:themeColor="text1"/>
        </w:rPr>
        <w:t xml:space="preserve"> </w:t>
      </w:r>
      <w:r w:rsidR="00AB6EA1" w:rsidRPr="008D298E">
        <w:rPr>
          <w:rFonts w:ascii="Arial" w:hAnsi="Arial" w:cs="Arial"/>
          <w:color w:val="000000" w:themeColor="text1"/>
        </w:rPr>
        <w:t xml:space="preserve">no somatic mutation of MICA gene was </w:t>
      </w:r>
      <w:ins w:id="78" w:author="Andreae, Emily A" w:date="2020-01-16T15:49:00Z">
        <w:r w:rsidR="00D97D3B">
          <w:rPr>
            <w:rFonts w:ascii="Arial" w:hAnsi="Arial" w:cs="Arial"/>
            <w:color w:val="000000" w:themeColor="text1"/>
          </w:rPr>
          <w:t>detected</w:t>
        </w:r>
      </w:ins>
      <w:ins w:id="79" w:author="Andreae, Emily A" w:date="2020-01-16T15:50:00Z">
        <w:r w:rsidR="00D97D3B">
          <w:rPr>
            <w:rFonts w:ascii="Arial" w:hAnsi="Arial" w:cs="Arial"/>
            <w:color w:val="000000" w:themeColor="text1"/>
          </w:rPr>
          <w:t xml:space="preserve"> </w:t>
        </w:r>
      </w:ins>
      <w:del w:id="80" w:author="Andreae, Emily A" w:date="2020-01-16T15:49:00Z">
        <w:r w:rsidR="00AB6EA1" w:rsidRPr="008D298E" w:rsidDel="00D97D3B">
          <w:rPr>
            <w:rFonts w:ascii="Arial" w:hAnsi="Arial" w:cs="Arial"/>
            <w:color w:val="000000" w:themeColor="text1"/>
          </w:rPr>
          <w:delText xml:space="preserve">found </w:delText>
        </w:r>
      </w:del>
      <w:r w:rsidR="00AB6EA1" w:rsidRPr="008D298E">
        <w:rPr>
          <w:rFonts w:ascii="Arial" w:hAnsi="Arial" w:cs="Arial"/>
          <w:color w:val="000000" w:themeColor="text1"/>
        </w:rPr>
        <w:t>in CRC tumor</w:t>
      </w:r>
      <w:ins w:id="81" w:author="Andreae, Emily A" w:date="2020-01-16T15:50:00Z">
        <w:r w:rsidR="00D97D3B">
          <w:rPr>
            <w:rFonts w:ascii="Arial" w:hAnsi="Arial" w:cs="Arial"/>
            <w:color w:val="000000" w:themeColor="text1"/>
          </w:rPr>
          <w:t>s</w:t>
        </w:r>
      </w:ins>
      <w:r w:rsidR="00AB6EA1" w:rsidRPr="008D298E">
        <w:rPr>
          <w:rFonts w:ascii="Arial" w:hAnsi="Arial" w:cs="Arial"/>
          <w:color w:val="000000" w:themeColor="text1"/>
        </w:rPr>
        <w:t xml:space="preserve"> </w:t>
      </w:r>
      <w:del w:id="82" w:author="Andreae, Emily A" w:date="2020-01-16T15:50:00Z">
        <w:r w:rsidR="00AB6EA1" w:rsidRPr="008D298E" w:rsidDel="00D97D3B">
          <w:rPr>
            <w:rFonts w:ascii="Arial" w:hAnsi="Arial" w:cs="Arial"/>
            <w:color w:val="000000" w:themeColor="text1"/>
          </w:rPr>
          <w:delText xml:space="preserve">tissues </w:delText>
        </w:r>
      </w:del>
      <w:r w:rsidR="00AB6EA1" w:rsidRPr="008D298E">
        <w:rPr>
          <w:rFonts w:ascii="Arial" w:hAnsi="Arial" w:cs="Arial"/>
          <w:color w:val="000000" w:themeColor="text1"/>
        </w:rPr>
        <w:t xml:space="preserve">compared to </w:t>
      </w:r>
      <w:del w:id="83" w:author="Andreae, Emily A" w:date="2020-01-16T15:50:00Z">
        <w:r w:rsidR="00AB6EA1" w:rsidRPr="008D298E" w:rsidDel="00D97D3B">
          <w:rPr>
            <w:rFonts w:ascii="Arial" w:hAnsi="Arial" w:cs="Arial"/>
            <w:color w:val="000000" w:themeColor="text1"/>
          </w:rPr>
          <w:delText xml:space="preserve">the </w:delText>
        </w:r>
      </w:del>
      <w:r w:rsidR="00AB6EA1" w:rsidRPr="008D298E">
        <w:rPr>
          <w:rFonts w:ascii="Arial" w:hAnsi="Arial" w:cs="Arial"/>
          <w:color w:val="000000" w:themeColor="text1"/>
        </w:rPr>
        <w:t>paracancerous tissues</w:t>
      </w:r>
      <w:r w:rsidR="00AB6EA1" w:rsidRPr="008D298E">
        <w:rPr>
          <w:rFonts w:ascii="Arial" w:hAnsi="Arial" w:cs="Arial"/>
        </w:rPr>
        <w:t xml:space="preserve">. </w:t>
      </w:r>
      <w:r w:rsidR="00182C17" w:rsidRPr="008D298E">
        <w:rPr>
          <w:rFonts w:ascii="Arial" w:hAnsi="Arial" w:cs="Arial"/>
        </w:rPr>
        <w:t>Our study indicate</w:t>
      </w:r>
      <w:ins w:id="84" w:author="Andreae, Emily A" w:date="2020-01-16T15:50:00Z">
        <w:r w:rsidR="00D97D3B">
          <w:rPr>
            <w:rFonts w:ascii="Arial" w:hAnsi="Arial" w:cs="Arial"/>
          </w:rPr>
          <w:t>s</w:t>
        </w:r>
      </w:ins>
      <w:del w:id="85" w:author="Andreae, Emily A" w:date="2020-01-16T15:50:00Z">
        <w:r w:rsidR="00182C17" w:rsidRPr="008D298E" w:rsidDel="00D97D3B">
          <w:rPr>
            <w:rFonts w:ascii="Arial" w:hAnsi="Arial" w:cs="Arial"/>
          </w:rPr>
          <w:delText>d</w:delText>
        </w:r>
      </w:del>
      <w:r w:rsidR="00182C17" w:rsidRPr="008D298E">
        <w:rPr>
          <w:rFonts w:ascii="Arial" w:hAnsi="Arial" w:cs="Arial"/>
        </w:rPr>
        <w:t xml:space="preserve"> that </w:t>
      </w:r>
      <w:r w:rsidR="00AB6EA1" w:rsidRPr="00D97D3B">
        <w:rPr>
          <w:rFonts w:ascii="Arial" w:hAnsi="Arial" w:cs="Arial"/>
          <w:i/>
          <w:color w:val="000000" w:themeColor="text1"/>
        </w:rPr>
        <w:t>MICA *012:01</w:t>
      </w:r>
      <w:r w:rsidR="00AB6EA1" w:rsidRPr="008D298E">
        <w:rPr>
          <w:rFonts w:ascii="Arial" w:hAnsi="Arial" w:cs="Arial"/>
          <w:color w:val="000000" w:themeColor="text1"/>
        </w:rPr>
        <w:t xml:space="preserve"> allele </w:t>
      </w:r>
      <w:ins w:id="86" w:author="Andreae, Emily A" w:date="2020-01-16T15:51:00Z">
        <w:r w:rsidR="00D97D3B">
          <w:rPr>
            <w:rFonts w:ascii="Arial" w:hAnsi="Arial" w:cs="Arial"/>
            <w:color w:val="000000" w:themeColor="text1"/>
          </w:rPr>
          <w:t xml:space="preserve">is associated with KRAS-mutated CRC, </w:t>
        </w:r>
      </w:ins>
      <w:del w:id="87" w:author="Andreae, Emily A" w:date="2020-01-16T15:51:00Z">
        <w:r w:rsidR="00AB6EA1" w:rsidRPr="008D298E" w:rsidDel="00D97D3B">
          <w:rPr>
            <w:rFonts w:ascii="Arial" w:hAnsi="Arial" w:cs="Arial"/>
            <w:color w:val="000000" w:themeColor="text1"/>
          </w:rPr>
          <w:delText xml:space="preserve">confers susceptibility to CRC patients carrying KRAS mutation, </w:delText>
        </w:r>
      </w:del>
      <w:r w:rsidR="00AB6EA1" w:rsidRPr="008D298E">
        <w:rPr>
          <w:rFonts w:ascii="Arial" w:hAnsi="Arial" w:cs="Arial"/>
          <w:color w:val="000000" w:themeColor="text1"/>
        </w:rPr>
        <w:t xml:space="preserve">facilitates CRC </w:t>
      </w:r>
      <w:ins w:id="88" w:author="Andreae, Emily A" w:date="2020-01-16T15:51:00Z">
        <w:r w:rsidR="00D97D3B">
          <w:rPr>
            <w:rFonts w:ascii="Arial" w:hAnsi="Arial" w:cs="Arial"/>
            <w:color w:val="000000" w:themeColor="text1"/>
          </w:rPr>
          <w:t xml:space="preserve">invasion and </w:t>
        </w:r>
      </w:ins>
      <w:r w:rsidR="00AB6EA1" w:rsidRPr="008D298E">
        <w:rPr>
          <w:rFonts w:ascii="Arial" w:hAnsi="Arial" w:cs="Arial"/>
          <w:color w:val="000000" w:themeColor="text1"/>
        </w:rPr>
        <w:t>metastasis</w:t>
      </w:r>
      <w:ins w:id="89" w:author="Andreae, Emily A" w:date="2020-01-16T15:52:00Z">
        <w:r w:rsidR="00D97D3B">
          <w:rPr>
            <w:rFonts w:ascii="Arial" w:hAnsi="Arial" w:cs="Arial"/>
            <w:color w:val="000000" w:themeColor="text1"/>
          </w:rPr>
          <w:t>,</w:t>
        </w:r>
      </w:ins>
      <w:r w:rsidR="00AB6EA1" w:rsidRPr="008D298E">
        <w:rPr>
          <w:rFonts w:ascii="Arial" w:hAnsi="Arial" w:cs="Arial"/>
          <w:color w:val="000000" w:themeColor="text1"/>
        </w:rPr>
        <w:t xml:space="preserve"> and </w:t>
      </w:r>
      <w:ins w:id="90" w:author="Andreae, Emily A" w:date="2020-01-16T15:52:00Z">
        <w:r w:rsidR="00D97D3B">
          <w:rPr>
            <w:rFonts w:ascii="Arial" w:hAnsi="Arial" w:cs="Arial"/>
            <w:color w:val="000000" w:themeColor="text1"/>
          </w:rPr>
          <w:t xml:space="preserve">possibly </w:t>
        </w:r>
      </w:ins>
      <w:r w:rsidR="00AB6EA1" w:rsidRPr="008D298E">
        <w:rPr>
          <w:rFonts w:ascii="Arial" w:hAnsi="Arial" w:cs="Arial"/>
          <w:color w:val="000000" w:themeColor="text1"/>
        </w:rPr>
        <w:t xml:space="preserve">reduce the survival of </w:t>
      </w:r>
      <w:del w:id="91" w:author="Andreae, Emily A" w:date="2020-01-16T15:53:00Z">
        <w:r w:rsidR="00AB6EA1" w:rsidRPr="008D298E" w:rsidDel="00D97D3B">
          <w:rPr>
            <w:rFonts w:ascii="Arial" w:hAnsi="Arial" w:cs="Arial"/>
            <w:color w:val="000000" w:themeColor="text1"/>
          </w:rPr>
          <w:delText xml:space="preserve">CRC </w:delText>
        </w:r>
      </w:del>
      <w:r w:rsidR="00AB6EA1" w:rsidRPr="008D298E">
        <w:rPr>
          <w:rFonts w:ascii="Arial" w:hAnsi="Arial" w:cs="Arial"/>
          <w:color w:val="000000" w:themeColor="text1"/>
        </w:rPr>
        <w:t>patients</w:t>
      </w:r>
      <w:ins w:id="92" w:author="Andreae, Emily A" w:date="2020-01-16T15:52:00Z">
        <w:r w:rsidR="00D97D3B">
          <w:rPr>
            <w:rFonts w:ascii="Arial" w:hAnsi="Arial" w:cs="Arial"/>
            <w:color w:val="000000" w:themeColor="text1"/>
          </w:rPr>
          <w:t xml:space="preserve"> with KRAS-mutated CRC</w:t>
        </w:r>
      </w:ins>
      <w:del w:id="93" w:author="Andreae, Emily A" w:date="2020-01-16T15:52:00Z">
        <w:r w:rsidR="00AB6EA1" w:rsidRPr="008D298E" w:rsidDel="00D97D3B">
          <w:rPr>
            <w:rFonts w:ascii="Arial" w:hAnsi="Arial" w:cs="Arial"/>
            <w:color w:val="000000" w:themeColor="text1"/>
          </w:rPr>
          <w:delText>, which may prefer immune evasion phenotype involving NKG2D mediated immune surveillance</w:delText>
        </w:r>
      </w:del>
      <w:r w:rsidR="00AB6EA1" w:rsidRPr="008D298E">
        <w:rPr>
          <w:rFonts w:ascii="Arial" w:hAnsi="Arial" w:cs="Arial"/>
          <w:color w:val="000000" w:themeColor="text1"/>
        </w:rPr>
        <w:t>.</w:t>
      </w:r>
    </w:p>
    <w:p w14:paraId="6986523B" w14:textId="77777777" w:rsidR="00F94888" w:rsidRDefault="00F94888" w:rsidP="00F94888">
      <w:pPr>
        <w:spacing w:after="0" w:line="240" w:lineRule="auto"/>
        <w:contextualSpacing/>
        <w:rPr>
          <w:rFonts w:ascii="Arial" w:hAnsi="Arial" w:cs="Arial"/>
          <w:b/>
          <w:color w:val="000000" w:themeColor="text1"/>
          <w:sz w:val="24"/>
        </w:rPr>
      </w:pPr>
    </w:p>
    <w:p w14:paraId="6127CE1A" w14:textId="51880074" w:rsidR="00494B7B" w:rsidRPr="008D298E" w:rsidRDefault="0066746D" w:rsidP="00F94888">
      <w:pPr>
        <w:spacing w:after="0" w:line="240" w:lineRule="auto"/>
        <w:contextualSpacing/>
        <w:rPr>
          <w:rFonts w:ascii="Arial" w:hAnsi="Arial" w:cs="Arial"/>
          <w:color w:val="000000" w:themeColor="text1"/>
        </w:rPr>
      </w:pPr>
      <w:r w:rsidRPr="00832177">
        <w:rPr>
          <w:rFonts w:ascii="Arial" w:hAnsi="Arial" w:cs="Arial"/>
          <w:b/>
          <w:color w:val="000000" w:themeColor="text1"/>
          <w:sz w:val="24"/>
        </w:rPr>
        <w:t>Keywords</w:t>
      </w:r>
      <w:r w:rsidR="00EF3FCA" w:rsidRPr="008D298E">
        <w:rPr>
          <w:rFonts w:ascii="Arial" w:hAnsi="Arial" w:cs="Arial"/>
          <w:b/>
          <w:color w:val="000000" w:themeColor="text1"/>
        </w:rPr>
        <w:t xml:space="preserve">: </w:t>
      </w:r>
      <w:r w:rsidR="00EF3FCA" w:rsidRPr="008D298E">
        <w:rPr>
          <w:rFonts w:ascii="Arial" w:hAnsi="Arial" w:cs="Arial"/>
          <w:color w:val="000000" w:themeColor="text1"/>
        </w:rPr>
        <w:t xml:space="preserve">MICA polymorphism; colorectal cancer; </w:t>
      </w:r>
      <w:r w:rsidR="00BA2114" w:rsidRPr="00D97D3B">
        <w:rPr>
          <w:rFonts w:ascii="Arial" w:hAnsi="Arial" w:cs="Arial"/>
          <w:i/>
          <w:color w:val="000000" w:themeColor="text1"/>
        </w:rPr>
        <w:t>MICA *012:01</w:t>
      </w:r>
      <w:r w:rsidR="00BA2114" w:rsidRPr="008D298E">
        <w:rPr>
          <w:rFonts w:ascii="Arial" w:hAnsi="Arial" w:cs="Arial"/>
          <w:color w:val="000000" w:themeColor="text1"/>
        </w:rPr>
        <w:t xml:space="preserve"> allele; </w:t>
      </w:r>
      <w:r w:rsidR="008A1AA3" w:rsidRPr="008D298E">
        <w:rPr>
          <w:rFonts w:ascii="Arial" w:hAnsi="Arial" w:cs="Arial"/>
          <w:color w:val="000000" w:themeColor="text1"/>
        </w:rPr>
        <w:t xml:space="preserve">immunosurveillance; </w:t>
      </w:r>
      <w:commentRangeStart w:id="94"/>
      <w:del w:id="95" w:author="Andreae, Emily A" w:date="2020-01-16T15:53:00Z">
        <w:r w:rsidR="00EF3FCA" w:rsidRPr="008D298E" w:rsidDel="00D97D3B">
          <w:rPr>
            <w:rFonts w:ascii="Arial" w:hAnsi="Arial" w:cs="Arial"/>
            <w:color w:val="000000" w:themeColor="text1"/>
          </w:rPr>
          <w:delText xml:space="preserve">NKG2D; </w:delText>
        </w:r>
      </w:del>
      <w:commentRangeEnd w:id="94"/>
      <w:r w:rsidR="00D97D3B">
        <w:rPr>
          <w:rStyle w:val="CommentReference"/>
        </w:rPr>
        <w:commentReference w:id="94"/>
      </w:r>
      <w:r w:rsidR="00C96983" w:rsidRPr="008D298E">
        <w:rPr>
          <w:rFonts w:ascii="Arial" w:hAnsi="Arial" w:cs="Arial"/>
          <w:color w:val="000000" w:themeColor="text1"/>
        </w:rPr>
        <w:t xml:space="preserve">tumor </w:t>
      </w:r>
      <w:r w:rsidR="00EF3FCA" w:rsidRPr="008D298E">
        <w:rPr>
          <w:rFonts w:ascii="Arial" w:hAnsi="Arial" w:cs="Arial"/>
          <w:color w:val="000000" w:themeColor="text1"/>
        </w:rPr>
        <w:t>immunity</w:t>
      </w:r>
    </w:p>
    <w:p w14:paraId="4703C3A4" w14:textId="77777777" w:rsidR="009E4FB6" w:rsidRPr="008D298E" w:rsidRDefault="009E4FB6" w:rsidP="00F94888">
      <w:pPr>
        <w:spacing w:after="0" w:line="240" w:lineRule="auto"/>
        <w:contextualSpacing/>
        <w:rPr>
          <w:rFonts w:ascii="Arial" w:hAnsi="Arial" w:cs="Arial"/>
        </w:rPr>
      </w:pPr>
    </w:p>
    <w:p w14:paraId="613BE1A1" w14:textId="020AD8DD" w:rsidR="009E4FB6" w:rsidRDefault="009E4FB6" w:rsidP="00F94888">
      <w:pPr>
        <w:spacing w:after="0" w:line="240" w:lineRule="auto"/>
        <w:contextualSpacing/>
        <w:rPr>
          <w:rFonts w:ascii="Arial" w:hAnsi="Arial" w:cs="Arial"/>
          <w:b/>
          <w:sz w:val="24"/>
        </w:rPr>
      </w:pPr>
      <w:r w:rsidRPr="00832177">
        <w:rPr>
          <w:rFonts w:ascii="Arial" w:hAnsi="Arial" w:cs="Arial"/>
          <w:b/>
          <w:sz w:val="24"/>
        </w:rPr>
        <w:t>Hightlights</w:t>
      </w:r>
    </w:p>
    <w:p w14:paraId="752E439D" w14:textId="77777777" w:rsidR="00F94888" w:rsidRPr="00F94888" w:rsidRDefault="00F94888" w:rsidP="00F94888">
      <w:pPr>
        <w:spacing w:after="0" w:line="240" w:lineRule="auto"/>
        <w:contextualSpacing/>
        <w:rPr>
          <w:rFonts w:ascii="Arial" w:hAnsi="Arial" w:cs="Arial"/>
          <w:sz w:val="24"/>
        </w:rPr>
      </w:pPr>
    </w:p>
    <w:p w14:paraId="514BC09E" w14:textId="3FE25546" w:rsidR="009E4FB6" w:rsidRPr="008D298E" w:rsidRDefault="009E4FB6" w:rsidP="00F94888">
      <w:pPr>
        <w:pStyle w:val="ListParagraph"/>
        <w:numPr>
          <w:ilvl w:val="0"/>
          <w:numId w:val="2"/>
        </w:numPr>
        <w:spacing w:after="0" w:line="240" w:lineRule="auto"/>
        <w:jc w:val="both"/>
        <w:rPr>
          <w:rFonts w:ascii="Arial" w:hAnsi="Arial" w:cs="Arial"/>
        </w:rPr>
      </w:pPr>
      <w:del w:id="96" w:author="Andreae, Emily A" w:date="2020-01-16T15:55:00Z">
        <w:r w:rsidRPr="008D298E" w:rsidDel="00D97D3B">
          <w:rPr>
            <w:rFonts w:ascii="Arial" w:hAnsi="Arial" w:cs="Arial"/>
          </w:rPr>
          <w:delText>Prospective e</w:delText>
        </w:r>
      </w:del>
      <w:ins w:id="97" w:author="Andreae, Emily A" w:date="2020-01-16T15:55:00Z">
        <w:r w:rsidR="00D97D3B">
          <w:rPr>
            <w:rFonts w:ascii="Arial" w:hAnsi="Arial" w:cs="Arial"/>
          </w:rPr>
          <w:t>E</w:t>
        </w:r>
      </w:ins>
      <w:r w:rsidRPr="008D298E">
        <w:rPr>
          <w:rFonts w:ascii="Arial" w:hAnsi="Arial" w:cs="Arial"/>
        </w:rPr>
        <w:t xml:space="preserve">xon sequencing of </w:t>
      </w:r>
      <w:r w:rsidRPr="00D97D3B">
        <w:rPr>
          <w:rFonts w:ascii="Arial" w:hAnsi="Arial" w:cs="Arial"/>
          <w:i/>
        </w:rPr>
        <w:t xml:space="preserve">MICA </w:t>
      </w:r>
      <w:del w:id="98" w:author="Andreae, Emily A" w:date="2020-01-16T15:55:00Z">
        <w:r w:rsidRPr="00D97D3B" w:rsidDel="00D97D3B">
          <w:rPr>
            <w:rFonts w:ascii="Arial" w:hAnsi="Arial" w:cs="Arial"/>
            <w:i/>
          </w:rPr>
          <w:delText>g</w:delText>
        </w:r>
        <w:r w:rsidRPr="008D298E" w:rsidDel="00D97D3B">
          <w:rPr>
            <w:rFonts w:ascii="Arial" w:hAnsi="Arial" w:cs="Arial"/>
          </w:rPr>
          <w:delText xml:space="preserve">ene </w:delText>
        </w:r>
      </w:del>
      <w:del w:id="99" w:author="Andreae, Emily A" w:date="2020-01-16T15:56:00Z">
        <w:r w:rsidRPr="008D298E" w:rsidDel="00D97D3B">
          <w:rPr>
            <w:rFonts w:ascii="Arial" w:hAnsi="Arial" w:cs="Arial"/>
          </w:rPr>
          <w:delText xml:space="preserve">in the clinical setting of </w:delText>
        </w:r>
      </w:del>
      <w:ins w:id="100" w:author="Andreae, Emily A" w:date="2020-01-16T15:56:00Z">
        <w:r w:rsidR="00D97D3B">
          <w:rPr>
            <w:rFonts w:ascii="Arial" w:hAnsi="Arial" w:cs="Arial"/>
          </w:rPr>
          <w:t xml:space="preserve">in clinical samples from </w:t>
        </w:r>
      </w:ins>
      <w:r w:rsidRPr="008D298E">
        <w:rPr>
          <w:rFonts w:ascii="Arial" w:hAnsi="Arial" w:cs="Arial"/>
        </w:rPr>
        <w:t>104 colorectal cancer</w:t>
      </w:r>
      <w:del w:id="101" w:author="Andreae, Emily A" w:date="2020-01-16T15:56:00Z">
        <w:r w:rsidRPr="008D298E" w:rsidDel="00B127ED">
          <w:rPr>
            <w:rFonts w:ascii="Arial" w:hAnsi="Arial" w:cs="Arial"/>
          </w:rPr>
          <w:delText>s</w:delText>
        </w:r>
      </w:del>
      <w:r w:rsidRPr="008D298E">
        <w:rPr>
          <w:rFonts w:ascii="Arial" w:hAnsi="Arial" w:cs="Arial"/>
        </w:rPr>
        <w:t xml:space="preserve"> (CRC) </w:t>
      </w:r>
      <w:ins w:id="102" w:author="Andreae, Emily A" w:date="2020-01-16T15:56:00Z">
        <w:r w:rsidR="00B127ED">
          <w:rPr>
            <w:rFonts w:ascii="Arial" w:hAnsi="Arial" w:cs="Arial"/>
          </w:rPr>
          <w:t xml:space="preserve">biopsies </w:t>
        </w:r>
      </w:ins>
      <w:r w:rsidRPr="008D298E">
        <w:rPr>
          <w:rFonts w:ascii="Arial" w:hAnsi="Arial" w:cs="Arial"/>
        </w:rPr>
        <w:t>and functional exploration of MICA alleles in CRC</w:t>
      </w:r>
      <w:ins w:id="103" w:author="Andreae, Emily A" w:date="2020-01-16T15:56:00Z">
        <w:r w:rsidR="00B127ED">
          <w:rPr>
            <w:rFonts w:ascii="Arial" w:hAnsi="Arial" w:cs="Arial"/>
          </w:rPr>
          <w:t>.</w:t>
        </w:r>
      </w:ins>
    </w:p>
    <w:p w14:paraId="62295326" w14:textId="0DD2AEA8" w:rsidR="009E4FB6" w:rsidRPr="008D298E" w:rsidRDefault="009E4FB6" w:rsidP="00F94888">
      <w:pPr>
        <w:pStyle w:val="ListParagraph"/>
        <w:numPr>
          <w:ilvl w:val="0"/>
          <w:numId w:val="2"/>
        </w:numPr>
        <w:spacing w:after="0" w:line="240" w:lineRule="auto"/>
        <w:jc w:val="both"/>
        <w:rPr>
          <w:rFonts w:ascii="Arial" w:hAnsi="Arial" w:cs="Arial"/>
        </w:rPr>
      </w:pPr>
      <w:r w:rsidRPr="00B127ED">
        <w:rPr>
          <w:rFonts w:ascii="Arial" w:hAnsi="Arial" w:cs="Arial"/>
          <w:i/>
        </w:rPr>
        <w:t>MICA *012:01</w:t>
      </w:r>
      <w:r w:rsidRPr="008D298E">
        <w:rPr>
          <w:rFonts w:ascii="Arial" w:hAnsi="Arial" w:cs="Arial"/>
        </w:rPr>
        <w:t xml:space="preserve"> allele </w:t>
      </w:r>
      <w:ins w:id="104" w:author="Andreae, Emily A" w:date="2020-01-16T15:57:00Z">
        <w:r w:rsidR="00B127ED">
          <w:rPr>
            <w:rFonts w:ascii="Arial" w:hAnsi="Arial" w:cs="Arial"/>
          </w:rPr>
          <w:t>is</w:t>
        </w:r>
      </w:ins>
      <w:del w:id="105" w:author="Andreae, Emily A" w:date="2020-01-16T15:57:00Z">
        <w:r w:rsidRPr="008D298E" w:rsidDel="00B127ED">
          <w:rPr>
            <w:rFonts w:ascii="Arial" w:hAnsi="Arial" w:cs="Arial"/>
          </w:rPr>
          <w:delText>was</w:delText>
        </w:r>
      </w:del>
      <w:r w:rsidRPr="008D298E">
        <w:rPr>
          <w:rFonts w:ascii="Arial" w:hAnsi="Arial" w:cs="Arial"/>
        </w:rPr>
        <w:t xml:space="preserve"> associated with CRC subtype carrying KRAS codon 12 mutation (p= 0.027, </w:t>
      </w:r>
      <w:ins w:id="106" w:author="Andreae, Emily A" w:date="2020-01-16T15:57:00Z">
        <w:r w:rsidR="00B127ED">
          <w:rPr>
            <w:rFonts w:ascii="Arial" w:hAnsi="Arial" w:cs="Arial"/>
          </w:rPr>
          <w:t>odds ratio (</w:t>
        </w:r>
      </w:ins>
      <w:r w:rsidRPr="008D298E">
        <w:rPr>
          <w:rFonts w:ascii="Arial" w:hAnsi="Arial" w:cs="Arial"/>
        </w:rPr>
        <w:t>OR</w:t>
      </w:r>
      <w:ins w:id="107" w:author="Andreae, Emily A" w:date="2020-01-16T15:58:00Z">
        <w:r w:rsidR="00B127ED">
          <w:rPr>
            <w:rFonts w:ascii="Arial" w:hAnsi="Arial" w:cs="Arial"/>
          </w:rPr>
          <w:t>)</w:t>
        </w:r>
      </w:ins>
      <w:r w:rsidRPr="008D298E">
        <w:rPr>
          <w:rFonts w:ascii="Arial" w:hAnsi="Arial" w:cs="Arial"/>
        </w:rPr>
        <w:t>= 3.33)</w:t>
      </w:r>
      <w:ins w:id="108" w:author="Andreae, Emily A" w:date="2020-01-16T15:57:00Z">
        <w:r w:rsidR="00B127ED">
          <w:rPr>
            <w:rFonts w:ascii="Arial" w:hAnsi="Arial" w:cs="Arial"/>
          </w:rPr>
          <w:t>.</w:t>
        </w:r>
      </w:ins>
    </w:p>
    <w:p w14:paraId="6667CC44" w14:textId="034D2930" w:rsidR="009E4FB6" w:rsidRPr="008D298E" w:rsidRDefault="009E4FB6" w:rsidP="00F94888">
      <w:pPr>
        <w:pStyle w:val="ListParagraph"/>
        <w:numPr>
          <w:ilvl w:val="0"/>
          <w:numId w:val="2"/>
        </w:numPr>
        <w:spacing w:after="0" w:line="240" w:lineRule="auto"/>
        <w:jc w:val="both"/>
        <w:rPr>
          <w:rFonts w:ascii="Arial" w:hAnsi="Arial" w:cs="Arial"/>
        </w:rPr>
      </w:pPr>
      <w:r w:rsidRPr="00B127ED">
        <w:rPr>
          <w:rFonts w:ascii="Arial" w:hAnsi="Arial" w:cs="Arial"/>
          <w:i/>
        </w:rPr>
        <w:t>MICA *009:01</w:t>
      </w:r>
      <w:r w:rsidRPr="008D298E">
        <w:rPr>
          <w:rFonts w:ascii="Arial" w:hAnsi="Arial" w:cs="Arial"/>
        </w:rPr>
        <w:t xml:space="preserve"> </w:t>
      </w:r>
      <w:ins w:id="109" w:author="Andreae, Emily A" w:date="2020-01-16T15:57:00Z">
        <w:r w:rsidR="00B127ED">
          <w:rPr>
            <w:rFonts w:ascii="Arial" w:hAnsi="Arial" w:cs="Arial"/>
          </w:rPr>
          <w:t>and</w:t>
        </w:r>
      </w:ins>
      <w:del w:id="110" w:author="Andreae, Emily A" w:date="2020-01-16T15:57:00Z">
        <w:r w:rsidRPr="008D298E" w:rsidDel="00B127ED">
          <w:rPr>
            <w:rFonts w:ascii="Arial" w:hAnsi="Arial" w:cs="Arial"/>
          </w:rPr>
          <w:delText>or</w:delText>
        </w:r>
      </w:del>
      <w:r w:rsidRPr="008D298E">
        <w:rPr>
          <w:rFonts w:ascii="Arial" w:hAnsi="Arial" w:cs="Arial"/>
        </w:rPr>
        <w:t xml:space="preserve"> </w:t>
      </w:r>
      <w:r w:rsidRPr="00B127ED">
        <w:rPr>
          <w:rFonts w:ascii="Arial" w:hAnsi="Arial" w:cs="Arial"/>
          <w:i/>
        </w:rPr>
        <w:t>*049</w:t>
      </w:r>
      <w:r w:rsidRPr="008D298E">
        <w:rPr>
          <w:rFonts w:ascii="Arial" w:hAnsi="Arial" w:cs="Arial"/>
        </w:rPr>
        <w:t xml:space="preserve"> allele</w:t>
      </w:r>
      <w:ins w:id="111" w:author="Andreae, Emily A" w:date="2020-01-16T15:57:00Z">
        <w:r w:rsidR="00B127ED">
          <w:rPr>
            <w:rFonts w:ascii="Arial" w:hAnsi="Arial" w:cs="Arial"/>
          </w:rPr>
          <w:t>s</w:t>
        </w:r>
      </w:ins>
      <w:r w:rsidRPr="008D298E">
        <w:rPr>
          <w:rFonts w:ascii="Arial" w:hAnsi="Arial" w:cs="Arial"/>
        </w:rPr>
        <w:t xml:space="preserve"> w</w:t>
      </w:r>
      <w:ins w:id="112" w:author="Andreae, Emily A" w:date="2020-01-16T15:57:00Z">
        <w:r w:rsidR="00B127ED">
          <w:rPr>
            <w:rFonts w:ascii="Arial" w:hAnsi="Arial" w:cs="Arial"/>
          </w:rPr>
          <w:t>ere</w:t>
        </w:r>
      </w:ins>
      <w:del w:id="113" w:author="Andreae, Emily A" w:date="2020-01-16T15:57:00Z">
        <w:r w:rsidRPr="008D298E" w:rsidDel="00B127ED">
          <w:rPr>
            <w:rFonts w:ascii="Arial" w:hAnsi="Arial" w:cs="Arial"/>
          </w:rPr>
          <w:delText>as</w:delText>
        </w:r>
      </w:del>
      <w:r w:rsidRPr="008D298E">
        <w:rPr>
          <w:rFonts w:ascii="Arial" w:hAnsi="Arial" w:cs="Arial"/>
        </w:rPr>
        <w:t xml:space="preserve"> significantly decreased in </w:t>
      </w:r>
      <w:del w:id="114" w:author="Andreae, Emily A" w:date="2020-01-16T15:57:00Z">
        <w:r w:rsidRPr="008D298E" w:rsidDel="00B127ED">
          <w:rPr>
            <w:rFonts w:ascii="Arial" w:hAnsi="Arial" w:cs="Arial"/>
          </w:rPr>
          <w:delText xml:space="preserve">the </w:delText>
        </w:r>
      </w:del>
      <w:r w:rsidRPr="008D298E">
        <w:rPr>
          <w:rFonts w:ascii="Arial" w:hAnsi="Arial" w:cs="Arial"/>
        </w:rPr>
        <w:t>patients with CRC (p= 0.0049, OR= 0.35)</w:t>
      </w:r>
      <w:ins w:id="115" w:author="Andreae, Emily A" w:date="2020-01-16T15:57:00Z">
        <w:r w:rsidR="00B127ED">
          <w:rPr>
            <w:rFonts w:ascii="Arial" w:hAnsi="Arial" w:cs="Arial"/>
          </w:rPr>
          <w:t>.</w:t>
        </w:r>
      </w:ins>
    </w:p>
    <w:p w14:paraId="37144962" w14:textId="2323E2C3" w:rsidR="009E4FB6" w:rsidRPr="008D298E" w:rsidRDefault="00B127ED" w:rsidP="00F94888">
      <w:pPr>
        <w:pStyle w:val="ListParagraph"/>
        <w:numPr>
          <w:ilvl w:val="0"/>
          <w:numId w:val="2"/>
        </w:numPr>
        <w:spacing w:after="0" w:line="240" w:lineRule="auto"/>
        <w:jc w:val="both"/>
        <w:rPr>
          <w:rFonts w:ascii="Arial" w:hAnsi="Arial" w:cs="Arial"/>
        </w:rPr>
      </w:pPr>
      <w:ins w:id="116" w:author="Andreae, Emily A" w:date="2020-01-16T15:58:00Z">
        <w:r>
          <w:rPr>
            <w:rFonts w:ascii="Arial" w:hAnsi="Arial" w:cs="Arial"/>
          </w:rPr>
          <w:t>Over</w:t>
        </w:r>
      </w:ins>
      <w:del w:id="117" w:author="Andreae, Emily A" w:date="2020-01-16T15:58:00Z">
        <w:r w:rsidR="009E4FB6" w:rsidRPr="008D298E" w:rsidDel="00B127ED">
          <w:rPr>
            <w:rFonts w:ascii="Arial" w:hAnsi="Arial" w:cs="Arial"/>
          </w:rPr>
          <w:delText xml:space="preserve">The up-regulated </w:delText>
        </w:r>
      </w:del>
      <w:r w:rsidR="009E4FB6" w:rsidRPr="008D298E">
        <w:rPr>
          <w:rFonts w:ascii="Arial" w:hAnsi="Arial" w:cs="Arial"/>
        </w:rPr>
        <w:t xml:space="preserve">expression of </w:t>
      </w:r>
      <w:r w:rsidR="009E4FB6" w:rsidRPr="00B127ED">
        <w:rPr>
          <w:rFonts w:ascii="Arial" w:hAnsi="Arial" w:cs="Arial"/>
          <w:i/>
        </w:rPr>
        <w:t>MICA *012:01</w:t>
      </w:r>
      <w:r w:rsidR="009E4FB6" w:rsidRPr="008D298E">
        <w:rPr>
          <w:rFonts w:ascii="Arial" w:hAnsi="Arial" w:cs="Arial"/>
        </w:rPr>
        <w:t xml:space="preserve"> allele enhanced the proliferation, invasion, and metastasi</w:t>
      </w:r>
      <w:ins w:id="118" w:author="Andreae, Emily A" w:date="2020-01-16T15:58:00Z">
        <w:r>
          <w:rPr>
            <w:rFonts w:ascii="Arial" w:hAnsi="Arial" w:cs="Arial"/>
          </w:rPr>
          <w:t>c</w:t>
        </w:r>
      </w:ins>
      <w:del w:id="119" w:author="Andreae, Emily A" w:date="2020-01-16T15:58:00Z">
        <w:r w:rsidR="009E4FB6" w:rsidRPr="008D298E" w:rsidDel="00B127ED">
          <w:rPr>
            <w:rFonts w:ascii="Arial" w:hAnsi="Arial" w:cs="Arial"/>
          </w:rPr>
          <w:delText>s</w:delText>
        </w:r>
      </w:del>
      <w:r w:rsidR="009E4FB6" w:rsidRPr="008D298E">
        <w:rPr>
          <w:rFonts w:ascii="Arial" w:hAnsi="Arial" w:cs="Arial"/>
        </w:rPr>
        <w:t xml:space="preserve"> phenotype of CRC carrying KRAS mutation</w:t>
      </w:r>
      <w:ins w:id="120" w:author="Andreae, Emily A" w:date="2020-01-16T15:58:00Z">
        <w:r>
          <w:rPr>
            <w:rFonts w:ascii="Arial" w:hAnsi="Arial" w:cs="Arial"/>
          </w:rPr>
          <w:t>.</w:t>
        </w:r>
      </w:ins>
    </w:p>
    <w:p w14:paraId="20501809" w14:textId="503DE68A" w:rsidR="009E4FB6" w:rsidRPr="008D298E" w:rsidRDefault="009E4FB6" w:rsidP="00F94888">
      <w:pPr>
        <w:pStyle w:val="ListParagraph"/>
        <w:numPr>
          <w:ilvl w:val="0"/>
          <w:numId w:val="2"/>
        </w:numPr>
        <w:spacing w:after="0" w:line="240" w:lineRule="auto"/>
        <w:jc w:val="both"/>
        <w:rPr>
          <w:rFonts w:ascii="Arial" w:hAnsi="Arial" w:cs="Arial"/>
        </w:rPr>
      </w:pPr>
      <w:commentRangeStart w:id="121"/>
      <w:r w:rsidRPr="008D298E">
        <w:rPr>
          <w:rFonts w:ascii="Arial" w:hAnsi="Arial" w:cs="Arial"/>
        </w:rPr>
        <w:t xml:space="preserve">Difference in MICA alleles </w:t>
      </w:r>
      <w:ins w:id="122" w:author="Andreae, Emily A" w:date="2020-01-16T15:30:00Z">
        <w:r w:rsidR="003F5614">
          <w:rPr>
            <w:rFonts w:ascii="Arial" w:hAnsi="Arial" w:cs="Arial"/>
          </w:rPr>
          <w:t xml:space="preserve">may be associated with </w:t>
        </w:r>
      </w:ins>
      <w:del w:id="123" w:author="Andreae, Emily A" w:date="2020-01-16T15:30:00Z">
        <w:r w:rsidRPr="008D298E" w:rsidDel="003F5614">
          <w:rPr>
            <w:rFonts w:ascii="Arial" w:hAnsi="Arial" w:cs="Arial"/>
          </w:rPr>
          <w:delText xml:space="preserve">predict </w:delText>
        </w:r>
      </w:del>
      <w:r w:rsidRPr="008D298E">
        <w:rPr>
          <w:rFonts w:ascii="Arial" w:hAnsi="Arial" w:cs="Arial"/>
        </w:rPr>
        <w:t xml:space="preserve">varied disease-free survival </w:t>
      </w:r>
      <w:ins w:id="124" w:author="Andreae, Emily A" w:date="2020-01-16T15:30:00Z">
        <w:r w:rsidR="003F5614">
          <w:rPr>
            <w:rFonts w:ascii="Arial" w:hAnsi="Arial" w:cs="Arial"/>
          </w:rPr>
          <w:t xml:space="preserve">in KRAS-mutated CRC. </w:t>
        </w:r>
      </w:ins>
      <w:del w:id="125" w:author="Andreae, Emily A" w:date="2020-01-16T15:30:00Z">
        <w:r w:rsidRPr="008D298E" w:rsidDel="003F5614">
          <w:rPr>
            <w:rFonts w:ascii="Arial" w:hAnsi="Arial" w:cs="Arial"/>
          </w:rPr>
          <w:delText>by combing with KRAS mutation</w:delText>
        </w:r>
      </w:del>
      <w:commentRangeEnd w:id="121"/>
      <w:r w:rsidR="003F5614">
        <w:rPr>
          <w:rStyle w:val="CommentReference"/>
        </w:rPr>
        <w:commentReference w:id="121"/>
      </w:r>
    </w:p>
    <w:p w14:paraId="4F1A9C7A" w14:textId="3793BD28" w:rsidR="007833A2" w:rsidRPr="008D298E" w:rsidRDefault="007833A2" w:rsidP="00F94888">
      <w:pPr>
        <w:spacing w:after="0" w:line="240" w:lineRule="auto"/>
        <w:contextualSpacing/>
        <w:rPr>
          <w:rFonts w:ascii="Arial" w:hAnsi="Arial" w:cs="Arial"/>
          <w:color w:val="000000" w:themeColor="text1"/>
        </w:rPr>
      </w:pPr>
    </w:p>
    <w:p w14:paraId="4AF1D6C7" w14:textId="5D91D3A5" w:rsidR="00B127ED" w:rsidRDefault="00856512" w:rsidP="00F94888">
      <w:pPr>
        <w:spacing w:after="0" w:line="240" w:lineRule="auto"/>
        <w:contextualSpacing/>
        <w:rPr>
          <w:rFonts w:ascii="Arial" w:hAnsi="Arial" w:cs="Arial"/>
          <w:color w:val="000000" w:themeColor="text1"/>
        </w:rPr>
      </w:pPr>
      <w:r w:rsidRPr="00B127ED">
        <w:rPr>
          <w:rFonts w:ascii="Arial" w:hAnsi="Arial" w:cs="Arial"/>
          <w:b/>
          <w:color w:val="000000" w:themeColor="text1"/>
        </w:rPr>
        <w:t>Running Head:</w:t>
      </w:r>
      <w:r w:rsidRPr="008D298E">
        <w:rPr>
          <w:rFonts w:ascii="Arial" w:hAnsi="Arial" w:cs="Arial"/>
          <w:color w:val="000000" w:themeColor="text1"/>
        </w:rPr>
        <w:t xml:space="preserve"> </w:t>
      </w:r>
      <w:r w:rsidR="008F51B5" w:rsidRPr="008D298E">
        <w:rPr>
          <w:rFonts w:ascii="Arial" w:hAnsi="Arial" w:cs="Arial"/>
          <w:color w:val="000000" w:themeColor="text1"/>
        </w:rPr>
        <w:t>MICA facilitates colorectal cancer metastasis</w:t>
      </w:r>
    </w:p>
    <w:p w14:paraId="3E714977" w14:textId="77777777" w:rsidR="00B127ED" w:rsidRDefault="00B127ED">
      <w:pPr>
        <w:rPr>
          <w:rFonts w:ascii="Arial" w:hAnsi="Arial" w:cs="Arial"/>
          <w:color w:val="000000" w:themeColor="text1"/>
        </w:rPr>
      </w:pPr>
      <w:r>
        <w:rPr>
          <w:rFonts w:ascii="Arial" w:hAnsi="Arial" w:cs="Arial"/>
          <w:color w:val="000000" w:themeColor="text1"/>
        </w:rPr>
        <w:br w:type="page"/>
      </w:r>
    </w:p>
    <w:p w14:paraId="7BEF6BEC" w14:textId="14F45804" w:rsidR="00F0438D" w:rsidRDefault="00F94888" w:rsidP="00F94888">
      <w:pPr>
        <w:contextualSpacing/>
        <w:rPr>
          <w:rFonts w:ascii="Arial" w:hAnsi="Arial" w:cs="Arial"/>
          <w:b/>
          <w:color w:val="000000" w:themeColor="text1"/>
          <w:sz w:val="24"/>
        </w:rPr>
      </w:pPr>
      <w:r>
        <w:rPr>
          <w:rFonts w:ascii="Arial" w:hAnsi="Arial" w:cs="Arial"/>
          <w:b/>
          <w:color w:val="000000" w:themeColor="text1"/>
          <w:sz w:val="24"/>
        </w:rPr>
        <w:lastRenderedPageBreak/>
        <w:t>Introduction</w:t>
      </w:r>
    </w:p>
    <w:p w14:paraId="7CE14094" w14:textId="77777777" w:rsidR="00F94888" w:rsidRPr="00F94888" w:rsidRDefault="00F94888" w:rsidP="00F94888">
      <w:pPr>
        <w:contextualSpacing/>
        <w:rPr>
          <w:rFonts w:ascii="Arial" w:hAnsi="Arial" w:cs="Arial"/>
          <w:color w:val="000000" w:themeColor="text1"/>
          <w:sz w:val="24"/>
        </w:rPr>
      </w:pPr>
    </w:p>
    <w:p w14:paraId="2B0C3EF6" w14:textId="6E5A5239" w:rsidR="005F0A18" w:rsidRDefault="00067BEB" w:rsidP="00F94888">
      <w:pPr>
        <w:contextualSpacing/>
        <w:jc w:val="both"/>
        <w:rPr>
          <w:rFonts w:ascii="Arial" w:hAnsi="Arial" w:cs="Arial"/>
          <w:color w:val="000000" w:themeColor="text1"/>
        </w:rPr>
      </w:pPr>
      <w:r w:rsidRPr="008D298E">
        <w:rPr>
          <w:rFonts w:ascii="Arial" w:hAnsi="Arial" w:cs="Arial"/>
          <w:color w:val="000000" w:themeColor="text1"/>
        </w:rPr>
        <w:t xml:space="preserve">Colorectal cancer (CRC) is </w:t>
      </w:r>
      <w:del w:id="126" w:author="Andreae, Emily A" w:date="2020-01-16T16:00:00Z">
        <w:r w:rsidR="002A097A" w:rsidRPr="008D298E" w:rsidDel="00B127ED">
          <w:rPr>
            <w:rFonts w:ascii="Arial" w:hAnsi="Arial" w:cs="Arial"/>
            <w:color w:val="000000" w:themeColor="text1"/>
          </w:rPr>
          <w:delText xml:space="preserve">a malignant tumor </w:delText>
        </w:r>
        <w:r w:rsidR="00780170" w:rsidRPr="008D298E" w:rsidDel="00B127ED">
          <w:rPr>
            <w:rFonts w:ascii="Arial" w:hAnsi="Arial" w:cs="Arial"/>
            <w:color w:val="000000" w:themeColor="text1"/>
          </w:rPr>
          <w:delText>with</w:delText>
        </w:r>
        <w:r w:rsidR="002A097A" w:rsidRPr="008D298E" w:rsidDel="00B127ED">
          <w:rPr>
            <w:rFonts w:ascii="Arial" w:hAnsi="Arial" w:cs="Arial"/>
            <w:color w:val="000000" w:themeColor="text1"/>
          </w:rPr>
          <w:delText xml:space="preserve"> </w:delText>
        </w:r>
      </w:del>
      <w:r w:rsidR="00C057DE" w:rsidRPr="008D298E">
        <w:rPr>
          <w:rFonts w:ascii="Arial" w:hAnsi="Arial" w:cs="Arial"/>
          <w:color w:val="000000" w:themeColor="text1"/>
        </w:rPr>
        <w:t>the third most common cancer diagnosed and the second leading cause of cancer deaths in the United States</w:t>
      </w:r>
      <w:r w:rsidR="000065A3" w:rsidRPr="008D298E">
        <w:rPr>
          <w:rFonts w:ascii="Arial" w:hAnsi="Arial" w:cs="Arial"/>
          <w:color w:val="000000" w:themeColor="text1"/>
        </w:rPr>
        <w:t xml:space="preserve"> </w:t>
      </w:r>
      <w:r w:rsidR="00DC6724" w:rsidRPr="008D298E">
        <w:rPr>
          <w:rFonts w:ascii="Arial" w:hAnsi="Arial" w:cs="Arial"/>
          <w:color w:val="000000" w:themeColor="text1"/>
        </w:rPr>
        <w:fldChar w:fldCharType="begin"/>
      </w:r>
      <w:r w:rsidR="00D47EB1" w:rsidRPr="008D298E">
        <w:rPr>
          <w:rFonts w:ascii="Arial" w:hAnsi="Arial" w:cs="Arial"/>
          <w:color w:val="000000" w:themeColor="text1"/>
        </w:rPr>
        <w:instrText xml:space="preserve"> ADDIN EN.CITE &lt;EndNote&gt;&lt;Cite&gt;&lt;Author&gt;Siegel&lt;/Author&gt;&lt;Year&gt;2019&lt;/Year&gt;&lt;RecNum&gt;26013&lt;/RecNum&gt;&lt;DisplayText&gt;[1]&lt;/DisplayText&gt;&lt;record&gt;&lt;rec-number&gt;26013&lt;/rec-number&gt;&lt;foreign-keys&gt;&lt;key app="EN" db-id="w0ese0awerxv5me5avdpzvwqf9a5treea0ef" timestamp="1547689447"&gt;26013&lt;/key&gt;&lt;/foreign-keys&gt;&lt;ref-type name="Journal Article"&gt;17&lt;/ref-type&gt;&lt;contributors&gt;&lt;authors&gt;&lt;author&gt;Siegel, R. L.&lt;/author&gt;&lt;author&gt;Miller, K. D.&lt;/author&gt;&lt;author&gt;Jemal, A.&lt;/author&gt;&lt;/authors&gt;&lt;/contributors&gt;&lt;auth-address&gt;Scientific Director, Surveillance Research, American Cancer Society, Atlanta, GA.&amp;#xD;Senior Associate Scientist, Surveillance Research, American Cancer Society, Atlanta, GA.&amp;#xD;Scientific Vice President, Surveillance and Health Services Research, American Cancer Society, Atlanta, GA.&lt;/auth-address&gt;&lt;titles&gt;&lt;title&gt;Cancer statistics, 2019&lt;/title&gt;&lt;secondary-title&gt;CA Cancer J Clin&lt;/secondary-title&gt;&lt;/titles&gt;&lt;periodical&gt;&lt;full-title&gt;CA Cancer J Clin&lt;/full-title&gt;&lt;/periodical&gt;&lt;pages&gt;7-34&lt;/pages&gt;&lt;volume&gt;69&lt;/volume&gt;&lt;number&gt;1&lt;/number&gt;&lt;keywords&gt;&lt;keyword&gt;cancer cases&lt;/keyword&gt;&lt;keyword&gt;cancer statistics&lt;/keyword&gt;&lt;keyword&gt;death rates&lt;/keyword&gt;&lt;keyword&gt;incidence&lt;/keyword&gt;&lt;keyword&gt;mortality&lt;/keyword&gt;&lt;/keywords&gt;&lt;dates&gt;&lt;year&gt;2019&lt;/year&gt;&lt;pub-dates&gt;&lt;date&gt;Jan&lt;/date&gt;&lt;/pub-dates&gt;&lt;/dates&gt;&lt;isbn&gt;1542-4863 (Electronic)&amp;#xD;0007-9235 (Linking)&lt;/isbn&gt;&lt;accession-num&gt;30620402&lt;/accession-num&gt;&lt;urls&gt;&lt;related-urls&gt;&lt;url&gt;https://www.ncbi.nlm.nih.gov/pubmed/30620402&lt;/url&gt;&lt;/related-urls&gt;&lt;/urls&gt;&lt;electronic-resource-num&gt;10.3322/caac.21551&lt;/electronic-resource-num&gt;&lt;/record&gt;&lt;/Cite&gt;&lt;/EndNote&gt;</w:instrText>
      </w:r>
      <w:r w:rsidR="00DC6724" w:rsidRPr="008D298E">
        <w:rPr>
          <w:rFonts w:ascii="Arial" w:hAnsi="Arial" w:cs="Arial"/>
          <w:color w:val="000000" w:themeColor="text1"/>
        </w:rPr>
        <w:fldChar w:fldCharType="separate"/>
      </w:r>
      <w:r w:rsidR="00D47EB1" w:rsidRPr="008D298E">
        <w:rPr>
          <w:rFonts w:ascii="Arial" w:hAnsi="Arial" w:cs="Arial"/>
          <w:noProof/>
          <w:color w:val="000000" w:themeColor="text1"/>
        </w:rPr>
        <w:t>[1]</w:t>
      </w:r>
      <w:r w:rsidR="00DC6724" w:rsidRPr="008D298E">
        <w:rPr>
          <w:rFonts w:ascii="Arial" w:hAnsi="Arial" w:cs="Arial"/>
          <w:color w:val="000000" w:themeColor="text1"/>
        </w:rPr>
        <w:fldChar w:fldCharType="end"/>
      </w:r>
      <w:r w:rsidR="002A097A" w:rsidRPr="008D298E">
        <w:rPr>
          <w:rFonts w:ascii="Arial" w:hAnsi="Arial" w:cs="Arial"/>
          <w:color w:val="000000" w:themeColor="text1"/>
        </w:rPr>
        <w:t xml:space="preserve"> and </w:t>
      </w:r>
      <w:del w:id="127" w:author="Andreae, Emily A" w:date="2020-01-16T16:00:00Z">
        <w:r w:rsidR="00D1788D" w:rsidRPr="008D298E" w:rsidDel="00B127ED">
          <w:rPr>
            <w:rFonts w:ascii="Arial" w:hAnsi="Arial" w:cs="Arial"/>
            <w:color w:val="000000" w:themeColor="text1"/>
          </w:rPr>
          <w:delText xml:space="preserve">similar tendency in </w:delText>
        </w:r>
      </w:del>
      <w:r w:rsidR="00D1788D" w:rsidRPr="008D298E">
        <w:rPr>
          <w:rFonts w:ascii="Arial" w:hAnsi="Arial" w:cs="Arial"/>
          <w:color w:val="000000" w:themeColor="text1"/>
        </w:rPr>
        <w:t>China</w:t>
      </w:r>
      <w:r w:rsidR="002A097A" w:rsidRPr="008D298E">
        <w:rPr>
          <w:rFonts w:ascii="Arial" w:hAnsi="Arial" w:cs="Arial"/>
          <w:color w:val="000000" w:themeColor="text1"/>
        </w:rPr>
        <w:t xml:space="preserve"> </w:t>
      </w:r>
      <w:r w:rsidR="000F7DD7" w:rsidRPr="008D298E">
        <w:rPr>
          <w:rFonts w:ascii="Arial" w:hAnsi="Arial" w:cs="Arial"/>
          <w:color w:val="000000" w:themeColor="text1"/>
        </w:rPr>
        <w:fldChar w:fldCharType="begin">
          <w:fldData xml:space="preserve">PEVuZE5vdGU+PENpdGU+PEF1dGhvcj5DaGVuPC9BdXRob3I+PFllYXI+MjAxNjwvWWVhcj48UmVj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PEVuZE5vdGU+PENpdGU+PEF1dGhvcj5DaGVuPC9BdXRob3I+PFllYXI+MjAxNjwvWWVhcj48UmVj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0F7DD7" w:rsidRPr="008D298E">
        <w:rPr>
          <w:rFonts w:ascii="Arial" w:hAnsi="Arial" w:cs="Arial"/>
          <w:color w:val="000000" w:themeColor="text1"/>
        </w:rPr>
      </w:r>
      <w:r w:rsidR="000F7DD7" w:rsidRPr="008D298E">
        <w:rPr>
          <w:rFonts w:ascii="Arial" w:hAnsi="Arial" w:cs="Arial"/>
          <w:color w:val="000000" w:themeColor="text1"/>
        </w:rPr>
        <w:fldChar w:fldCharType="separate"/>
      </w:r>
      <w:r w:rsidR="00D47EB1" w:rsidRPr="008D298E">
        <w:rPr>
          <w:rFonts w:ascii="Arial" w:hAnsi="Arial" w:cs="Arial"/>
          <w:noProof/>
          <w:color w:val="000000" w:themeColor="text1"/>
        </w:rPr>
        <w:t>[2]</w:t>
      </w:r>
      <w:r w:rsidR="000F7DD7" w:rsidRPr="008D298E">
        <w:rPr>
          <w:rFonts w:ascii="Arial" w:hAnsi="Arial" w:cs="Arial"/>
          <w:color w:val="000000" w:themeColor="text1"/>
        </w:rPr>
        <w:fldChar w:fldCharType="end"/>
      </w:r>
      <w:r w:rsidR="00805EC9" w:rsidRPr="008D298E">
        <w:rPr>
          <w:rFonts w:ascii="Arial" w:hAnsi="Arial" w:cs="Arial"/>
          <w:color w:val="000000" w:themeColor="text1"/>
        </w:rPr>
        <w:t xml:space="preserve">. </w:t>
      </w:r>
      <w:del w:id="128" w:author="Andreae, Emily A" w:date="2020-01-16T16:01:00Z">
        <w:r w:rsidR="00D44D1E" w:rsidRPr="008D298E" w:rsidDel="00B127ED">
          <w:rPr>
            <w:rFonts w:ascii="Arial" w:hAnsi="Arial" w:cs="Arial"/>
            <w:color w:val="000000" w:themeColor="text1"/>
          </w:rPr>
          <w:delText xml:space="preserve">As a complex disease, </w:delText>
        </w:r>
      </w:del>
      <w:ins w:id="129" w:author="Andreae, Emily A" w:date="2020-01-16T16:02:00Z">
        <w:r w:rsidR="00B127ED">
          <w:rPr>
            <w:rFonts w:ascii="Arial" w:hAnsi="Arial" w:cs="Arial"/>
            <w:color w:val="000000" w:themeColor="text1"/>
          </w:rPr>
          <w:t xml:space="preserve">Since </w:t>
        </w:r>
      </w:ins>
      <w:r w:rsidR="00D44D1E" w:rsidRPr="008D298E">
        <w:rPr>
          <w:rFonts w:ascii="Arial" w:hAnsi="Arial" w:cs="Arial"/>
          <w:color w:val="000000" w:themeColor="text1"/>
        </w:rPr>
        <w:t>many factor</w:t>
      </w:r>
      <w:r w:rsidR="00890E47" w:rsidRPr="008D298E">
        <w:rPr>
          <w:rFonts w:ascii="Arial" w:hAnsi="Arial" w:cs="Arial"/>
          <w:color w:val="000000" w:themeColor="text1"/>
        </w:rPr>
        <w:t>s</w:t>
      </w:r>
      <w:r w:rsidR="00D44D1E" w:rsidRPr="008D298E">
        <w:rPr>
          <w:rFonts w:ascii="Arial" w:hAnsi="Arial" w:cs="Arial"/>
          <w:color w:val="000000" w:themeColor="text1"/>
        </w:rPr>
        <w:t xml:space="preserve"> contribute to CRC tumorigenesis, including genetic</w:t>
      </w:r>
      <w:r w:rsidR="00890E47" w:rsidRPr="008D298E">
        <w:rPr>
          <w:rFonts w:ascii="Arial" w:hAnsi="Arial" w:cs="Arial"/>
          <w:color w:val="000000" w:themeColor="text1"/>
        </w:rPr>
        <w:t xml:space="preserve"> factors</w:t>
      </w:r>
      <w:r w:rsidR="00D44D1E" w:rsidRPr="008D298E">
        <w:rPr>
          <w:rFonts w:ascii="Arial" w:hAnsi="Arial" w:cs="Arial"/>
          <w:color w:val="000000" w:themeColor="text1"/>
        </w:rPr>
        <w:t>, epigenetic</w:t>
      </w:r>
      <w:r w:rsidR="00890E47" w:rsidRPr="008D298E">
        <w:rPr>
          <w:rFonts w:ascii="Arial" w:hAnsi="Arial" w:cs="Arial"/>
          <w:color w:val="000000" w:themeColor="text1"/>
        </w:rPr>
        <w:t xml:space="preserve"> factors</w:t>
      </w:r>
      <w:r w:rsidR="00D44D1E" w:rsidRPr="008D298E">
        <w:rPr>
          <w:rFonts w:ascii="Arial" w:hAnsi="Arial" w:cs="Arial"/>
          <w:color w:val="000000" w:themeColor="text1"/>
        </w:rPr>
        <w:t xml:space="preserve">, race, gender, </w:t>
      </w:r>
      <w:r w:rsidR="00890E47" w:rsidRPr="008D298E">
        <w:rPr>
          <w:rFonts w:ascii="Arial" w:hAnsi="Arial" w:cs="Arial"/>
          <w:color w:val="000000" w:themeColor="text1"/>
        </w:rPr>
        <w:t xml:space="preserve">drug, </w:t>
      </w:r>
      <w:r w:rsidR="00D44D1E" w:rsidRPr="008D298E">
        <w:rPr>
          <w:rFonts w:ascii="Arial" w:hAnsi="Arial" w:cs="Arial"/>
          <w:color w:val="000000" w:themeColor="text1"/>
        </w:rPr>
        <w:t>type II diabetes, inflammatory bowel disease, and others</w:t>
      </w:r>
      <w:r w:rsidR="00890E47" w:rsidRPr="008D298E">
        <w:rPr>
          <w:rFonts w:ascii="Arial" w:hAnsi="Arial" w:cs="Arial"/>
          <w:color w:val="000000" w:themeColor="text1"/>
        </w:rPr>
        <w:t xml:space="preserve"> </w:t>
      </w:r>
      <w:r w:rsidR="00890E47" w:rsidRPr="008D298E">
        <w:rPr>
          <w:rFonts w:ascii="Arial" w:hAnsi="Arial" w:cs="Arial"/>
          <w:color w:val="000000" w:themeColor="text1"/>
        </w:rPr>
        <w:fldChar w:fldCharType="begin"/>
      </w:r>
      <w:r w:rsidR="00D47EB1" w:rsidRPr="008D298E">
        <w:rPr>
          <w:rFonts w:ascii="Arial" w:hAnsi="Arial" w:cs="Arial"/>
          <w:color w:val="000000" w:themeColor="text1"/>
        </w:rPr>
        <w:instrText xml:space="preserve"> ADDIN EN.CITE &lt;EndNote&gt;&lt;Cite&gt;&lt;Author&gt;Dekker&lt;/Author&gt;&lt;Year&gt;2019&lt;/Year&gt;&lt;RecNum&gt;26127&lt;/RecNum&gt;&lt;DisplayText&gt;[3]&lt;/DisplayText&gt;&lt;record&gt;&lt;rec-number&gt;26127&lt;/rec-number&gt;&lt;foreign-keys&gt;&lt;key app="EN" db-id="w0ese0awerxv5me5avdpzvwqf9a5treea0ef" timestamp="1571890267"&gt;26127&lt;/key&gt;&lt;/foreign-keys&gt;&lt;ref-type name="Journal Article"&gt;17&lt;/ref-type&gt;&lt;contributors&gt;&lt;authors&gt;&lt;author&gt;Dekker, E.&lt;/author&gt;&lt;author&gt;Tanis, P. J.&lt;/author&gt;&lt;author&gt;Vleugels, J. L. A.&lt;/author&gt;&lt;author&gt;Kasi, P. M.&lt;/author&gt;&lt;author&gt;Wallace, M. B.&lt;/author&gt;&lt;/authors&gt;&lt;/contributors&gt;&lt;auth-address&gt;Department of Gastroenterology and Hepatology, Amsterdam University Medical Centers, Location Academic Medical Center, Amsterdam, Netherlands. Electronic address: e.dekker@amsterdamumc.nl.&amp;#xD;Department of Surgery, Amsterdam University Medical Centers, Location Academic Medical Center, Amsterdam, Netherlands.&amp;#xD;Department of Gastroenterology and Hepatology, Amsterdam University Medical Centers, Location Academic Medical Center, Amsterdam, Netherlands; Department of Internal Medicine, Amsterdam University Medical Centers, Location Academic Medical Center, Amsterdam, Netherlands.&amp;#xD;Department of Medical Oncology, University of Iowa, Iowa City, IA, USA.&amp;#xD;Department of Gastroenterology and Hepatology, Mayo Clinic, Jacksonville, FL, USA.&lt;/auth-address&gt;&lt;titles&gt;&lt;title&gt;Colorectal cancer&lt;/title&gt;&lt;secondary-title&gt;Lancet&lt;/secondary-title&gt;&lt;/titles&gt;&lt;periodical&gt;&lt;full-title&gt;Lancet&lt;/full-title&gt;&lt;abbr-1&gt;Lancet&lt;/abbr-1&gt;&lt;/periodical&gt;&lt;pages&gt;1467-1480&lt;/pages&gt;&lt;volume&gt;394&lt;/volume&gt;&lt;number&gt;10207&lt;/number&gt;&lt;dates&gt;&lt;year&gt;2019&lt;/year&gt;&lt;pub-dates&gt;&lt;date&gt;Oct 19&lt;/date&gt;&lt;/pub-dates&gt;&lt;/dates&gt;&lt;isbn&gt;1474-547X (Electronic)&amp;#xD;0140-6736 (Linking)&lt;/isbn&gt;&lt;accession-num&gt;31631858&lt;/accession-num&gt;&lt;urls&gt;&lt;related-urls&gt;&lt;url&gt;https://www.ncbi.nlm.nih.gov/pubmed/31631858&lt;/url&gt;&lt;url&gt;https://www.thelancet.com/journals/lancet/article/PIIS0140-6736(19)32319-0/fulltext&lt;/url&gt;&lt;/related-urls&gt;&lt;/urls&gt;&lt;electronic-resource-num&gt;10.1016/S0140-6736(19)32319-0&lt;/electronic-resource-num&gt;&lt;/record&gt;&lt;/Cite&gt;&lt;/EndNote&gt;</w:instrText>
      </w:r>
      <w:r w:rsidR="00890E47" w:rsidRPr="008D298E">
        <w:rPr>
          <w:rFonts w:ascii="Arial" w:hAnsi="Arial" w:cs="Arial"/>
          <w:color w:val="000000" w:themeColor="text1"/>
        </w:rPr>
        <w:fldChar w:fldCharType="separate"/>
      </w:r>
      <w:r w:rsidR="00D47EB1" w:rsidRPr="008D298E">
        <w:rPr>
          <w:rFonts w:ascii="Arial" w:hAnsi="Arial" w:cs="Arial"/>
          <w:noProof/>
          <w:color w:val="000000" w:themeColor="text1"/>
        </w:rPr>
        <w:t>[3]</w:t>
      </w:r>
      <w:r w:rsidR="00890E47" w:rsidRPr="008D298E">
        <w:rPr>
          <w:rFonts w:ascii="Arial" w:hAnsi="Arial" w:cs="Arial"/>
          <w:color w:val="000000" w:themeColor="text1"/>
        </w:rPr>
        <w:fldChar w:fldCharType="end"/>
      </w:r>
      <w:ins w:id="130" w:author="Andreae, Emily A" w:date="2020-01-16T16:02:00Z">
        <w:r w:rsidR="00B127ED">
          <w:rPr>
            <w:rFonts w:ascii="Arial" w:hAnsi="Arial" w:cs="Arial"/>
            <w:color w:val="000000" w:themeColor="text1"/>
          </w:rPr>
          <w:t xml:space="preserve">, </w:t>
        </w:r>
      </w:ins>
      <w:del w:id="131" w:author="Andreae, Emily A" w:date="2020-01-16T16:02:00Z">
        <w:r w:rsidR="00890E47" w:rsidRPr="008D298E" w:rsidDel="00B127ED">
          <w:rPr>
            <w:rFonts w:ascii="Arial" w:hAnsi="Arial" w:cs="Arial"/>
            <w:color w:val="000000" w:themeColor="text1"/>
          </w:rPr>
          <w:delText>.</w:delText>
        </w:r>
        <w:r w:rsidR="00D44D1E" w:rsidRPr="008D298E" w:rsidDel="00B127ED">
          <w:rPr>
            <w:rFonts w:ascii="Arial" w:hAnsi="Arial" w:cs="Arial"/>
            <w:color w:val="000000" w:themeColor="text1"/>
          </w:rPr>
          <w:delText xml:space="preserve"> </w:delText>
        </w:r>
        <w:r w:rsidR="00890E47" w:rsidRPr="008D298E" w:rsidDel="00B127ED">
          <w:rPr>
            <w:rFonts w:ascii="Arial" w:hAnsi="Arial" w:cs="Arial"/>
            <w:color w:val="000000" w:themeColor="text1"/>
          </w:rPr>
          <w:delText>Therefore</w:delText>
        </w:r>
        <w:r w:rsidR="00562FEF" w:rsidRPr="008D298E" w:rsidDel="00B127ED">
          <w:rPr>
            <w:rFonts w:ascii="Arial" w:hAnsi="Arial" w:cs="Arial"/>
            <w:color w:val="000000" w:themeColor="text1"/>
          </w:rPr>
          <w:delText>,</w:delText>
        </w:r>
      </w:del>
      <w:del w:id="132" w:author="Andreae, Emily A" w:date="2020-01-16T16:28:00Z">
        <w:r w:rsidR="00562FEF" w:rsidRPr="008D298E" w:rsidDel="009E145B">
          <w:rPr>
            <w:rFonts w:ascii="Arial" w:hAnsi="Arial" w:cs="Arial"/>
            <w:color w:val="000000" w:themeColor="text1"/>
          </w:rPr>
          <w:delText xml:space="preserve"> </w:delText>
        </w:r>
      </w:del>
      <w:r w:rsidR="00560797" w:rsidRPr="008D298E">
        <w:rPr>
          <w:rFonts w:ascii="Arial" w:hAnsi="Arial" w:cs="Arial"/>
          <w:color w:val="000000" w:themeColor="text1"/>
        </w:rPr>
        <w:t xml:space="preserve">CRC </w:t>
      </w:r>
      <w:r w:rsidR="00890E47" w:rsidRPr="008D298E">
        <w:rPr>
          <w:rFonts w:ascii="Arial" w:hAnsi="Arial" w:cs="Arial"/>
          <w:color w:val="000000" w:themeColor="text1"/>
        </w:rPr>
        <w:t xml:space="preserve">therapy </w:t>
      </w:r>
      <w:r w:rsidR="00560797" w:rsidRPr="008D298E">
        <w:rPr>
          <w:rFonts w:ascii="Arial" w:hAnsi="Arial" w:cs="Arial"/>
          <w:color w:val="000000" w:themeColor="text1"/>
        </w:rPr>
        <w:t xml:space="preserve">has </w:t>
      </w:r>
      <w:r w:rsidR="009E58DE" w:rsidRPr="008D298E">
        <w:rPr>
          <w:rFonts w:ascii="Arial" w:hAnsi="Arial" w:cs="Arial"/>
          <w:color w:val="000000" w:themeColor="text1"/>
        </w:rPr>
        <w:t>been a challenge</w:t>
      </w:r>
      <w:r w:rsidR="000065A3" w:rsidRPr="008D298E">
        <w:rPr>
          <w:rFonts w:ascii="Arial" w:hAnsi="Arial" w:cs="Arial"/>
          <w:color w:val="000000" w:themeColor="text1"/>
        </w:rPr>
        <w:t xml:space="preserve"> </w:t>
      </w:r>
      <w:r w:rsidR="009E58DE" w:rsidRPr="008D298E">
        <w:rPr>
          <w:rFonts w:ascii="Arial" w:hAnsi="Arial" w:cs="Arial"/>
          <w:color w:val="000000" w:themeColor="text1"/>
        </w:rPr>
        <w:t xml:space="preserve">for </w:t>
      </w:r>
      <w:del w:id="133" w:author="Andreae, Emily A" w:date="2020-01-16T16:02:00Z">
        <w:r w:rsidR="00D74AC4" w:rsidRPr="008D298E" w:rsidDel="00B127ED">
          <w:rPr>
            <w:rFonts w:ascii="Arial" w:hAnsi="Arial" w:cs="Arial"/>
            <w:color w:val="000000" w:themeColor="text1"/>
          </w:rPr>
          <w:delText xml:space="preserve">the </w:delText>
        </w:r>
      </w:del>
      <w:r w:rsidR="00D74AC4" w:rsidRPr="008D298E">
        <w:rPr>
          <w:rFonts w:ascii="Arial" w:hAnsi="Arial" w:cs="Arial"/>
          <w:color w:val="000000" w:themeColor="text1"/>
        </w:rPr>
        <w:t>clinician</w:t>
      </w:r>
      <w:r w:rsidR="009E58DE" w:rsidRPr="008D298E">
        <w:rPr>
          <w:rFonts w:ascii="Arial" w:hAnsi="Arial" w:cs="Arial"/>
          <w:color w:val="000000" w:themeColor="text1"/>
        </w:rPr>
        <w:t>s</w:t>
      </w:r>
      <w:r w:rsidR="00D74AC4" w:rsidRPr="008D298E">
        <w:rPr>
          <w:rFonts w:ascii="Arial" w:hAnsi="Arial" w:cs="Arial"/>
          <w:color w:val="000000" w:themeColor="text1"/>
        </w:rPr>
        <w:t xml:space="preserve"> and researchers</w:t>
      </w:r>
      <w:r w:rsidR="006C5552" w:rsidRPr="008D298E">
        <w:rPr>
          <w:rFonts w:ascii="Arial" w:hAnsi="Arial" w:cs="Arial"/>
          <w:color w:val="000000" w:themeColor="text1"/>
        </w:rPr>
        <w:t xml:space="preserve"> </w:t>
      </w:r>
      <w:r w:rsidR="006C3855" w:rsidRPr="008D298E">
        <w:rPr>
          <w:rFonts w:ascii="Arial" w:hAnsi="Arial" w:cs="Arial"/>
          <w:color w:val="000000" w:themeColor="text1"/>
        </w:rPr>
        <w:fldChar w:fldCharType="begin">
          <w:fldData xml:space="preserve">PEVuZE5vdGU+PENpdGU+PEF1dGhvcj5GZXJyYXJpIGRlIEFuZHJhZGU8L0F1dGhvcj48WWVhcj4y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PEVuZE5vdGU+PENpdGU+PEF1dGhvcj5GZXJyYXJpIGRlIEFuZHJhZGU8L0F1dGhvcj48WWVhcj4y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6C3855" w:rsidRPr="008D298E">
        <w:rPr>
          <w:rFonts w:ascii="Arial" w:hAnsi="Arial" w:cs="Arial"/>
          <w:color w:val="000000" w:themeColor="text1"/>
        </w:rPr>
      </w:r>
      <w:r w:rsidR="006C3855" w:rsidRPr="008D298E">
        <w:rPr>
          <w:rFonts w:ascii="Arial" w:hAnsi="Arial" w:cs="Arial"/>
          <w:color w:val="000000" w:themeColor="text1"/>
        </w:rPr>
        <w:fldChar w:fldCharType="separate"/>
      </w:r>
      <w:r w:rsidR="00D47EB1" w:rsidRPr="008D298E">
        <w:rPr>
          <w:rFonts w:ascii="Arial" w:hAnsi="Arial" w:cs="Arial"/>
          <w:noProof/>
          <w:color w:val="000000" w:themeColor="text1"/>
        </w:rPr>
        <w:t>[4-6]</w:t>
      </w:r>
      <w:r w:rsidR="006C3855" w:rsidRPr="008D298E">
        <w:rPr>
          <w:rFonts w:ascii="Arial" w:hAnsi="Arial" w:cs="Arial"/>
          <w:color w:val="000000" w:themeColor="text1"/>
        </w:rPr>
        <w:fldChar w:fldCharType="end"/>
      </w:r>
      <w:r w:rsidR="004F4F98" w:rsidRPr="008D298E">
        <w:rPr>
          <w:rFonts w:ascii="Arial" w:hAnsi="Arial" w:cs="Arial"/>
          <w:color w:val="000000" w:themeColor="text1"/>
        </w:rPr>
        <w:t xml:space="preserve">. </w:t>
      </w:r>
      <w:r w:rsidR="00E07603" w:rsidRPr="008D298E">
        <w:rPr>
          <w:rFonts w:ascii="Arial" w:hAnsi="Arial" w:cs="Arial"/>
          <w:color w:val="000000" w:themeColor="text1"/>
        </w:rPr>
        <w:t xml:space="preserve">Although the pathogenesis </w:t>
      </w:r>
      <w:ins w:id="134" w:author="Andreae, Emily A" w:date="2020-01-16T16:03:00Z">
        <w:r w:rsidR="00B127ED">
          <w:rPr>
            <w:rFonts w:ascii="Arial" w:hAnsi="Arial" w:cs="Arial"/>
            <w:color w:val="000000" w:themeColor="text1"/>
          </w:rPr>
          <w:t xml:space="preserve">of CRC </w:t>
        </w:r>
      </w:ins>
      <w:r w:rsidR="00E07603" w:rsidRPr="008D298E">
        <w:rPr>
          <w:rFonts w:ascii="Arial" w:hAnsi="Arial" w:cs="Arial"/>
          <w:color w:val="000000" w:themeColor="text1"/>
        </w:rPr>
        <w:t>is still unclear, it is believed that multiple g</w:t>
      </w:r>
      <w:r w:rsidR="00882279" w:rsidRPr="008D298E">
        <w:rPr>
          <w:rFonts w:ascii="Arial" w:hAnsi="Arial" w:cs="Arial"/>
          <w:color w:val="000000" w:themeColor="text1"/>
        </w:rPr>
        <w:t xml:space="preserve">enetic factors </w:t>
      </w:r>
      <w:r w:rsidR="00E07603" w:rsidRPr="008D298E">
        <w:rPr>
          <w:rFonts w:ascii="Arial" w:hAnsi="Arial" w:cs="Arial"/>
          <w:color w:val="000000" w:themeColor="text1"/>
        </w:rPr>
        <w:t xml:space="preserve">contribute to </w:t>
      </w:r>
      <w:del w:id="135" w:author="Andreae, Emily A" w:date="2020-01-16T16:03:00Z">
        <w:r w:rsidR="00E07603" w:rsidRPr="008D298E" w:rsidDel="00B127ED">
          <w:rPr>
            <w:rFonts w:ascii="Arial" w:hAnsi="Arial" w:cs="Arial"/>
            <w:color w:val="000000" w:themeColor="text1"/>
          </w:rPr>
          <w:delText xml:space="preserve">susceptibility to </w:delText>
        </w:r>
      </w:del>
      <w:r w:rsidR="00882279" w:rsidRPr="008D298E">
        <w:rPr>
          <w:rFonts w:ascii="Arial" w:hAnsi="Arial" w:cs="Arial"/>
          <w:color w:val="000000" w:themeColor="text1"/>
        </w:rPr>
        <w:t xml:space="preserve">CRC </w:t>
      </w:r>
      <w:ins w:id="136" w:author="Andreae, Emily A" w:date="2020-01-16T16:03:00Z">
        <w:r w:rsidR="00B127ED" w:rsidRPr="00B127ED">
          <w:rPr>
            <w:rFonts w:ascii="Arial" w:hAnsi="Arial" w:cs="Arial"/>
            <w:color w:val="000000" w:themeColor="text1"/>
          </w:rPr>
          <w:t xml:space="preserve">susceptibility </w:t>
        </w:r>
      </w:ins>
      <w:r w:rsidR="006C5552" w:rsidRPr="008D298E">
        <w:rPr>
          <w:rFonts w:ascii="Arial" w:hAnsi="Arial" w:cs="Arial"/>
          <w:color w:val="000000" w:themeColor="text1"/>
        </w:rPr>
        <w:fldChar w:fldCharType="begin">
          <w:fldData xml:space="preserve">PEVuZE5vdGU+PENpdGU+PEF1dGhvcj5EZWtrZXI8L0F1dGhvcj48WWVhcj4yMDE5PC9ZZWFyPjxS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=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PEVuZE5vdGU+PENpdGU+PEF1dGhvcj5EZWtrZXI8L0F1dGhvcj48WWVhcj4yMDE5PC9ZZWFyPjxS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=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6C5552" w:rsidRPr="008D298E">
        <w:rPr>
          <w:rFonts w:ascii="Arial" w:hAnsi="Arial" w:cs="Arial"/>
          <w:color w:val="000000" w:themeColor="text1"/>
        </w:rPr>
      </w:r>
      <w:r w:rsidR="006C5552" w:rsidRPr="008D298E">
        <w:rPr>
          <w:rFonts w:ascii="Arial" w:hAnsi="Arial" w:cs="Arial"/>
          <w:color w:val="000000" w:themeColor="text1"/>
        </w:rPr>
        <w:fldChar w:fldCharType="separate"/>
      </w:r>
      <w:r w:rsidR="00D47EB1" w:rsidRPr="008D298E">
        <w:rPr>
          <w:rFonts w:ascii="Arial" w:hAnsi="Arial" w:cs="Arial"/>
          <w:noProof/>
          <w:color w:val="000000" w:themeColor="text1"/>
        </w:rPr>
        <w:t>[3, 7]</w:t>
      </w:r>
      <w:r w:rsidR="006C5552" w:rsidRPr="008D298E">
        <w:rPr>
          <w:rFonts w:ascii="Arial" w:hAnsi="Arial" w:cs="Arial"/>
          <w:color w:val="000000" w:themeColor="text1"/>
        </w:rPr>
        <w:fldChar w:fldCharType="end"/>
      </w:r>
      <w:r w:rsidR="00882279" w:rsidRPr="008D298E">
        <w:rPr>
          <w:rFonts w:ascii="Arial" w:hAnsi="Arial" w:cs="Arial"/>
          <w:color w:val="000000" w:themeColor="text1"/>
        </w:rPr>
        <w:t>.</w:t>
      </w:r>
      <w:r w:rsidR="00E07603" w:rsidRPr="008D298E">
        <w:rPr>
          <w:rFonts w:ascii="Arial" w:hAnsi="Arial" w:cs="Arial"/>
          <w:color w:val="000000" w:themeColor="text1"/>
        </w:rPr>
        <w:t xml:space="preserve"> </w:t>
      </w:r>
    </w:p>
    <w:p w14:paraId="1A113CB6" w14:textId="77777777" w:rsidR="00F94888" w:rsidRPr="008D298E" w:rsidRDefault="00F94888" w:rsidP="00F94888">
      <w:pPr>
        <w:contextualSpacing/>
        <w:jc w:val="both"/>
        <w:rPr>
          <w:rFonts w:ascii="Arial" w:hAnsi="Arial" w:cs="Arial"/>
          <w:color w:val="000000" w:themeColor="text1"/>
        </w:rPr>
      </w:pPr>
    </w:p>
    <w:p w14:paraId="678E59E2" w14:textId="1C4B20AB" w:rsidR="00453E1A" w:rsidRDefault="007F7DE2" w:rsidP="00F94888">
      <w:pPr>
        <w:contextualSpacing/>
        <w:jc w:val="both"/>
        <w:rPr>
          <w:ins w:id="137" w:author="Andreae, Emily A" w:date="2020-01-16T16:18:00Z"/>
          <w:rFonts w:ascii="Arial" w:hAnsi="Arial" w:cs="Arial"/>
          <w:color w:val="000000" w:themeColor="text1"/>
        </w:rPr>
      </w:pPr>
      <w:r w:rsidRPr="008D298E">
        <w:rPr>
          <w:rFonts w:ascii="Arial" w:hAnsi="Arial" w:cs="Arial"/>
          <w:color w:val="000000" w:themeColor="text1"/>
        </w:rPr>
        <w:t xml:space="preserve">The human major histocompatibility complex </w:t>
      </w:r>
      <w:r w:rsidR="0026372E" w:rsidRPr="008D298E">
        <w:rPr>
          <w:rFonts w:ascii="Arial" w:hAnsi="Arial" w:cs="Arial"/>
          <w:color w:val="000000" w:themeColor="text1"/>
        </w:rPr>
        <w:t xml:space="preserve">(HLA) </w:t>
      </w:r>
      <w:r w:rsidRPr="008D298E">
        <w:rPr>
          <w:rFonts w:ascii="Arial" w:hAnsi="Arial" w:cs="Arial"/>
          <w:color w:val="000000" w:themeColor="text1"/>
        </w:rPr>
        <w:t xml:space="preserve">class I chain-related </w:t>
      </w:r>
      <w:ins w:id="138" w:author="Andreae, Emily A" w:date="2020-01-16T15:31:00Z">
        <w:r w:rsidR="003F5614">
          <w:rPr>
            <w:rFonts w:ascii="Arial" w:hAnsi="Arial" w:cs="Arial"/>
            <w:color w:val="000000" w:themeColor="text1"/>
          </w:rPr>
          <w:t>protein</w:t>
        </w:r>
      </w:ins>
      <w:del w:id="139" w:author="Andreae, Emily A" w:date="2020-01-16T15:31:00Z">
        <w:r w:rsidRPr="008D298E" w:rsidDel="003F5614">
          <w:rPr>
            <w:rFonts w:ascii="Arial" w:hAnsi="Arial" w:cs="Arial"/>
            <w:color w:val="000000" w:themeColor="text1"/>
          </w:rPr>
          <w:delText>gene</w:delText>
        </w:r>
      </w:del>
      <w:r w:rsidRPr="008D298E">
        <w:rPr>
          <w:rFonts w:ascii="Arial" w:hAnsi="Arial" w:cs="Arial"/>
          <w:color w:val="000000" w:themeColor="text1"/>
        </w:rPr>
        <w:t xml:space="preserve"> A (MICA) controls the immune</w:t>
      </w:r>
      <w:r w:rsidR="007418AC" w:rsidRPr="008D298E">
        <w:rPr>
          <w:rFonts w:ascii="Arial" w:hAnsi="Arial" w:cs="Arial"/>
          <w:color w:val="000000" w:themeColor="text1"/>
        </w:rPr>
        <w:t xml:space="preserve"> </w:t>
      </w:r>
      <w:r w:rsidRPr="008D298E">
        <w:rPr>
          <w:rFonts w:ascii="Arial" w:hAnsi="Arial" w:cs="Arial"/>
          <w:color w:val="000000" w:themeColor="text1"/>
        </w:rPr>
        <w:t xml:space="preserve">process </w:t>
      </w:r>
      <w:ins w:id="140" w:author="Andreae, Emily A" w:date="2020-01-16T16:04:00Z">
        <w:r w:rsidR="00B127ED">
          <w:rPr>
            <w:rFonts w:ascii="Arial" w:hAnsi="Arial" w:cs="Arial"/>
            <w:color w:val="000000" w:themeColor="text1"/>
          </w:rPr>
          <w:t>by</w:t>
        </w:r>
      </w:ins>
      <w:ins w:id="141" w:author="Andreae, Emily A" w:date="2020-01-16T16:11:00Z">
        <w:r w:rsidR="008740AA">
          <w:rPr>
            <w:rFonts w:ascii="Arial" w:hAnsi="Arial" w:cs="Arial"/>
            <w:color w:val="000000" w:themeColor="text1"/>
          </w:rPr>
          <w:t xml:space="preserve"> </w:t>
        </w:r>
      </w:ins>
      <w:del w:id="142" w:author="Andreae, Emily A" w:date="2020-01-16T16:04:00Z">
        <w:r w:rsidR="00550315" w:rsidRPr="008D298E" w:rsidDel="00B127ED">
          <w:rPr>
            <w:rFonts w:ascii="Arial" w:hAnsi="Arial" w:cs="Arial"/>
            <w:color w:val="000000" w:themeColor="text1"/>
          </w:rPr>
          <w:delText xml:space="preserve">through </w:delText>
        </w:r>
      </w:del>
      <w:r w:rsidR="00550315" w:rsidRPr="008D298E">
        <w:rPr>
          <w:rFonts w:ascii="Arial" w:hAnsi="Arial" w:cs="Arial"/>
          <w:color w:val="000000" w:themeColor="text1"/>
        </w:rPr>
        <w:t>interacting with its receptor, NKG2D (</w:t>
      </w:r>
      <w:del w:id="143" w:author="Andreae, Emily A" w:date="2020-01-16T16:04:00Z">
        <w:r w:rsidR="00550315" w:rsidRPr="008D298E" w:rsidDel="00B127ED">
          <w:rPr>
            <w:rFonts w:ascii="Arial" w:hAnsi="Arial" w:cs="Arial"/>
            <w:color w:val="000000" w:themeColor="text1"/>
          </w:rPr>
          <w:delText xml:space="preserve">the </w:delText>
        </w:r>
      </w:del>
      <w:r w:rsidR="00550315" w:rsidRPr="008D298E">
        <w:rPr>
          <w:rFonts w:ascii="Arial" w:hAnsi="Arial" w:cs="Arial"/>
          <w:color w:val="000000" w:themeColor="text1"/>
        </w:rPr>
        <w:t xml:space="preserve">natural killer group 2D) </w:t>
      </w:r>
      <w:r w:rsidR="000F7DD7" w:rsidRPr="008D298E">
        <w:rPr>
          <w:rFonts w:ascii="Arial" w:hAnsi="Arial" w:cs="Arial"/>
          <w:color w:val="000000" w:themeColor="text1"/>
        </w:rPr>
        <w:fldChar w:fldCharType="begin"/>
      </w:r>
      <w:r w:rsidR="00D47EB1" w:rsidRPr="008D298E">
        <w:rPr>
          <w:rFonts w:ascii="Arial" w:hAnsi="Arial" w:cs="Arial"/>
          <w:color w:val="000000" w:themeColor="text1"/>
        </w:rPr>
        <w:instrText xml:space="preserve"> ADDIN EN.CITE &lt;EndNote&gt;&lt;Cite&gt;&lt;Author&gt;Zingoni&lt;/Author&gt;&lt;Year&gt;2018&lt;/Year&gt;&lt;RecNum&gt;25701&lt;/RecNum&gt;&lt;DisplayText&gt;[8]&lt;/DisplayText&gt;&lt;record&gt;&lt;rec-number&gt;25701&lt;/rec-number&gt;&lt;foreign-keys&gt;&lt;key app="EN" db-id="w0ese0awerxv5me5avdpzvwqf9a5treea0ef" timestamp="1528993066"&gt;25701&lt;/key&gt;&lt;/foreign-keys&gt;&lt;ref-type name="Journal Article"&gt;17&lt;/ref-type&gt;&lt;contributors&gt;&lt;authors&gt;&lt;author&gt;Zingoni, A.&lt;/author&gt;&lt;author&gt;Molfetta, R.&lt;/author&gt;&lt;author&gt;Fionda, C.&lt;/author&gt;&lt;author&gt;Soriani, A.&lt;/author&gt;&lt;author&gt;Paolini, R.&lt;/author&gt;&lt;author&gt;Cippitelli, M.&lt;/author&gt;&lt;author&gt;Cerboni, C.&lt;/author&gt;&lt;author&gt;Santoni, A.&lt;/author&gt;&lt;/authors&gt;&lt;/contributors&gt;&lt;auth-address&gt;Department of Molecular Medicine, Sapienza University of Rome, Laboratory Affiliated to Istituto Pasteur Italia-Fondazione Cenci Bolognetti, Rome, Italy.&lt;/auth-address&gt;&lt;titles&gt;&lt;title&gt;NKG2D and Its Ligands: &amp;quot;One for All, All for One&amp;quot;&lt;/title&gt;&lt;secondary-title&gt;Front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immunology&lt;/abbr-1&gt;&lt;/alt-periodical&gt;&lt;pages&gt;476&lt;/pages&gt;&lt;volume&gt;9&lt;/volume&gt;&lt;edition&gt;2018/04/18&lt;/edition&gt;&lt;keywords&gt;&lt;keyword&gt;NK cells&lt;/keyword&gt;&lt;keyword&gt;NKG2D ligands&lt;/keyword&gt;&lt;keyword&gt;NKG2D receptor&lt;/keyword&gt;&lt;keyword&gt;cancer&lt;/keyword&gt;&lt;keyword&gt;virus infection&lt;/keyword&gt;&lt;/keywords&gt;&lt;dates&gt;&lt;year&gt;2018&lt;/year&gt;&lt;/dates&gt;&lt;isbn&gt;1664-3224 (Print)&amp;#xD;1664-3224&lt;/isbn&gt;&lt;accession-num&gt;29662484&lt;/accession-num&gt;&lt;urls&gt;&lt;related-urls&gt;&lt;url&gt;https://www.ncbi.nlm.nih.gov/pmc/articles/PMC5890157/pdf/fimmu-09-00476.pdf&lt;/url&gt;&lt;/related-urls&gt;&lt;/urls&gt;&lt;custom2&gt;PMC5890157&lt;/custom2&gt;&lt;electronic-resource-num&gt;10.3389/fimmu.2018.00476&lt;/electronic-resource-num&gt;&lt;remote-database-provider&gt;NLM&lt;/remote-database-provider&gt;&lt;language&gt;eng&lt;/language&gt;&lt;/record&gt;&lt;/Cite&gt;&lt;/EndNote&gt;</w:instrText>
      </w:r>
      <w:r w:rsidR="000F7DD7" w:rsidRPr="008D298E">
        <w:rPr>
          <w:rFonts w:ascii="Arial" w:hAnsi="Arial" w:cs="Arial"/>
          <w:color w:val="000000" w:themeColor="text1"/>
        </w:rPr>
        <w:fldChar w:fldCharType="separate"/>
      </w:r>
      <w:r w:rsidR="00D47EB1" w:rsidRPr="008D298E">
        <w:rPr>
          <w:rFonts w:ascii="Arial" w:hAnsi="Arial" w:cs="Arial"/>
          <w:noProof/>
          <w:color w:val="000000" w:themeColor="text1"/>
        </w:rPr>
        <w:t>[8]</w:t>
      </w:r>
      <w:r w:rsidR="000F7DD7" w:rsidRPr="008D298E">
        <w:rPr>
          <w:rFonts w:ascii="Arial" w:hAnsi="Arial" w:cs="Arial"/>
          <w:color w:val="000000" w:themeColor="text1"/>
        </w:rPr>
        <w:fldChar w:fldCharType="end"/>
      </w:r>
      <w:ins w:id="144" w:author="Andreae, Emily A" w:date="2020-01-16T16:29:00Z">
        <w:r w:rsidR="009E145B">
          <w:rPr>
            <w:rFonts w:ascii="Arial" w:hAnsi="Arial" w:cs="Arial"/>
            <w:color w:val="000000" w:themeColor="text1"/>
          </w:rPr>
          <w:t xml:space="preserve"> to regulate</w:t>
        </w:r>
        <w:r w:rsidR="009E145B" w:rsidRPr="009E145B">
          <w:rPr>
            <w:rFonts w:ascii="Arial" w:hAnsi="Arial" w:cs="Arial"/>
            <w:color w:val="000000" w:themeColor="text1"/>
          </w:rPr>
          <w:t xml:space="preserve"> the activities of natural killer cells, γδ T-cells, αβ CD8 T-cells, and immunosuppressive CD4 T-cells [9, 10]</w:t>
        </w:r>
      </w:ins>
      <w:del w:id="145" w:author="Andreae, Emily A" w:date="2020-01-16T16:11:00Z">
        <w:r w:rsidR="007418AC" w:rsidRPr="008D298E" w:rsidDel="008740AA">
          <w:rPr>
            <w:rFonts w:ascii="Arial" w:hAnsi="Arial" w:cs="Arial"/>
            <w:color w:val="000000" w:themeColor="text1"/>
          </w:rPr>
          <w:delText xml:space="preserve"> </w:delText>
        </w:r>
        <w:r w:rsidRPr="008D298E" w:rsidDel="008740AA">
          <w:rPr>
            <w:rFonts w:ascii="Arial" w:hAnsi="Arial" w:cs="Arial"/>
            <w:color w:val="000000" w:themeColor="text1"/>
          </w:rPr>
          <w:delText xml:space="preserve">by </w:delText>
        </w:r>
      </w:del>
      <w:del w:id="146" w:author="Andreae, Emily A" w:date="2020-01-16T16:05:00Z">
        <w:r w:rsidRPr="008D298E" w:rsidDel="00B127ED">
          <w:rPr>
            <w:rFonts w:ascii="Arial" w:hAnsi="Arial" w:cs="Arial"/>
            <w:color w:val="000000" w:themeColor="text1"/>
          </w:rPr>
          <w:delText xml:space="preserve">balancing </w:delText>
        </w:r>
      </w:del>
      <w:del w:id="147" w:author="Andreae, Emily A" w:date="2020-01-16T16:11:00Z">
        <w:r w:rsidRPr="008D298E" w:rsidDel="008740AA">
          <w:rPr>
            <w:rFonts w:ascii="Arial" w:hAnsi="Arial" w:cs="Arial"/>
            <w:color w:val="000000" w:themeColor="text1"/>
          </w:rPr>
          <w:delText>activitie</w:delText>
        </w:r>
        <w:r w:rsidR="00B127ED" w:rsidDel="008740AA">
          <w:rPr>
            <w:rFonts w:ascii="Arial" w:hAnsi="Arial" w:cs="Arial"/>
            <w:color w:val="000000" w:themeColor="text1"/>
          </w:rPr>
          <w:delText>s of natural killer cells, γδ T-</w:delText>
        </w:r>
        <w:r w:rsidRPr="008D298E" w:rsidDel="008740AA">
          <w:rPr>
            <w:rFonts w:ascii="Arial" w:hAnsi="Arial" w:cs="Arial"/>
            <w:color w:val="000000" w:themeColor="text1"/>
          </w:rPr>
          <w:delText>cells</w:delText>
        </w:r>
        <w:r w:rsidR="00B127ED" w:rsidDel="008740AA">
          <w:rPr>
            <w:rFonts w:ascii="Arial" w:hAnsi="Arial" w:cs="Arial"/>
            <w:color w:val="000000" w:themeColor="text1"/>
          </w:rPr>
          <w:delText xml:space="preserve"> and αβ CD8 T-</w:delText>
        </w:r>
        <w:r w:rsidRPr="008D298E" w:rsidDel="008740AA">
          <w:rPr>
            <w:rFonts w:ascii="Arial" w:hAnsi="Arial" w:cs="Arial"/>
            <w:color w:val="000000" w:themeColor="text1"/>
          </w:rPr>
          <w:delText>cells</w:delText>
        </w:r>
      </w:del>
      <w:del w:id="148" w:author="Andreae, Emily A" w:date="2020-01-16T16:06:00Z">
        <w:r w:rsidRPr="008D298E" w:rsidDel="00B127ED">
          <w:rPr>
            <w:rFonts w:ascii="Arial" w:hAnsi="Arial" w:cs="Arial"/>
            <w:color w:val="000000" w:themeColor="text1"/>
          </w:rPr>
          <w:delText>, and</w:delText>
        </w:r>
      </w:del>
      <w:del w:id="149" w:author="Andreae, Emily A" w:date="2020-01-16T16:11:00Z">
        <w:r w:rsidRPr="008D298E" w:rsidDel="008740AA">
          <w:rPr>
            <w:rFonts w:ascii="Arial" w:hAnsi="Arial" w:cs="Arial"/>
            <w:color w:val="000000" w:themeColor="text1"/>
          </w:rPr>
          <w:delText xml:space="preserve"> immunosu</w:delText>
        </w:r>
        <w:r w:rsidR="00B127ED" w:rsidDel="008740AA">
          <w:rPr>
            <w:rFonts w:ascii="Arial" w:hAnsi="Arial" w:cs="Arial"/>
            <w:color w:val="000000" w:themeColor="text1"/>
          </w:rPr>
          <w:delText>ppressive CD4 T-</w:delText>
        </w:r>
        <w:r w:rsidRPr="008D298E" w:rsidDel="008740AA">
          <w:rPr>
            <w:rFonts w:ascii="Arial" w:hAnsi="Arial" w:cs="Arial"/>
            <w:color w:val="000000" w:themeColor="text1"/>
          </w:rPr>
          <w:delText>cells</w:delText>
        </w:r>
        <w:r w:rsidR="007418AC" w:rsidRPr="008D298E" w:rsidDel="008740AA">
          <w:rPr>
            <w:rFonts w:ascii="Arial" w:hAnsi="Arial" w:cs="Arial"/>
            <w:color w:val="000000" w:themeColor="text1"/>
          </w:rPr>
          <w:delText xml:space="preserve"> </w:delText>
        </w:r>
        <w:r w:rsidR="000F7DD7" w:rsidRPr="008D298E" w:rsidDel="008740AA">
          <w:rPr>
            <w:rFonts w:ascii="Arial" w:hAnsi="Arial" w:cs="Arial"/>
            <w:color w:val="000000" w:themeColor="text1"/>
          </w:rPr>
          <w:fldChar w:fldCharType="begin">
            <w:fldData xml:space="preserve">PEVuZE5vdGU+PENpdGU+PEF1dGhvcj5aaG91PC9BdXRob3I+PFllYXI+MjAxNDwvWWVhcj48UmVj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</w:fldData>
          </w:fldChar>
        </w:r>
        <w:r w:rsidR="00D47EB1" w:rsidRPr="008D298E" w:rsidDel="008740AA">
          <w:rPr>
            <w:rFonts w:ascii="Arial" w:hAnsi="Arial" w:cs="Arial"/>
            <w:color w:val="000000" w:themeColor="text1"/>
          </w:rPr>
          <w:delInstrText xml:space="preserve"> ADDIN EN.CITE </w:delInstrText>
        </w:r>
        <w:r w:rsidR="00D47EB1" w:rsidRPr="008D298E" w:rsidDel="008740AA">
          <w:rPr>
            <w:rFonts w:ascii="Arial" w:hAnsi="Arial" w:cs="Arial"/>
            <w:color w:val="000000" w:themeColor="text1"/>
          </w:rPr>
          <w:fldChar w:fldCharType="begin">
            <w:fldData xml:space="preserve">PEVuZE5vdGU+PENpdGU+PEF1dGhvcj5aaG91PC9BdXRob3I+PFllYXI+MjAxNDwvWWVhcj48UmVj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</w:fldData>
          </w:fldChar>
        </w:r>
        <w:r w:rsidR="00D47EB1" w:rsidRPr="008D298E" w:rsidDel="008740AA">
          <w:rPr>
            <w:rFonts w:ascii="Arial" w:hAnsi="Arial" w:cs="Arial"/>
            <w:color w:val="000000" w:themeColor="text1"/>
          </w:rPr>
          <w:delInstrText xml:space="preserve"> ADDIN EN.CITE.DATA </w:delInstrText>
        </w:r>
        <w:r w:rsidR="00D47EB1" w:rsidRPr="008D298E" w:rsidDel="008740AA">
          <w:rPr>
            <w:rFonts w:ascii="Arial" w:hAnsi="Arial" w:cs="Arial"/>
            <w:color w:val="000000" w:themeColor="text1"/>
          </w:rPr>
        </w:r>
        <w:r w:rsidR="00D47EB1" w:rsidRPr="008D298E" w:rsidDel="008740AA">
          <w:rPr>
            <w:rFonts w:ascii="Arial" w:hAnsi="Arial" w:cs="Arial"/>
            <w:color w:val="000000" w:themeColor="text1"/>
          </w:rPr>
          <w:fldChar w:fldCharType="end"/>
        </w:r>
        <w:r w:rsidR="000F7DD7" w:rsidRPr="008D298E" w:rsidDel="008740AA">
          <w:rPr>
            <w:rFonts w:ascii="Arial" w:hAnsi="Arial" w:cs="Arial"/>
            <w:color w:val="000000" w:themeColor="text1"/>
          </w:rPr>
        </w:r>
        <w:r w:rsidR="000F7DD7" w:rsidRPr="008D298E" w:rsidDel="008740AA">
          <w:rPr>
            <w:rFonts w:ascii="Arial" w:hAnsi="Arial" w:cs="Arial"/>
            <w:color w:val="000000" w:themeColor="text1"/>
          </w:rPr>
          <w:fldChar w:fldCharType="separate"/>
        </w:r>
        <w:r w:rsidR="00D47EB1" w:rsidRPr="008D298E" w:rsidDel="008740AA">
          <w:rPr>
            <w:rFonts w:ascii="Arial" w:hAnsi="Arial" w:cs="Arial"/>
            <w:noProof/>
            <w:color w:val="000000" w:themeColor="text1"/>
          </w:rPr>
          <w:delText>[9, 10]</w:delText>
        </w:r>
        <w:r w:rsidR="000F7DD7" w:rsidRPr="008D298E" w:rsidDel="008740AA">
          <w:rPr>
            <w:rFonts w:ascii="Arial" w:hAnsi="Arial" w:cs="Arial"/>
            <w:color w:val="000000" w:themeColor="text1"/>
          </w:rPr>
          <w:fldChar w:fldCharType="end"/>
        </w:r>
      </w:del>
      <w:r w:rsidRPr="008D298E">
        <w:rPr>
          <w:rFonts w:ascii="Arial" w:hAnsi="Arial" w:cs="Arial"/>
          <w:color w:val="000000" w:themeColor="text1"/>
        </w:rPr>
        <w:t xml:space="preserve">. </w:t>
      </w:r>
      <w:ins w:id="150" w:author="Andreae, Emily A" w:date="2020-01-16T16:21:00Z">
        <w:r w:rsidR="00453E1A">
          <w:rPr>
            <w:rFonts w:ascii="Arial" w:hAnsi="Arial" w:cs="Arial"/>
            <w:color w:val="000000" w:themeColor="text1"/>
          </w:rPr>
          <w:t xml:space="preserve">The gene consists of </w:t>
        </w:r>
      </w:ins>
      <w:ins w:id="151" w:author="Andreae, Emily A" w:date="2020-01-16T16:22:00Z">
        <w:r w:rsidR="00453E1A" w:rsidRPr="008D298E">
          <w:rPr>
            <w:rFonts w:ascii="Arial" w:hAnsi="Arial" w:cs="Arial"/>
            <w:color w:val="000000" w:themeColor="text1"/>
          </w:rPr>
          <w:t xml:space="preserve">6 exons, in which exon 1 encodes the leader peptides, exons 2-4 encode three extracellular globular domains, exon 5 encodes the transmembrane (TM) domain, and exon 6 encodes the cytoplasmatic tail </w:t>
        </w:r>
        <w:r w:rsidR="00453E1A" w:rsidRPr="008D298E">
          <w:rPr>
            <w:rFonts w:ascii="Arial" w:hAnsi="Arial" w:cs="Arial"/>
            <w:color w:val="000000" w:themeColor="text1"/>
          </w:rPr>
          <w:fldChar w:fldCharType="begin"/>
        </w:r>
        <w:r w:rsidR="00453E1A" w:rsidRPr="008D298E">
          <w:rPr>
            <w:rFonts w:ascii="Arial" w:hAnsi="Arial" w:cs="Arial"/>
            <w:color w:val="000000" w:themeColor="text1"/>
          </w:rPr>
          <w:instrText xml:space="preserve"> ADDIN EN.CITE &lt;EndNote&gt;&lt;Cite&gt;&lt;Author&gt;Risti&lt;/Author&gt;&lt;Year&gt;2017&lt;/Year&gt;&lt;RecNum&gt;25705&lt;/RecNum&gt;&lt;DisplayText&gt;[11]&lt;/DisplayText&gt;&lt;record&gt;&lt;rec-number&gt;25705&lt;/rec-number&gt;&lt;foreign-keys&gt;&lt;key app="EN" db-id="w0ese0awerxv5me5avdpzvwqf9a5treea0ef" timestamp="1529013195"&gt;25705&lt;/key&gt;&lt;/foreign-keys&gt;&lt;ref-type name="Journal Article"&gt;17&lt;/ref-type&gt;&lt;contributors&gt;&lt;authors&gt;&lt;author&gt;Risti, M.&lt;/author&gt;&lt;author&gt;Bicalho, M. D.&lt;/author&gt;&lt;/authors&gt;&lt;/contributors&gt;&lt;auth-address&gt;LIGH - Immunogenetics and Histocompatibility Laboratory, Federal University of Parana , Curitiba , Brazil.&lt;/auth-address&gt;&lt;titles&gt;&lt;title&gt;MICA and NKG2D: Is There an Impact on Kidney Transplant Outcome?&lt;/title&gt;&lt;secondary-title&gt;Front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179&lt;/pages&gt;&lt;volume&gt;8&lt;/volume&gt;&lt;edition&gt;2017/03/16&lt;/edition&gt;&lt;keywords&gt;&lt;keyword&gt;Hnk1&lt;/keyword&gt;&lt;keyword&gt;Lnk1&lt;/keyword&gt;&lt;keyword&gt;Mica&lt;/keyword&gt;&lt;keyword&gt;Mica-129&lt;/keyword&gt;&lt;keyword&gt;Nkg2d&lt;/keyword&gt;&lt;keyword&gt;allograft&lt;/keyword&gt;&lt;keyword&gt;kidney&lt;/keyword&gt;&lt;keyword&gt;transplantation&lt;/keyword&gt;&lt;/keywords&gt;&lt;dates&gt;&lt;year&gt;2017&lt;/year&gt;&lt;/dates&gt;&lt;isbn&gt;1664-3224 (Print)&amp;#xD;1664-3224&lt;/isbn&gt;&lt;accession-num&gt;28289413&lt;/accession-num&gt;&lt;urls&gt;&lt;related-urls&gt;&lt;url&gt;https://www.ncbi.nlm.nih.gov/pmc/articles/PMC5326783/pdf/fimmu-08-00179.pdf&lt;/url&gt;&lt;/related-urls&gt;&lt;/urls&gt;&lt;custom2&gt;PMC5326783&lt;/custom2&gt;&lt;electronic-resource-num&gt;10.3389/fimmu.2017.00179&lt;/electronic-resource-num&gt;&lt;remote-database-provider&gt;NLM&lt;/remote-database-provider&gt;&lt;language&gt;eng&lt;/language&gt;&lt;/record&gt;&lt;/Cite&gt;&lt;/EndNote&gt;</w:instrText>
        </w:r>
        <w:r w:rsidR="00453E1A" w:rsidRPr="008D298E">
          <w:rPr>
            <w:rFonts w:ascii="Arial" w:hAnsi="Arial" w:cs="Arial"/>
            <w:color w:val="000000" w:themeColor="text1"/>
          </w:rPr>
          <w:fldChar w:fldCharType="separate"/>
        </w:r>
        <w:r w:rsidR="00453E1A" w:rsidRPr="008D298E">
          <w:rPr>
            <w:rFonts w:ascii="Arial" w:hAnsi="Arial" w:cs="Arial"/>
            <w:noProof/>
            <w:color w:val="000000" w:themeColor="text1"/>
          </w:rPr>
          <w:t>[11]</w:t>
        </w:r>
        <w:r w:rsidR="00453E1A" w:rsidRPr="008D298E">
          <w:rPr>
            <w:rFonts w:ascii="Arial" w:hAnsi="Arial" w:cs="Arial"/>
            <w:color w:val="000000" w:themeColor="text1"/>
          </w:rPr>
          <w:fldChar w:fldCharType="end"/>
        </w:r>
        <w:r w:rsidR="00453E1A" w:rsidRPr="008D298E">
          <w:rPr>
            <w:rFonts w:ascii="Arial" w:hAnsi="Arial" w:cs="Arial"/>
            <w:color w:val="000000" w:themeColor="text1"/>
          </w:rPr>
          <w:t xml:space="preserve">. </w:t>
        </w:r>
      </w:ins>
      <w:ins w:id="152" w:author="Andreae, Emily A" w:date="2020-01-16T16:06:00Z">
        <w:r w:rsidR="00453E1A">
          <w:rPr>
            <w:rFonts w:ascii="Arial" w:hAnsi="Arial" w:cs="Arial"/>
            <w:color w:val="000000" w:themeColor="text1"/>
          </w:rPr>
          <w:t>MICA</w:t>
        </w:r>
      </w:ins>
      <w:ins w:id="153" w:author="Andreae, Emily A" w:date="2020-01-16T16:08:00Z">
        <w:r w:rsidR="008740AA">
          <w:rPr>
            <w:rFonts w:ascii="Arial" w:hAnsi="Arial" w:cs="Arial"/>
            <w:color w:val="000000" w:themeColor="text1"/>
          </w:rPr>
          <w:t xml:space="preserve"> is </w:t>
        </w:r>
        <w:r w:rsidR="008740AA" w:rsidRPr="008740AA">
          <w:rPr>
            <w:rFonts w:ascii="Arial" w:hAnsi="Arial" w:cs="Arial"/>
            <w:color w:val="000000" w:themeColor="text1"/>
          </w:rPr>
          <w:t xml:space="preserve">one of the </w:t>
        </w:r>
        <w:r w:rsidR="008740AA">
          <w:rPr>
            <w:rFonts w:ascii="Arial" w:hAnsi="Arial" w:cs="Arial"/>
            <w:color w:val="000000" w:themeColor="text1"/>
          </w:rPr>
          <w:t>necessary negative regulators in</w:t>
        </w:r>
        <w:r w:rsidR="008740AA" w:rsidRPr="008740AA">
          <w:rPr>
            <w:rFonts w:ascii="Arial" w:hAnsi="Arial" w:cs="Arial"/>
            <w:color w:val="000000" w:themeColor="text1"/>
          </w:rPr>
          <w:t xml:space="preserve"> cancer immunology [12]</w:t>
        </w:r>
      </w:ins>
      <w:ins w:id="154" w:author="Andreae, Emily A" w:date="2020-01-16T16:09:00Z">
        <w:r w:rsidR="008740AA">
          <w:rPr>
            <w:rFonts w:ascii="Arial" w:hAnsi="Arial" w:cs="Arial"/>
            <w:color w:val="000000" w:themeColor="text1"/>
          </w:rPr>
          <w:t xml:space="preserve">, and both MICA and its corresponding receptor </w:t>
        </w:r>
        <w:r w:rsidR="008740AA" w:rsidRPr="008D298E">
          <w:rPr>
            <w:rFonts w:ascii="Arial" w:hAnsi="Arial" w:cs="Arial"/>
            <w:color w:val="000000" w:themeColor="text1"/>
          </w:rPr>
          <w:t>are highly expressed in carcinomas and inflammatory lesions</w:t>
        </w:r>
      </w:ins>
      <w:ins w:id="155" w:author="Andreae, Emily A" w:date="2020-01-16T16:13:00Z">
        <w:r w:rsidR="008740AA">
          <w:rPr>
            <w:rFonts w:ascii="Arial" w:hAnsi="Arial" w:cs="Arial"/>
            <w:color w:val="000000" w:themeColor="text1"/>
          </w:rPr>
          <w:t xml:space="preserve"> </w:t>
        </w:r>
        <w:r w:rsidR="008740AA" w:rsidRPr="008740AA">
          <w:rPr>
            <w:rFonts w:ascii="Arial" w:hAnsi="Arial" w:cs="Arial"/>
            <w:color w:val="000000" w:themeColor="text1"/>
          </w:rPr>
          <w:t>[13]</w:t>
        </w:r>
      </w:ins>
      <w:ins w:id="156" w:author="Andreae, Emily A" w:date="2020-01-16T16:10:00Z">
        <w:r w:rsidR="008740AA">
          <w:rPr>
            <w:rFonts w:ascii="Arial" w:hAnsi="Arial" w:cs="Arial"/>
            <w:color w:val="000000" w:themeColor="text1"/>
          </w:rPr>
          <w:t xml:space="preserve">. High expression of MICA and NKG2D </w:t>
        </w:r>
      </w:ins>
      <w:ins w:id="157" w:author="Andreae, Emily A" w:date="2020-01-16T16:09:00Z">
        <w:r w:rsidR="008740AA">
          <w:rPr>
            <w:rFonts w:ascii="Arial" w:hAnsi="Arial" w:cs="Arial"/>
            <w:color w:val="000000" w:themeColor="text1"/>
          </w:rPr>
          <w:t>is</w:t>
        </w:r>
        <w:r w:rsidR="008740AA" w:rsidRPr="008D298E">
          <w:rPr>
            <w:rFonts w:ascii="Arial" w:hAnsi="Arial" w:cs="Arial"/>
            <w:color w:val="000000" w:themeColor="text1"/>
          </w:rPr>
          <w:t xml:space="preserve"> strongly linked to tumor immunosurveillance</w:t>
        </w:r>
      </w:ins>
      <w:ins w:id="158" w:author="Andreae, Emily A" w:date="2020-01-16T16:13:00Z">
        <w:r w:rsidR="008740AA">
          <w:rPr>
            <w:rFonts w:ascii="Arial" w:hAnsi="Arial" w:cs="Arial"/>
            <w:color w:val="000000" w:themeColor="text1"/>
          </w:rPr>
          <w:t xml:space="preserve"> </w:t>
        </w:r>
      </w:ins>
      <w:ins w:id="159" w:author="Andreae, Emily A" w:date="2020-01-16T16:16:00Z">
        <w:r w:rsidR="008740AA" w:rsidRPr="008D298E">
          <w:rPr>
            <w:rFonts w:ascii="Arial" w:hAnsi="Arial" w:cs="Arial"/>
            <w:color w:val="000000" w:themeColor="text1"/>
          </w:rPr>
          <w:fldChar w:fldCharType="begin">
            <w:fldData xml:space="preserve">PEVuZE5vdGU+PENpdGU+PEF1dGhvcj5NRTwvQXV0aG9yPjxZZWFyPjIwMTA8L1llYXI+PFJlY051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YWJici0xPk5hdHVyZTwvYWJici0xPjwvYWx0LXBlcmlvZGljYWw+PHBhZ2VzPjczNC04PC9wYWdl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</w:fldData>
          </w:fldChar>
        </w:r>
        <w:r w:rsidR="008740AA" w:rsidRPr="008D298E">
          <w:rPr>
            <w:rFonts w:ascii="Arial" w:hAnsi="Arial" w:cs="Arial"/>
            <w:color w:val="000000" w:themeColor="text1"/>
          </w:rPr>
          <w:instrText xml:space="preserve"> ADDIN EN.CITE </w:instrText>
        </w:r>
        <w:r w:rsidR="008740AA" w:rsidRPr="008D298E">
          <w:rPr>
            <w:rFonts w:ascii="Arial" w:hAnsi="Arial" w:cs="Arial"/>
            <w:color w:val="000000" w:themeColor="text1"/>
          </w:rPr>
          <w:fldChar w:fldCharType="begin">
            <w:fldData xml:space="preserve">PEVuZE5vdGU+PENpdGU+PEF1dGhvcj5NRTwvQXV0aG9yPjxZZWFyPjIwMTA8L1llYXI+PFJlY051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YWJici0xPk5hdHVyZTwvYWJici0xPjwvYWx0LXBlcmlvZGljYWw+PHBhZ2VzPjczNC04PC9wYWdl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</w:fldData>
          </w:fldChar>
        </w:r>
        <w:r w:rsidR="008740AA" w:rsidRPr="008D298E">
          <w:rPr>
            <w:rFonts w:ascii="Arial" w:hAnsi="Arial" w:cs="Arial"/>
            <w:color w:val="000000" w:themeColor="text1"/>
          </w:rPr>
          <w:instrText xml:space="preserve"> ADDIN EN.CITE.DATA </w:instrText>
        </w:r>
        <w:r w:rsidR="008740AA" w:rsidRPr="008D298E">
          <w:rPr>
            <w:rFonts w:ascii="Arial" w:hAnsi="Arial" w:cs="Arial"/>
            <w:color w:val="000000" w:themeColor="text1"/>
          </w:rPr>
        </w:r>
        <w:r w:rsidR="008740AA" w:rsidRPr="008D298E">
          <w:rPr>
            <w:rFonts w:ascii="Arial" w:hAnsi="Arial" w:cs="Arial"/>
            <w:color w:val="000000" w:themeColor="text1"/>
          </w:rPr>
          <w:fldChar w:fldCharType="end"/>
        </w:r>
        <w:r w:rsidR="008740AA" w:rsidRPr="008D298E">
          <w:rPr>
            <w:rFonts w:ascii="Arial" w:hAnsi="Arial" w:cs="Arial"/>
            <w:color w:val="000000" w:themeColor="text1"/>
          </w:rPr>
        </w:r>
        <w:r w:rsidR="008740AA" w:rsidRPr="008D298E">
          <w:rPr>
            <w:rFonts w:ascii="Arial" w:hAnsi="Arial" w:cs="Arial"/>
            <w:color w:val="000000" w:themeColor="text1"/>
          </w:rPr>
          <w:fldChar w:fldCharType="separate"/>
        </w:r>
        <w:r w:rsidR="008740AA" w:rsidRPr="008D298E">
          <w:rPr>
            <w:rFonts w:ascii="Arial" w:hAnsi="Arial" w:cs="Arial"/>
            <w:noProof/>
            <w:color w:val="000000" w:themeColor="text1"/>
          </w:rPr>
          <w:t>[20, 21]</w:t>
        </w:r>
        <w:r w:rsidR="008740AA" w:rsidRPr="008D298E">
          <w:rPr>
            <w:rFonts w:ascii="Arial" w:hAnsi="Arial" w:cs="Arial"/>
            <w:color w:val="000000" w:themeColor="text1"/>
          </w:rPr>
          <w:fldChar w:fldCharType="end"/>
        </w:r>
        <w:r w:rsidR="008740AA">
          <w:rPr>
            <w:rFonts w:ascii="Arial" w:hAnsi="Arial" w:cs="Arial"/>
            <w:color w:val="000000" w:themeColor="text1"/>
          </w:rPr>
          <w:t xml:space="preserve"> </w:t>
        </w:r>
      </w:ins>
      <w:ins w:id="160" w:author="Andreae, Emily A" w:date="2020-01-16T16:13:00Z">
        <w:r w:rsidR="008740AA">
          <w:rPr>
            <w:rFonts w:ascii="Arial" w:hAnsi="Arial" w:cs="Arial"/>
            <w:color w:val="000000" w:themeColor="text1"/>
          </w:rPr>
          <w:t xml:space="preserve">while low </w:t>
        </w:r>
      </w:ins>
      <w:ins w:id="161" w:author="Andreae, Emily A" w:date="2020-01-16T16:14:00Z">
        <w:r w:rsidR="008740AA">
          <w:rPr>
            <w:rFonts w:ascii="Arial" w:hAnsi="Arial" w:cs="Arial"/>
            <w:color w:val="000000" w:themeColor="text1"/>
          </w:rPr>
          <w:t>levels of MICA are</w:t>
        </w:r>
        <w:r w:rsidR="008740AA" w:rsidRPr="008740AA">
          <w:rPr>
            <w:rFonts w:ascii="Arial" w:hAnsi="Arial" w:cs="Arial"/>
            <w:color w:val="000000" w:themeColor="text1"/>
          </w:rPr>
          <w:t xml:space="preserve"> ass</w:t>
        </w:r>
        <w:r w:rsidR="00453E1A">
          <w:rPr>
            <w:rFonts w:ascii="Arial" w:hAnsi="Arial" w:cs="Arial"/>
            <w:color w:val="000000" w:themeColor="text1"/>
          </w:rPr>
          <w:t xml:space="preserve">ociated with a poor prognosis in patients </w:t>
        </w:r>
      </w:ins>
      <w:ins w:id="162" w:author="Andreae, Emily A" w:date="2020-01-16T16:17:00Z">
        <w:r w:rsidR="00453E1A">
          <w:rPr>
            <w:rFonts w:ascii="Arial" w:hAnsi="Arial" w:cs="Arial"/>
            <w:color w:val="000000" w:themeColor="text1"/>
          </w:rPr>
          <w:t>receiving</w:t>
        </w:r>
      </w:ins>
      <w:ins w:id="163" w:author="Andreae, Emily A" w:date="2020-01-16T16:14:00Z">
        <w:r w:rsidR="008740AA" w:rsidRPr="008740AA">
          <w:rPr>
            <w:rFonts w:ascii="Arial" w:hAnsi="Arial" w:cs="Arial"/>
            <w:color w:val="000000" w:themeColor="text1"/>
          </w:rPr>
          <w:t xml:space="preserve"> </w:t>
        </w:r>
      </w:ins>
      <w:ins w:id="164" w:author="Andreae, Emily A" w:date="2020-01-16T16:17:00Z">
        <w:r w:rsidR="00453E1A" w:rsidRPr="00453E1A">
          <w:rPr>
            <w:rFonts w:ascii="Arial" w:hAnsi="Arial" w:cs="Arial"/>
            <w:color w:val="000000" w:themeColor="text1"/>
          </w:rPr>
          <w:t xml:space="preserve">aggressive chemotherapy </w:t>
        </w:r>
        <w:r w:rsidR="00453E1A">
          <w:rPr>
            <w:rFonts w:ascii="Arial" w:hAnsi="Arial" w:cs="Arial"/>
            <w:color w:val="000000" w:themeColor="text1"/>
          </w:rPr>
          <w:t xml:space="preserve">for </w:t>
        </w:r>
      </w:ins>
      <w:ins w:id="165" w:author="Andreae, Emily A" w:date="2020-01-16T16:14:00Z">
        <w:r w:rsidR="008740AA" w:rsidRPr="008740AA">
          <w:rPr>
            <w:rFonts w:ascii="Arial" w:hAnsi="Arial" w:cs="Arial"/>
            <w:color w:val="000000" w:themeColor="text1"/>
          </w:rPr>
          <w:t>C</w:t>
        </w:r>
        <w:r w:rsidR="008740AA">
          <w:rPr>
            <w:rFonts w:ascii="Arial" w:hAnsi="Arial" w:cs="Arial"/>
            <w:color w:val="000000" w:themeColor="text1"/>
          </w:rPr>
          <w:t>RC [14]</w:t>
        </w:r>
      </w:ins>
      <w:ins w:id="166" w:author="Andreae, Emily A" w:date="2020-01-16T16:09:00Z">
        <w:r w:rsidR="008740AA" w:rsidRPr="008D298E">
          <w:rPr>
            <w:rFonts w:ascii="Arial" w:hAnsi="Arial" w:cs="Arial"/>
            <w:color w:val="000000" w:themeColor="text1"/>
          </w:rPr>
          <w:t>.</w:t>
        </w:r>
      </w:ins>
      <w:ins w:id="167" w:author="Andreae, Emily A" w:date="2020-01-16T16:13:00Z">
        <w:r w:rsidR="008740AA">
          <w:rPr>
            <w:rFonts w:ascii="Arial" w:hAnsi="Arial" w:cs="Arial"/>
            <w:color w:val="000000" w:themeColor="text1"/>
          </w:rPr>
          <w:t xml:space="preserve"> </w:t>
        </w:r>
      </w:ins>
    </w:p>
    <w:p w14:paraId="5F6995EE" w14:textId="5D383BD0" w:rsidR="007E66FF" w:rsidRDefault="00E80115" w:rsidP="00F94888">
      <w:pPr>
        <w:contextualSpacing/>
        <w:jc w:val="both"/>
        <w:rPr>
          <w:rFonts w:ascii="Arial" w:hAnsi="Arial" w:cs="Arial"/>
        </w:rPr>
      </w:pPr>
      <w:del w:id="168" w:author="Andreae, Emily A" w:date="2020-01-16T16:06:00Z">
        <w:r w:rsidRPr="008D298E" w:rsidDel="00B127ED">
          <w:rPr>
            <w:rFonts w:ascii="Arial" w:hAnsi="Arial" w:cs="Arial"/>
            <w:color w:val="000000" w:themeColor="text1"/>
          </w:rPr>
          <w:delText>It</w:delText>
        </w:r>
      </w:del>
      <w:del w:id="169" w:author="Andreae, Emily A" w:date="2020-01-16T16:22:00Z">
        <w:r w:rsidRPr="008D298E" w:rsidDel="00453E1A">
          <w:rPr>
            <w:rFonts w:ascii="Arial" w:hAnsi="Arial" w:cs="Arial"/>
            <w:color w:val="000000" w:themeColor="text1"/>
          </w:rPr>
          <w:delText xml:space="preserve"> has 6 exons, </w:delText>
        </w:r>
        <w:r w:rsidR="00F9077A" w:rsidRPr="008D298E" w:rsidDel="00453E1A">
          <w:rPr>
            <w:rFonts w:ascii="Arial" w:hAnsi="Arial" w:cs="Arial"/>
            <w:color w:val="000000" w:themeColor="text1"/>
          </w:rPr>
          <w:delText xml:space="preserve">in which </w:delText>
        </w:r>
        <w:r w:rsidRPr="008D298E" w:rsidDel="00453E1A">
          <w:rPr>
            <w:rFonts w:ascii="Arial" w:hAnsi="Arial" w:cs="Arial"/>
            <w:color w:val="000000" w:themeColor="text1"/>
          </w:rPr>
          <w:delText>exon 1 encodes the leader peptides, exons 2-4 encode</w:delText>
        </w:r>
      </w:del>
      <w:del w:id="170" w:author="Andreae, Emily A" w:date="2020-01-16T16:07:00Z">
        <w:r w:rsidRPr="008D298E" w:rsidDel="008740AA">
          <w:rPr>
            <w:rFonts w:ascii="Arial" w:hAnsi="Arial" w:cs="Arial"/>
            <w:color w:val="000000" w:themeColor="text1"/>
          </w:rPr>
          <w:delText>s</w:delText>
        </w:r>
      </w:del>
      <w:del w:id="171" w:author="Andreae, Emily A" w:date="2020-01-16T16:22:00Z">
        <w:r w:rsidRPr="008D298E" w:rsidDel="00453E1A">
          <w:rPr>
            <w:rFonts w:ascii="Arial" w:hAnsi="Arial" w:cs="Arial"/>
            <w:color w:val="000000" w:themeColor="text1"/>
          </w:rPr>
          <w:delText xml:space="preserve"> three extracellular globular domains, exon 5 encodes the transmembrane (TM) domain, and exon 6 encodes the cytoplasmatic tail </w:delText>
        </w:r>
        <w:r w:rsidRPr="008D298E" w:rsidDel="00453E1A">
          <w:rPr>
            <w:rFonts w:ascii="Arial" w:hAnsi="Arial" w:cs="Arial"/>
            <w:color w:val="000000" w:themeColor="text1"/>
          </w:rPr>
          <w:fldChar w:fldCharType="begin"/>
        </w:r>
        <w:r w:rsidR="00D47EB1" w:rsidRPr="008D298E" w:rsidDel="00453E1A">
          <w:rPr>
            <w:rFonts w:ascii="Arial" w:hAnsi="Arial" w:cs="Arial"/>
            <w:color w:val="000000" w:themeColor="text1"/>
          </w:rPr>
          <w:delInstrText xml:space="preserve"> ADDIN EN.CITE &lt;EndNote&gt;&lt;Cite&gt;&lt;Author&gt;Risti&lt;/Author&gt;&lt;Year&gt;2017&lt;/Year&gt;&lt;RecNum&gt;25705&lt;/RecNum&gt;&lt;DisplayText&gt;[11]&lt;/DisplayText&gt;&lt;record&gt;&lt;rec-number&gt;25705&lt;/rec-number&gt;&lt;foreign-keys&gt;&lt;key app="EN" db-id="w0ese0awerxv5me5avdpzvwqf9a5treea0ef" timestamp="1529013195"&gt;25705&lt;/key&gt;&lt;/foreign-keys&gt;&lt;ref-type name="Journal Article"&gt;17&lt;/ref-type&gt;&lt;contributors&gt;&lt;authors&gt;&lt;author&gt;Risti, M.&lt;/author&gt;&lt;author&gt;Bicalho, M. D.&lt;/author&gt;&lt;/authors&gt;&lt;/contributors&gt;&lt;auth-address&gt;LIGH - Immunogenetics and Histocompatibility Laboratory, Federal University of Parana , Curitiba , Brazil.&lt;/auth-address&gt;&lt;titles&gt;&lt;title&gt;MICA and NKG2D: Is There an Impact on Kidney Transplant Outcome?&lt;/title&gt;&lt;secondary-title&gt;Front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179&lt;/pages&gt;&lt;volume&gt;8&lt;/volume&gt;&lt;edition&gt;2017/03/16&lt;/edition&gt;&lt;keywords&gt;&lt;keyword&gt;Hnk1&lt;/keyword&gt;&lt;keyword&gt;Lnk1&lt;/keyword&gt;&lt;keyword&gt;Mica&lt;/keyword&gt;&lt;keyword&gt;Mica-129&lt;/keyword&gt;&lt;keyword&gt;Nkg2d&lt;/keyword&gt;&lt;keyword&gt;allograft&lt;/keyword&gt;&lt;keyword&gt;kidney&lt;/keyword&gt;&lt;keyword&gt;transplantation&lt;/keyword&gt;&lt;/keywords&gt;&lt;dates&gt;&lt;year&gt;2017&lt;/year&gt;&lt;/dates&gt;&lt;isbn&gt;1664-3224 (Print)&amp;#xD;1664-3224&lt;/isbn&gt;&lt;accession-num&gt;28289413&lt;/accession-num&gt;&lt;urls&gt;&lt;related-urls&gt;&lt;url&gt;https://www.ncbi.nlm.nih.gov/pmc/articles/PMC5326783/pdf/fimmu-08-00179.pdf&lt;/url&gt;&lt;/related-urls&gt;&lt;/urls&gt;&lt;custom2&gt;PMC5326783&lt;/custom2&gt;&lt;electronic-resource-num&gt;10.3389/fimmu.2017.00179&lt;/electronic-resource-num&gt;&lt;remote-database-provider&gt;NLM&lt;/remote-database-provider&gt;&lt;language&gt;eng&lt;/language&gt;&lt;/record&gt;&lt;/Cite&gt;&lt;/EndNote&gt;</w:delInstrText>
        </w:r>
        <w:r w:rsidRPr="008D298E" w:rsidDel="00453E1A">
          <w:rPr>
            <w:rFonts w:ascii="Arial" w:hAnsi="Arial" w:cs="Arial"/>
            <w:color w:val="000000" w:themeColor="text1"/>
          </w:rPr>
          <w:fldChar w:fldCharType="separate"/>
        </w:r>
        <w:r w:rsidR="00D47EB1" w:rsidRPr="008D298E" w:rsidDel="00453E1A">
          <w:rPr>
            <w:rFonts w:ascii="Arial" w:hAnsi="Arial" w:cs="Arial"/>
            <w:noProof/>
            <w:color w:val="000000" w:themeColor="text1"/>
          </w:rPr>
          <w:delText>[11]</w:delText>
        </w:r>
        <w:r w:rsidRPr="008D298E" w:rsidDel="00453E1A">
          <w:rPr>
            <w:rFonts w:ascii="Arial" w:hAnsi="Arial" w:cs="Arial"/>
            <w:color w:val="000000" w:themeColor="text1"/>
          </w:rPr>
          <w:fldChar w:fldCharType="end"/>
        </w:r>
        <w:r w:rsidRPr="008D298E" w:rsidDel="00453E1A">
          <w:rPr>
            <w:rFonts w:ascii="Arial" w:hAnsi="Arial" w:cs="Arial"/>
            <w:color w:val="000000" w:themeColor="text1"/>
          </w:rPr>
          <w:delText xml:space="preserve">. </w:delText>
        </w:r>
      </w:del>
      <w:del w:id="172" w:author="Andreae, Emily A" w:date="2020-01-16T16:09:00Z">
        <w:r w:rsidR="00C74E62" w:rsidRPr="008D298E" w:rsidDel="008740AA">
          <w:rPr>
            <w:rFonts w:ascii="Arial" w:hAnsi="Arial" w:cs="Arial"/>
            <w:color w:val="000000" w:themeColor="text1"/>
          </w:rPr>
          <w:delText xml:space="preserve">MICA </w:delText>
        </w:r>
        <w:r w:rsidR="006A68ED" w:rsidRPr="008D298E" w:rsidDel="008740AA">
          <w:rPr>
            <w:rFonts w:ascii="Arial" w:hAnsi="Arial" w:cs="Arial"/>
            <w:color w:val="000000" w:themeColor="text1"/>
          </w:rPr>
          <w:delText xml:space="preserve">serves as </w:delText>
        </w:r>
      </w:del>
      <w:del w:id="173" w:author="Andreae, Emily A" w:date="2020-01-16T16:08:00Z">
        <w:r w:rsidR="006A68ED" w:rsidRPr="008D298E" w:rsidDel="008740AA">
          <w:rPr>
            <w:rFonts w:ascii="Arial" w:hAnsi="Arial" w:cs="Arial"/>
            <w:color w:val="000000" w:themeColor="text1"/>
          </w:rPr>
          <w:delText xml:space="preserve">one of the necessary </w:delText>
        </w:r>
        <w:r w:rsidR="006F5AA0" w:rsidRPr="008D298E" w:rsidDel="008740AA">
          <w:rPr>
            <w:rFonts w:ascii="Arial" w:hAnsi="Arial" w:cs="Arial"/>
            <w:color w:val="000000" w:themeColor="text1"/>
          </w:rPr>
          <w:delText>negative regulators to</w:delText>
        </w:r>
        <w:r w:rsidR="004F4F98" w:rsidRPr="008D298E" w:rsidDel="008740AA">
          <w:rPr>
            <w:rFonts w:ascii="Arial" w:hAnsi="Arial" w:cs="Arial"/>
            <w:color w:val="000000" w:themeColor="text1"/>
          </w:rPr>
          <w:delText xml:space="preserve"> cancer immunology</w:delText>
        </w:r>
        <w:r w:rsidR="007418AC" w:rsidRPr="008D298E" w:rsidDel="008740AA">
          <w:rPr>
            <w:rFonts w:ascii="Arial" w:hAnsi="Arial" w:cs="Arial"/>
            <w:color w:val="000000" w:themeColor="text1"/>
          </w:rPr>
          <w:delText xml:space="preserve"> </w:delText>
        </w:r>
        <w:r w:rsidR="000F7DD7" w:rsidRPr="008D298E" w:rsidDel="008740AA">
          <w:rPr>
            <w:rFonts w:ascii="Arial" w:hAnsi="Arial" w:cs="Arial"/>
            <w:color w:val="000000" w:themeColor="text1"/>
          </w:rPr>
          <w:fldChar w:fldCharType="begin"/>
        </w:r>
        <w:r w:rsidR="00D47EB1" w:rsidRPr="008D298E" w:rsidDel="008740AA">
          <w:rPr>
            <w:rFonts w:ascii="Arial" w:hAnsi="Arial" w:cs="Arial"/>
            <w:color w:val="000000" w:themeColor="text1"/>
          </w:rPr>
          <w:delInstrText xml:space="preserve"> ADDIN EN.CITE &lt;EndNote&gt;&lt;Cite&gt;&lt;Author&gt;Chen&lt;/Author&gt;&lt;Year&gt;2013&lt;/Year&gt;&lt;RecNum&gt;25978&lt;/RecNum&gt;&lt;DisplayText&gt;[12]&lt;/DisplayText&gt;&lt;record&gt;&lt;rec-number&gt;25978&lt;/rec-number&gt;&lt;foreign-keys&gt;&lt;key app="EN" db-id="w0ese0awerxv5me5avdpzvwqf9a5treea0ef" timestamp="1542550230"&gt;25978&lt;/key&gt;&lt;/foreign-keys&gt;&lt;ref-type name="Journal Article"&gt;17&lt;/ref-type&gt;&lt;contributors&gt;&lt;authors&gt;&lt;author&gt;Chen, Daniel S&lt;/author&gt;&lt;author&gt;Mellman, Ira&lt;/author&gt;&lt;/authors&gt;&lt;/contributors&gt;&lt;titles&gt;&lt;title&gt;Oncology Meets Immunology: The Cancer-Immunity Cycle&lt;/title&gt;&lt;secondary-title&gt;Immunity&lt;/secondary-title&gt;&lt;/titles&gt;&lt;periodical&gt;&lt;full-title&gt;Immunity&lt;/full-title&gt;&lt;abbr-1&gt;Immunity&lt;/abbr-1&gt;&lt;/periodical&gt;&lt;pages&gt;1-10&lt;/pages&gt;&lt;volume&gt;39&lt;/volume&gt;&lt;number&gt;1&lt;/number&gt;&lt;dates&gt;&lt;year&gt;2013&lt;/year&gt;&lt;pub-dates&gt;&lt;date&gt;2013/07/25/&lt;/date&gt;&lt;/pub-dates&gt;&lt;/dates&gt;&lt;isbn&gt;1074-7613&lt;/isbn&gt;&lt;urls&gt;&lt;related-urls&gt;&lt;url&gt;http://www.sciencedirect.com/science/article/pii/S1074761313002963&lt;/url&gt;&lt;url&gt;https://www.cell.com/immunity/pdf/S1074-7613(13)00296-3.pdf&lt;/url&gt;&lt;/related-urls&gt;&lt;/urls&gt;&lt;electronic-resource-num&gt;https://doi.org/10.1016/j.immuni.2013.07.012&lt;/electronic-resource-num&gt;&lt;/record&gt;&lt;/Cite&gt;&lt;/EndNote&gt;</w:delInstrText>
        </w:r>
        <w:r w:rsidR="000F7DD7" w:rsidRPr="008D298E" w:rsidDel="008740AA">
          <w:rPr>
            <w:rFonts w:ascii="Arial" w:hAnsi="Arial" w:cs="Arial"/>
            <w:color w:val="000000" w:themeColor="text1"/>
          </w:rPr>
          <w:fldChar w:fldCharType="separate"/>
        </w:r>
        <w:r w:rsidR="00D47EB1" w:rsidRPr="008D298E" w:rsidDel="008740AA">
          <w:rPr>
            <w:rFonts w:ascii="Arial" w:hAnsi="Arial" w:cs="Arial"/>
            <w:noProof/>
            <w:color w:val="000000" w:themeColor="text1"/>
          </w:rPr>
          <w:delText>[12]</w:delText>
        </w:r>
        <w:r w:rsidR="000F7DD7" w:rsidRPr="008D298E" w:rsidDel="008740AA">
          <w:rPr>
            <w:rFonts w:ascii="Arial" w:hAnsi="Arial" w:cs="Arial"/>
            <w:color w:val="000000" w:themeColor="text1"/>
          </w:rPr>
          <w:fldChar w:fldCharType="end"/>
        </w:r>
        <w:r w:rsidR="00C74E62" w:rsidRPr="008D298E" w:rsidDel="008740AA">
          <w:rPr>
            <w:rFonts w:ascii="Arial" w:hAnsi="Arial" w:cs="Arial"/>
            <w:color w:val="000000" w:themeColor="text1"/>
          </w:rPr>
          <w:delText xml:space="preserve">. </w:delText>
        </w:r>
      </w:del>
      <w:del w:id="174" w:author="Andreae, Emily A" w:date="2020-01-16T16:18:00Z">
        <w:r w:rsidR="006F5AA0" w:rsidRPr="008D298E" w:rsidDel="00453E1A">
          <w:rPr>
            <w:rFonts w:ascii="Arial" w:hAnsi="Arial" w:cs="Arial"/>
            <w:color w:val="000000" w:themeColor="text1"/>
          </w:rPr>
          <w:delText xml:space="preserve">Moreover, </w:delText>
        </w:r>
        <w:r w:rsidR="00D0387E" w:rsidRPr="008D298E" w:rsidDel="00453E1A">
          <w:rPr>
            <w:rFonts w:ascii="Arial" w:hAnsi="Arial" w:cs="Arial"/>
            <w:color w:val="000000" w:themeColor="text1"/>
          </w:rPr>
          <w:delText xml:space="preserve">MICA and NKG2D </w:delText>
        </w:r>
      </w:del>
      <w:del w:id="175" w:author="Andreae, Emily A" w:date="2020-01-16T16:09:00Z">
        <w:r w:rsidR="00D0387E" w:rsidRPr="008D298E" w:rsidDel="008740AA">
          <w:rPr>
            <w:rFonts w:ascii="Arial" w:hAnsi="Arial" w:cs="Arial"/>
            <w:color w:val="000000" w:themeColor="text1"/>
          </w:rPr>
          <w:delText>are highly expressed in carcinomas and inflammatory lesions</w:delText>
        </w:r>
        <w:r w:rsidR="009E58DE" w:rsidRPr="008D298E" w:rsidDel="008740AA">
          <w:rPr>
            <w:rFonts w:ascii="Arial" w:hAnsi="Arial" w:cs="Arial"/>
            <w:color w:val="000000" w:themeColor="text1"/>
          </w:rPr>
          <w:delText>, which are</w:delText>
        </w:r>
        <w:r w:rsidR="007418AC" w:rsidRPr="008D298E" w:rsidDel="008740AA">
          <w:rPr>
            <w:rFonts w:ascii="Arial" w:hAnsi="Arial" w:cs="Arial"/>
            <w:color w:val="000000" w:themeColor="text1"/>
          </w:rPr>
          <w:delText xml:space="preserve"> </w:delText>
        </w:r>
        <w:r w:rsidR="00EF6574" w:rsidRPr="008D298E" w:rsidDel="008740AA">
          <w:rPr>
            <w:rFonts w:ascii="Arial" w:hAnsi="Arial" w:cs="Arial"/>
            <w:color w:val="000000" w:themeColor="text1"/>
          </w:rPr>
          <w:delText xml:space="preserve">strongly </w:delText>
        </w:r>
        <w:r w:rsidR="00D0387E" w:rsidRPr="008D298E" w:rsidDel="008740AA">
          <w:rPr>
            <w:rFonts w:ascii="Arial" w:hAnsi="Arial" w:cs="Arial"/>
            <w:color w:val="000000" w:themeColor="text1"/>
          </w:rPr>
          <w:delText xml:space="preserve">linked to </w:delText>
        </w:r>
        <w:r w:rsidR="00EF6574" w:rsidRPr="008D298E" w:rsidDel="008740AA">
          <w:rPr>
            <w:rFonts w:ascii="Arial" w:hAnsi="Arial" w:cs="Arial"/>
            <w:color w:val="000000" w:themeColor="text1"/>
          </w:rPr>
          <w:delText xml:space="preserve">tumor </w:delText>
        </w:r>
        <w:r w:rsidR="00D0387E" w:rsidRPr="008D298E" w:rsidDel="008740AA">
          <w:rPr>
            <w:rFonts w:ascii="Arial" w:hAnsi="Arial" w:cs="Arial"/>
            <w:color w:val="000000" w:themeColor="text1"/>
          </w:rPr>
          <w:delText>immunosurveillance</w:delText>
        </w:r>
        <w:r w:rsidR="007418AC" w:rsidRPr="008D298E" w:rsidDel="008740AA">
          <w:rPr>
            <w:rFonts w:ascii="Arial" w:hAnsi="Arial" w:cs="Arial"/>
            <w:color w:val="000000" w:themeColor="text1"/>
          </w:rPr>
          <w:delText xml:space="preserve"> </w:delText>
        </w:r>
        <w:r w:rsidR="000F7DD7" w:rsidRPr="008D298E" w:rsidDel="008740AA">
          <w:rPr>
            <w:rFonts w:ascii="Arial" w:hAnsi="Arial" w:cs="Arial"/>
            <w:color w:val="000000" w:themeColor="text1"/>
          </w:rPr>
          <w:fldChar w:fldCharType="begin">
            <w:fldData xml:space="preserve">PEVuZE5vdGU+PENpdGU+PEF1dGhvcj5TdHJpZDwvQXV0aG9yPjxZZWFyPjIwMDg8L1llYXI+PFJl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</w:fldData>
          </w:fldChar>
        </w:r>
        <w:r w:rsidR="00D47EB1" w:rsidRPr="008D298E" w:rsidDel="008740AA">
          <w:rPr>
            <w:rFonts w:ascii="Arial" w:hAnsi="Arial" w:cs="Arial"/>
            <w:color w:val="000000" w:themeColor="text1"/>
          </w:rPr>
          <w:delInstrText xml:space="preserve"> ADDIN EN.CITE </w:delInstrText>
        </w:r>
        <w:r w:rsidR="00D47EB1" w:rsidRPr="008D298E" w:rsidDel="008740AA">
          <w:rPr>
            <w:rFonts w:ascii="Arial" w:hAnsi="Arial" w:cs="Arial"/>
            <w:color w:val="000000" w:themeColor="text1"/>
          </w:rPr>
          <w:fldChar w:fldCharType="begin">
            <w:fldData xml:space="preserve">PEVuZE5vdGU+PENpdGU+PEF1dGhvcj5TdHJpZDwvQXV0aG9yPjxZZWFyPjIwMDg8L1llYXI+PFJl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</w:fldData>
          </w:fldChar>
        </w:r>
        <w:r w:rsidR="00D47EB1" w:rsidRPr="008D298E" w:rsidDel="008740AA">
          <w:rPr>
            <w:rFonts w:ascii="Arial" w:hAnsi="Arial" w:cs="Arial"/>
            <w:color w:val="000000" w:themeColor="text1"/>
          </w:rPr>
          <w:delInstrText xml:space="preserve"> ADDIN EN.CITE.DATA </w:delInstrText>
        </w:r>
        <w:r w:rsidR="00D47EB1" w:rsidRPr="008D298E" w:rsidDel="008740AA">
          <w:rPr>
            <w:rFonts w:ascii="Arial" w:hAnsi="Arial" w:cs="Arial"/>
            <w:color w:val="000000" w:themeColor="text1"/>
          </w:rPr>
        </w:r>
        <w:r w:rsidR="00D47EB1" w:rsidRPr="008D298E" w:rsidDel="008740AA">
          <w:rPr>
            <w:rFonts w:ascii="Arial" w:hAnsi="Arial" w:cs="Arial"/>
            <w:color w:val="000000" w:themeColor="text1"/>
          </w:rPr>
          <w:fldChar w:fldCharType="end"/>
        </w:r>
        <w:r w:rsidR="000F7DD7" w:rsidRPr="008D298E" w:rsidDel="008740AA">
          <w:rPr>
            <w:rFonts w:ascii="Arial" w:hAnsi="Arial" w:cs="Arial"/>
            <w:color w:val="000000" w:themeColor="text1"/>
          </w:rPr>
        </w:r>
        <w:r w:rsidR="000F7DD7" w:rsidRPr="008D298E" w:rsidDel="008740AA">
          <w:rPr>
            <w:rFonts w:ascii="Arial" w:hAnsi="Arial" w:cs="Arial"/>
            <w:color w:val="000000" w:themeColor="text1"/>
          </w:rPr>
          <w:fldChar w:fldCharType="separate"/>
        </w:r>
        <w:r w:rsidR="00D47EB1" w:rsidRPr="008D298E" w:rsidDel="008740AA">
          <w:rPr>
            <w:rFonts w:ascii="Arial" w:hAnsi="Arial" w:cs="Arial"/>
            <w:noProof/>
            <w:color w:val="000000" w:themeColor="text1"/>
          </w:rPr>
          <w:delText>[13]</w:delText>
        </w:r>
        <w:r w:rsidR="000F7DD7" w:rsidRPr="008D298E" w:rsidDel="008740AA">
          <w:rPr>
            <w:rFonts w:ascii="Arial" w:hAnsi="Arial" w:cs="Arial"/>
            <w:color w:val="000000" w:themeColor="text1"/>
          </w:rPr>
          <w:fldChar w:fldCharType="end"/>
        </w:r>
        <w:r w:rsidR="00D0387E" w:rsidRPr="008D298E" w:rsidDel="008740AA">
          <w:rPr>
            <w:rFonts w:ascii="Arial" w:hAnsi="Arial" w:cs="Arial"/>
            <w:color w:val="000000" w:themeColor="text1"/>
          </w:rPr>
          <w:delText>.</w:delText>
        </w:r>
        <w:r w:rsidR="007628F0" w:rsidRPr="008D298E" w:rsidDel="008740AA">
          <w:rPr>
            <w:rFonts w:ascii="Arial" w:hAnsi="Arial" w:cs="Arial"/>
            <w:color w:val="000000" w:themeColor="text1"/>
          </w:rPr>
          <w:delText xml:space="preserve"> </w:delText>
        </w:r>
      </w:del>
      <w:del w:id="176" w:author="Andreae, Emily A" w:date="2020-01-16T16:14:00Z">
        <w:r w:rsidR="007628F0" w:rsidRPr="008D298E" w:rsidDel="008740AA">
          <w:rPr>
            <w:rFonts w:ascii="Arial" w:hAnsi="Arial" w:cs="Arial"/>
            <w:color w:val="000000" w:themeColor="text1"/>
          </w:rPr>
          <w:delText>Low level of MICA protein is associated with a poor prognosis of CRC aggressive chemotherapy</w:delText>
        </w:r>
        <w:r w:rsidR="00AD28D4" w:rsidRPr="008D298E" w:rsidDel="008740AA">
          <w:rPr>
            <w:rFonts w:ascii="Arial" w:hAnsi="Arial" w:cs="Arial"/>
            <w:color w:val="000000" w:themeColor="text1"/>
          </w:rPr>
          <w:delText xml:space="preserve"> </w:delText>
        </w:r>
        <w:r w:rsidR="00AD28D4" w:rsidRPr="008D298E" w:rsidDel="008740AA">
          <w:rPr>
            <w:rFonts w:ascii="Arial" w:hAnsi="Arial" w:cs="Arial"/>
            <w:color w:val="000000" w:themeColor="text1"/>
          </w:rPr>
          <w:fldChar w:fldCharType="begin">
            <w:fldData xml:space="preserve">PEVuZE5vdGU+PENpdGU+PEF1dGhvcj5XYXRzb248L0F1dGhvcj48WWVhcj4yMDA2PC9ZZWFyPjxS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</w:fldData>
          </w:fldChar>
        </w:r>
        <w:r w:rsidR="00D47EB1" w:rsidRPr="008D298E" w:rsidDel="008740AA">
          <w:rPr>
            <w:rFonts w:ascii="Arial" w:hAnsi="Arial" w:cs="Arial"/>
            <w:color w:val="000000" w:themeColor="text1"/>
          </w:rPr>
          <w:delInstrText xml:space="preserve"> ADDIN EN.CITE </w:delInstrText>
        </w:r>
        <w:r w:rsidR="00D47EB1" w:rsidRPr="008D298E" w:rsidDel="008740AA">
          <w:rPr>
            <w:rFonts w:ascii="Arial" w:hAnsi="Arial" w:cs="Arial"/>
            <w:color w:val="000000" w:themeColor="text1"/>
          </w:rPr>
          <w:fldChar w:fldCharType="begin">
            <w:fldData xml:space="preserve">PEVuZE5vdGU+PENpdGU+PEF1dGhvcj5XYXRzb248L0F1dGhvcj48WWVhcj4yMDA2PC9ZZWFyPjxS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</w:fldData>
          </w:fldChar>
        </w:r>
        <w:r w:rsidR="00D47EB1" w:rsidRPr="008D298E" w:rsidDel="008740AA">
          <w:rPr>
            <w:rFonts w:ascii="Arial" w:hAnsi="Arial" w:cs="Arial"/>
            <w:color w:val="000000" w:themeColor="text1"/>
          </w:rPr>
          <w:delInstrText xml:space="preserve"> ADDIN EN.CITE.DATA </w:delInstrText>
        </w:r>
        <w:r w:rsidR="00D47EB1" w:rsidRPr="008D298E" w:rsidDel="008740AA">
          <w:rPr>
            <w:rFonts w:ascii="Arial" w:hAnsi="Arial" w:cs="Arial"/>
            <w:color w:val="000000" w:themeColor="text1"/>
          </w:rPr>
        </w:r>
        <w:r w:rsidR="00D47EB1" w:rsidRPr="008D298E" w:rsidDel="008740AA">
          <w:rPr>
            <w:rFonts w:ascii="Arial" w:hAnsi="Arial" w:cs="Arial"/>
            <w:color w:val="000000" w:themeColor="text1"/>
          </w:rPr>
          <w:fldChar w:fldCharType="end"/>
        </w:r>
        <w:r w:rsidR="00AD28D4" w:rsidRPr="008D298E" w:rsidDel="008740AA">
          <w:rPr>
            <w:rFonts w:ascii="Arial" w:hAnsi="Arial" w:cs="Arial"/>
            <w:color w:val="000000" w:themeColor="text1"/>
          </w:rPr>
        </w:r>
        <w:r w:rsidR="00AD28D4" w:rsidRPr="008D298E" w:rsidDel="008740AA">
          <w:rPr>
            <w:rFonts w:ascii="Arial" w:hAnsi="Arial" w:cs="Arial"/>
            <w:color w:val="000000" w:themeColor="text1"/>
          </w:rPr>
          <w:fldChar w:fldCharType="separate"/>
        </w:r>
        <w:r w:rsidR="00D47EB1" w:rsidRPr="008D298E" w:rsidDel="008740AA">
          <w:rPr>
            <w:rFonts w:ascii="Arial" w:hAnsi="Arial" w:cs="Arial"/>
            <w:noProof/>
            <w:color w:val="000000" w:themeColor="text1"/>
          </w:rPr>
          <w:delText>[14]</w:delText>
        </w:r>
        <w:r w:rsidR="00AD28D4" w:rsidRPr="008D298E" w:rsidDel="008740AA">
          <w:rPr>
            <w:rFonts w:ascii="Arial" w:hAnsi="Arial" w:cs="Arial"/>
            <w:color w:val="000000" w:themeColor="text1"/>
          </w:rPr>
          <w:fldChar w:fldCharType="end"/>
        </w:r>
        <w:r w:rsidR="007628F0" w:rsidRPr="008D298E" w:rsidDel="008740AA">
          <w:rPr>
            <w:rFonts w:ascii="Arial" w:hAnsi="Arial" w:cs="Arial"/>
            <w:color w:val="000000" w:themeColor="text1"/>
          </w:rPr>
          <w:delText>.</w:delText>
        </w:r>
        <w:r w:rsidR="002F4617" w:rsidRPr="008D298E" w:rsidDel="008740AA">
          <w:rPr>
            <w:rFonts w:ascii="Arial" w:hAnsi="Arial" w:cs="Arial"/>
            <w:color w:val="000000" w:themeColor="text1"/>
          </w:rPr>
          <w:delText xml:space="preserve"> </w:delText>
        </w:r>
      </w:del>
      <w:del w:id="177" w:author="Andreae, Emily A" w:date="2020-01-16T16:24:00Z">
        <w:r w:rsidR="0098570C" w:rsidRPr="008D298E" w:rsidDel="00453E1A">
          <w:rPr>
            <w:rFonts w:ascii="Arial" w:hAnsi="Arial" w:cs="Arial"/>
          </w:rPr>
          <w:delText xml:space="preserve">The </w:delText>
        </w:r>
      </w:del>
      <w:r w:rsidR="008E05DC" w:rsidRPr="008D298E">
        <w:rPr>
          <w:rFonts w:ascii="Arial" w:hAnsi="Arial" w:cs="Arial"/>
        </w:rPr>
        <w:t>MICA</w:t>
      </w:r>
      <w:r w:rsidR="007418AC" w:rsidRPr="008D298E">
        <w:rPr>
          <w:rFonts w:ascii="Arial" w:hAnsi="Arial" w:cs="Arial"/>
        </w:rPr>
        <w:t xml:space="preserve"> </w:t>
      </w:r>
      <w:r w:rsidR="00F86930" w:rsidRPr="008D298E">
        <w:rPr>
          <w:rFonts w:ascii="Arial" w:hAnsi="Arial" w:cs="Arial"/>
        </w:rPr>
        <w:t xml:space="preserve">is </w:t>
      </w:r>
      <w:r w:rsidR="0098570C" w:rsidRPr="008D298E">
        <w:rPr>
          <w:rFonts w:ascii="Arial" w:hAnsi="Arial" w:cs="Arial"/>
        </w:rPr>
        <w:t xml:space="preserve">a </w:t>
      </w:r>
      <w:r w:rsidR="00F86930" w:rsidRPr="008D298E">
        <w:rPr>
          <w:rFonts w:ascii="Arial" w:hAnsi="Arial" w:cs="Arial"/>
        </w:rPr>
        <w:t>highly polymorphic</w:t>
      </w:r>
      <w:r w:rsidR="0098570C" w:rsidRPr="008D298E">
        <w:rPr>
          <w:rFonts w:ascii="Arial" w:hAnsi="Arial" w:cs="Arial"/>
        </w:rPr>
        <w:t xml:space="preserve"> gene</w:t>
      </w:r>
      <w:r w:rsidR="007418AC" w:rsidRPr="008D298E">
        <w:rPr>
          <w:rFonts w:ascii="Arial" w:hAnsi="Arial" w:cs="Arial"/>
        </w:rPr>
        <w:t xml:space="preserve"> </w:t>
      </w:r>
      <w:r w:rsidR="00765DEE" w:rsidRPr="008D298E">
        <w:rPr>
          <w:rFonts w:ascii="Arial" w:hAnsi="Arial" w:cs="Arial"/>
        </w:rPr>
        <w:fldChar w:fldCharType="begin"/>
      </w:r>
      <w:r w:rsidR="00D47EB1" w:rsidRPr="008D298E">
        <w:rPr>
          <w:rFonts w:ascii="Arial" w:hAnsi="Arial" w:cs="Arial"/>
        </w:rPr>
        <w:instrText xml:space="preserve"> ADDIN EN.CITE &lt;EndNote&gt;&lt;Cite&gt;&lt;Author&gt;Glas&lt;/Author&gt;&lt;Year&gt;2001&lt;/Year&gt;&lt;RecNum&gt;25959&lt;/RecNum&gt;&lt;DisplayText&gt;[15]&lt;/DisplayText&gt;&lt;record&gt;&lt;rec-number&gt;25959&lt;/rec-number&gt;&lt;foreign-keys&gt;&lt;key app="EN" db-id="w0ese0awerxv5me5avdpzvwqf9a5treea0ef" timestamp="1538984206"&gt;25959&lt;/key&gt;&lt;/foreign-keys&gt;&lt;ref-type name="Journal Article"&gt;17&lt;/ref-type&gt;&lt;contributors&gt;&lt;authors&gt;&lt;author&gt;Glas, J&lt;/author&gt;&lt;author&gt;Martin, K&lt;/author&gt;&lt;author&gt;Brünnler, G&lt;/author&gt;&lt;author&gt;Kopp, R&lt;/author&gt;&lt;author&gt;Folwaczny, C&lt;/author&gt;&lt;author&gt;Weiss, EH&lt;/author&gt;&lt;author&gt;Albert, ED&lt;/author&gt;&lt;/authors&gt;&lt;/contributors&gt;&lt;titles&gt;&lt;title&gt;MICA, MICB and C1_4_1 polymorphism in Crohn&amp;apos;s disease and ulcerative colitis&lt;/title&gt;&lt;secondary-title&gt;Tissue Antigens&lt;/secondary-title&gt;&lt;/titles&gt;&lt;periodical&gt;&lt;full-title&gt;Tissue Antigens&lt;/full-title&gt;&lt;abbr-1&gt;Tissue antigens&lt;/abbr-1&gt;&lt;/periodical&gt;&lt;pages&gt;243-9&lt;/pages&gt;&lt;volume&gt;58&lt;/volume&gt;&lt;number&gt;4&lt;/number&gt;&lt;dates&gt;&lt;year&gt;2001&lt;/year&gt;&lt;/dates&gt;&lt;label&gt;1.348&lt;/label&gt;&lt;urls&gt;&lt;/urls&gt;&lt;/record&gt;&lt;/Cite&gt;&lt;/EndNote&gt;</w:instrText>
      </w:r>
      <w:r w:rsidR="00765DEE" w:rsidRPr="008D298E">
        <w:rPr>
          <w:rFonts w:ascii="Arial" w:hAnsi="Arial" w:cs="Arial"/>
        </w:rPr>
        <w:fldChar w:fldCharType="separate"/>
      </w:r>
      <w:r w:rsidR="00D47EB1" w:rsidRPr="008D298E">
        <w:rPr>
          <w:rFonts w:ascii="Arial" w:hAnsi="Arial" w:cs="Arial"/>
          <w:noProof/>
        </w:rPr>
        <w:t>[15]</w:t>
      </w:r>
      <w:r w:rsidR="00765DEE" w:rsidRPr="008D298E">
        <w:rPr>
          <w:rFonts w:ascii="Arial" w:hAnsi="Arial" w:cs="Arial"/>
        </w:rPr>
        <w:fldChar w:fldCharType="end"/>
      </w:r>
      <w:del w:id="178" w:author="Andreae, Emily A" w:date="2020-01-16T16:24:00Z">
        <w:r w:rsidR="00765DEE" w:rsidRPr="008D298E" w:rsidDel="00453E1A">
          <w:rPr>
            <w:rFonts w:ascii="Arial" w:hAnsi="Arial" w:cs="Arial"/>
          </w:rPr>
          <w:delText xml:space="preserve">. </w:delText>
        </w:r>
        <w:r w:rsidR="00B50A22" w:rsidRPr="008D298E" w:rsidDel="00453E1A">
          <w:rPr>
            <w:rFonts w:ascii="Arial" w:hAnsi="Arial" w:cs="Arial"/>
          </w:rPr>
          <w:delText xml:space="preserve">There </w:delText>
        </w:r>
      </w:del>
      <w:del w:id="179" w:author="Andreae, Emily A" w:date="2020-01-16T16:25:00Z">
        <w:r w:rsidR="00B50A22" w:rsidRPr="008D298E" w:rsidDel="00453E1A">
          <w:rPr>
            <w:rFonts w:ascii="Arial" w:hAnsi="Arial" w:cs="Arial"/>
          </w:rPr>
          <w:delText>are</w:delText>
        </w:r>
      </w:del>
      <w:r w:rsidR="00B50A22" w:rsidRPr="008D298E">
        <w:rPr>
          <w:rFonts w:ascii="Arial" w:hAnsi="Arial" w:cs="Arial"/>
        </w:rPr>
        <w:t xml:space="preserve"> </w:t>
      </w:r>
      <w:ins w:id="180" w:author="Andreae, Emily A" w:date="2020-01-16T16:25:00Z">
        <w:r w:rsidR="00453E1A">
          <w:rPr>
            <w:rFonts w:ascii="Arial" w:hAnsi="Arial" w:cs="Arial"/>
          </w:rPr>
          <w:t xml:space="preserve">with </w:t>
        </w:r>
      </w:ins>
      <w:r w:rsidR="00B50A22" w:rsidRPr="008D298E">
        <w:rPr>
          <w:rFonts w:ascii="Arial" w:hAnsi="Arial" w:cs="Arial"/>
        </w:rPr>
        <w:t xml:space="preserve">about a total of </w:t>
      </w:r>
      <w:r w:rsidR="007701F9" w:rsidRPr="008D298E">
        <w:rPr>
          <w:rFonts w:ascii="Arial" w:hAnsi="Arial" w:cs="Arial"/>
        </w:rPr>
        <w:t>10</w:t>
      </w:r>
      <w:r w:rsidR="002851AB" w:rsidRPr="008D298E">
        <w:rPr>
          <w:rFonts w:ascii="Arial" w:hAnsi="Arial" w:cs="Arial"/>
        </w:rPr>
        <w:t>9</w:t>
      </w:r>
      <w:r w:rsidR="00B50A22" w:rsidRPr="008D298E">
        <w:rPr>
          <w:rFonts w:ascii="Arial" w:hAnsi="Arial" w:cs="Arial"/>
        </w:rPr>
        <w:t xml:space="preserve"> </w:t>
      </w:r>
      <w:ins w:id="181" w:author="Andreae, Emily A" w:date="2020-01-16T16:25:00Z">
        <w:r w:rsidR="00453E1A">
          <w:rPr>
            <w:rFonts w:ascii="Arial" w:hAnsi="Arial" w:cs="Arial"/>
          </w:rPr>
          <w:t xml:space="preserve">named </w:t>
        </w:r>
      </w:ins>
      <w:r w:rsidR="00B50A22" w:rsidRPr="008D298E">
        <w:rPr>
          <w:rFonts w:ascii="Arial" w:hAnsi="Arial" w:cs="Arial"/>
        </w:rPr>
        <w:t xml:space="preserve">alleles </w:t>
      </w:r>
      <w:del w:id="182" w:author="Andreae, Emily A" w:date="2020-01-16T16:25:00Z">
        <w:r w:rsidR="00B50A22" w:rsidRPr="008D298E" w:rsidDel="00453E1A">
          <w:rPr>
            <w:rFonts w:ascii="Arial" w:hAnsi="Arial" w:cs="Arial"/>
          </w:rPr>
          <w:delText xml:space="preserve">of MICA gene have been named </w:delText>
        </w:r>
      </w:del>
      <w:r w:rsidR="00B50A22" w:rsidRPr="008D298E">
        <w:rPr>
          <w:rFonts w:ascii="Arial" w:hAnsi="Arial" w:cs="Arial"/>
        </w:rPr>
        <w:t xml:space="preserve">according to </w:t>
      </w:r>
      <w:r w:rsidR="00F24165" w:rsidRPr="008D298E">
        <w:rPr>
          <w:rFonts w:ascii="Arial" w:hAnsi="Arial" w:cs="Arial"/>
        </w:rPr>
        <w:t>IPD-</w:t>
      </w:r>
      <w:r w:rsidR="007701F9" w:rsidRPr="008D298E">
        <w:rPr>
          <w:rFonts w:ascii="Arial" w:hAnsi="Arial" w:cs="Arial"/>
        </w:rPr>
        <w:t>IMGT/HLA database (</w:t>
      </w:r>
      <w:commentRangeStart w:id="183"/>
      <w:r w:rsidR="003F5614">
        <w:fldChar w:fldCharType="begin"/>
      </w:r>
      <w:r w:rsidR="003F5614">
        <w:instrText xml:space="preserve"> HYPERLINK "http://www.ebi.ac.uk/imgt/hla/align.html" </w:instrText>
      </w:r>
      <w:r w:rsidR="003F5614">
        <w:fldChar w:fldCharType="separate"/>
      </w:r>
      <w:r w:rsidR="007701F9" w:rsidRPr="008D298E">
        <w:rPr>
          <w:rFonts w:ascii="Arial" w:hAnsi="Arial" w:cs="Arial"/>
        </w:rPr>
        <w:t>http://www.ebi.ac.uk/imgt/hla/align.html</w:t>
      </w:r>
      <w:r w:rsidR="003F5614">
        <w:rPr>
          <w:rFonts w:ascii="Arial" w:hAnsi="Arial" w:cs="Arial"/>
        </w:rPr>
        <w:fldChar w:fldCharType="end"/>
      </w:r>
      <w:del w:id="184" w:author="Andreae, Emily A" w:date="2020-01-16T16:26:00Z">
        <w:r w:rsidR="007701F9" w:rsidRPr="008D298E" w:rsidDel="00453E1A">
          <w:rPr>
            <w:rFonts w:ascii="Arial" w:hAnsi="Arial" w:cs="Arial"/>
          </w:rPr>
          <w:delText>; Release</w:delText>
        </w:r>
        <w:r w:rsidR="004519A1" w:rsidRPr="008D298E" w:rsidDel="00453E1A">
          <w:rPr>
            <w:rFonts w:ascii="Arial" w:hAnsi="Arial" w:cs="Arial"/>
          </w:rPr>
          <w:delText>d</w:delText>
        </w:r>
        <w:r w:rsidR="007701F9" w:rsidRPr="008D298E" w:rsidDel="00453E1A">
          <w:rPr>
            <w:rFonts w:ascii="Arial" w:hAnsi="Arial" w:cs="Arial"/>
          </w:rPr>
          <w:delText xml:space="preserve"> </w:delText>
        </w:r>
        <w:r w:rsidR="004519A1" w:rsidRPr="008D298E" w:rsidDel="00453E1A">
          <w:rPr>
            <w:rFonts w:ascii="Arial" w:hAnsi="Arial" w:cs="Arial"/>
          </w:rPr>
          <w:delText xml:space="preserve">version </w:delText>
        </w:r>
        <w:r w:rsidR="007701F9" w:rsidRPr="008D298E" w:rsidDel="00453E1A">
          <w:rPr>
            <w:rFonts w:ascii="Arial" w:hAnsi="Arial" w:cs="Arial"/>
          </w:rPr>
          <w:delText>3.38.0</w:delText>
        </w:r>
      </w:del>
      <w:r w:rsidR="007701F9" w:rsidRPr="008D298E">
        <w:rPr>
          <w:rFonts w:ascii="Arial" w:hAnsi="Arial" w:cs="Arial"/>
        </w:rPr>
        <w:t>)</w:t>
      </w:r>
      <w:del w:id="185" w:author="Andreae, Emily A" w:date="2020-01-16T16:26:00Z">
        <w:r w:rsidR="007701F9" w:rsidRPr="008D298E" w:rsidDel="00453E1A">
          <w:rPr>
            <w:rFonts w:ascii="Arial" w:hAnsi="Arial" w:cs="Arial"/>
          </w:rPr>
          <w:delText xml:space="preserve"> </w:delText>
        </w:r>
        <w:r w:rsidR="00D53B39" w:rsidRPr="008D298E" w:rsidDel="00453E1A">
          <w:rPr>
            <w:rFonts w:ascii="Arial" w:hAnsi="Arial" w:cs="Arial"/>
          </w:rPr>
          <w:delText xml:space="preserve">updated </w:delText>
        </w:r>
        <w:r w:rsidR="0084516A" w:rsidRPr="008D298E" w:rsidDel="00453E1A">
          <w:rPr>
            <w:rFonts w:ascii="Arial" w:hAnsi="Arial" w:cs="Arial"/>
          </w:rPr>
          <w:delText>on</w:delText>
        </w:r>
        <w:r w:rsidR="007701F9" w:rsidRPr="008D298E" w:rsidDel="00453E1A">
          <w:rPr>
            <w:rFonts w:ascii="Arial" w:hAnsi="Arial" w:cs="Arial"/>
          </w:rPr>
          <w:delText xml:space="preserve"> October 17</w:delText>
        </w:r>
        <w:r w:rsidR="007701F9" w:rsidRPr="008D298E" w:rsidDel="00453E1A">
          <w:rPr>
            <w:rFonts w:ascii="Arial" w:hAnsi="Arial" w:cs="Arial"/>
            <w:vertAlign w:val="superscript"/>
          </w:rPr>
          <w:delText>th</w:delText>
        </w:r>
        <w:r w:rsidR="007701F9" w:rsidRPr="008D298E" w:rsidDel="00453E1A">
          <w:rPr>
            <w:rFonts w:ascii="Arial" w:hAnsi="Arial" w:cs="Arial"/>
          </w:rPr>
          <w:delText>, 2019</w:delText>
        </w:r>
      </w:del>
      <w:commentRangeEnd w:id="183"/>
      <w:r w:rsidR="00453E1A">
        <w:rPr>
          <w:rStyle w:val="CommentReference"/>
        </w:rPr>
        <w:commentReference w:id="183"/>
      </w:r>
      <w:r w:rsidR="00B50A22" w:rsidRPr="008D298E">
        <w:rPr>
          <w:rFonts w:ascii="Arial" w:hAnsi="Arial" w:cs="Arial"/>
        </w:rPr>
        <w:t>. In addition</w:t>
      </w:r>
      <w:ins w:id="186" w:author="Andreae, Emily A" w:date="2020-01-16T16:31:00Z">
        <w:r w:rsidR="009E145B">
          <w:rPr>
            <w:rFonts w:ascii="Arial" w:hAnsi="Arial" w:cs="Arial"/>
          </w:rPr>
          <w:t xml:space="preserve"> to these variants</w:t>
        </w:r>
      </w:ins>
      <w:r w:rsidR="00B50A22" w:rsidRPr="008D298E">
        <w:rPr>
          <w:rFonts w:ascii="Arial" w:hAnsi="Arial" w:cs="Arial"/>
        </w:rPr>
        <w:t>,</w:t>
      </w:r>
      <w:r w:rsidR="00D45BB2" w:rsidRPr="008D298E">
        <w:rPr>
          <w:rFonts w:ascii="Arial" w:hAnsi="Arial" w:cs="Arial"/>
        </w:rPr>
        <w:t xml:space="preserve"> </w:t>
      </w:r>
      <w:ins w:id="187" w:author="Andreae, Emily A" w:date="2020-01-16T16:31:00Z">
        <w:r w:rsidR="009E145B" w:rsidRPr="00BE4E15">
          <w:rPr>
            <w:rFonts w:ascii="Arial" w:hAnsi="Arial" w:cs="Arial"/>
            <w:i/>
          </w:rPr>
          <w:t>MICA</w:t>
        </w:r>
        <w:r w:rsidR="009E145B">
          <w:rPr>
            <w:rFonts w:ascii="Arial" w:hAnsi="Arial" w:cs="Arial"/>
          </w:rPr>
          <w:t xml:space="preserve"> </w:t>
        </w:r>
      </w:ins>
      <w:ins w:id="188" w:author="Andreae, Emily A" w:date="2020-01-16T16:34:00Z">
        <w:r w:rsidR="009E145B">
          <w:rPr>
            <w:rFonts w:ascii="Arial" w:hAnsi="Arial" w:cs="Arial"/>
          </w:rPr>
          <w:t xml:space="preserve">also </w:t>
        </w:r>
      </w:ins>
      <w:ins w:id="189" w:author="Andreae, Emily A" w:date="2020-01-16T16:31:00Z">
        <w:r w:rsidR="009E145B">
          <w:rPr>
            <w:rFonts w:ascii="Arial" w:hAnsi="Arial" w:cs="Arial"/>
          </w:rPr>
          <w:t xml:space="preserve">contains </w:t>
        </w:r>
      </w:ins>
      <w:ins w:id="190" w:author="Andreae, Emily A" w:date="2020-01-16T16:32:00Z">
        <w:r w:rsidR="009E145B" w:rsidRPr="009E145B">
          <w:rPr>
            <w:rFonts w:ascii="Arial" w:hAnsi="Arial" w:cs="Arial"/>
          </w:rPr>
          <w:t>tri-nucleotide microsatellite polymorphisms (GCT)n</w:t>
        </w:r>
      </w:ins>
      <w:ins w:id="191" w:author="Andreae, Emily A" w:date="2020-01-16T16:33:00Z">
        <w:r w:rsidR="009E145B">
          <w:rPr>
            <w:rFonts w:ascii="Arial" w:hAnsi="Arial" w:cs="Arial"/>
          </w:rPr>
          <w:t xml:space="preserve">, </w:t>
        </w:r>
      </w:ins>
      <w:ins w:id="192" w:author="Andreae, Emily A" w:date="2020-01-16T16:34:00Z">
        <w:r w:rsidR="009E145B">
          <w:rPr>
            <w:rFonts w:ascii="Arial" w:hAnsi="Arial" w:cs="Arial"/>
          </w:rPr>
          <w:t xml:space="preserve">which are </w:t>
        </w:r>
      </w:ins>
      <w:ins w:id="193" w:author="Andreae, Emily A" w:date="2020-01-16T16:33:00Z">
        <w:r w:rsidR="009E145B" w:rsidRPr="009E145B">
          <w:rPr>
            <w:rFonts w:ascii="Arial" w:hAnsi="Arial" w:cs="Arial"/>
          </w:rPr>
          <w:t xml:space="preserve">designated as An, </w:t>
        </w:r>
      </w:ins>
      <w:ins w:id="194" w:author="Andreae, Emily A" w:date="2020-01-16T16:32:00Z">
        <w:r w:rsidR="009E145B">
          <w:rPr>
            <w:rFonts w:ascii="Arial" w:hAnsi="Arial" w:cs="Arial"/>
          </w:rPr>
          <w:t xml:space="preserve">that </w:t>
        </w:r>
      </w:ins>
      <w:r w:rsidR="00D45BB2" w:rsidRPr="008D298E">
        <w:rPr>
          <w:rFonts w:ascii="Arial" w:hAnsi="Arial" w:cs="Arial"/>
        </w:rPr>
        <w:t>start</w:t>
      </w:r>
      <w:del w:id="195" w:author="Andreae, Emily A" w:date="2020-01-16T16:32:00Z">
        <w:r w:rsidR="00D45BB2" w:rsidRPr="008D298E" w:rsidDel="009E145B">
          <w:rPr>
            <w:rFonts w:ascii="Arial" w:hAnsi="Arial" w:cs="Arial"/>
          </w:rPr>
          <w:delText>ing</w:delText>
        </w:r>
      </w:del>
      <w:r w:rsidR="00D45BB2" w:rsidRPr="008D298E">
        <w:rPr>
          <w:rFonts w:ascii="Arial" w:hAnsi="Arial" w:cs="Arial"/>
        </w:rPr>
        <w:t xml:space="preserve"> at </w:t>
      </w:r>
      <w:del w:id="196" w:author="Andreae, Emily A" w:date="2020-01-16T16:33:00Z">
        <w:r w:rsidR="00D45BB2" w:rsidRPr="008D298E" w:rsidDel="009E145B">
          <w:rPr>
            <w:rFonts w:ascii="Arial" w:hAnsi="Arial" w:cs="Arial"/>
          </w:rPr>
          <w:delText>t</w:delText>
        </w:r>
        <w:r w:rsidR="00765DEE" w:rsidRPr="008D298E" w:rsidDel="009E145B">
          <w:rPr>
            <w:rFonts w:ascii="Arial" w:hAnsi="Arial" w:cs="Arial"/>
          </w:rPr>
          <w:delText xml:space="preserve">he </w:delText>
        </w:r>
      </w:del>
      <w:r w:rsidR="00F447CB" w:rsidRPr="008D298E">
        <w:rPr>
          <w:rFonts w:ascii="Arial" w:hAnsi="Arial" w:cs="Arial"/>
        </w:rPr>
        <w:t xml:space="preserve">codon 295 </w:t>
      </w:r>
      <w:ins w:id="197" w:author="Andreae, Emily A" w:date="2020-01-16T16:33:00Z">
        <w:r w:rsidR="009E145B">
          <w:rPr>
            <w:rFonts w:ascii="Arial" w:hAnsi="Arial" w:cs="Arial"/>
          </w:rPr>
          <w:t xml:space="preserve">in the </w:t>
        </w:r>
      </w:ins>
      <w:del w:id="198" w:author="Andreae, Emily A" w:date="2020-01-16T16:33:00Z">
        <w:r w:rsidR="00F447CB" w:rsidRPr="008D298E" w:rsidDel="009E145B">
          <w:rPr>
            <w:rFonts w:ascii="Arial" w:hAnsi="Arial" w:cs="Arial"/>
          </w:rPr>
          <w:delText xml:space="preserve">of </w:delText>
        </w:r>
      </w:del>
      <w:del w:id="199" w:author="Andreae, Emily A" w:date="2020-01-16T16:32:00Z">
        <w:r w:rsidR="00D45BB2" w:rsidRPr="008D298E" w:rsidDel="009E145B">
          <w:rPr>
            <w:rFonts w:ascii="Arial" w:hAnsi="Arial" w:cs="Arial"/>
          </w:rPr>
          <w:delText>MICA</w:delText>
        </w:r>
        <w:r w:rsidR="00F447CB" w:rsidRPr="008D298E" w:rsidDel="009E145B">
          <w:rPr>
            <w:rFonts w:ascii="Arial" w:hAnsi="Arial" w:cs="Arial"/>
          </w:rPr>
          <w:delText xml:space="preserve"> </w:delText>
        </w:r>
      </w:del>
      <w:r w:rsidR="00F447CB" w:rsidRPr="008D298E">
        <w:rPr>
          <w:rFonts w:ascii="Arial" w:hAnsi="Arial" w:cs="Arial"/>
        </w:rPr>
        <w:t xml:space="preserve">TM </w:t>
      </w:r>
      <w:r w:rsidRPr="008D298E">
        <w:rPr>
          <w:rFonts w:ascii="Arial" w:hAnsi="Arial" w:cs="Arial"/>
        </w:rPr>
        <w:t>domain</w:t>
      </w:r>
      <w:ins w:id="200" w:author="Andreae, Emily A" w:date="2020-01-16T16:33:00Z">
        <w:r w:rsidR="009E145B">
          <w:rPr>
            <w:rFonts w:ascii="Arial" w:hAnsi="Arial" w:cs="Arial"/>
          </w:rPr>
          <w:t xml:space="preserve">; </w:t>
        </w:r>
      </w:ins>
      <w:del w:id="201" w:author="Andreae, Emily A" w:date="2020-01-16T16:33:00Z">
        <w:r w:rsidR="00D45BB2" w:rsidRPr="008D298E" w:rsidDel="009E145B">
          <w:rPr>
            <w:rFonts w:ascii="Arial" w:hAnsi="Arial" w:cs="Arial"/>
          </w:rPr>
          <w:delText>, there are</w:delText>
        </w:r>
        <w:r w:rsidR="00F447CB" w:rsidRPr="008D298E" w:rsidDel="009E145B">
          <w:rPr>
            <w:rFonts w:ascii="Arial" w:hAnsi="Arial" w:cs="Arial"/>
          </w:rPr>
          <w:delText xml:space="preserve"> </w:delText>
        </w:r>
      </w:del>
      <w:del w:id="202" w:author="Andreae, Emily A" w:date="2020-01-16T16:32:00Z">
        <w:r w:rsidR="00F447CB" w:rsidRPr="008D298E" w:rsidDel="009E145B">
          <w:rPr>
            <w:rFonts w:ascii="Arial" w:hAnsi="Arial" w:cs="Arial"/>
          </w:rPr>
          <w:delText>tri-nucleotide microsatellite polymorphism</w:delText>
        </w:r>
        <w:r w:rsidR="00D45BB2" w:rsidRPr="008D298E" w:rsidDel="009E145B">
          <w:rPr>
            <w:rFonts w:ascii="Arial" w:hAnsi="Arial" w:cs="Arial"/>
          </w:rPr>
          <w:delText>s</w:delText>
        </w:r>
        <w:r w:rsidR="00F447CB" w:rsidRPr="008D298E" w:rsidDel="009E145B">
          <w:rPr>
            <w:rFonts w:ascii="Arial" w:hAnsi="Arial" w:cs="Arial"/>
          </w:rPr>
          <w:delText xml:space="preserve"> (GCT)n </w:delText>
        </w:r>
      </w:del>
      <w:del w:id="203" w:author="Andreae, Emily A" w:date="2020-01-16T16:33:00Z">
        <w:r w:rsidR="00F447CB" w:rsidRPr="008D298E" w:rsidDel="009E145B">
          <w:rPr>
            <w:rFonts w:ascii="Arial" w:hAnsi="Arial" w:cs="Arial"/>
          </w:rPr>
          <w:delText xml:space="preserve">designated as An, and </w:delText>
        </w:r>
      </w:del>
      <w:r w:rsidR="00F447CB" w:rsidRPr="008D298E">
        <w:rPr>
          <w:rFonts w:ascii="Arial" w:hAnsi="Arial" w:cs="Arial"/>
        </w:rPr>
        <w:t xml:space="preserve">a five </w:t>
      </w:r>
      <w:ins w:id="204" w:author="Andreae, Emily A" w:date="2020-01-16T16:36:00Z">
        <w:r w:rsidR="009E145B">
          <w:rPr>
            <w:rFonts w:ascii="Arial" w:hAnsi="Arial" w:cs="Arial"/>
          </w:rPr>
          <w:t xml:space="preserve">GCT </w:t>
        </w:r>
      </w:ins>
      <w:r w:rsidR="00F447CB" w:rsidRPr="008D298E">
        <w:rPr>
          <w:rFonts w:ascii="Arial" w:hAnsi="Arial" w:cs="Arial"/>
        </w:rPr>
        <w:t xml:space="preserve">repetition </w:t>
      </w:r>
      <w:del w:id="205" w:author="Andreae, Emily A" w:date="2020-01-16T16:36:00Z">
        <w:r w:rsidR="00F447CB" w:rsidRPr="008D298E" w:rsidDel="009E145B">
          <w:rPr>
            <w:rFonts w:ascii="Arial" w:hAnsi="Arial" w:cs="Arial"/>
          </w:rPr>
          <w:delText xml:space="preserve">of GCT </w:delText>
        </w:r>
      </w:del>
      <w:ins w:id="206" w:author="Andreae, Emily A" w:date="2020-01-16T16:35:00Z">
        <w:r w:rsidR="009E145B">
          <w:rPr>
            <w:rFonts w:ascii="Arial" w:hAnsi="Arial" w:cs="Arial"/>
          </w:rPr>
          <w:t>can also</w:t>
        </w:r>
      </w:ins>
      <w:del w:id="207" w:author="Andreae, Emily A" w:date="2020-01-16T16:35:00Z">
        <w:r w:rsidR="00F447CB" w:rsidRPr="008D298E" w:rsidDel="009E145B">
          <w:rPr>
            <w:rFonts w:ascii="Arial" w:hAnsi="Arial" w:cs="Arial"/>
          </w:rPr>
          <w:delText>may</w:delText>
        </w:r>
      </w:del>
      <w:r w:rsidR="00F447CB" w:rsidRPr="008D298E">
        <w:rPr>
          <w:rFonts w:ascii="Arial" w:hAnsi="Arial" w:cs="Arial"/>
        </w:rPr>
        <w:t xml:space="preserve"> coexist with a guanosine insertion that is designated as A5.1 </w:t>
      </w:r>
      <w:r w:rsidR="00F447CB" w:rsidRPr="008D298E">
        <w:rPr>
          <w:rFonts w:ascii="Arial" w:hAnsi="Arial" w:cs="Arial"/>
        </w:rPr>
        <w:fldChar w:fldCharType="begin">
          <w:fldData xml:space="preserve">PEVuZE5vdGU+PENpdGU+PEF1dGhvcj5aaG91PC9BdXRob3I+PFllYXI+MjAxNDwvWWVhcj48UmVj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</w:fldData>
        </w:fldChar>
      </w:r>
      <w:r w:rsidR="00D47EB1" w:rsidRPr="008D298E">
        <w:rPr>
          <w:rFonts w:ascii="Arial" w:hAnsi="Arial" w:cs="Arial"/>
        </w:rPr>
        <w:instrText xml:space="preserve"> ADDIN EN.CITE </w:instrText>
      </w:r>
      <w:r w:rsidR="00D47EB1" w:rsidRPr="008D298E">
        <w:rPr>
          <w:rFonts w:ascii="Arial" w:hAnsi="Arial" w:cs="Arial"/>
        </w:rPr>
        <w:fldChar w:fldCharType="begin">
          <w:fldData xml:space="preserve">PEVuZE5vdGU+PENpdGU+PEF1dGhvcj5aaG91PC9BdXRob3I+PFllYXI+MjAxNDwvWWVhcj48UmVj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</w:fldData>
        </w:fldChar>
      </w:r>
      <w:r w:rsidR="00D47EB1" w:rsidRPr="008D298E">
        <w:rPr>
          <w:rFonts w:ascii="Arial" w:hAnsi="Arial" w:cs="Arial"/>
        </w:rPr>
        <w:instrText xml:space="preserve"> ADDIN EN.CITE.DATA </w:instrText>
      </w:r>
      <w:r w:rsidR="00D47EB1" w:rsidRPr="008D298E">
        <w:rPr>
          <w:rFonts w:ascii="Arial" w:hAnsi="Arial" w:cs="Arial"/>
        </w:rPr>
      </w:r>
      <w:r w:rsidR="00D47EB1" w:rsidRPr="008D298E">
        <w:rPr>
          <w:rFonts w:ascii="Arial" w:hAnsi="Arial" w:cs="Arial"/>
        </w:rPr>
        <w:fldChar w:fldCharType="end"/>
      </w:r>
      <w:r w:rsidR="00F447CB" w:rsidRPr="008D298E">
        <w:rPr>
          <w:rFonts w:ascii="Arial" w:hAnsi="Arial" w:cs="Arial"/>
        </w:rPr>
      </w:r>
      <w:r w:rsidR="00F447CB" w:rsidRPr="008D298E">
        <w:rPr>
          <w:rFonts w:ascii="Arial" w:hAnsi="Arial" w:cs="Arial"/>
        </w:rPr>
        <w:fldChar w:fldCharType="separate"/>
      </w:r>
      <w:r w:rsidR="00D47EB1" w:rsidRPr="008D298E">
        <w:rPr>
          <w:rFonts w:ascii="Arial" w:hAnsi="Arial" w:cs="Arial"/>
          <w:noProof/>
        </w:rPr>
        <w:t>[9]</w:t>
      </w:r>
      <w:r w:rsidR="00F447CB" w:rsidRPr="008D298E">
        <w:rPr>
          <w:rFonts w:ascii="Arial" w:hAnsi="Arial" w:cs="Arial"/>
        </w:rPr>
        <w:fldChar w:fldCharType="end"/>
      </w:r>
      <w:r w:rsidR="00F447CB" w:rsidRPr="008D298E">
        <w:rPr>
          <w:rFonts w:ascii="Arial" w:hAnsi="Arial" w:cs="Arial"/>
        </w:rPr>
        <w:t xml:space="preserve">. </w:t>
      </w:r>
    </w:p>
    <w:p w14:paraId="515B70BB" w14:textId="77777777" w:rsidR="00F94888" w:rsidRDefault="00F94888" w:rsidP="00F94888">
      <w:pPr>
        <w:contextualSpacing/>
        <w:jc w:val="both"/>
        <w:rPr>
          <w:ins w:id="208" w:author="Andreae, Emily A" w:date="2020-01-16T16:39:00Z"/>
          <w:rFonts w:ascii="Arial" w:hAnsi="Arial" w:cs="Arial"/>
        </w:rPr>
      </w:pPr>
    </w:p>
    <w:p w14:paraId="73F08019" w14:textId="5DB9F1D3" w:rsidR="00ED5911" w:rsidRDefault="008E3761" w:rsidP="00F94888">
      <w:pPr>
        <w:contextualSpacing/>
        <w:jc w:val="both"/>
        <w:rPr>
          <w:rFonts w:ascii="Arial" w:hAnsi="Arial" w:cs="Arial"/>
        </w:rPr>
      </w:pPr>
      <w:r w:rsidRPr="008D298E">
        <w:rPr>
          <w:rFonts w:ascii="Arial" w:hAnsi="Arial" w:cs="Arial"/>
        </w:rPr>
        <w:t xml:space="preserve">Although the associations of </w:t>
      </w:r>
      <w:r w:rsidRPr="00BE4E15">
        <w:rPr>
          <w:rFonts w:ascii="Arial" w:hAnsi="Arial" w:cs="Arial"/>
          <w:i/>
        </w:rPr>
        <w:t>MICA</w:t>
      </w:r>
      <w:r w:rsidRPr="008D298E">
        <w:rPr>
          <w:rFonts w:ascii="Arial" w:hAnsi="Arial" w:cs="Arial"/>
        </w:rPr>
        <w:t xml:space="preserve"> polymorphisms with genetic predisposition to different cancer types have been investigated in candidate gene-based studies </w:t>
      </w:r>
      <w:r w:rsidRPr="008D298E">
        <w:rPr>
          <w:rFonts w:ascii="Arial" w:hAnsi="Arial" w:cs="Arial"/>
        </w:rPr>
        <w:fldChar w:fldCharType="begin">
          <w:fldData xml:space="preserve">PEVuZE5vdGU+PENpdGU+PEF1dGhvcj5DaGVuPC9BdXRob3I+PFllYXI+MjAxNDwvWWVhcj48UmVj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</w:fldData>
        </w:fldChar>
      </w:r>
      <w:r w:rsidR="00D47EB1" w:rsidRPr="008D298E">
        <w:rPr>
          <w:rFonts w:ascii="Arial" w:hAnsi="Arial" w:cs="Arial"/>
        </w:rPr>
        <w:instrText xml:space="preserve"> ADDIN EN.CITE </w:instrText>
      </w:r>
      <w:r w:rsidR="00D47EB1" w:rsidRPr="008D298E">
        <w:rPr>
          <w:rFonts w:ascii="Arial" w:hAnsi="Arial" w:cs="Arial"/>
        </w:rPr>
        <w:fldChar w:fldCharType="begin">
          <w:fldData xml:space="preserve">PEVuZE5vdGU+PENpdGU+PEF1dGhvcj5DaGVuPC9BdXRob3I+PFllYXI+MjAxNDwvWWVhcj48UmVj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</w:fldData>
        </w:fldChar>
      </w:r>
      <w:r w:rsidR="00D47EB1" w:rsidRPr="008D298E">
        <w:rPr>
          <w:rFonts w:ascii="Arial" w:hAnsi="Arial" w:cs="Arial"/>
        </w:rPr>
        <w:instrText xml:space="preserve"> ADDIN EN.CITE.DATA </w:instrText>
      </w:r>
      <w:r w:rsidR="00D47EB1" w:rsidRPr="008D298E">
        <w:rPr>
          <w:rFonts w:ascii="Arial" w:hAnsi="Arial" w:cs="Arial"/>
        </w:rPr>
      </w:r>
      <w:r w:rsidR="00D47EB1" w:rsidRPr="008D298E">
        <w:rPr>
          <w:rFonts w:ascii="Arial" w:hAnsi="Arial" w:cs="Arial"/>
        </w:rPr>
        <w:fldChar w:fldCharType="end"/>
      </w:r>
      <w:r w:rsidRPr="008D298E">
        <w:rPr>
          <w:rFonts w:ascii="Arial" w:hAnsi="Arial" w:cs="Arial"/>
        </w:rPr>
      </w:r>
      <w:r w:rsidRPr="008D298E">
        <w:rPr>
          <w:rFonts w:ascii="Arial" w:hAnsi="Arial" w:cs="Arial"/>
        </w:rPr>
        <w:fldChar w:fldCharType="separate"/>
      </w:r>
      <w:r w:rsidR="00D47EB1" w:rsidRPr="008D298E">
        <w:rPr>
          <w:rFonts w:ascii="Arial" w:hAnsi="Arial" w:cs="Arial"/>
          <w:noProof/>
        </w:rPr>
        <w:t>[16, 17]</w:t>
      </w:r>
      <w:r w:rsidRPr="008D298E">
        <w:rPr>
          <w:rFonts w:ascii="Arial" w:hAnsi="Arial" w:cs="Arial"/>
        </w:rPr>
        <w:fldChar w:fldCharType="end"/>
      </w:r>
      <w:r w:rsidRPr="008D298E">
        <w:rPr>
          <w:rFonts w:ascii="Arial" w:hAnsi="Arial" w:cs="Arial"/>
        </w:rPr>
        <w:t xml:space="preserve">, </w:t>
      </w:r>
      <w:r w:rsidR="00F447CB" w:rsidRPr="008D298E">
        <w:rPr>
          <w:rFonts w:ascii="Arial" w:hAnsi="Arial" w:cs="Arial"/>
        </w:rPr>
        <w:t>the</w:t>
      </w:r>
      <w:ins w:id="209" w:author="Andreae, Emily A" w:date="2020-01-16T16:37:00Z">
        <w:r w:rsidR="007E66FF">
          <w:rPr>
            <w:rFonts w:ascii="Arial" w:hAnsi="Arial" w:cs="Arial"/>
          </w:rPr>
          <w:t>se previous</w:t>
        </w:r>
      </w:ins>
      <w:del w:id="210" w:author="Andreae, Emily A" w:date="2020-01-16T16:37:00Z">
        <w:r w:rsidRPr="008D298E" w:rsidDel="007E66FF">
          <w:rPr>
            <w:rFonts w:ascii="Arial" w:hAnsi="Arial" w:cs="Arial"/>
          </w:rPr>
          <w:delText>ir</w:delText>
        </w:r>
      </w:del>
      <w:r w:rsidR="00F447CB" w:rsidRPr="008D298E">
        <w:rPr>
          <w:rFonts w:ascii="Arial" w:hAnsi="Arial" w:cs="Arial"/>
        </w:rPr>
        <w:t xml:space="preserve"> </w:t>
      </w:r>
      <w:r w:rsidR="00B50A22" w:rsidRPr="008D298E">
        <w:rPr>
          <w:rFonts w:ascii="Arial" w:hAnsi="Arial" w:cs="Arial"/>
        </w:rPr>
        <w:t xml:space="preserve">studies </w:t>
      </w:r>
      <w:del w:id="211" w:author="Andreae, Emily A" w:date="2020-01-16T16:39:00Z">
        <w:r w:rsidR="000556C7" w:rsidRPr="008D298E" w:rsidDel="007E66FF">
          <w:rPr>
            <w:rFonts w:ascii="Arial" w:hAnsi="Arial" w:cs="Arial"/>
          </w:rPr>
          <w:delText xml:space="preserve">were </w:delText>
        </w:r>
      </w:del>
      <w:ins w:id="212" w:author="Andreae, Emily A" w:date="2020-01-16T16:37:00Z">
        <w:r w:rsidR="007E66FF">
          <w:rPr>
            <w:rFonts w:ascii="Arial" w:hAnsi="Arial" w:cs="Arial"/>
          </w:rPr>
          <w:t>predominantly</w:t>
        </w:r>
      </w:ins>
      <w:del w:id="213" w:author="Andreae, Emily A" w:date="2020-01-16T16:37:00Z">
        <w:r w:rsidR="000556C7" w:rsidRPr="008D298E" w:rsidDel="007E66FF">
          <w:rPr>
            <w:rFonts w:ascii="Arial" w:hAnsi="Arial" w:cs="Arial"/>
          </w:rPr>
          <w:delText>almost</w:delText>
        </w:r>
      </w:del>
      <w:r w:rsidR="000556C7" w:rsidRPr="008D298E">
        <w:rPr>
          <w:rFonts w:ascii="Arial" w:hAnsi="Arial" w:cs="Arial"/>
        </w:rPr>
        <w:t xml:space="preserve"> </w:t>
      </w:r>
      <w:r w:rsidR="00F447CB" w:rsidRPr="008D298E">
        <w:rPr>
          <w:rFonts w:ascii="Arial" w:hAnsi="Arial" w:cs="Arial"/>
        </w:rPr>
        <w:t xml:space="preserve">focused on </w:t>
      </w:r>
      <w:del w:id="214" w:author="Andreae, Emily A" w:date="2020-01-16T16:37:00Z">
        <w:r w:rsidR="00F447CB" w:rsidRPr="008D298E" w:rsidDel="007E66FF">
          <w:rPr>
            <w:rFonts w:ascii="Arial" w:hAnsi="Arial" w:cs="Arial"/>
          </w:rPr>
          <w:delText xml:space="preserve">the </w:delText>
        </w:r>
      </w:del>
      <w:r w:rsidR="00F447CB" w:rsidRPr="008D298E">
        <w:rPr>
          <w:rFonts w:ascii="Arial" w:hAnsi="Arial" w:cs="Arial"/>
        </w:rPr>
        <w:t>polymorphism</w:t>
      </w:r>
      <w:ins w:id="215" w:author="Andreae, Emily A" w:date="2020-01-16T16:37:00Z">
        <w:r w:rsidR="007E66FF">
          <w:rPr>
            <w:rFonts w:ascii="Arial" w:hAnsi="Arial" w:cs="Arial"/>
          </w:rPr>
          <w:t>s</w:t>
        </w:r>
      </w:ins>
      <w:r w:rsidR="00F447CB" w:rsidRPr="008D298E">
        <w:rPr>
          <w:rFonts w:ascii="Arial" w:hAnsi="Arial" w:cs="Arial"/>
        </w:rPr>
        <w:t xml:space="preserve"> </w:t>
      </w:r>
      <w:ins w:id="216" w:author="Andreae, Emily A" w:date="2020-01-16T16:38:00Z">
        <w:r w:rsidR="007E66FF">
          <w:rPr>
            <w:rFonts w:ascii="Arial" w:hAnsi="Arial" w:cs="Arial"/>
          </w:rPr>
          <w:t xml:space="preserve">within the </w:t>
        </w:r>
      </w:ins>
      <w:del w:id="217" w:author="Andreae, Emily A" w:date="2020-01-16T16:38:00Z">
        <w:r w:rsidR="00F447CB" w:rsidRPr="008D298E" w:rsidDel="007E66FF">
          <w:rPr>
            <w:rFonts w:ascii="Arial" w:hAnsi="Arial" w:cs="Arial"/>
          </w:rPr>
          <w:delText>of MI</w:delText>
        </w:r>
      </w:del>
      <w:del w:id="218" w:author="Andreae, Emily A" w:date="2020-01-16T16:37:00Z">
        <w:r w:rsidR="00F447CB" w:rsidRPr="008D298E" w:rsidDel="007E66FF">
          <w:rPr>
            <w:rFonts w:ascii="Arial" w:hAnsi="Arial" w:cs="Arial"/>
          </w:rPr>
          <w:delText xml:space="preserve">CA </w:delText>
        </w:r>
      </w:del>
      <w:r w:rsidR="00F447CB" w:rsidRPr="008D298E">
        <w:rPr>
          <w:rFonts w:ascii="Arial" w:hAnsi="Arial" w:cs="Arial"/>
        </w:rPr>
        <w:t>TM</w:t>
      </w:r>
      <w:r w:rsidR="00041525" w:rsidRPr="008D298E">
        <w:rPr>
          <w:rFonts w:ascii="Arial" w:hAnsi="Arial" w:cs="Arial"/>
        </w:rPr>
        <w:t xml:space="preserve">. </w:t>
      </w:r>
      <w:del w:id="219" w:author="Andreae, Emily A" w:date="2020-01-16T16:39:00Z">
        <w:r w:rsidR="00041525" w:rsidRPr="008D298E" w:rsidDel="007E66FF">
          <w:rPr>
            <w:rFonts w:ascii="Arial" w:hAnsi="Arial" w:cs="Arial"/>
          </w:rPr>
          <w:delText>For example,</w:delText>
        </w:r>
        <w:r w:rsidR="00F447CB" w:rsidRPr="008D298E" w:rsidDel="007E66FF">
          <w:rPr>
            <w:rFonts w:ascii="Arial" w:hAnsi="Arial" w:cs="Arial"/>
          </w:rPr>
          <w:delText xml:space="preserve"> </w:delText>
        </w:r>
        <w:r w:rsidR="00041525" w:rsidRPr="008D298E" w:rsidDel="007E66FF">
          <w:rPr>
            <w:rFonts w:ascii="Arial" w:hAnsi="Arial" w:cs="Arial"/>
          </w:rPr>
          <w:delText xml:space="preserve">MICA A5.1 polymorphism </w:delText>
        </w:r>
      </w:del>
      <w:del w:id="220" w:author="Andreae, Emily A" w:date="2020-01-16T16:38:00Z">
        <w:r w:rsidR="00041525" w:rsidRPr="008D298E" w:rsidDel="007E66FF">
          <w:rPr>
            <w:rFonts w:ascii="Arial" w:hAnsi="Arial" w:cs="Arial"/>
          </w:rPr>
          <w:delText>is</w:delText>
        </w:r>
      </w:del>
      <w:del w:id="221" w:author="Andreae, Emily A" w:date="2020-01-16T16:39:00Z">
        <w:r w:rsidR="00041525" w:rsidRPr="008D298E" w:rsidDel="007E66FF">
          <w:rPr>
            <w:rFonts w:ascii="Arial" w:hAnsi="Arial" w:cs="Arial"/>
          </w:rPr>
          <w:delText xml:space="preserve"> associated with a better CT morphologic response to chemotherapy for colorectal liver metastases </w:delText>
        </w:r>
        <w:r w:rsidR="00041525" w:rsidRPr="008D298E" w:rsidDel="007E66FF">
          <w:rPr>
            <w:rFonts w:ascii="Arial" w:hAnsi="Arial" w:cs="Arial"/>
          </w:rPr>
          <w:fldChar w:fldCharType="begin">
            <w:fldData xml:space="preserve">PEVuZE5vdGU+PENpdGU+PEF1dGhvcj5OaXNoaW9rYTwvQXV0aG9yPjxZZWFyPjIwMTg8L1llYXI+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</w:fldData>
          </w:fldChar>
        </w:r>
        <w:r w:rsidR="00D47EB1" w:rsidRPr="008D298E" w:rsidDel="007E66FF">
          <w:rPr>
            <w:rFonts w:ascii="Arial" w:hAnsi="Arial" w:cs="Arial"/>
          </w:rPr>
          <w:delInstrText xml:space="preserve"> ADDIN EN.CITE </w:delInstrText>
        </w:r>
        <w:r w:rsidR="00D47EB1" w:rsidRPr="008D298E" w:rsidDel="007E66FF">
          <w:rPr>
            <w:rFonts w:ascii="Arial" w:hAnsi="Arial" w:cs="Arial"/>
          </w:rPr>
          <w:fldChar w:fldCharType="begin">
            <w:fldData xml:space="preserve">PEVuZE5vdGU+PENpdGU+PEF1dGhvcj5OaXNoaW9rYTwvQXV0aG9yPjxZZWFyPjIwMTg8L1llYXI+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</w:fldData>
          </w:fldChar>
        </w:r>
        <w:r w:rsidR="00D47EB1" w:rsidRPr="008D298E" w:rsidDel="007E66FF">
          <w:rPr>
            <w:rFonts w:ascii="Arial" w:hAnsi="Arial" w:cs="Arial"/>
          </w:rPr>
          <w:delInstrText xml:space="preserve"> ADDIN EN.CITE.DATA </w:delInstrText>
        </w:r>
        <w:r w:rsidR="00D47EB1" w:rsidRPr="008D298E" w:rsidDel="007E66FF">
          <w:rPr>
            <w:rFonts w:ascii="Arial" w:hAnsi="Arial" w:cs="Arial"/>
          </w:rPr>
        </w:r>
        <w:r w:rsidR="00D47EB1" w:rsidRPr="008D298E" w:rsidDel="007E66FF">
          <w:rPr>
            <w:rFonts w:ascii="Arial" w:hAnsi="Arial" w:cs="Arial"/>
          </w:rPr>
          <w:fldChar w:fldCharType="end"/>
        </w:r>
        <w:r w:rsidR="00041525" w:rsidRPr="008D298E" w:rsidDel="007E66FF">
          <w:rPr>
            <w:rFonts w:ascii="Arial" w:hAnsi="Arial" w:cs="Arial"/>
          </w:rPr>
        </w:r>
        <w:r w:rsidR="00041525" w:rsidRPr="008D298E" w:rsidDel="007E66FF">
          <w:rPr>
            <w:rFonts w:ascii="Arial" w:hAnsi="Arial" w:cs="Arial"/>
          </w:rPr>
          <w:fldChar w:fldCharType="separate"/>
        </w:r>
        <w:r w:rsidR="00D47EB1" w:rsidRPr="008D298E" w:rsidDel="007E66FF">
          <w:rPr>
            <w:rFonts w:ascii="Arial" w:hAnsi="Arial" w:cs="Arial"/>
            <w:noProof/>
          </w:rPr>
          <w:delText>[18]</w:delText>
        </w:r>
        <w:r w:rsidR="00041525" w:rsidRPr="008D298E" w:rsidDel="007E66FF">
          <w:rPr>
            <w:rFonts w:ascii="Arial" w:hAnsi="Arial" w:cs="Arial"/>
          </w:rPr>
          <w:fldChar w:fldCharType="end"/>
        </w:r>
        <w:r w:rsidR="00041525" w:rsidRPr="008D298E" w:rsidDel="007E66FF">
          <w:rPr>
            <w:rFonts w:ascii="Arial" w:hAnsi="Arial" w:cs="Arial"/>
          </w:rPr>
          <w:delText xml:space="preserve">. MICA-TM A4 </w:delText>
        </w:r>
        <w:r w:rsidR="000B728F" w:rsidRPr="008D298E" w:rsidDel="007E66FF">
          <w:rPr>
            <w:rFonts w:ascii="Arial" w:hAnsi="Arial" w:cs="Arial"/>
          </w:rPr>
          <w:delText xml:space="preserve">is </w:delText>
        </w:r>
        <w:r w:rsidR="00B50A22" w:rsidRPr="008D298E" w:rsidDel="007E66FF">
          <w:rPr>
            <w:rFonts w:ascii="Arial" w:hAnsi="Arial" w:cs="Arial"/>
          </w:rPr>
          <w:delText>positively, but</w:delText>
        </w:r>
        <w:r w:rsidR="00041525" w:rsidRPr="008D298E" w:rsidDel="007E66FF">
          <w:rPr>
            <w:rFonts w:ascii="Arial" w:hAnsi="Arial" w:cs="Arial"/>
          </w:rPr>
          <w:delText xml:space="preserve"> MICA-TM A5 inversely</w:delText>
        </w:r>
        <w:r w:rsidR="00B50A22" w:rsidRPr="008D298E" w:rsidDel="007E66FF">
          <w:rPr>
            <w:rFonts w:ascii="Arial" w:hAnsi="Arial" w:cs="Arial"/>
          </w:rPr>
          <w:delText>,</w:delText>
        </w:r>
        <w:r w:rsidR="00041525" w:rsidRPr="008D298E" w:rsidDel="007E66FF">
          <w:rPr>
            <w:rFonts w:ascii="Arial" w:hAnsi="Arial" w:cs="Arial"/>
          </w:rPr>
          <w:delText xml:space="preserve"> associated with lymph node involvement and advanced UICC stages of CRC </w:delText>
        </w:r>
        <w:r w:rsidR="00041525" w:rsidRPr="008D298E" w:rsidDel="007E66FF">
          <w:rPr>
            <w:rFonts w:ascii="Arial" w:hAnsi="Arial" w:cs="Arial"/>
          </w:rPr>
          <w:fldChar w:fldCharType="begin">
            <w:fldData xml:space="preserve">PEVuZE5vdGU+PENpdGU+PEF1dGhvcj5Lb3BwPC9BdXRob3I+PFllYXI+MjAwOTwvWWVhcj48UmVj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</w:fldData>
          </w:fldChar>
        </w:r>
        <w:r w:rsidR="00D47EB1" w:rsidRPr="008D298E" w:rsidDel="007E66FF">
          <w:rPr>
            <w:rFonts w:ascii="Arial" w:hAnsi="Arial" w:cs="Arial"/>
          </w:rPr>
          <w:delInstrText xml:space="preserve"> ADDIN EN.CITE </w:delInstrText>
        </w:r>
        <w:r w:rsidR="00D47EB1" w:rsidRPr="008D298E" w:rsidDel="007E66FF">
          <w:rPr>
            <w:rFonts w:ascii="Arial" w:hAnsi="Arial" w:cs="Arial"/>
          </w:rPr>
          <w:fldChar w:fldCharType="begin">
            <w:fldData xml:space="preserve">PEVuZE5vdGU+PENpdGU+PEF1dGhvcj5Lb3BwPC9BdXRob3I+PFllYXI+MjAwOTwvWWVhcj48UmVj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</w:fldData>
          </w:fldChar>
        </w:r>
        <w:r w:rsidR="00D47EB1" w:rsidRPr="008D298E" w:rsidDel="007E66FF">
          <w:rPr>
            <w:rFonts w:ascii="Arial" w:hAnsi="Arial" w:cs="Arial"/>
          </w:rPr>
          <w:delInstrText xml:space="preserve"> ADDIN EN.CITE.DATA </w:delInstrText>
        </w:r>
        <w:r w:rsidR="00D47EB1" w:rsidRPr="008D298E" w:rsidDel="007E66FF">
          <w:rPr>
            <w:rFonts w:ascii="Arial" w:hAnsi="Arial" w:cs="Arial"/>
          </w:rPr>
        </w:r>
        <w:r w:rsidR="00D47EB1" w:rsidRPr="008D298E" w:rsidDel="007E66FF">
          <w:rPr>
            <w:rFonts w:ascii="Arial" w:hAnsi="Arial" w:cs="Arial"/>
          </w:rPr>
          <w:fldChar w:fldCharType="end"/>
        </w:r>
        <w:r w:rsidR="00041525" w:rsidRPr="008D298E" w:rsidDel="007E66FF">
          <w:rPr>
            <w:rFonts w:ascii="Arial" w:hAnsi="Arial" w:cs="Arial"/>
          </w:rPr>
        </w:r>
        <w:r w:rsidR="00041525" w:rsidRPr="008D298E" w:rsidDel="007E66FF">
          <w:rPr>
            <w:rFonts w:ascii="Arial" w:hAnsi="Arial" w:cs="Arial"/>
          </w:rPr>
          <w:fldChar w:fldCharType="separate"/>
        </w:r>
        <w:r w:rsidR="00D47EB1" w:rsidRPr="008D298E" w:rsidDel="007E66FF">
          <w:rPr>
            <w:rFonts w:ascii="Arial" w:hAnsi="Arial" w:cs="Arial"/>
            <w:noProof/>
          </w:rPr>
          <w:delText>[19]</w:delText>
        </w:r>
        <w:r w:rsidR="00041525" w:rsidRPr="008D298E" w:rsidDel="007E66FF">
          <w:rPr>
            <w:rFonts w:ascii="Arial" w:hAnsi="Arial" w:cs="Arial"/>
          </w:rPr>
          <w:fldChar w:fldCharType="end"/>
        </w:r>
        <w:r w:rsidR="00041525" w:rsidRPr="008D298E" w:rsidDel="007E66FF">
          <w:rPr>
            <w:rFonts w:ascii="Arial" w:hAnsi="Arial" w:cs="Arial"/>
          </w:rPr>
          <w:delText xml:space="preserve">. </w:delText>
        </w:r>
      </w:del>
    </w:p>
    <w:p w14:paraId="417F06FD" w14:textId="77777777" w:rsidR="00F94888" w:rsidRPr="008D298E" w:rsidDel="007E66FF" w:rsidRDefault="00F94888" w:rsidP="00F94888">
      <w:pPr>
        <w:contextualSpacing/>
        <w:jc w:val="both"/>
        <w:rPr>
          <w:del w:id="222" w:author="Andreae, Emily A" w:date="2020-01-16T16:39:00Z"/>
          <w:rFonts w:ascii="Arial" w:hAnsi="Arial" w:cs="Arial"/>
        </w:rPr>
      </w:pPr>
    </w:p>
    <w:p w14:paraId="6C6F358B" w14:textId="4C6A9C38" w:rsidR="00942878" w:rsidRPr="008D298E" w:rsidRDefault="007E66FF" w:rsidP="00F94888">
      <w:pPr>
        <w:contextualSpacing/>
        <w:jc w:val="both"/>
        <w:rPr>
          <w:rFonts w:ascii="Arial" w:hAnsi="Arial" w:cs="Arial"/>
          <w:color w:val="000000" w:themeColor="text1"/>
        </w:rPr>
      </w:pPr>
      <w:ins w:id="223" w:author="Andreae, Emily A" w:date="2020-01-16T16:40:00Z">
        <w:r>
          <w:rPr>
            <w:rFonts w:ascii="Arial" w:hAnsi="Arial" w:cs="Arial"/>
            <w:color w:val="000000" w:themeColor="text1"/>
          </w:rPr>
          <w:t>Therefore</w:t>
        </w:r>
      </w:ins>
      <w:del w:id="224" w:author="Andreae, Emily A" w:date="2020-01-16T16:40:00Z">
        <w:r w:rsidR="005F0A18" w:rsidRPr="008D298E" w:rsidDel="007E66FF">
          <w:rPr>
            <w:rFonts w:ascii="Arial" w:hAnsi="Arial" w:cs="Arial"/>
            <w:color w:val="000000" w:themeColor="text1"/>
          </w:rPr>
          <w:delText>However</w:delText>
        </w:r>
      </w:del>
      <w:r w:rsidR="005F0A18" w:rsidRPr="008D298E">
        <w:rPr>
          <w:rFonts w:ascii="Arial" w:hAnsi="Arial" w:cs="Arial"/>
          <w:color w:val="000000" w:themeColor="text1"/>
        </w:rPr>
        <w:t>,</w:t>
      </w:r>
      <w:r w:rsidR="00954B31" w:rsidRPr="008D298E">
        <w:rPr>
          <w:rFonts w:ascii="Arial" w:hAnsi="Arial" w:cs="Arial"/>
          <w:color w:val="000000" w:themeColor="text1"/>
        </w:rPr>
        <w:t xml:space="preserve"> </w:t>
      </w:r>
      <w:r w:rsidR="00DF6F16" w:rsidRPr="008D298E">
        <w:rPr>
          <w:rFonts w:ascii="Arial" w:hAnsi="Arial" w:cs="Arial"/>
          <w:color w:val="000000" w:themeColor="text1"/>
        </w:rPr>
        <w:t>the association</w:t>
      </w:r>
      <w:r w:rsidR="007B33EC" w:rsidRPr="008D298E">
        <w:rPr>
          <w:rFonts w:ascii="Arial" w:hAnsi="Arial" w:cs="Arial"/>
          <w:color w:val="000000" w:themeColor="text1"/>
        </w:rPr>
        <w:t xml:space="preserve"> of MICA polymorphisms</w:t>
      </w:r>
      <w:ins w:id="225" w:author="Andreae, Emily A" w:date="2020-01-16T16:40:00Z">
        <w:r>
          <w:rPr>
            <w:rFonts w:ascii="Arial" w:hAnsi="Arial" w:cs="Arial"/>
            <w:color w:val="000000" w:themeColor="text1"/>
          </w:rPr>
          <w:t xml:space="preserve"> in </w:t>
        </w:r>
      </w:ins>
      <w:del w:id="226" w:author="Andreae, Emily A" w:date="2020-01-16T16:40:00Z">
        <w:r w:rsidR="007B33EC" w:rsidRPr="008D298E" w:rsidDel="007E66FF">
          <w:rPr>
            <w:rFonts w:ascii="Arial" w:hAnsi="Arial" w:cs="Arial"/>
            <w:color w:val="000000" w:themeColor="text1"/>
          </w:rPr>
          <w:delText xml:space="preserve"> including its </w:delText>
        </w:r>
      </w:del>
      <w:r w:rsidR="007B33EC" w:rsidRPr="008D298E">
        <w:rPr>
          <w:rFonts w:ascii="Arial" w:hAnsi="Arial" w:cs="Arial"/>
          <w:color w:val="000000" w:themeColor="text1"/>
        </w:rPr>
        <w:t>exon</w:t>
      </w:r>
      <w:ins w:id="227" w:author="Andreae, Emily A" w:date="2020-01-16T16:40:00Z">
        <w:r>
          <w:rPr>
            <w:rFonts w:ascii="Arial" w:hAnsi="Arial" w:cs="Arial"/>
            <w:color w:val="000000" w:themeColor="text1"/>
          </w:rPr>
          <w:t>s</w:t>
        </w:r>
      </w:ins>
      <w:r w:rsidR="007B33EC" w:rsidRPr="008D298E">
        <w:rPr>
          <w:rFonts w:ascii="Arial" w:hAnsi="Arial" w:cs="Arial"/>
          <w:color w:val="000000" w:themeColor="text1"/>
        </w:rPr>
        <w:t xml:space="preserve"> 2-5</w:t>
      </w:r>
      <w:ins w:id="228" w:author="Andreae, Emily A" w:date="2020-01-16T16:40:00Z">
        <w:r>
          <w:rPr>
            <w:rFonts w:ascii="Arial" w:hAnsi="Arial" w:cs="Arial"/>
            <w:color w:val="000000" w:themeColor="text1"/>
          </w:rPr>
          <w:t xml:space="preserve"> </w:t>
        </w:r>
      </w:ins>
      <w:del w:id="229" w:author="Andreae, Emily A" w:date="2020-01-16T16:40:00Z">
        <w:r w:rsidR="007B33EC" w:rsidRPr="008D298E" w:rsidDel="007E66FF">
          <w:rPr>
            <w:rFonts w:ascii="Arial" w:hAnsi="Arial" w:cs="Arial"/>
            <w:color w:val="000000" w:themeColor="text1"/>
          </w:rPr>
          <w:delText xml:space="preserve"> domains </w:delText>
        </w:r>
      </w:del>
      <w:r w:rsidR="005F0A18" w:rsidRPr="008D298E">
        <w:rPr>
          <w:rFonts w:ascii="Arial" w:hAnsi="Arial" w:cs="Arial"/>
          <w:color w:val="000000" w:themeColor="text1"/>
        </w:rPr>
        <w:t xml:space="preserve">with CRC </w:t>
      </w:r>
      <w:r w:rsidR="007B33EC" w:rsidRPr="008D298E">
        <w:rPr>
          <w:rFonts w:ascii="Arial" w:hAnsi="Arial" w:cs="Arial"/>
          <w:color w:val="000000" w:themeColor="text1"/>
        </w:rPr>
        <w:t>ha</w:t>
      </w:r>
      <w:ins w:id="230" w:author="Andreae, Emily A" w:date="2020-01-16T16:41:00Z">
        <w:r>
          <w:rPr>
            <w:rFonts w:ascii="Arial" w:hAnsi="Arial" w:cs="Arial"/>
            <w:color w:val="000000" w:themeColor="text1"/>
          </w:rPr>
          <w:t>ve</w:t>
        </w:r>
      </w:ins>
      <w:del w:id="231" w:author="Andreae, Emily A" w:date="2020-01-16T16:41:00Z">
        <w:r w:rsidR="007B33EC" w:rsidRPr="008D298E" w:rsidDel="007E66FF">
          <w:rPr>
            <w:rFonts w:ascii="Arial" w:hAnsi="Arial" w:cs="Arial"/>
            <w:color w:val="000000" w:themeColor="text1"/>
          </w:rPr>
          <w:delText>s</w:delText>
        </w:r>
      </w:del>
      <w:r w:rsidR="007B33EC" w:rsidRPr="008D298E">
        <w:rPr>
          <w:rFonts w:ascii="Arial" w:hAnsi="Arial" w:cs="Arial"/>
          <w:color w:val="000000" w:themeColor="text1"/>
        </w:rPr>
        <w:t xml:space="preserve"> not been reported</w:t>
      </w:r>
      <w:r w:rsidR="005F0A18" w:rsidRPr="008D298E">
        <w:rPr>
          <w:rFonts w:ascii="Arial" w:hAnsi="Arial" w:cs="Arial"/>
          <w:color w:val="000000" w:themeColor="text1"/>
        </w:rPr>
        <w:t>.</w:t>
      </w:r>
      <w:r w:rsidR="007418AC" w:rsidRPr="008D298E">
        <w:rPr>
          <w:rFonts w:ascii="Arial" w:hAnsi="Arial" w:cs="Arial"/>
          <w:color w:val="000000" w:themeColor="text1"/>
        </w:rPr>
        <w:t xml:space="preserve"> </w:t>
      </w:r>
      <w:r w:rsidR="00DF6F16" w:rsidRPr="008D298E">
        <w:rPr>
          <w:rFonts w:ascii="Arial" w:hAnsi="Arial" w:cs="Arial"/>
          <w:color w:val="000000" w:themeColor="text1"/>
        </w:rPr>
        <w:t xml:space="preserve">In this study, </w:t>
      </w:r>
      <w:r w:rsidR="00EC4313" w:rsidRPr="008D298E">
        <w:rPr>
          <w:rFonts w:ascii="Arial" w:hAnsi="Arial" w:cs="Arial"/>
          <w:color w:val="000000" w:themeColor="text1"/>
        </w:rPr>
        <w:t xml:space="preserve">we investigated </w:t>
      </w:r>
      <w:r w:rsidR="000D49CC" w:rsidRPr="008D298E">
        <w:rPr>
          <w:rFonts w:ascii="Arial" w:hAnsi="Arial" w:cs="Arial"/>
          <w:color w:val="000000" w:themeColor="text1"/>
        </w:rPr>
        <w:t xml:space="preserve">the </w:t>
      </w:r>
      <w:r w:rsidR="00F14EE5" w:rsidRPr="008D298E">
        <w:rPr>
          <w:rFonts w:ascii="Arial" w:hAnsi="Arial" w:cs="Arial"/>
          <w:color w:val="000000" w:themeColor="text1"/>
        </w:rPr>
        <w:t xml:space="preserve">genetic </w:t>
      </w:r>
      <w:r w:rsidR="00EC4313" w:rsidRPr="008D298E">
        <w:rPr>
          <w:rFonts w:ascii="Arial" w:hAnsi="Arial" w:cs="Arial"/>
          <w:color w:val="000000" w:themeColor="text1"/>
        </w:rPr>
        <w:t>associations</w:t>
      </w:r>
      <w:r w:rsidR="007418AC" w:rsidRPr="008D298E">
        <w:rPr>
          <w:rFonts w:ascii="Arial" w:hAnsi="Arial" w:cs="Arial"/>
          <w:color w:val="000000" w:themeColor="text1"/>
        </w:rPr>
        <w:t xml:space="preserve"> </w:t>
      </w:r>
      <w:r w:rsidR="000D49CC" w:rsidRPr="008D298E">
        <w:rPr>
          <w:rFonts w:ascii="Arial" w:hAnsi="Arial" w:cs="Arial"/>
          <w:color w:val="000000" w:themeColor="text1"/>
        </w:rPr>
        <w:t xml:space="preserve">between </w:t>
      </w:r>
      <w:ins w:id="232" w:author="Andreae, Emily A" w:date="2020-01-16T16:41:00Z">
        <w:r>
          <w:rPr>
            <w:rFonts w:ascii="Arial" w:hAnsi="Arial" w:cs="Arial"/>
            <w:color w:val="000000" w:themeColor="text1"/>
          </w:rPr>
          <w:t>molecular and</w:t>
        </w:r>
      </w:ins>
      <w:del w:id="233" w:author="Andreae, Emily A" w:date="2020-01-16T16:41:00Z">
        <w:r w:rsidR="00CF1A21" w:rsidRPr="008D298E" w:rsidDel="007E66FF">
          <w:rPr>
            <w:rFonts w:ascii="Arial" w:hAnsi="Arial" w:cs="Arial"/>
            <w:color w:val="000000" w:themeColor="text1"/>
          </w:rPr>
          <w:delText>the</w:delText>
        </w:r>
      </w:del>
      <w:r w:rsidR="00CF1A21" w:rsidRPr="008D298E">
        <w:rPr>
          <w:rFonts w:ascii="Arial" w:hAnsi="Arial" w:cs="Arial"/>
          <w:color w:val="000000" w:themeColor="text1"/>
        </w:rPr>
        <w:t xml:space="preserve"> clinical phenotype</w:t>
      </w:r>
      <w:ins w:id="234" w:author="Andreae, Emily A" w:date="2020-01-16T16:41:00Z">
        <w:r>
          <w:rPr>
            <w:rFonts w:ascii="Arial" w:hAnsi="Arial" w:cs="Arial"/>
            <w:color w:val="000000" w:themeColor="text1"/>
          </w:rPr>
          <w:t xml:space="preserve">s of CRC </w:t>
        </w:r>
      </w:ins>
      <w:ins w:id="235" w:author="Andreae, Emily A" w:date="2020-01-16T16:45:00Z">
        <w:r>
          <w:rPr>
            <w:rFonts w:ascii="Arial" w:hAnsi="Arial" w:cs="Arial"/>
            <w:color w:val="000000" w:themeColor="text1"/>
          </w:rPr>
          <w:t xml:space="preserve">and MICA alleles </w:t>
        </w:r>
      </w:ins>
      <w:del w:id="236" w:author="Andreae, Emily A" w:date="2020-01-16T16:42:00Z">
        <w:r w:rsidR="00CF1A21" w:rsidRPr="008D298E" w:rsidDel="007E66FF">
          <w:rPr>
            <w:rFonts w:ascii="Arial" w:hAnsi="Arial" w:cs="Arial"/>
            <w:color w:val="000000" w:themeColor="text1"/>
          </w:rPr>
          <w:delText>, microsatellite instability, driver gene</w:delText>
        </w:r>
        <w:r w:rsidR="00EE38EE" w:rsidRPr="008D298E" w:rsidDel="007E66FF">
          <w:rPr>
            <w:rFonts w:ascii="Arial" w:hAnsi="Arial" w:cs="Arial"/>
            <w:color w:val="000000" w:themeColor="text1"/>
          </w:rPr>
          <w:delText>s</w:delText>
        </w:r>
        <w:r w:rsidR="00CF1A21" w:rsidRPr="008D298E" w:rsidDel="007E66FF">
          <w:rPr>
            <w:rFonts w:ascii="Arial" w:hAnsi="Arial" w:cs="Arial"/>
            <w:color w:val="000000" w:themeColor="text1"/>
          </w:rPr>
          <w:delText xml:space="preserve"> m</w:delText>
        </w:r>
        <w:r w:rsidR="00912BC0" w:rsidRPr="008D298E" w:rsidDel="007E66FF">
          <w:rPr>
            <w:rFonts w:ascii="Arial" w:hAnsi="Arial" w:cs="Arial"/>
            <w:color w:val="000000" w:themeColor="text1"/>
          </w:rPr>
          <w:delText>utation, immune checkpoint</w:delText>
        </w:r>
        <w:r w:rsidR="007418AC" w:rsidRPr="008D298E" w:rsidDel="007E66FF">
          <w:rPr>
            <w:rFonts w:ascii="Arial" w:hAnsi="Arial" w:cs="Arial"/>
            <w:color w:val="000000" w:themeColor="text1"/>
          </w:rPr>
          <w:delText xml:space="preserve"> </w:delText>
        </w:r>
        <w:r w:rsidR="00912BC0" w:rsidRPr="008D298E" w:rsidDel="007E66FF">
          <w:rPr>
            <w:rFonts w:ascii="Arial" w:hAnsi="Arial" w:cs="Arial"/>
            <w:color w:val="000000" w:themeColor="text1"/>
          </w:rPr>
          <w:delText>and diagnosis biomarkers</w:delText>
        </w:r>
        <w:r w:rsidR="00CF1A21" w:rsidRPr="008D298E" w:rsidDel="007E66FF">
          <w:rPr>
            <w:rFonts w:ascii="Arial" w:hAnsi="Arial" w:cs="Arial"/>
            <w:color w:val="000000" w:themeColor="text1"/>
          </w:rPr>
          <w:delText xml:space="preserve"> of </w:delText>
        </w:r>
        <w:r w:rsidR="00F14EE5" w:rsidRPr="008D298E" w:rsidDel="007E66FF">
          <w:rPr>
            <w:rFonts w:ascii="Arial" w:hAnsi="Arial" w:cs="Arial"/>
            <w:color w:val="000000" w:themeColor="text1"/>
          </w:rPr>
          <w:delText>CRC</w:delText>
        </w:r>
        <w:r w:rsidR="007418AC" w:rsidRPr="008D298E" w:rsidDel="007E66FF">
          <w:rPr>
            <w:rFonts w:ascii="Arial" w:hAnsi="Arial" w:cs="Arial"/>
            <w:color w:val="000000" w:themeColor="text1"/>
          </w:rPr>
          <w:delText xml:space="preserve"> </w:delText>
        </w:r>
        <w:r w:rsidR="000D49CC" w:rsidRPr="008D298E" w:rsidDel="007E66FF">
          <w:rPr>
            <w:rFonts w:ascii="Arial" w:hAnsi="Arial" w:cs="Arial"/>
            <w:color w:val="000000" w:themeColor="text1"/>
          </w:rPr>
          <w:delText>and MICA gene</w:delText>
        </w:r>
        <w:r w:rsidR="00EC4313" w:rsidRPr="008D298E" w:rsidDel="007E66FF">
          <w:rPr>
            <w:rFonts w:ascii="Arial" w:hAnsi="Arial" w:cs="Arial"/>
            <w:color w:val="000000" w:themeColor="text1"/>
          </w:rPr>
          <w:delText xml:space="preserve"> </w:delText>
        </w:r>
        <w:r w:rsidR="00F65D59" w:rsidRPr="008D298E" w:rsidDel="007E66FF">
          <w:rPr>
            <w:rFonts w:ascii="Arial" w:hAnsi="Arial" w:cs="Arial"/>
            <w:color w:val="000000" w:themeColor="text1"/>
          </w:rPr>
          <w:delText xml:space="preserve">polymorphism of exon 2-5 domains, </w:delText>
        </w:r>
      </w:del>
      <w:r w:rsidR="00EC4313" w:rsidRPr="008D298E">
        <w:rPr>
          <w:rFonts w:ascii="Arial" w:hAnsi="Arial" w:cs="Arial"/>
          <w:color w:val="000000" w:themeColor="text1"/>
        </w:rPr>
        <w:t xml:space="preserve">in a cohort of </w:t>
      </w:r>
      <w:del w:id="237" w:author="Andreae, Emily A" w:date="2020-01-16T16:42:00Z">
        <w:r w:rsidR="00EC4313" w:rsidRPr="008D298E" w:rsidDel="007E66FF">
          <w:rPr>
            <w:rFonts w:ascii="Arial" w:hAnsi="Arial" w:cs="Arial"/>
            <w:color w:val="000000" w:themeColor="text1"/>
          </w:rPr>
          <w:delText xml:space="preserve">CRC </w:delText>
        </w:r>
      </w:del>
      <w:r w:rsidR="00EC4313" w:rsidRPr="008D298E">
        <w:rPr>
          <w:rFonts w:ascii="Arial" w:hAnsi="Arial" w:cs="Arial"/>
          <w:color w:val="000000" w:themeColor="text1"/>
        </w:rPr>
        <w:t xml:space="preserve">patients </w:t>
      </w:r>
      <w:ins w:id="238" w:author="Andreae, Emily A" w:date="2020-01-16T16:42:00Z">
        <w:r>
          <w:rPr>
            <w:rFonts w:ascii="Arial" w:hAnsi="Arial" w:cs="Arial"/>
            <w:color w:val="000000" w:themeColor="text1"/>
          </w:rPr>
          <w:t xml:space="preserve">with CRC </w:t>
        </w:r>
      </w:ins>
      <w:r w:rsidR="00EC4313" w:rsidRPr="008D298E">
        <w:rPr>
          <w:rFonts w:ascii="Arial" w:hAnsi="Arial" w:cs="Arial"/>
          <w:color w:val="000000" w:themeColor="text1"/>
        </w:rPr>
        <w:t>and healthy controls from Southern China</w:t>
      </w:r>
      <w:ins w:id="239" w:author="Andreae, Emily A" w:date="2020-01-16T16:44:00Z">
        <w:r>
          <w:rPr>
            <w:rFonts w:ascii="Arial" w:hAnsi="Arial" w:cs="Arial"/>
            <w:color w:val="000000" w:themeColor="text1"/>
          </w:rPr>
          <w:t xml:space="preserve"> and</w:t>
        </w:r>
      </w:ins>
      <w:del w:id="240" w:author="Andreae, Emily A" w:date="2020-01-16T16:44:00Z">
        <w:r w:rsidR="00EC4313" w:rsidRPr="008D298E" w:rsidDel="007E66FF">
          <w:rPr>
            <w:rFonts w:ascii="Arial" w:hAnsi="Arial" w:cs="Arial"/>
            <w:color w:val="000000" w:themeColor="text1"/>
          </w:rPr>
          <w:delText>.</w:delText>
        </w:r>
        <w:r w:rsidR="00942878" w:rsidRPr="008D298E" w:rsidDel="007E66FF">
          <w:rPr>
            <w:rFonts w:ascii="Arial" w:hAnsi="Arial" w:cs="Arial"/>
            <w:color w:val="000000" w:themeColor="text1"/>
          </w:rPr>
          <w:delText xml:space="preserve"> </w:delText>
        </w:r>
      </w:del>
      <w:ins w:id="241" w:author="Andreae, Emily A" w:date="2020-01-16T16:43:00Z">
        <w:r>
          <w:rPr>
            <w:rFonts w:ascii="Arial" w:hAnsi="Arial" w:cs="Arial"/>
            <w:color w:val="000000" w:themeColor="text1"/>
          </w:rPr>
          <w:t xml:space="preserve"> validate</w:t>
        </w:r>
      </w:ins>
      <w:ins w:id="242" w:author="Andreae, Emily A" w:date="2020-01-16T16:44:00Z">
        <w:r>
          <w:rPr>
            <w:rFonts w:ascii="Arial" w:hAnsi="Arial" w:cs="Arial"/>
            <w:color w:val="000000" w:themeColor="text1"/>
          </w:rPr>
          <w:t>d</w:t>
        </w:r>
      </w:ins>
      <w:ins w:id="243" w:author="Andreae, Emily A" w:date="2020-01-16T16:43:00Z">
        <w:r>
          <w:rPr>
            <w:rFonts w:ascii="Arial" w:hAnsi="Arial" w:cs="Arial"/>
            <w:color w:val="000000" w:themeColor="text1"/>
          </w:rPr>
          <w:t xml:space="preserve"> our results via </w:t>
        </w:r>
      </w:ins>
      <w:del w:id="244" w:author="Andreae, Emily A" w:date="2020-01-16T16:43:00Z">
        <w:r w:rsidR="00942878" w:rsidRPr="008D298E" w:rsidDel="007E66FF">
          <w:rPr>
            <w:rFonts w:ascii="Arial" w:hAnsi="Arial" w:cs="Arial"/>
            <w:color w:val="000000" w:themeColor="text1"/>
          </w:rPr>
          <w:delText xml:space="preserve">Furthermore, </w:delText>
        </w:r>
      </w:del>
      <w:del w:id="245" w:author="Andreae, Emily A" w:date="2020-01-16T16:44:00Z">
        <w:r w:rsidR="00942878" w:rsidRPr="008D298E" w:rsidDel="007E66FF">
          <w:rPr>
            <w:rFonts w:ascii="Arial" w:hAnsi="Arial" w:cs="Arial"/>
            <w:color w:val="000000" w:themeColor="text1"/>
          </w:rPr>
          <w:delText xml:space="preserve">we also explored </w:delText>
        </w:r>
      </w:del>
      <w:r w:rsidR="00942878" w:rsidRPr="008D298E">
        <w:rPr>
          <w:rFonts w:ascii="Arial" w:hAnsi="Arial" w:cs="Arial"/>
          <w:color w:val="000000" w:themeColor="text1"/>
        </w:rPr>
        <w:t xml:space="preserve">functional </w:t>
      </w:r>
      <w:ins w:id="246" w:author="Andreae, Emily A" w:date="2020-01-16T16:44:00Z">
        <w:r>
          <w:rPr>
            <w:rFonts w:ascii="Arial" w:hAnsi="Arial" w:cs="Arial"/>
            <w:color w:val="000000" w:themeColor="text1"/>
          </w:rPr>
          <w:t>analysis in</w:t>
        </w:r>
      </w:ins>
      <w:del w:id="247" w:author="Andreae, Emily A" w:date="2020-01-16T16:44:00Z">
        <w:r w:rsidR="00DF6F16" w:rsidRPr="008D298E" w:rsidDel="007E66FF">
          <w:rPr>
            <w:rFonts w:ascii="Arial" w:hAnsi="Arial" w:cs="Arial"/>
            <w:color w:val="000000" w:themeColor="text1"/>
          </w:rPr>
          <w:delText>difference</w:delText>
        </w:r>
      </w:del>
      <w:r w:rsidR="00DF6F16" w:rsidRPr="008D298E">
        <w:rPr>
          <w:rFonts w:ascii="Arial" w:hAnsi="Arial" w:cs="Arial"/>
          <w:color w:val="000000" w:themeColor="text1"/>
        </w:rPr>
        <w:t xml:space="preserve"> </w:t>
      </w:r>
      <w:ins w:id="248" w:author="Andreae, Emily A" w:date="2020-01-16T16:45:00Z">
        <w:r w:rsidRPr="008D298E">
          <w:rPr>
            <w:rFonts w:ascii="Arial" w:hAnsi="Arial" w:cs="Arial"/>
            <w:color w:val="000000" w:themeColor="text1"/>
          </w:rPr>
          <w:t xml:space="preserve">CRC cell lines carrying KRAS </w:t>
        </w:r>
        <w:r>
          <w:rPr>
            <w:rFonts w:ascii="Arial" w:hAnsi="Arial" w:cs="Arial"/>
            <w:color w:val="000000" w:themeColor="text1"/>
          </w:rPr>
          <w:t xml:space="preserve">driver </w:t>
        </w:r>
        <w:r w:rsidRPr="008D298E">
          <w:rPr>
            <w:rFonts w:ascii="Arial" w:hAnsi="Arial" w:cs="Arial"/>
            <w:color w:val="000000" w:themeColor="text1"/>
          </w:rPr>
          <w:t>gene mutation</w:t>
        </w:r>
        <w:r w:rsidRPr="008D298E" w:rsidDel="007E66FF">
          <w:rPr>
            <w:rFonts w:ascii="Arial" w:hAnsi="Arial" w:cs="Arial"/>
            <w:color w:val="000000" w:themeColor="text1"/>
          </w:rPr>
          <w:t xml:space="preserve"> </w:t>
        </w:r>
      </w:ins>
      <w:del w:id="249" w:author="Andreae, Emily A" w:date="2020-01-16T16:44:00Z">
        <w:r w:rsidR="00F321EC" w:rsidRPr="008D298E" w:rsidDel="007E66FF">
          <w:rPr>
            <w:rFonts w:ascii="Arial" w:hAnsi="Arial" w:cs="Arial"/>
            <w:color w:val="000000" w:themeColor="text1"/>
          </w:rPr>
          <w:delText xml:space="preserve">and prognosis </w:delText>
        </w:r>
      </w:del>
      <w:del w:id="250" w:author="Andreae, Emily A" w:date="2020-01-16T16:45:00Z">
        <w:r w:rsidR="00DF6F16" w:rsidRPr="008D298E" w:rsidDel="007E66FF">
          <w:rPr>
            <w:rFonts w:ascii="Arial" w:hAnsi="Arial" w:cs="Arial"/>
            <w:color w:val="000000" w:themeColor="text1"/>
          </w:rPr>
          <w:delText xml:space="preserve">between the </w:delText>
        </w:r>
      </w:del>
      <w:r w:rsidR="00DF6F16" w:rsidRPr="008D298E">
        <w:rPr>
          <w:rFonts w:ascii="Arial" w:hAnsi="Arial" w:cs="Arial"/>
          <w:color w:val="000000" w:themeColor="text1"/>
        </w:rPr>
        <w:t xml:space="preserve">transfected </w:t>
      </w:r>
      <w:ins w:id="251" w:author="Andreae, Emily A" w:date="2020-01-16T16:45:00Z">
        <w:r>
          <w:rPr>
            <w:rFonts w:ascii="Arial" w:hAnsi="Arial" w:cs="Arial"/>
            <w:color w:val="000000" w:themeColor="text1"/>
          </w:rPr>
          <w:t xml:space="preserve">with </w:t>
        </w:r>
      </w:ins>
      <w:r w:rsidR="00942878" w:rsidRPr="00BE4E15">
        <w:rPr>
          <w:rFonts w:ascii="Arial" w:hAnsi="Arial" w:cs="Arial"/>
          <w:i/>
          <w:color w:val="000000" w:themeColor="text1"/>
        </w:rPr>
        <w:t>MICA</w:t>
      </w:r>
      <w:r w:rsidR="00B75C80" w:rsidRPr="00BE4E15">
        <w:rPr>
          <w:rFonts w:ascii="Arial" w:hAnsi="Arial" w:cs="Arial"/>
          <w:i/>
          <w:color w:val="000000" w:themeColor="text1"/>
        </w:rPr>
        <w:t xml:space="preserve"> </w:t>
      </w:r>
      <w:r w:rsidR="00DF6F16" w:rsidRPr="00BE4E15">
        <w:rPr>
          <w:rFonts w:ascii="Arial" w:hAnsi="Arial" w:cs="Arial"/>
          <w:i/>
          <w:color w:val="000000" w:themeColor="text1"/>
        </w:rPr>
        <w:t>*012:01</w:t>
      </w:r>
      <w:r w:rsidR="00DF6F16" w:rsidRPr="008D298E">
        <w:rPr>
          <w:rFonts w:ascii="Arial" w:hAnsi="Arial" w:cs="Arial"/>
          <w:color w:val="000000" w:themeColor="text1"/>
        </w:rPr>
        <w:t xml:space="preserve"> and </w:t>
      </w:r>
      <w:r w:rsidR="00DF6F16" w:rsidRPr="00BE4E15">
        <w:rPr>
          <w:rFonts w:ascii="Arial" w:hAnsi="Arial" w:cs="Arial"/>
          <w:i/>
          <w:color w:val="000000" w:themeColor="text1"/>
        </w:rPr>
        <w:t>*008</w:t>
      </w:r>
      <w:del w:id="252" w:author="Andreae, Emily A" w:date="2020-01-16T16:46:00Z">
        <w:r w:rsidR="00942878" w:rsidRPr="008D298E" w:rsidDel="007E66FF">
          <w:rPr>
            <w:rFonts w:ascii="Arial" w:hAnsi="Arial" w:cs="Arial"/>
            <w:color w:val="000000" w:themeColor="text1"/>
          </w:rPr>
          <w:delText xml:space="preserve"> in</w:delText>
        </w:r>
      </w:del>
      <w:del w:id="253" w:author="Andreae, Emily A" w:date="2020-01-16T16:45:00Z">
        <w:r w:rsidR="00942878" w:rsidRPr="008D298E" w:rsidDel="007E66FF">
          <w:rPr>
            <w:rFonts w:ascii="Arial" w:hAnsi="Arial" w:cs="Arial"/>
            <w:color w:val="000000" w:themeColor="text1"/>
          </w:rPr>
          <w:delText xml:space="preserve"> CRC cell lines carrying KRAS </w:delText>
        </w:r>
        <w:r w:rsidR="00942878" w:rsidRPr="008D298E" w:rsidDel="007E66FF">
          <w:rPr>
            <w:rFonts w:ascii="Arial" w:hAnsi="Arial" w:cs="Arial"/>
            <w:color w:val="000000" w:themeColor="text1"/>
          </w:rPr>
          <w:lastRenderedPageBreak/>
          <w:delText>gene mutation</w:delText>
        </w:r>
      </w:del>
      <w:ins w:id="254" w:author="Andreae, Emily A" w:date="2020-01-16T16:46:00Z">
        <w:r>
          <w:rPr>
            <w:rFonts w:ascii="Arial" w:hAnsi="Arial" w:cs="Arial"/>
            <w:color w:val="000000" w:themeColor="text1"/>
          </w:rPr>
          <w:t xml:space="preserve">. </w:t>
        </w:r>
      </w:ins>
      <w:ins w:id="255" w:author="Andreae, Emily A" w:date="2020-01-16T16:58:00Z">
        <w:r w:rsidR="00E8284B">
          <w:rPr>
            <w:rFonts w:ascii="Arial" w:hAnsi="Arial" w:cs="Arial"/>
            <w:color w:val="000000" w:themeColor="text1"/>
          </w:rPr>
          <w:t xml:space="preserve">Preliminary </w:t>
        </w:r>
      </w:ins>
      <w:ins w:id="256" w:author="Andreae, Emily A" w:date="2020-01-16T16:47:00Z">
        <w:r w:rsidR="00494E32">
          <w:rPr>
            <w:rFonts w:ascii="Arial" w:hAnsi="Arial" w:cs="Arial"/>
            <w:color w:val="000000" w:themeColor="text1"/>
          </w:rPr>
          <w:t xml:space="preserve">analysis </w:t>
        </w:r>
      </w:ins>
      <w:ins w:id="257" w:author="Andreae, Emily A" w:date="2020-01-16T16:46:00Z">
        <w:r>
          <w:rPr>
            <w:rFonts w:ascii="Arial" w:hAnsi="Arial" w:cs="Arial"/>
            <w:color w:val="000000" w:themeColor="text1"/>
          </w:rPr>
          <w:t>of disease-free survival time in patients with and withou</w:t>
        </w:r>
      </w:ins>
      <w:ins w:id="258" w:author="Andreae, Emily A" w:date="2020-01-16T16:47:00Z">
        <w:r w:rsidR="00494E32">
          <w:rPr>
            <w:rFonts w:ascii="Arial" w:hAnsi="Arial" w:cs="Arial"/>
            <w:color w:val="000000" w:themeColor="text1"/>
          </w:rPr>
          <w:t xml:space="preserve">t </w:t>
        </w:r>
      </w:ins>
      <w:ins w:id="259" w:author="Andreae, Emily A" w:date="2020-01-16T16:48:00Z">
        <w:r w:rsidR="00494E32" w:rsidRPr="007250B5">
          <w:rPr>
            <w:rFonts w:ascii="Arial" w:hAnsi="Arial" w:cs="Arial"/>
            <w:i/>
            <w:color w:val="000000" w:themeColor="text1"/>
          </w:rPr>
          <w:t>MICA *012:01</w:t>
        </w:r>
        <w:r w:rsidR="00494E32">
          <w:rPr>
            <w:rFonts w:ascii="Arial" w:hAnsi="Arial" w:cs="Arial"/>
            <w:color w:val="000000" w:themeColor="text1"/>
          </w:rPr>
          <w:t xml:space="preserve"> may support the clin</w:t>
        </w:r>
        <w:r w:rsidR="00CE7E76">
          <w:rPr>
            <w:rFonts w:ascii="Arial" w:hAnsi="Arial" w:cs="Arial"/>
            <w:color w:val="000000" w:themeColor="text1"/>
          </w:rPr>
          <w:t>ical relevance of this allele for</w:t>
        </w:r>
        <w:r w:rsidR="00494E32">
          <w:rPr>
            <w:rFonts w:ascii="Arial" w:hAnsi="Arial" w:cs="Arial"/>
            <w:color w:val="000000" w:themeColor="text1"/>
          </w:rPr>
          <w:t xml:space="preserve"> CRC prognosis.</w:t>
        </w:r>
      </w:ins>
      <w:del w:id="260" w:author="Andreae, Emily A" w:date="2020-01-16T16:46:00Z">
        <w:r w:rsidR="00942878" w:rsidRPr="008D298E" w:rsidDel="007E66FF">
          <w:rPr>
            <w:rFonts w:ascii="Arial" w:hAnsi="Arial" w:cs="Arial"/>
            <w:color w:val="000000" w:themeColor="text1"/>
          </w:rPr>
          <w:delText>.</w:delText>
        </w:r>
      </w:del>
    </w:p>
    <w:p w14:paraId="1BFEEE52" w14:textId="77777777" w:rsidR="00AD17E2" w:rsidRPr="008D298E" w:rsidRDefault="00AD17E2" w:rsidP="00F94888">
      <w:pPr>
        <w:contextualSpacing/>
        <w:jc w:val="both"/>
        <w:rPr>
          <w:rFonts w:ascii="Arial" w:hAnsi="Arial" w:cs="Arial"/>
          <w:color w:val="000000" w:themeColor="text1"/>
        </w:rPr>
      </w:pPr>
    </w:p>
    <w:p w14:paraId="4E22E3DA" w14:textId="77777777" w:rsidR="00F94888" w:rsidRDefault="00225C04" w:rsidP="00F94888">
      <w:pPr>
        <w:keepNext/>
        <w:contextualSpacing/>
        <w:rPr>
          <w:rFonts w:ascii="Arial" w:hAnsi="Arial" w:cs="Arial"/>
          <w:b/>
          <w:color w:val="000000" w:themeColor="text1"/>
        </w:rPr>
      </w:pPr>
      <w:commentRangeStart w:id="261"/>
      <w:commentRangeStart w:id="262"/>
      <w:r w:rsidRPr="008D298E">
        <w:rPr>
          <w:rFonts w:ascii="Arial" w:hAnsi="Arial" w:cs="Arial"/>
          <w:b/>
          <w:color w:val="000000" w:themeColor="text1"/>
        </w:rPr>
        <w:t>Results</w:t>
      </w:r>
      <w:commentRangeEnd w:id="261"/>
      <w:r w:rsidR="00494E32">
        <w:rPr>
          <w:rStyle w:val="CommentReference"/>
        </w:rPr>
        <w:commentReference w:id="261"/>
      </w:r>
      <w:commentRangeEnd w:id="262"/>
    </w:p>
    <w:p w14:paraId="1E098EC4" w14:textId="01E876D1" w:rsidR="008B0B54" w:rsidRPr="00F94888" w:rsidRDefault="00494E32" w:rsidP="00F94888">
      <w:pPr>
        <w:keepNext/>
        <w:contextualSpacing/>
        <w:rPr>
          <w:rFonts w:ascii="Arial" w:hAnsi="Arial" w:cs="Arial"/>
          <w:color w:val="000000" w:themeColor="text1"/>
        </w:rPr>
      </w:pPr>
      <w:r>
        <w:rPr>
          <w:rStyle w:val="CommentReference"/>
        </w:rPr>
        <w:commentReference w:id="262"/>
      </w:r>
    </w:p>
    <w:p w14:paraId="6FB6B9E9" w14:textId="5AC915EB" w:rsidR="00C174F2" w:rsidRPr="008D298E" w:rsidRDefault="00060A46" w:rsidP="00F94888">
      <w:pPr>
        <w:keepNext/>
        <w:contextualSpacing/>
        <w:rPr>
          <w:rFonts w:ascii="Arial" w:hAnsi="Arial" w:cs="Arial"/>
          <w:color w:val="000000" w:themeColor="text1"/>
        </w:rPr>
      </w:pPr>
      <w:del w:id="263" w:author="Andreae, Emily A" w:date="2020-01-16T16:55:00Z">
        <w:r w:rsidRPr="008D298E" w:rsidDel="007F6562">
          <w:rPr>
            <w:rFonts w:ascii="Arial" w:hAnsi="Arial" w:cs="Arial"/>
            <w:b/>
            <w:color w:val="000000" w:themeColor="text1"/>
          </w:rPr>
          <w:delText xml:space="preserve">The alleles of </w:delText>
        </w:r>
      </w:del>
      <w:r w:rsidR="00FB321A" w:rsidRPr="008D298E">
        <w:rPr>
          <w:rFonts w:ascii="Arial" w:hAnsi="Arial" w:cs="Arial"/>
          <w:b/>
          <w:color w:val="000000" w:themeColor="text1"/>
        </w:rPr>
        <w:t xml:space="preserve">MICA </w:t>
      </w:r>
      <w:ins w:id="264" w:author="Andreae, Emily A" w:date="2020-01-16T16:55:00Z">
        <w:r w:rsidR="007F6562">
          <w:rPr>
            <w:rFonts w:ascii="Arial" w:hAnsi="Arial" w:cs="Arial"/>
            <w:b/>
            <w:color w:val="000000" w:themeColor="text1"/>
          </w:rPr>
          <w:t xml:space="preserve">alleles </w:t>
        </w:r>
      </w:ins>
      <w:del w:id="265" w:author="Andreae, Emily A" w:date="2020-01-16T16:55:00Z">
        <w:r w:rsidR="00FB321A" w:rsidRPr="008D298E" w:rsidDel="007F6562">
          <w:rPr>
            <w:rFonts w:ascii="Arial" w:hAnsi="Arial" w:cs="Arial"/>
            <w:b/>
            <w:color w:val="000000" w:themeColor="text1"/>
          </w:rPr>
          <w:delText>gene</w:delText>
        </w:r>
        <w:r w:rsidR="00CF184F" w:rsidRPr="008D298E" w:rsidDel="007F6562">
          <w:rPr>
            <w:rFonts w:ascii="Arial" w:hAnsi="Arial" w:cs="Arial"/>
            <w:b/>
            <w:color w:val="000000" w:themeColor="text1"/>
          </w:rPr>
          <w:delText xml:space="preserve"> </w:delText>
        </w:r>
      </w:del>
      <w:r w:rsidR="00193B83" w:rsidRPr="008D298E">
        <w:rPr>
          <w:rFonts w:ascii="Arial" w:hAnsi="Arial" w:cs="Arial"/>
          <w:b/>
          <w:color w:val="000000" w:themeColor="text1"/>
        </w:rPr>
        <w:t xml:space="preserve">in CRC </w:t>
      </w:r>
    </w:p>
    <w:p w14:paraId="39DC9658" w14:textId="41EC6A23" w:rsidR="0009218E" w:rsidRDefault="007F6562" w:rsidP="00F94888">
      <w:pPr>
        <w:contextualSpacing/>
        <w:jc w:val="both"/>
        <w:rPr>
          <w:rFonts w:ascii="Arial" w:hAnsi="Arial" w:cs="Arial"/>
          <w:color w:val="000000" w:themeColor="text1"/>
        </w:rPr>
      </w:pPr>
      <w:ins w:id="266" w:author="Andreae, Emily A" w:date="2020-01-16T16:56:00Z">
        <w:r>
          <w:rPr>
            <w:rFonts w:ascii="Arial" w:hAnsi="Arial" w:cs="Arial"/>
            <w:color w:val="000000" w:themeColor="text1"/>
          </w:rPr>
          <w:t>Figure 1 is a</w:t>
        </w:r>
      </w:ins>
      <w:del w:id="267" w:author="Andreae, Emily A" w:date="2020-01-16T16:56:00Z">
        <w:r w:rsidR="0030594B" w:rsidRPr="008D298E" w:rsidDel="007F6562">
          <w:rPr>
            <w:rFonts w:ascii="Arial" w:hAnsi="Arial" w:cs="Arial"/>
            <w:color w:val="000000" w:themeColor="text1"/>
          </w:rPr>
          <w:delText>The</w:delText>
        </w:r>
      </w:del>
      <w:r w:rsidR="0030594B" w:rsidRPr="008D298E">
        <w:rPr>
          <w:rFonts w:ascii="Arial" w:hAnsi="Arial" w:cs="Arial"/>
          <w:color w:val="000000" w:themeColor="text1"/>
        </w:rPr>
        <w:t xml:space="preserve"> flowchart </w:t>
      </w:r>
      <w:ins w:id="268" w:author="Andreae, Emily A" w:date="2020-01-16T16:57:00Z">
        <w:r>
          <w:rPr>
            <w:rFonts w:ascii="Arial" w:hAnsi="Arial" w:cs="Arial"/>
            <w:color w:val="000000" w:themeColor="text1"/>
          </w:rPr>
          <w:t xml:space="preserve">of study procedures for </w:t>
        </w:r>
      </w:ins>
      <w:del w:id="269" w:author="Andreae, Emily A" w:date="2020-01-16T16:57:00Z">
        <w:r w:rsidR="0030594B" w:rsidRPr="008D298E" w:rsidDel="007F6562">
          <w:rPr>
            <w:rFonts w:ascii="Arial" w:hAnsi="Arial" w:cs="Arial"/>
            <w:color w:val="000000" w:themeColor="text1"/>
          </w:rPr>
          <w:delText xml:space="preserve">of </w:delText>
        </w:r>
      </w:del>
      <w:r w:rsidR="0030594B" w:rsidRPr="008D298E">
        <w:rPr>
          <w:rFonts w:ascii="Arial" w:hAnsi="Arial" w:cs="Arial"/>
          <w:color w:val="000000" w:themeColor="text1"/>
        </w:rPr>
        <w:t>MICA allele</w:t>
      </w:r>
      <w:del w:id="270" w:author="Andreae, Emily A" w:date="2020-01-16T16:56:00Z">
        <w:r w:rsidR="0030594B" w:rsidRPr="008D298E" w:rsidDel="007F6562">
          <w:rPr>
            <w:rFonts w:ascii="Arial" w:hAnsi="Arial" w:cs="Arial"/>
            <w:color w:val="000000" w:themeColor="text1"/>
          </w:rPr>
          <w:delText>s</w:delText>
        </w:r>
        <w:r w:rsidR="005A41BF" w:rsidRPr="008D298E" w:rsidDel="007F6562">
          <w:rPr>
            <w:rFonts w:ascii="Arial" w:hAnsi="Arial" w:cs="Arial"/>
            <w:color w:val="000000" w:themeColor="text1"/>
          </w:rPr>
          <w:delText>’</w:delText>
        </w:r>
      </w:del>
      <w:r w:rsidR="0030594B" w:rsidRPr="008D298E">
        <w:rPr>
          <w:rFonts w:ascii="Arial" w:hAnsi="Arial" w:cs="Arial"/>
          <w:color w:val="000000" w:themeColor="text1"/>
        </w:rPr>
        <w:t xml:space="preserve"> determination</w:t>
      </w:r>
      <w:ins w:id="271" w:author="Andreae, Emily A" w:date="2020-01-16T16:56:00Z">
        <w:r>
          <w:rPr>
            <w:rFonts w:ascii="Arial" w:hAnsi="Arial" w:cs="Arial"/>
            <w:color w:val="000000" w:themeColor="text1"/>
          </w:rPr>
          <w:t xml:space="preserve">, </w:t>
        </w:r>
      </w:ins>
      <w:del w:id="272" w:author="Andreae, Emily A" w:date="2020-01-16T16:56:00Z">
        <w:r w:rsidR="0030594B" w:rsidRPr="008D298E" w:rsidDel="007F6562">
          <w:rPr>
            <w:rFonts w:ascii="Arial" w:hAnsi="Arial" w:cs="Arial"/>
            <w:color w:val="000000" w:themeColor="text1"/>
          </w:rPr>
          <w:delText xml:space="preserve"> and </w:delText>
        </w:r>
        <w:r w:rsidR="005A41BF" w:rsidRPr="008D298E" w:rsidDel="007F6562">
          <w:rPr>
            <w:rFonts w:ascii="Arial" w:hAnsi="Arial" w:cs="Arial"/>
            <w:color w:val="000000" w:themeColor="text1"/>
          </w:rPr>
          <w:delText xml:space="preserve">their </w:delText>
        </w:r>
      </w:del>
      <w:r w:rsidR="0030594B" w:rsidRPr="008D298E">
        <w:rPr>
          <w:rFonts w:ascii="Arial" w:hAnsi="Arial" w:cs="Arial"/>
          <w:color w:val="000000" w:themeColor="text1"/>
        </w:rPr>
        <w:t xml:space="preserve">association </w:t>
      </w:r>
      <w:ins w:id="273" w:author="Andreae, Emily A" w:date="2020-01-16T16:56:00Z">
        <w:r>
          <w:rPr>
            <w:rFonts w:ascii="Arial" w:hAnsi="Arial" w:cs="Arial"/>
            <w:color w:val="000000" w:themeColor="text1"/>
          </w:rPr>
          <w:t>studies</w:t>
        </w:r>
      </w:ins>
      <w:del w:id="274" w:author="Andreae, Emily A" w:date="2020-01-16T16:56:00Z">
        <w:r w:rsidR="0030594B" w:rsidRPr="008D298E" w:rsidDel="007F6562">
          <w:rPr>
            <w:rFonts w:ascii="Arial" w:hAnsi="Arial" w:cs="Arial"/>
            <w:color w:val="000000" w:themeColor="text1"/>
          </w:rPr>
          <w:delText>analysis</w:delText>
        </w:r>
      </w:del>
      <w:ins w:id="275" w:author="Andreae, Emily A" w:date="2020-01-16T16:56:00Z">
        <w:r>
          <w:rPr>
            <w:rFonts w:ascii="Arial" w:hAnsi="Arial" w:cs="Arial"/>
            <w:color w:val="000000" w:themeColor="text1"/>
          </w:rPr>
          <w:t>, and functional analysis</w:t>
        </w:r>
      </w:ins>
      <w:r w:rsidR="0030594B" w:rsidRPr="008D298E">
        <w:rPr>
          <w:rFonts w:ascii="Arial" w:hAnsi="Arial" w:cs="Arial"/>
          <w:color w:val="000000" w:themeColor="text1"/>
        </w:rPr>
        <w:t xml:space="preserve"> </w:t>
      </w:r>
      <w:ins w:id="276" w:author="Andreae, Emily A" w:date="2020-01-16T16:56:00Z">
        <w:r>
          <w:rPr>
            <w:rFonts w:ascii="Arial" w:hAnsi="Arial" w:cs="Arial"/>
            <w:color w:val="000000" w:themeColor="text1"/>
          </w:rPr>
          <w:t>in the contex</w:t>
        </w:r>
        <w:r w:rsidR="00FC5522">
          <w:rPr>
            <w:rFonts w:ascii="Arial" w:hAnsi="Arial" w:cs="Arial"/>
            <w:color w:val="000000" w:themeColor="text1"/>
          </w:rPr>
          <w:t>t of CRC cell lines and patient</w:t>
        </w:r>
      </w:ins>
      <w:ins w:id="277" w:author="Andreae, Emily A" w:date="2020-01-17T07:58:00Z">
        <w:r w:rsidR="00FC5522">
          <w:rPr>
            <w:rFonts w:ascii="Arial" w:hAnsi="Arial" w:cs="Arial"/>
            <w:color w:val="000000" w:themeColor="text1"/>
          </w:rPr>
          <w:t xml:space="preserve"> samples</w:t>
        </w:r>
      </w:ins>
      <w:del w:id="278" w:author="Andreae, Emily A" w:date="2020-01-16T16:56:00Z">
        <w:r w:rsidR="0030594B" w:rsidRPr="008D298E" w:rsidDel="007F6562">
          <w:rPr>
            <w:rFonts w:ascii="Arial" w:hAnsi="Arial" w:cs="Arial"/>
            <w:color w:val="000000" w:themeColor="text1"/>
          </w:rPr>
          <w:delText>with</w:delText>
        </w:r>
      </w:del>
      <w:del w:id="279" w:author="Andreae, Emily A" w:date="2020-01-17T07:58:00Z">
        <w:r w:rsidR="0030594B" w:rsidRPr="008D298E" w:rsidDel="00FC5522">
          <w:rPr>
            <w:rFonts w:ascii="Arial" w:hAnsi="Arial" w:cs="Arial"/>
            <w:color w:val="000000" w:themeColor="text1"/>
          </w:rPr>
          <w:delText xml:space="preserve"> CRC</w:delText>
        </w:r>
      </w:del>
      <w:del w:id="280" w:author="Andreae, Emily A" w:date="2020-01-16T16:57:00Z">
        <w:r w:rsidR="0030594B" w:rsidRPr="008D298E" w:rsidDel="007F6562">
          <w:rPr>
            <w:rFonts w:ascii="Arial" w:hAnsi="Arial" w:cs="Arial"/>
            <w:color w:val="000000" w:themeColor="text1"/>
          </w:rPr>
          <w:delText xml:space="preserve"> in our study was shown in Fig. 1</w:delText>
        </w:r>
      </w:del>
      <w:r w:rsidR="0030594B" w:rsidRPr="008D298E">
        <w:rPr>
          <w:rFonts w:ascii="Arial" w:hAnsi="Arial" w:cs="Arial"/>
          <w:color w:val="000000" w:themeColor="text1"/>
        </w:rPr>
        <w:t>.</w:t>
      </w:r>
      <w:r w:rsidR="00E8284B">
        <w:rPr>
          <w:rFonts w:ascii="Arial" w:hAnsi="Arial" w:cs="Arial"/>
          <w:color w:val="000000" w:themeColor="text1"/>
        </w:rPr>
        <w:t xml:space="preserve"> </w:t>
      </w:r>
      <w:ins w:id="281" w:author="Andreae, Emily A" w:date="2020-01-16T17:00:00Z">
        <w:r w:rsidR="00E8284B">
          <w:rPr>
            <w:rFonts w:ascii="Arial" w:hAnsi="Arial" w:cs="Arial"/>
            <w:color w:val="000000" w:themeColor="text1"/>
          </w:rPr>
          <w:t>PCR sequencing analysis and c</w:t>
        </w:r>
      </w:ins>
      <w:del w:id="282" w:author="Andreae, Emily A" w:date="2020-01-16T17:00:00Z">
        <w:r w:rsidR="00C46BED" w:rsidRPr="008D298E" w:rsidDel="00E8284B">
          <w:rPr>
            <w:rFonts w:ascii="Arial" w:hAnsi="Arial" w:cs="Arial"/>
            <w:color w:val="000000" w:themeColor="text1"/>
          </w:rPr>
          <w:delText>C</w:delText>
        </w:r>
      </w:del>
      <w:r w:rsidR="00C46BED" w:rsidRPr="008D298E">
        <w:rPr>
          <w:rFonts w:ascii="Arial" w:hAnsi="Arial" w:cs="Arial"/>
          <w:color w:val="000000" w:themeColor="text1"/>
        </w:rPr>
        <w:t xml:space="preserve">omparison of </w:t>
      </w:r>
      <w:del w:id="283" w:author="Andreae, Emily A" w:date="2020-01-16T16:59:00Z">
        <w:r w:rsidR="00B93FF0" w:rsidRPr="008D298E" w:rsidDel="00E8284B">
          <w:rPr>
            <w:rFonts w:ascii="Arial" w:hAnsi="Arial" w:cs="Arial"/>
            <w:color w:val="000000" w:themeColor="text1"/>
          </w:rPr>
          <w:delText xml:space="preserve">the </w:delText>
        </w:r>
      </w:del>
      <w:r w:rsidR="00B93FF0" w:rsidRPr="008D298E">
        <w:rPr>
          <w:rFonts w:ascii="Arial" w:hAnsi="Arial" w:cs="Arial"/>
          <w:color w:val="000000" w:themeColor="text1"/>
        </w:rPr>
        <w:t xml:space="preserve">base variations between </w:t>
      </w:r>
      <w:r w:rsidR="00C46BED" w:rsidRPr="008D298E">
        <w:rPr>
          <w:rFonts w:ascii="Arial" w:hAnsi="Arial" w:cs="Arial"/>
          <w:color w:val="000000" w:themeColor="text1"/>
        </w:rPr>
        <w:t>87 CRC tissue</w:t>
      </w:r>
      <w:ins w:id="284" w:author="Andreae, Emily A" w:date="2020-01-16T16:59:00Z">
        <w:r w:rsidR="00E8284B">
          <w:rPr>
            <w:rFonts w:ascii="Arial" w:hAnsi="Arial" w:cs="Arial"/>
            <w:color w:val="000000" w:themeColor="text1"/>
          </w:rPr>
          <w:t xml:space="preserve"> samples</w:t>
        </w:r>
      </w:ins>
      <w:del w:id="285" w:author="Andreae, Emily A" w:date="2020-01-16T16:59:00Z">
        <w:r w:rsidR="00C46BED" w:rsidRPr="008D298E" w:rsidDel="00E8284B">
          <w:rPr>
            <w:rFonts w:ascii="Arial" w:hAnsi="Arial" w:cs="Arial"/>
            <w:color w:val="000000" w:themeColor="text1"/>
          </w:rPr>
          <w:delText>s</w:delText>
        </w:r>
      </w:del>
      <w:r w:rsidR="00C46BED" w:rsidRPr="008D298E">
        <w:rPr>
          <w:rFonts w:ascii="Arial" w:hAnsi="Arial" w:cs="Arial"/>
          <w:color w:val="000000" w:themeColor="text1"/>
        </w:rPr>
        <w:t xml:space="preserve"> and </w:t>
      </w:r>
      <w:ins w:id="286" w:author="Andreae, Emily A" w:date="2020-01-16T16:59:00Z">
        <w:r w:rsidR="00E8284B">
          <w:rPr>
            <w:rFonts w:ascii="Arial" w:hAnsi="Arial" w:cs="Arial"/>
            <w:color w:val="000000" w:themeColor="text1"/>
          </w:rPr>
          <w:t>corresponding</w:t>
        </w:r>
      </w:ins>
      <w:del w:id="287" w:author="Andreae, Emily A" w:date="2020-01-16T16:59:00Z">
        <w:r w:rsidR="00C46BED" w:rsidRPr="008D298E" w:rsidDel="00E8284B">
          <w:rPr>
            <w:rFonts w:ascii="Arial" w:hAnsi="Arial" w:cs="Arial"/>
            <w:color w:val="000000" w:themeColor="text1"/>
          </w:rPr>
          <w:delText>their</w:delText>
        </w:r>
      </w:del>
      <w:r w:rsidR="00C46BED" w:rsidRPr="008D298E">
        <w:rPr>
          <w:rFonts w:ascii="Arial" w:hAnsi="Arial" w:cs="Arial"/>
          <w:color w:val="000000" w:themeColor="text1"/>
        </w:rPr>
        <w:t xml:space="preserve"> paracancerous normal tissues</w:t>
      </w:r>
      <w:del w:id="288" w:author="Andreae, Emily A" w:date="2020-01-16T17:00:00Z">
        <w:r w:rsidR="00C46BED" w:rsidRPr="008D298E" w:rsidDel="00E8284B">
          <w:rPr>
            <w:rFonts w:ascii="Arial" w:hAnsi="Arial" w:cs="Arial"/>
            <w:color w:val="000000" w:themeColor="text1"/>
          </w:rPr>
          <w:delText>,</w:delText>
        </w:r>
      </w:del>
      <w:r w:rsidR="00C46BED" w:rsidRPr="008D298E">
        <w:rPr>
          <w:rFonts w:ascii="Arial" w:hAnsi="Arial" w:cs="Arial"/>
          <w:color w:val="000000" w:themeColor="text1"/>
        </w:rPr>
        <w:t xml:space="preserve"> </w:t>
      </w:r>
      <w:ins w:id="289" w:author="Andreae, Emily A" w:date="2020-01-16T17:01:00Z">
        <w:r w:rsidR="00E8284B">
          <w:rPr>
            <w:rFonts w:ascii="Arial" w:hAnsi="Arial" w:cs="Arial"/>
            <w:color w:val="000000" w:themeColor="text1"/>
          </w:rPr>
          <w:t>did not detect any</w:t>
        </w:r>
      </w:ins>
      <w:del w:id="290" w:author="Andreae, Emily A" w:date="2020-01-16T17:01:00Z">
        <w:r w:rsidR="00C46BED" w:rsidRPr="008D298E" w:rsidDel="00E8284B">
          <w:rPr>
            <w:rFonts w:ascii="Arial" w:hAnsi="Arial" w:cs="Arial"/>
            <w:color w:val="000000" w:themeColor="text1"/>
          </w:rPr>
          <w:delText>no</w:delText>
        </w:r>
      </w:del>
      <w:r w:rsidR="00C46BED" w:rsidRPr="008D298E">
        <w:rPr>
          <w:rFonts w:ascii="Arial" w:hAnsi="Arial" w:cs="Arial"/>
          <w:color w:val="000000" w:themeColor="text1"/>
        </w:rPr>
        <w:t xml:space="preserve"> </w:t>
      </w:r>
      <w:r w:rsidR="00ED2FB3" w:rsidRPr="008D298E">
        <w:rPr>
          <w:rFonts w:ascii="Arial" w:hAnsi="Arial" w:cs="Arial"/>
          <w:color w:val="000000" w:themeColor="text1"/>
        </w:rPr>
        <w:t>somatic mutation</w:t>
      </w:r>
      <w:ins w:id="291" w:author="Andreae, Emily A" w:date="2020-01-16T17:01:00Z">
        <w:r w:rsidR="00E8284B">
          <w:rPr>
            <w:rFonts w:ascii="Arial" w:hAnsi="Arial" w:cs="Arial"/>
            <w:color w:val="000000" w:themeColor="text1"/>
          </w:rPr>
          <w:t>s</w:t>
        </w:r>
      </w:ins>
      <w:ins w:id="292" w:author="Andreae, Emily A" w:date="2020-01-17T07:58:00Z">
        <w:r w:rsidR="00FC5522">
          <w:rPr>
            <w:rFonts w:ascii="Arial" w:hAnsi="Arial" w:cs="Arial"/>
            <w:color w:val="000000" w:themeColor="text1"/>
          </w:rPr>
          <w:t xml:space="preserve"> in</w:t>
        </w:r>
      </w:ins>
      <w:del w:id="293" w:author="Andreae, Emily A" w:date="2020-01-17T07:58:00Z">
        <w:r w:rsidR="00ED2FB3" w:rsidRPr="008D298E" w:rsidDel="00FC5522">
          <w:rPr>
            <w:rFonts w:ascii="Arial" w:hAnsi="Arial" w:cs="Arial"/>
            <w:color w:val="000000" w:themeColor="text1"/>
          </w:rPr>
          <w:delText xml:space="preserve"> of</w:delText>
        </w:r>
      </w:del>
      <w:r w:rsidR="00ED2FB3" w:rsidRPr="008D298E">
        <w:rPr>
          <w:rFonts w:ascii="Arial" w:hAnsi="Arial" w:cs="Arial"/>
          <w:color w:val="000000" w:themeColor="text1"/>
        </w:rPr>
        <w:t xml:space="preserve"> </w:t>
      </w:r>
      <w:r w:rsidR="00C46BED" w:rsidRPr="00BE4E15">
        <w:rPr>
          <w:rFonts w:ascii="Arial" w:hAnsi="Arial" w:cs="Arial"/>
          <w:i/>
          <w:color w:val="000000" w:themeColor="text1"/>
        </w:rPr>
        <w:t>MICA</w:t>
      </w:r>
      <w:del w:id="294" w:author="Andreae, Emily A" w:date="2020-01-16T17:01:00Z">
        <w:r w:rsidR="00C46BED" w:rsidRPr="008D298E" w:rsidDel="00E8284B">
          <w:rPr>
            <w:rFonts w:ascii="Arial" w:hAnsi="Arial" w:cs="Arial"/>
            <w:color w:val="000000" w:themeColor="text1"/>
          </w:rPr>
          <w:delText xml:space="preserve"> gene </w:delText>
        </w:r>
        <w:r w:rsidR="00B93FF0" w:rsidRPr="008D298E" w:rsidDel="00E8284B">
          <w:rPr>
            <w:rFonts w:ascii="Arial" w:hAnsi="Arial" w:cs="Arial"/>
            <w:color w:val="000000" w:themeColor="text1"/>
          </w:rPr>
          <w:delText xml:space="preserve">between them </w:delText>
        </w:r>
        <w:r w:rsidR="00C46BED" w:rsidRPr="008D298E" w:rsidDel="00E8284B">
          <w:rPr>
            <w:rFonts w:ascii="Arial" w:hAnsi="Arial" w:cs="Arial"/>
            <w:color w:val="000000" w:themeColor="text1"/>
          </w:rPr>
          <w:delText xml:space="preserve">was found by </w:delText>
        </w:r>
        <w:r w:rsidR="009B1124" w:rsidRPr="008D298E" w:rsidDel="00E8284B">
          <w:rPr>
            <w:rFonts w:ascii="Arial" w:hAnsi="Arial" w:cs="Arial"/>
            <w:color w:val="000000" w:themeColor="text1"/>
          </w:rPr>
          <w:delText xml:space="preserve">PCR </w:delText>
        </w:r>
        <w:r w:rsidR="00C46BED" w:rsidRPr="008D298E" w:rsidDel="00E8284B">
          <w:rPr>
            <w:rFonts w:ascii="Arial" w:hAnsi="Arial" w:cs="Arial"/>
            <w:color w:val="000000" w:themeColor="text1"/>
          </w:rPr>
          <w:delText>sequencing</w:delText>
        </w:r>
      </w:del>
      <w:ins w:id="295" w:author="Andreae, Emily A" w:date="2020-01-17T08:12:00Z">
        <w:r w:rsidR="00D5152E">
          <w:rPr>
            <w:rFonts w:ascii="Arial" w:hAnsi="Arial" w:cs="Arial"/>
            <w:color w:val="000000" w:themeColor="text1"/>
          </w:rPr>
          <w:t xml:space="preserve"> (Figure 2)</w:t>
        </w:r>
      </w:ins>
      <w:r w:rsidR="00C46BED" w:rsidRPr="008D298E">
        <w:rPr>
          <w:rFonts w:ascii="Arial" w:hAnsi="Arial" w:cs="Arial"/>
          <w:color w:val="000000" w:themeColor="text1"/>
        </w:rPr>
        <w:t xml:space="preserve">. </w:t>
      </w:r>
      <w:ins w:id="296" w:author="Andreae, Emily A" w:date="2020-01-17T07:59:00Z">
        <w:r w:rsidR="00FC5522">
          <w:rPr>
            <w:rFonts w:ascii="Arial" w:hAnsi="Arial" w:cs="Arial"/>
            <w:color w:val="000000" w:themeColor="text1"/>
          </w:rPr>
          <w:t xml:space="preserve">However, </w:t>
        </w:r>
      </w:ins>
      <w:ins w:id="297" w:author="Andreae, Emily A" w:date="2020-01-17T08:01:00Z">
        <w:r w:rsidR="00FC5522">
          <w:rPr>
            <w:rFonts w:ascii="Arial" w:hAnsi="Arial" w:cs="Arial"/>
            <w:color w:val="000000" w:themeColor="text1"/>
          </w:rPr>
          <w:t xml:space="preserve">allele </w:t>
        </w:r>
      </w:ins>
      <w:ins w:id="298" w:author="Andreae, Emily A" w:date="2020-01-17T08:04:00Z">
        <w:r w:rsidR="00FC5522">
          <w:rPr>
            <w:rFonts w:ascii="Arial" w:hAnsi="Arial" w:cs="Arial"/>
            <w:color w:val="000000" w:themeColor="text1"/>
          </w:rPr>
          <w:t xml:space="preserve">detection </w:t>
        </w:r>
      </w:ins>
      <w:ins w:id="299" w:author="Andreae, Emily A" w:date="2020-01-17T08:01:00Z">
        <w:r w:rsidR="00FC5522">
          <w:rPr>
            <w:rFonts w:ascii="Arial" w:hAnsi="Arial" w:cs="Arial"/>
            <w:color w:val="000000" w:themeColor="text1"/>
          </w:rPr>
          <w:t>of the sample</w:t>
        </w:r>
      </w:ins>
      <w:ins w:id="300" w:author="Andreae, Emily A" w:date="2020-01-17T08:02:00Z">
        <w:r w:rsidR="00FC5522">
          <w:rPr>
            <w:rFonts w:ascii="Arial" w:hAnsi="Arial" w:cs="Arial"/>
            <w:color w:val="000000" w:themeColor="text1"/>
          </w:rPr>
          <w:t>d</w:t>
        </w:r>
      </w:ins>
      <w:ins w:id="301" w:author="Andreae, Emily A" w:date="2020-01-17T08:01:00Z">
        <w:r w:rsidR="00FC5522">
          <w:rPr>
            <w:rFonts w:ascii="Arial" w:hAnsi="Arial" w:cs="Arial"/>
            <w:color w:val="000000" w:themeColor="text1"/>
          </w:rPr>
          <w:t xml:space="preserve"> population identified t</w:t>
        </w:r>
      </w:ins>
      <w:del w:id="302" w:author="Andreae, Emily A" w:date="2020-01-17T08:01:00Z">
        <w:r w:rsidR="00193B83" w:rsidRPr="008D298E" w:rsidDel="00FC5522">
          <w:rPr>
            <w:rFonts w:ascii="Arial" w:hAnsi="Arial" w:cs="Arial"/>
            <w:color w:val="000000" w:themeColor="text1"/>
          </w:rPr>
          <w:delText>T</w:delText>
        </w:r>
      </w:del>
      <w:r w:rsidR="0044670E" w:rsidRPr="008D298E">
        <w:rPr>
          <w:rFonts w:ascii="Arial" w:hAnsi="Arial" w:cs="Arial"/>
          <w:color w:val="000000" w:themeColor="text1"/>
        </w:rPr>
        <w:t>welve</w:t>
      </w:r>
      <w:r w:rsidR="00CB4821" w:rsidRPr="008D298E">
        <w:rPr>
          <w:rFonts w:ascii="Arial" w:hAnsi="Arial" w:cs="Arial"/>
          <w:color w:val="000000" w:themeColor="text1"/>
        </w:rPr>
        <w:t xml:space="preserve"> </w:t>
      </w:r>
      <w:r w:rsidR="005932A1" w:rsidRPr="00BE4E15">
        <w:rPr>
          <w:rFonts w:ascii="Arial" w:hAnsi="Arial" w:cs="Arial"/>
          <w:i/>
          <w:color w:val="000000" w:themeColor="text1"/>
        </w:rPr>
        <w:t>MICA</w:t>
      </w:r>
      <w:r w:rsidR="005932A1" w:rsidRPr="008D298E">
        <w:rPr>
          <w:rFonts w:ascii="Arial" w:hAnsi="Arial" w:cs="Arial"/>
          <w:color w:val="000000" w:themeColor="text1"/>
        </w:rPr>
        <w:t xml:space="preserve"> alleles </w:t>
      </w:r>
      <w:del w:id="303" w:author="Andreae, Emily A" w:date="2020-01-17T08:02:00Z">
        <w:r w:rsidR="005932A1" w:rsidRPr="008D298E" w:rsidDel="00FC5522">
          <w:rPr>
            <w:rFonts w:ascii="Arial" w:hAnsi="Arial" w:cs="Arial"/>
            <w:color w:val="000000" w:themeColor="text1"/>
          </w:rPr>
          <w:delText xml:space="preserve">were found </w:delText>
        </w:r>
      </w:del>
      <w:r w:rsidR="005932A1" w:rsidRPr="008D298E">
        <w:rPr>
          <w:rFonts w:ascii="Arial" w:hAnsi="Arial" w:cs="Arial"/>
          <w:color w:val="000000" w:themeColor="text1"/>
        </w:rPr>
        <w:t xml:space="preserve">in </w:t>
      </w:r>
      <w:del w:id="304" w:author="Andreae, Emily A" w:date="2020-01-17T08:02:00Z">
        <w:r w:rsidR="005932A1" w:rsidRPr="008D298E" w:rsidDel="00FC5522">
          <w:rPr>
            <w:rFonts w:ascii="Arial" w:hAnsi="Arial" w:cs="Arial"/>
            <w:color w:val="000000" w:themeColor="text1"/>
          </w:rPr>
          <w:delText xml:space="preserve">Chinese CRC </w:delText>
        </w:r>
      </w:del>
      <w:r w:rsidR="005932A1" w:rsidRPr="008D298E">
        <w:rPr>
          <w:rFonts w:ascii="Arial" w:hAnsi="Arial" w:cs="Arial"/>
          <w:color w:val="000000" w:themeColor="text1"/>
        </w:rPr>
        <w:t>patients</w:t>
      </w:r>
      <w:ins w:id="305" w:author="Andreae, Emily A" w:date="2020-01-17T08:02:00Z">
        <w:r w:rsidR="00FC5522">
          <w:rPr>
            <w:rFonts w:ascii="Arial" w:hAnsi="Arial" w:cs="Arial"/>
            <w:color w:val="000000" w:themeColor="text1"/>
          </w:rPr>
          <w:t xml:space="preserve"> with CRC and</w:t>
        </w:r>
      </w:ins>
      <w:del w:id="306" w:author="Andreae, Emily A" w:date="2020-01-17T08:02:00Z">
        <w:r w:rsidR="00DD2135" w:rsidRPr="008D298E" w:rsidDel="00FC5522">
          <w:rPr>
            <w:rFonts w:ascii="Arial" w:hAnsi="Arial" w:cs="Arial"/>
            <w:color w:val="000000" w:themeColor="text1"/>
          </w:rPr>
          <w:delText>,</w:delText>
        </w:r>
      </w:del>
      <w:r w:rsidR="00DD2135" w:rsidRPr="008D298E">
        <w:rPr>
          <w:rFonts w:ascii="Arial" w:hAnsi="Arial" w:cs="Arial"/>
          <w:color w:val="000000" w:themeColor="text1"/>
        </w:rPr>
        <w:t xml:space="preserve"> </w:t>
      </w:r>
      <w:r w:rsidR="00193B83" w:rsidRPr="008D298E">
        <w:rPr>
          <w:rFonts w:ascii="Arial" w:hAnsi="Arial" w:cs="Arial"/>
          <w:color w:val="000000" w:themeColor="text1"/>
        </w:rPr>
        <w:t>f</w:t>
      </w:r>
      <w:r w:rsidR="0044670E" w:rsidRPr="008D298E">
        <w:rPr>
          <w:rFonts w:ascii="Arial" w:hAnsi="Arial" w:cs="Arial"/>
          <w:color w:val="000000" w:themeColor="text1"/>
        </w:rPr>
        <w:t>our</w:t>
      </w:r>
      <w:r w:rsidR="00193B83" w:rsidRPr="008D298E">
        <w:rPr>
          <w:rFonts w:ascii="Arial" w:hAnsi="Arial" w:cs="Arial"/>
          <w:color w:val="000000" w:themeColor="text1"/>
        </w:rPr>
        <w:t xml:space="preserve">teen </w:t>
      </w:r>
      <w:r w:rsidR="00DD2135" w:rsidRPr="008D298E">
        <w:rPr>
          <w:rFonts w:ascii="Arial" w:hAnsi="Arial" w:cs="Arial"/>
          <w:color w:val="000000" w:themeColor="text1"/>
        </w:rPr>
        <w:t xml:space="preserve">alleles in </w:t>
      </w:r>
      <w:del w:id="307" w:author="Andreae, Emily A" w:date="2020-01-17T08:02:00Z">
        <w:r w:rsidR="00DD2135" w:rsidRPr="008D298E" w:rsidDel="00FC5522">
          <w:rPr>
            <w:rFonts w:ascii="Arial" w:hAnsi="Arial" w:cs="Arial"/>
            <w:color w:val="000000" w:themeColor="text1"/>
          </w:rPr>
          <w:delText xml:space="preserve">Chinese </w:delText>
        </w:r>
      </w:del>
      <w:ins w:id="308" w:author="Andreae, Emily A" w:date="2020-01-17T08:02:00Z">
        <w:r w:rsidR="00FC5522">
          <w:rPr>
            <w:rFonts w:ascii="Arial" w:hAnsi="Arial" w:cs="Arial"/>
            <w:color w:val="000000" w:themeColor="text1"/>
          </w:rPr>
          <w:t xml:space="preserve">the </w:t>
        </w:r>
      </w:ins>
      <w:r w:rsidR="00DD2135" w:rsidRPr="008D298E">
        <w:rPr>
          <w:rFonts w:ascii="Arial" w:hAnsi="Arial" w:cs="Arial"/>
          <w:color w:val="000000" w:themeColor="text1"/>
        </w:rPr>
        <w:t>control</w:t>
      </w:r>
      <w:ins w:id="309" w:author="Andreae, Emily A" w:date="2020-01-17T08:02:00Z">
        <w:r w:rsidR="00FC5522">
          <w:rPr>
            <w:rFonts w:ascii="Arial" w:hAnsi="Arial" w:cs="Arial"/>
            <w:color w:val="000000" w:themeColor="text1"/>
          </w:rPr>
          <w:t xml:space="preserve"> group</w:t>
        </w:r>
      </w:ins>
      <w:del w:id="310" w:author="Andreae, Emily A" w:date="2020-01-17T08:02:00Z">
        <w:r w:rsidR="00DD2135" w:rsidRPr="008D298E" w:rsidDel="00FC5522">
          <w:rPr>
            <w:rFonts w:ascii="Arial" w:hAnsi="Arial" w:cs="Arial"/>
            <w:color w:val="000000" w:themeColor="text1"/>
          </w:rPr>
          <w:delText>s</w:delText>
        </w:r>
      </w:del>
      <w:r w:rsidR="005932A1" w:rsidRPr="008D298E">
        <w:rPr>
          <w:rFonts w:ascii="Arial" w:hAnsi="Arial" w:cs="Arial"/>
          <w:color w:val="000000" w:themeColor="text1"/>
        </w:rPr>
        <w:t>.</w:t>
      </w:r>
      <w:r w:rsidR="00CB4821" w:rsidRPr="008D298E">
        <w:rPr>
          <w:rFonts w:ascii="Arial" w:hAnsi="Arial" w:cs="Arial"/>
          <w:color w:val="000000" w:themeColor="text1"/>
        </w:rPr>
        <w:t xml:space="preserve"> </w:t>
      </w:r>
      <w:r w:rsidR="00DD2135" w:rsidRPr="008D298E">
        <w:rPr>
          <w:rFonts w:ascii="Arial" w:hAnsi="Arial" w:cs="Arial"/>
          <w:color w:val="000000" w:themeColor="text1"/>
        </w:rPr>
        <w:t xml:space="preserve">Among these, </w:t>
      </w:r>
      <w:r w:rsidR="00DD2135" w:rsidRPr="00BE4E15">
        <w:rPr>
          <w:rFonts w:ascii="Arial" w:hAnsi="Arial" w:cs="Arial"/>
          <w:i/>
          <w:color w:val="000000" w:themeColor="text1"/>
        </w:rPr>
        <w:t>MICA</w:t>
      </w:r>
      <w:r w:rsidR="00CE3AA4" w:rsidRPr="00BE4E15">
        <w:rPr>
          <w:rFonts w:ascii="Arial" w:hAnsi="Arial" w:cs="Arial"/>
          <w:i/>
          <w:color w:val="000000" w:themeColor="text1"/>
        </w:rPr>
        <w:t xml:space="preserve"> </w:t>
      </w:r>
      <w:r w:rsidR="00DD2135" w:rsidRPr="00BE4E15">
        <w:rPr>
          <w:rFonts w:ascii="Arial" w:hAnsi="Arial" w:cs="Arial"/>
          <w:i/>
          <w:color w:val="000000" w:themeColor="text1"/>
        </w:rPr>
        <w:t>*007:02</w:t>
      </w:r>
      <w:r w:rsidR="00DD2135" w:rsidRPr="008D298E">
        <w:rPr>
          <w:rFonts w:ascii="Arial" w:hAnsi="Arial" w:cs="Arial"/>
          <w:color w:val="000000" w:themeColor="text1"/>
        </w:rPr>
        <w:t xml:space="preserve"> w</w:t>
      </w:r>
      <w:r w:rsidR="009B1124" w:rsidRPr="008D298E">
        <w:rPr>
          <w:rFonts w:ascii="Arial" w:hAnsi="Arial" w:cs="Arial"/>
          <w:color w:val="000000" w:themeColor="text1"/>
        </w:rPr>
        <w:t>as</w:t>
      </w:r>
      <w:r w:rsidR="00CB4821" w:rsidRPr="008D298E">
        <w:rPr>
          <w:rFonts w:ascii="Arial" w:hAnsi="Arial" w:cs="Arial"/>
          <w:color w:val="000000" w:themeColor="text1"/>
        </w:rPr>
        <w:t xml:space="preserve"> </w:t>
      </w:r>
      <w:r w:rsidR="009B1124" w:rsidRPr="008D298E">
        <w:rPr>
          <w:rFonts w:ascii="Arial" w:hAnsi="Arial" w:cs="Arial"/>
          <w:color w:val="000000" w:themeColor="text1"/>
        </w:rPr>
        <w:t xml:space="preserve">only </w:t>
      </w:r>
      <w:ins w:id="311" w:author="Andreae, Emily A" w:date="2020-01-17T08:03:00Z">
        <w:r w:rsidR="00FC5522">
          <w:rPr>
            <w:rFonts w:ascii="Arial" w:hAnsi="Arial" w:cs="Arial"/>
            <w:color w:val="000000" w:themeColor="text1"/>
          </w:rPr>
          <w:t xml:space="preserve">allele to </w:t>
        </w:r>
      </w:ins>
      <w:r w:rsidR="009B1124" w:rsidRPr="008D298E">
        <w:rPr>
          <w:rFonts w:ascii="Arial" w:hAnsi="Arial" w:cs="Arial"/>
          <w:color w:val="000000" w:themeColor="text1"/>
        </w:rPr>
        <w:t>occur</w:t>
      </w:r>
      <w:del w:id="312" w:author="Andreae, Emily A" w:date="2020-01-17T08:03:00Z">
        <w:r w:rsidR="009B1124" w:rsidRPr="008D298E" w:rsidDel="00FC5522">
          <w:rPr>
            <w:rFonts w:ascii="Arial" w:hAnsi="Arial" w:cs="Arial"/>
            <w:color w:val="000000" w:themeColor="text1"/>
          </w:rPr>
          <w:delText>red</w:delText>
        </w:r>
      </w:del>
      <w:r w:rsidR="009B1124" w:rsidRPr="008D298E">
        <w:rPr>
          <w:rFonts w:ascii="Arial" w:hAnsi="Arial" w:cs="Arial"/>
          <w:color w:val="000000" w:themeColor="text1"/>
        </w:rPr>
        <w:t xml:space="preserve"> </w:t>
      </w:r>
      <w:r w:rsidR="0079799E" w:rsidRPr="008D298E">
        <w:rPr>
          <w:rFonts w:ascii="Arial" w:hAnsi="Arial" w:cs="Arial"/>
          <w:color w:val="000000" w:themeColor="text1"/>
        </w:rPr>
        <w:t xml:space="preserve">in </w:t>
      </w:r>
      <w:del w:id="313" w:author="Andreae, Emily A" w:date="2020-01-17T08:03:00Z">
        <w:r w:rsidR="0079799E" w:rsidRPr="008D298E" w:rsidDel="00FC5522">
          <w:rPr>
            <w:rFonts w:ascii="Arial" w:hAnsi="Arial" w:cs="Arial"/>
            <w:color w:val="000000" w:themeColor="text1"/>
          </w:rPr>
          <w:delText xml:space="preserve">Chinese </w:delText>
        </w:r>
      </w:del>
      <w:r w:rsidR="00DD2135" w:rsidRPr="008D298E">
        <w:rPr>
          <w:rFonts w:ascii="Arial" w:hAnsi="Arial" w:cs="Arial"/>
          <w:color w:val="000000" w:themeColor="text1"/>
        </w:rPr>
        <w:t>CRC</w:t>
      </w:r>
      <w:ins w:id="314" w:author="Andreae, Emily A" w:date="2020-01-17T08:04:00Z">
        <w:r w:rsidR="00FC5522">
          <w:rPr>
            <w:rFonts w:ascii="Arial" w:hAnsi="Arial" w:cs="Arial"/>
            <w:color w:val="000000" w:themeColor="text1"/>
          </w:rPr>
          <w:t xml:space="preserve"> samples while</w:t>
        </w:r>
      </w:ins>
      <w:del w:id="315" w:author="Andreae, Emily A" w:date="2020-01-17T08:04:00Z">
        <w:r w:rsidR="00DD2135" w:rsidRPr="008D298E" w:rsidDel="00FC5522">
          <w:rPr>
            <w:rFonts w:ascii="Arial" w:hAnsi="Arial" w:cs="Arial"/>
            <w:color w:val="000000" w:themeColor="text1"/>
          </w:rPr>
          <w:delText>,</w:delText>
        </w:r>
      </w:del>
      <w:r w:rsidR="00DD2135" w:rsidRPr="008D298E">
        <w:rPr>
          <w:rFonts w:ascii="Arial" w:hAnsi="Arial" w:cs="Arial"/>
          <w:color w:val="000000" w:themeColor="text1"/>
        </w:rPr>
        <w:t xml:space="preserve"> </w:t>
      </w:r>
      <w:r w:rsidR="00DD2135" w:rsidRPr="00BE4E15">
        <w:rPr>
          <w:rFonts w:ascii="Arial" w:hAnsi="Arial" w:cs="Arial"/>
          <w:i/>
          <w:color w:val="000000" w:themeColor="text1"/>
        </w:rPr>
        <w:t>MICA</w:t>
      </w:r>
      <w:r w:rsidR="00CB4821" w:rsidRPr="00BE4E15">
        <w:rPr>
          <w:rFonts w:ascii="Arial" w:hAnsi="Arial" w:cs="Arial"/>
          <w:i/>
          <w:color w:val="000000" w:themeColor="text1"/>
        </w:rPr>
        <w:t xml:space="preserve"> </w:t>
      </w:r>
      <w:r w:rsidR="00DD2135" w:rsidRPr="00BE4E15">
        <w:rPr>
          <w:rFonts w:ascii="Arial" w:hAnsi="Arial" w:cs="Arial"/>
          <w:i/>
          <w:color w:val="000000" w:themeColor="text1"/>
        </w:rPr>
        <w:t>*009:02</w:t>
      </w:r>
      <w:r w:rsidR="00DD2135" w:rsidRPr="008D298E">
        <w:rPr>
          <w:rFonts w:ascii="Arial" w:hAnsi="Arial" w:cs="Arial"/>
          <w:color w:val="000000" w:themeColor="text1"/>
        </w:rPr>
        <w:t xml:space="preserve">, </w:t>
      </w:r>
      <w:r w:rsidR="00DD2135" w:rsidRPr="00BE4E15">
        <w:rPr>
          <w:rFonts w:ascii="Arial" w:hAnsi="Arial" w:cs="Arial"/>
          <w:i/>
          <w:color w:val="000000" w:themeColor="text1"/>
        </w:rPr>
        <w:t>*018:01</w:t>
      </w:r>
      <w:r w:rsidR="00DD2135" w:rsidRPr="008D298E">
        <w:rPr>
          <w:rFonts w:ascii="Arial" w:hAnsi="Arial" w:cs="Arial"/>
          <w:color w:val="000000" w:themeColor="text1"/>
        </w:rPr>
        <w:t xml:space="preserve">, and </w:t>
      </w:r>
      <w:r w:rsidR="00DD2135" w:rsidRPr="00BE4E15">
        <w:rPr>
          <w:rFonts w:ascii="Arial" w:hAnsi="Arial" w:cs="Arial"/>
          <w:i/>
          <w:color w:val="000000" w:themeColor="text1"/>
        </w:rPr>
        <w:t>*033</w:t>
      </w:r>
      <w:r w:rsidR="00DD2135" w:rsidRPr="008D298E">
        <w:rPr>
          <w:rFonts w:ascii="Arial" w:hAnsi="Arial" w:cs="Arial"/>
          <w:color w:val="000000" w:themeColor="text1"/>
        </w:rPr>
        <w:t xml:space="preserve"> </w:t>
      </w:r>
      <w:r w:rsidR="00193B83" w:rsidRPr="008D298E">
        <w:rPr>
          <w:rFonts w:ascii="Arial" w:hAnsi="Arial" w:cs="Arial"/>
          <w:color w:val="000000" w:themeColor="text1"/>
        </w:rPr>
        <w:t>only occurred</w:t>
      </w:r>
      <w:r w:rsidR="00CB4821" w:rsidRPr="008D298E">
        <w:rPr>
          <w:rFonts w:ascii="Arial" w:hAnsi="Arial" w:cs="Arial"/>
          <w:color w:val="000000" w:themeColor="text1"/>
        </w:rPr>
        <w:t xml:space="preserve"> </w:t>
      </w:r>
      <w:r w:rsidR="00DD2135" w:rsidRPr="008D298E">
        <w:rPr>
          <w:rFonts w:ascii="Arial" w:hAnsi="Arial" w:cs="Arial"/>
          <w:color w:val="000000" w:themeColor="text1"/>
        </w:rPr>
        <w:t xml:space="preserve">in </w:t>
      </w:r>
      <w:del w:id="316" w:author="Andreae, Emily A" w:date="2020-01-17T08:04:00Z">
        <w:r w:rsidR="00B756DE" w:rsidRPr="008D298E" w:rsidDel="00FC5522">
          <w:rPr>
            <w:rFonts w:ascii="Arial" w:hAnsi="Arial" w:cs="Arial"/>
            <w:color w:val="000000" w:themeColor="text1"/>
          </w:rPr>
          <w:delText>Chinese</w:delText>
        </w:r>
        <w:r w:rsidR="00CB4821" w:rsidRPr="008D298E" w:rsidDel="00FC5522">
          <w:rPr>
            <w:rFonts w:ascii="Arial" w:hAnsi="Arial" w:cs="Arial"/>
            <w:color w:val="000000" w:themeColor="text1"/>
          </w:rPr>
          <w:delText xml:space="preserve"> </w:delText>
        </w:r>
      </w:del>
      <w:r w:rsidR="00DD2135" w:rsidRPr="008D298E">
        <w:rPr>
          <w:rFonts w:ascii="Arial" w:hAnsi="Arial" w:cs="Arial"/>
          <w:color w:val="000000" w:themeColor="text1"/>
        </w:rPr>
        <w:t>controls.</w:t>
      </w:r>
      <w:r w:rsidR="00CB4821" w:rsidRPr="008D298E">
        <w:rPr>
          <w:rFonts w:ascii="Arial" w:hAnsi="Arial" w:cs="Arial"/>
          <w:color w:val="000000" w:themeColor="text1"/>
        </w:rPr>
        <w:t xml:space="preserve"> </w:t>
      </w:r>
      <w:ins w:id="317" w:author="Andreae, Emily A" w:date="2020-01-17T08:05:00Z">
        <w:r w:rsidR="00FC5522">
          <w:rPr>
            <w:rFonts w:ascii="Arial" w:hAnsi="Arial" w:cs="Arial"/>
            <w:color w:val="000000" w:themeColor="text1"/>
          </w:rPr>
          <w:t xml:space="preserve">Frequency analysis revealed that </w:t>
        </w:r>
      </w:ins>
      <w:commentRangeStart w:id="318"/>
      <w:r w:rsidR="00F7406B" w:rsidRPr="00BE4E15">
        <w:rPr>
          <w:rFonts w:ascii="Arial" w:hAnsi="Arial" w:cs="Arial"/>
          <w:i/>
          <w:color w:val="000000" w:themeColor="text1"/>
        </w:rPr>
        <w:t>MICA</w:t>
      </w:r>
      <w:r w:rsidR="00CB4821" w:rsidRPr="00BE4E15">
        <w:rPr>
          <w:rFonts w:ascii="Arial" w:hAnsi="Arial" w:cs="Arial"/>
          <w:i/>
          <w:color w:val="000000" w:themeColor="text1"/>
        </w:rPr>
        <w:t xml:space="preserve"> </w:t>
      </w:r>
      <w:r w:rsidR="00F7406B" w:rsidRPr="00BE4E15">
        <w:rPr>
          <w:rFonts w:ascii="Arial" w:hAnsi="Arial" w:cs="Arial"/>
          <w:i/>
          <w:color w:val="000000" w:themeColor="text1"/>
        </w:rPr>
        <w:t>*009:01</w:t>
      </w:r>
      <w:r w:rsidR="00F7406B" w:rsidRPr="008D298E">
        <w:rPr>
          <w:rFonts w:ascii="Arial" w:hAnsi="Arial" w:cs="Arial"/>
          <w:color w:val="000000" w:themeColor="text1"/>
        </w:rPr>
        <w:t xml:space="preserve"> or </w:t>
      </w:r>
      <w:r w:rsidR="00F7406B" w:rsidRPr="00BE4E15">
        <w:rPr>
          <w:rFonts w:ascii="Arial" w:hAnsi="Arial" w:cs="Arial"/>
          <w:i/>
          <w:color w:val="000000" w:themeColor="text1"/>
        </w:rPr>
        <w:t>*049</w:t>
      </w:r>
      <w:r w:rsidR="00F7406B" w:rsidRPr="008D298E">
        <w:rPr>
          <w:rFonts w:ascii="Arial" w:hAnsi="Arial" w:cs="Arial"/>
          <w:color w:val="000000" w:themeColor="text1"/>
        </w:rPr>
        <w:t xml:space="preserve"> </w:t>
      </w:r>
      <w:commentRangeEnd w:id="318"/>
      <w:r w:rsidR="00D5152E">
        <w:rPr>
          <w:rStyle w:val="CommentReference"/>
        </w:rPr>
        <w:commentReference w:id="318"/>
      </w:r>
      <w:r w:rsidR="00F7406B" w:rsidRPr="008D298E">
        <w:rPr>
          <w:rFonts w:ascii="Arial" w:hAnsi="Arial" w:cs="Arial"/>
          <w:color w:val="000000" w:themeColor="text1"/>
        </w:rPr>
        <w:t>w</w:t>
      </w:r>
      <w:ins w:id="319" w:author="Andreae, Emily A" w:date="2020-01-17T08:05:00Z">
        <w:r w:rsidR="00FC5522">
          <w:rPr>
            <w:rFonts w:ascii="Arial" w:hAnsi="Arial" w:cs="Arial"/>
            <w:color w:val="000000" w:themeColor="text1"/>
          </w:rPr>
          <w:t>ere</w:t>
        </w:r>
      </w:ins>
      <w:del w:id="320" w:author="Andreae, Emily A" w:date="2020-01-17T08:05:00Z">
        <w:r w:rsidR="00F7406B" w:rsidRPr="008D298E" w:rsidDel="00FC5522">
          <w:rPr>
            <w:rFonts w:ascii="Arial" w:hAnsi="Arial" w:cs="Arial"/>
            <w:color w:val="000000" w:themeColor="text1"/>
          </w:rPr>
          <w:delText>as</w:delText>
        </w:r>
      </w:del>
      <w:r w:rsidR="00F7406B" w:rsidRPr="008D298E">
        <w:rPr>
          <w:rFonts w:ascii="Arial" w:hAnsi="Arial" w:cs="Arial"/>
          <w:color w:val="000000" w:themeColor="text1"/>
        </w:rPr>
        <w:t xml:space="preserve"> </w:t>
      </w:r>
      <w:r w:rsidR="009B234A" w:rsidRPr="008D298E">
        <w:rPr>
          <w:rFonts w:ascii="Arial" w:hAnsi="Arial" w:cs="Arial"/>
          <w:color w:val="000000" w:themeColor="text1"/>
        </w:rPr>
        <w:t>significant</w:t>
      </w:r>
      <w:ins w:id="321" w:author="Andreae, Emily A" w:date="2020-01-17T08:05:00Z">
        <w:r w:rsidR="00FC5522">
          <w:rPr>
            <w:rFonts w:ascii="Arial" w:hAnsi="Arial" w:cs="Arial"/>
            <w:color w:val="000000" w:themeColor="text1"/>
          </w:rPr>
          <w:t>ly</w:t>
        </w:r>
      </w:ins>
      <w:r w:rsidR="009B234A" w:rsidRPr="008D298E">
        <w:rPr>
          <w:rFonts w:ascii="Arial" w:hAnsi="Arial" w:cs="Arial"/>
          <w:color w:val="000000" w:themeColor="text1"/>
        </w:rPr>
        <w:t xml:space="preserve"> decreased </w:t>
      </w:r>
      <w:r w:rsidR="00F7406B" w:rsidRPr="008D298E">
        <w:rPr>
          <w:rFonts w:ascii="Arial" w:hAnsi="Arial" w:cs="Arial"/>
          <w:color w:val="000000" w:themeColor="text1"/>
        </w:rPr>
        <w:t xml:space="preserve">in CRC </w:t>
      </w:r>
      <w:ins w:id="322" w:author="Andreae, Emily A" w:date="2020-01-17T08:15:00Z">
        <w:r w:rsidR="00D5152E">
          <w:rPr>
            <w:rFonts w:ascii="Arial" w:hAnsi="Arial" w:cs="Arial"/>
            <w:color w:val="000000" w:themeColor="text1"/>
          </w:rPr>
          <w:t xml:space="preserve">compared to control samples </w:t>
        </w:r>
      </w:ins>
      <w:r w:rsidR="00F7406B" w:rsidRPr="008D298E">
        <w:rPr>
          <w:rFonts w:ascii="Arial" w:hAnsi="Arial" w:cs="Arial"/>
          <w:color w:val="000000" w:themeColor="text1"/>
        </w:rPr>
        <w:t>(</w:t>
      </w:r>
      <w:r w:rsidR="00671AF7" w:rsidRPr="008D298E">
        <w:rPr>
          <w:rFonts w:ascii="Arial" w:hAnsi="Arial" w:cs="Arial"/>
          <w:color w:val="000000" w:themeColor="text1"/>
        </w:rPr>
        <w:t xml:space="preserve">p= 0.0041, </w:t>
      </w:r>
      <w:ins w:id="323" w:author="Andreae, Emily A" w:date="2020-01-17T08:06:00Z">
        <w:r w:rsidR="00FC5522">
          <w:rPr>
            <w:rFonts w:ascii="Arial" w:hAnsi="Arial" w:cs="Arial"/>
            <w:color w:val="000000" w:themeColor="text1"/>
          </w:rPr>
          <w:t xml:space="preserve">(odds ratio) </w:t>
        </w:r>
      </w:ins>
      <w:r w:rsidR="00671AF7" w:rsidRPr="008D298E">
        <w:rPr>
          <w:rFonts w:ascii="Arial" w:hAnsi="Arial" w:cs="Arial"/>
          <w:color w:val="000000" w:themeColor="text1"/>
        </w:rPr>
        <w:t xml:space="preserve">OR= 0.35, </w:t>
      </w:r>
      <w:r w:rsidR="00F7406B" w:rsidRPr="008D298E">
        <w:rPr>
          <w:rFonts w:ascii="Arial" w:hAnsi="Arial" w:cs="Arial"/>
          <w:color w:val="000000" w:themeColor="text1"/>
        </w:rPr>
        <w:t xml:space="preserve">Table 1). </w:t>
      </w:r>
    </w:p>
    <w:p w14:paraId="25B08D85" w14:textId="77777777" w:rsidR="00F94888" w:rsidRPr="008D298E" w:rsidRDefault="00F94888" w:rsidP="00F94888">
      <w:pPr>
        <w:contextualSpacing/>
        <w:jc w:val="both"/>
        <w:rPr>
          <w:rFonts w:ascii="Arial" w:hAnsi="Arial" w:cs="Arial"/>
          <w:color w:val="000000" w:themeColor="text1"/>
        </w:rPr>
      </w:pPr>
    </w:p>
    <w:p w14:paraId="070F11FF" w14:textId="7FBB6736" w:rsidR="00EC026F" w:rsidRPr="008D298E" w:rsidRDefault="009704C1" w:rsidP="00F94888">
      <w:pPr>
        <w:contextualSpacing/>
        <w:rPr>
          <w:rFonts w:ascii="Arial" w:hAnsi="Arial" w:cs="Arial"/>
          <w:b/>
          <w:color w:val="000000" w:themeColor="text1"/>
        </w:rPr>
      </w:pPr>
      <w:r w:rsidRPr="008D298E">
        <w:rPr>
          <w:rFonts w:ascii="Arial" w:hAnsi="Arial" w:cs="Arial"/>
          <w:b/>
          <w:color w:val="000000" w:themeColor="text1"/>
        </w:rPr>
        <w:t>Association of</w:t>
      </w:r>
      <w:r w:rsidR="00B62525" w:rsidRPr="008D298E">
        <w:rPr>
          <w:rFonts w:ascii="Arial" w:hAnsi="Arial" w:cs="Arial"/>
          <w:b/>
          <w:color w:val="000000" w:themeColor="text1"/>
        </w:rPr>
        <w:t xml:space="preserve"> MICA</w:t>
      </w:r>
      <w:r w:rsidRPr="008D298E">
        <w:rPr>
          <w:rFonts w:ascii="Arial" w:hAnsi="Arial" w:cs="Arial"/>
          <w:b/>
          <w:color w:val="000000" w:themeColor="text1"/>
        </w:rPr>
        <w:t xml:space="preserve"> alleles with </w:t>
      </w:r>
      <w:ins w:id="324" w:author="Andreae, Emily A" w:date="2020-01-17T08:21:00Z">
        <w:r w:rsidR="005465B5">
          <w:rPr>
            <w:rFonts w:ascii="Arial" w:hAnsi="Arial" w:cs="Arial"/>
            <w:b/>
            <w:color w:val="000000" w:themeColor="text1"/>
          </w:rPr>
          <w:t xml:space="preserve">driver gene mutations and </w:t>
        </w:r>
      </w:ins>
      <w:r w:rsidRPr="008D298E">
        <w:rPr>
          <w:rFonts w:ascii="Arial" w:hAnsi="Arial" w:cs="Arial"/>
          <w:b/>
          <w:color w:val="000000" w:themeColor="text1"/>
        </w:rPr>
        <w:t>molecular typing of CRC</w:t>
      </w:r>
    </w:p>
    <w:p w14:paraId="65E9B6FB" w14:textId="3134F60A" w:rsidR="00E678B4" w:rsidRDefault="005465B5" w:rsidP="00F94888">
      <w:pPr>
        <w:contextualSpacing/>
        <w:jc w:val="both"/>
        <w:rPr>
          <w:rFonts w:ascii="Arial" w:hAnsi="Arial" w:cs="Arial"/>
          <w:color w:val="000000" w:themeColor="text1"/>
        </w:rPr>
      </w:pPr>
      <w:commentRangeStart w:id="325"/>
      <w:ins w:id="326" w:author="Andreae, Emily A" w:date="2020-01-17T08:22:00Z">
        <w:r>
          <w:rPr>
            <w:rFonts w:ascii="Arial" w:hAnsi="Arial" w:cs="Arial"/>
            <w:color w:val="000000" w:themeColor="text1"/>
          </w:rPr>
          <w:t xml:space="preserve">Preliminary association analysis of </w:t>
        </w:r>
        <w:r w:rsidRPr="005465B5">
          <w:rPr>
            <w:rFonts w:ascii="Arial" w:hAnsi="Arial" w:cs="Arial"/>
            <w:i/>
            <w:color w:val="000000" w:themeColor="text1"/>
          </w:rPr>
          <w:t>MICA</w:t>
        </w:r>
        <w:r>
          <w:rPr>
            <w:rFonts w:ascii="Arial" w:hAnsi="Arial" w:cs="Arial"/>
            <w:color w:val="000000" w:themeColor="text1"/>
          </w:rPr>
          <w:t xml:space="preserve"> </w:t>
        </w:r>
      </w:ins>
      <w:ins w:id="327" w:author="Andreae, Emily A" w:date="2020-01-17T08:54:00Z">
        <w:r w:rsidR="005473E4">
          <w:rPr>
            <w:rFonts w:ascii="Arial" w:hAnsi="Arial" w:cs="Arial"/>
            <w:color w:val="000000" w:themeColor="text1"/>
          </w:rPr>
          <w:t xml:space="preserve">codon 295 </w:t>
        </w:r>
      </w:ins>
      <w:ins w:id="328" w:author="Andreae, Emily A" w:date="2020-01-17T08:55:00Z">
        <w:r w:rsidR="005473E4">
          <w:rPr>
            <w:rFonts w:ascii="Arial" w:hAnsi="Arial" w:cs="Arial"/>
            <w:color w:val="000000" w:themeColor="text1"/>
          </w:rPr>
          <w:t xml:space="preserve">polymorphisms </w:t>
        </w:r>
      </w:ins>
      <w:ins w:id="329" w:author="Andreae, Emily A" w:date="2020-01-17T08:54:00Z">
        <w:r w:rsidR="005473E4">
          <w:rPr>
            <w:rFonts w:ascii="Arial" w:hAnsi="Arial" w:cs="Arial"/>
            <w:color w:val="000000" w:themeColor="text1"/>
          </w:rPr>
          <w:t xml:space="preserve">and </w:t>
        </w:r>
      </w:ins>
      <w:ins w:id="330" w:author="Andreae, Emily A" w:date="2020-01-17T08:22:00Z">
        <w:r>
          <w:rPr>
            <w:rFonts w:ascii="Arial" w:hAnsi="Arial" w:cs="Arial"/>
            <w:color w:val="000000" w:themeColor="text1"/>
          </w:rPr>
          <w:t xml:space="preserve">alleles to driver gene mutations, specifically KRAS codon 12 mutation, in CRC samples indicated that </w:t>
        </w:r>
      </w:ins>
      <w:ins w:id="331" w:author="Andreae, Emily A" w:date="2020-01-17T08:24:00Z">
        <w:r w:rsidRPr="005465B5">
          <w:rPr>
            <w:rFonts w:ascii="Arial" w:hAnsi="Arial" w:cs="Arial"/>
            <w:i/>
            <w:color w:val="000000" w:themeColor="text1"/>
          </w:rPr>
          <w:t>MICA *012:01</w:t>
        </w:r>
        <w:r>
          <w:rPr>
            <w:rFonts w:ascii="Arial" w:hAnsi="Arial" w:cs="Arial"/>
            <w:color w:val="000000" w:themeColor="text1"/>
          </w:rPr>
          <w:t xml:space="preserve"> was significantly associated with an increased OR for KRAS codon 12 mutation</w:t>
        </w:r>
      </w:ins>
      <w:ins w:id="332" w:author="Andreae, Emily A" w:date="2020-01-17T08:27:00Z">
        <w:r>
          <w:rPr>
            <w:rFonts w:ascii="Arial" w:hAnsi="Arial" w:cs="Arial"/>
            <w:color w:val="000000" w:themeColor="text1"/>
          </w:rPr>
          <w:t xml:space="preserve"> (</w:t>
        </w:r>
      </w:ins>
      <w:ins w:id="333" w:author="Andreae, Emily A" w:date="2020-01-17T09:40:00Z">
        <w:r w:rsidR="00EA641E">
          <w:rPr>
            <w:rFonts w:ascii="Arial" w:hAnsi="Arial" w:cs="Arial"/>
            <w:color w:val="000000" w:themeColor="text1"/>
          </w:rPr>
          <w:t xml:space="preserve">p=0.027, OR=3.33, </w:t>
        </w:r>
      </w:ins>
      <w:ins w:id="334" w:author="Andreae, Emily A" w:date="2020-01-17T08:27:00Z">
        <w:r>
          <w:rPr>
            <w:rFonts w:ascii="Arial" w:hAnsi="Arial" w:cs="Arial"/>
            <w:color w:val="000000" w:themeColor="text1"/>
          </w:rPr>
          <w:t>Table 2</w:t>
        </w:r>
      </w:ins>
      <w:ins w:id="335" w:author="Andreae, Emily A" w:date="2020-01-17T08:36:00Z">
        <w:r w:rsidR="00995492">
          <w:rPr>
            <w:rFonts w:ascii="Arial" w:hAnsi="Arial" w:cs="Arial"/>
            <w:color w:val="000000" w:themeColor="text1"/>
          </w:rPr>
          <w:t>, Suppl. Table S1</w:t>
        </w:r>
      </w:ins>
      <w:ins w:id="336" w:author="Andreae, Emily A" w:date="2020-01-17T08:27:00Z">
        <w:r>
          <w:rPr>
            <w:rFonts w:ascii="Arial" w:hAnsi="Arial" w:cs="Arial"/>
            <w:color w:val="000000" w:themeColor="text1"/>
          </w:rPr>
          <w:t>)</w:t>
        </w:r>
      </w:ins>
      <w:ins w:id="337" w:author="Andreae, Emily A" w:date="2020-01-17T08:24:00Z">
        <w:r>
          <w:rPr>
            <w:rFonts w:ascii="Arial" w:hAnsi="Arial" w:cs="Arial"/>
            <w:color w:val="000000" w:themeColor="text1"/>
          </w:rPr>
          <w:t xml:space="preserve">. </w:t>
        </w:r>
      </w:ins>
      <w:commentRangeEnd w:id="325"/>
      <w:ins w:id="338" w:author="Andreae, Emily A" w:date="2020-01-17T08:41:00Z">
        <w:r w:rsidR="00E7726B">
          <w:rPr>
            <w:rStyle w:val="CommentReference"/>
          </w:rPr>
          <w:commentReference w:id="325"/>
        </w:r>
      </w:ins>
      <w:ins w:id="339" w:author="Andreae, Emily A" w:date="2020-01-17T08:24:00Z">
        <w:r>
          <w:rPr>
            <w:rFonts w:ascii="Arial" w:hAnsi="Arial" w:cs="Arial"/>
            <w:color w:val="000000" w:themeColor="text1"/>
          </w:rPr>
          <w:t xml:space="preserve">Stratification of CRC samples by </w:t>
        </w:r>
      </w:ins>
      <w:ins w:id="340" w:author="Andreae, Emily A" w:date="2020-01-17T08:26:00Z">
        <w:r>
          <w:rPr>
            <w:rFonts w:ascii="Arial" w:hAnsi="Arial" w:cs="Arial"/>
            <w:color w:val="000000" w:themeColor="text1"/>
          </w:rPr>
          <w:t>c</w:t>
        </w:r>
      </w:ins>
      <w:del w:id="341" w:author="Andreae, Emily A" w:date="2020-01-17T08:26:00Z">
        <w:r w:rsidR="00C5130A" w:rsidRPr="005465B5" w:rsidDel="005465B5">
          <w:rPr>
            <w:rFonts w:ascii="Arial" w:hAnsi="Arial" w:cs="Arial"/>
            <w:color w:val="000000" w:themeColor="text1"/>
          </w:rPr>
          <w:delText>C</w:delText>
        </w:r>
      </w:del>
      <w:r w:rsidR="00C5130A" w:rsidRPr="005465B5">
        <w:rPr>
          <w:rFonts w:ascii="Arial" w:hAnsi="Arial" w:cs="Arial"/>
          <w:color w:val="000000" w:themeColor="text1"/>
        </w:rPr>
        <w:t>hromatin</w:t>
      </w:r>
      <w:r w:rsidR="00C5130A" w:rsidRPr="008D298E">
        <w:rPr>
          <w:rFonts w:ascii="Arial" w:hAnsi="Arial" w:cs="Arial"/>
          <w:color w:val="000000" w:themeColor="text1"/>
        </w:rPr>
        <w:t xml:space="preserve"> instability (CIN) and microsatellite </w:t>
      </w:r>
      <w:r w:rsidR="00FD610B" w:rsidRPr="008D298E">
        <w:rPr>
          <w:rFonts w:ascii="Arial" w:hAnsi="Arial" w:cs="Arial"/>
          <w:color w:val="000000" w:themeColor="text1"/>
        </w:rPr>
        <w:t>instability</w:t>
      </w:r>
      <w:r w:rsidR="00CB4821" w:rsidRPr="008D298E">
        <w:rPr>
          <w:rFonts w:ascii="Arial" w:hAnsi="Arial" w:cs="Arial"/>
          <w:color w:val="000000" w:themeColor="text1"/>
        </w:rPr>
        <w:t xml:space="preserve"> </w:t>
      </w:r>
      <w:r w:rsidR="00C5130A" w:rsidRPr="008D298E">
        <w:rPr>
          <w:rFonts w:ascii="Arial" w:hAnsi="Arial" w:cs="Arial"/>
          <w:color w:val="000000" w:themeColor="text1"/>
        </w:rPr>
        <w:t xml:space="preserve">(MSI) </w:t>
      </w:r>
      <w:ins w:id="342" w:author="Andreae, Emily A" w:date="2020-01-17T08:26:00Z">
        <w:r>
          <w:rPr>
            <w:rFonts w:ascii="Arial" w:hAnsi="Arial" w:cs="Arial"/>
            <w:color w:val="000000" w:themeColor="text1"/>
          </w:rPr>
          <w:t xml:space="preserve">revealed </w:t>
        </w:r>
      </w:ins>
      <w:del w:id="343" w:author="Andreae, Emily A" w:date="2020-01-17T08:26:00Z">
        <w:r w:rsidR="00C5130A" w:rsidRPr="008D298E" w:rsidDel="005465B5">
          <w:rPr>
            <w:rFonts w:ascii="Arial" w:hAnsi="Arial" w:cs="Arial"/>
            <w:color w:val="000000" w:themeColor="text1"/>
          </w:rPr>
          <w:delText xml:space="preserve">can induce the occurrence of CRC. </w:delText>
        </w:r>
        <w:r w:rsidR="00E678B4" w:rsidRPr="008D298E" w:rsidDel="005465B5">
          <w:rPr>
            <w:rFonts w:ascii="Arial" w:hAnsi="Arial" w:cs="Arial"/>
            <w:color w:val="000000" w:themeColor="text1"/>
          </w:rPr>
          <w:delText xml:space="preserve">Stratification analysis found </w:delText>
        </w:r>
      </w:del>
      <w:r w:rsidR="00E678B4" w:rsidRPr="008D298E">
        <w:rPr>
          <w:rFonts w:ascii="Arial" w:hAnsi="Arial" w:cs="Arial"/>
          <w:color w:val="000000" w:themeColor="text1"/>
        </w:rPr>
        <w:t xml:space="preserve">that </w:t>
      </w:r>
      <w:del w:id="344" w:author="Andreae, Emily A" w:date="2020-01-17T08:27:00Z">
        <w:r w:rsidR="00E678B4" w:rsidRPr="008D298E" w:rsidDel="005465B5">
          <w:rPr>
            <w:rFonts w:ascii="Arial" w:hAnsi="Arial" w:cs="Arial"/>
            <w:color w:val="000000" w:themeColor="text1"/>
          </w:rPr>
          <w:delText xml:space="preserve">the </w:delText>
        </w:r>
      </w:del>
      <w:del w:id="345" w:author="Andreae, Emily A" w:date="2020-01-17T08:30:00Z">
        <w:r w:rsidR="00E678B4" w:rsidRPr="008D298E" w:rsidDel="00995492">
          <w:rPr>
            <w:rFonts w:ascii="Arial" w:hAnsi="Arial" w:cs="Arial"/>
            <w:color w:val="000000" w:themeColor="text1"/>
          </w:rPr>
          <w:delText xml:space="preserve">codon 295 and </w:delText>
        </w:r>
      </w:del>
      <w:ins w:id="346" w:author="Andreae, Emily A" w:date="2020-01-17T09:03:00Z">
        <w:r w:rsidR="00ED258E" w:rsidRPr="008D298E">
          <w:rPr>
            <w:rFonts w:ascii="Arial" w:hAnsi="Arial" w:cs="Arial"/>
            <w:color w:val="000000" w:themeColor="text1"/>
          </w:rPr>
          <w:t xml:space="preserve">codon 295 </w:t>
        </w:r>
        <w:r w:rsidR="00ED258E" w:rsidRPr="00A34B81">
          <w:rPr>
            <w:rFonts w:ascii="Arial" w:hAnsi="Arial" w:cs="Arial"/>
            <w:i/>
            <w:color w:val="000000" w:themeColor="text1"/>
          </w:rPr>
          <w:t>MICA</w:t>
        </w:r>
        <w:r w:rsidR="00ED258E">
          <w:rPr>
            <w:rFonts w:ascii="Arial" w:hAnsi="Arial" w:cs="Arial"/>
            <w:color w:val="000000" w:themeColor="text1"/>
          </w:rPr>
          <w:t xml:space="preserve"> polymorphisms</w:t>
        </w:r>
        <w:r w:rsidR="00ED258E" w:rsidRPr="00BE4E15">
          <w:rPr>
            <w:rFonts w:ascii="Arial" w:hAnsi="Arial" w:cs="Arial"/>
            <w:color w:val="000000" w:themeColor="text1"/>
          </w:rPr>
          <w:t xml:space="preserve"> </w:t>
        </w:r>
      </w:ins>
      <w:ins w:id="347" w:author="Andreae, Emily A" w:date="2020-01-17T09:04:00Z">
        <w:r w:rsidR="00ED258E" w:rsidRPr="00BE4E15">
          <w:rPr>
            <w:rFonts w:ascii="Arial" w:hAnsi="Arial" w:cs="Arial"/>
            <w:color w:val="000000" w:themeColor="text1"/>
          </w:rPr>
          <w:t>and</w:t>
        </w:r>
        <w:r w:rsidR="00ED258E">
          <w:rPr>
            <w:rFonts w:ascii="Arial" w:hAnsi="Arial" w:cs="Arial"/>
            <w:i/>
            <w:color w:val="000000" w:themeColor="text1"/>
          </w:rPr>
          <w:t xml:space="preserve"> </w:t>
        </w:r>
      </w:ins>
      <w:r w:rsidR="00E678B4" w:rsidRPr="00BE4E15">
        <w:rPr>
          <w:rFonts w:ascii="Arial" w:hAnsi="Arial" w:cs="Arial"/>
          <w:i/>
          <w:color w:val="000000" w:themeColor="text1"/>
        </w:rPr>
        <w:t xml:space="preserve">MICA </w:t>
      </w:r>
      <w:ins w:id="348" w:author="Andreae, Emily A" w:date="2020-01-17T08:30:00Z">
        <w:r w:rsidR="00995492" w:rsidRPr="00BE4E15">
          <w:rPr>
            <w:rFonts w:ascii="Arial" w:hAnsi="Arial" w:cs="Arial"/>
            <w:i/>
          </w:rPr>
          <w:t>*012:01</w:t>
        </w:r>
      </w:ins>
      <w:ins w:id="349" w:author="Andreae, Emily A" w:date="2020-01-17T08:31:00Z">
        <w:r w:rsidR="00995492">
          <w:rPr>
            <w:rFonts w:ascii="Arial" w:hAnsi="Arial" w:cs="Arial"/>
          </w:rPr>
          <w:t xml:space="preserve"> </w:t>
        </w:r>
      </w:ins>
      <w:del w:id="350" w:author="Andreae, Emily A" w:date="2020-01-17T08:30:00Z">
        <w:r w:rsidR="00E678B4" w:rsidRPr="00995492" w:rsidDel="00995492">
          <w:rPr>
            <w:rFonts w:ascii="Arial" w:hAnsi="Arial" w:cs="Arial"/>
            <w:color w:val="000000" w:themeColor="text1"/>
          </w:rPr>
          <w:delText>alleles</w:delText>
        </w:r>
        <w:r w:rsidR="00E678B4" w:rsidRPr="008D298E" w:rsidDel="00995492">
          <w:rPr>
            <w:rFonts w:ascii="Arial" w:hAnsi="Arial" w:cs="Arial"/>
            <w:color w:val="000000" w:themeColor="text1"/>
          </w:rPr>
          <w:delText xml:space="preserve"> </w:delText>
        </w:r>
      </w:del>
      <w:ins w:id="351" w:author="Andreae, Emily A" w:date="2020-01-17T08:27:00Z">
        <w:r>
          <w:rPr>
            <w:rFonts w:ascii="Arial" w:hAnsi="Arial" w:cs="Arial"/>
            <w:color w:val="000000" w:themeColor="text1"/>
          </w:rPr>
          <w:t xml:space="preserve">were </w:t>
        </w:r>
      </w:ins>
      <w:r w:rsidR="00E678B4" w:rsidRPr="008D298E">
        <w:rPr>
          <w:rFonts w:ascii="Arial" w:hAnsi="Arial" w:cs="Arial"/>
          <w:color w:val="000000" w:themeColor="text1"/>
        </w:rPr>
        <w:t xml:space="preserve">associated with </w:t>
      </w:r>
      <w:del w:id="352" w:author="Andreae, Emily A" w:date="2020-01-17T08:27:00Z">
        <w:r w:rsidR="00E678B4" w:rsidRPr="008D298E" w:rsidDel="005465B5">
          <w:rPr>
            <w:rFonts w:ascii="Arial" w:hAnsi="Arial" w:cs="Arial"/>
            <w:color w:val="000000" w:themeColor="text1"/>
          </w:rPr>
          <w:delText xml:space="preserve">the </w:delText>
        </w:r>
      </w:del>
      <w:r w:rsidR="00E678B4" w:rsidRPr="008D298E">
        <w:rPr>
          <w:rFonts w:ascii="Arial" w:hAnsi="Arial" w:cs="Arial"/>
          <w:color w:val="000000" w:themeColor="text1"/>
        </w:rPr>
        <w:t>molecular typing of CRC</w:t>
      </w:r>
      <w:ins w:id="353" w:author="Andreae, Emily A" w:date="2020-01-17T08:32:00Z">
        <w:r w:rsidR="00995492">
          <w:rPr>
            <w:rFonts w:ascii="Arial" w:hAnsi="Arial" w:cs="Arial"/>
            <w:color w:val="000000" w:themeColor="text1"/>
          </w:rPr>
          <w:t xml:space="preserve">; </w:t>
        </w:r>
        <w:r w:rsidR="00995492" w:rsidRPr="00BE4E15">
          <w:rPr>
            <w:rFonts w:ascii="Arial" w:hAnsi="Arial" w:cs="Arial"/>
            <w:i/>
            <w:color w:val="000000" w:themeColor="text1"/>
          </w:rPr>
          <w:t>MICA *012:01</w:t>
        </w:r>
        <w:r w:rsidR="00995492" w:rsidRPr="00995492">
          <w:rPr>
            <w:rFonts w:ascii="Arial" w:hAnsi="Arial" w:cs="Arial"/>
            <w:color w:val="000000" w:themeColor="text1"/>
          </w:rPr>
          <w:t xml:space="preserve"> was</w:t>
        </w:r>
        <w:r w:rsidR="00995492">
          <w:rPr>
            <w:rFonts w:ascii="Arial" w:hAnsi="Arial" w:cs="Arial"/>
            <w:color w:val="000000" w:themeColor="text1"/>
          </w:rPr>
          <w:t xml:space="preserve"> significantly increased in </w:t>
        </w:r>
        <w:r w:rsidR="00995492" w:rsidRPr="00995492">
          <w:rPr>
            <w:rFonts w:ascii="Arial" w:hAnsi="Arial" w:cs="Arial"/>
            <w:color w:val="000000" w:themeColor="text1"/>
          </w:rPr>
          <w:t>MSI an</w:t>
        </w:r>
        <w:r w:rsidR="00EA641E">
          <w:rPr>
            <w:rFonts w:ascii="Arial" w:hAnsi="Arial" w:cs="Arial"/>
            <w:color w:val="000000" w:themeColor="text1"/>
          </w:rPr>
          <w:t>d MSI-H type CRC (p=0.0026, OR=7.59 and p=0.046, OR=</w:t>
        </w:r>
        <w:r w:rsidR="00995492" w:rsidRPr="00995492">
          <w:rPr>
            <w:rFonts w:ascii="Arial" w:hAnsi="Arial" w:cs="Arial"/>
            <w:color w:val="000000" w:themeColor="text1"/>
          </w:rPr>
          <w:t>4.29, respectively; Table 3).</w:t>
        </w:r>
      </w:ins>
      <w:r w:rsidR="00E678B4" w:rsidRPr="008D298E">
        <w:rPr>
          <w:rFonts w:ascii="Arial" w:hAnsi="Arial" w:cs="Arial"/>
          <w:color w:val="000000" w:themeColor="text1"/>
        </w:rPr>
        <w:t xml:space="preserve"> </w:t>
      </w:r>
      <w:ins w:id="354" w:author="Andreae, Emily A" w:date="2020-01-17T08:34:00Z">
        <w:r w:rsidR="00995492">
          <w:rPr>
            <w:rFonts w:ascii="Arial" w:hAnsi="Arial" w:cs="Arial"/>
            <w:color w:val="000000" w:themeColor="text1"/>
          </w:rPr>
          <w:t xml:space="preserve">Further analysis of </w:t>
        </w:r>
        <w:r w:rsidR="00995492" w:rsidRPr="00BE4E15">
          <w:rPr>
            <w:rFonts w:ascii="Arial" w:hAnsi="Arial" w:cs="Arial"/>
            <w:color w:val="000000" w:themeColor="text1"/>
          </w:rPr>
          <w:t>MICA</w:t>
        </w:r>
        <w:r w:rsidR="00995492">
          <w:rPr>
            <w:rFonts w:ascii="Arial" w:hAnsi="Arial" w:cs="Arial"/>
            <w:color w:val="000000" w:themeColor="text1"/>
          </w:rPr>
          <w:t xml:space="preserve"> </w:t>
        </w:r>
      </w:ins>
      <w:ins w:id="355" w:author="Andreae, Emily A" w:date="2020-01-17T09:05:00Z">
        <w:r w:rsidR="00ED258E">
          <w:rPr>
            <w:rFonts w:ascii="Arial" w:hAnsi="Arial" w:cs="Arial"/>
            <w:color w:val="000000" w:themeColor="text1"/>
          </w:rPr>
          <w:t xml:space="preserve">alleles in the context of </w:t>
        </w:r>
        <w:r w:rsidR="00ED258E" w:rsidRPr="00ED258E">
          <w:rPr>
            <w:rFonts w:ascii="Arial" w:hAnsi="Arial" w:cs="Arial"/>
            <w:i/>
            <w:color w:val="000000" w:themeColor="text1"/>
          </w:rPr>
          <w:t>MICA</w:t>
        </w:r>
        <w:r w:rsidR="00ED258E">
          <w:rPr>
            <w:rFonts w:ascii="Arial" w:hAnsi="Arial" w:cs="Arial"/>
            <w:color w:val="000000" w:themeColor="text1"/>
          </w:rPr>
          <w:t xml:space="preserve"> </w:t>
        </w:r>
      </w:ins>
      <w:ins w:id="356" w:author="Andreae, Emily A" w:date="2020-01-17T08:34:00Z">
        <w:r w:rsidR="00ED258E" w:rsidRPr="00ED258E">
          <w:rPr>
            <w:rFonts w:ascii="Arial" w:hAnsi="Arial" w:cs="Arial"/>
            <w:color w:val="000000" w:themeColor="text1"/>
          </w:rPr>
          <w:t>codon</w:t>
        </w:r>
        <w:r w:rsidR="00ED258E">
          <w:rPr>
            <w:rFonts w:ascii="Arial" w:hAnsi="Arial" w:cs="Arial"/>
            <w:color w:val="000000" w:themeColor="text1"/>
          </w:rPr>
          <w:t xml:space="preserve"> 295 polymorphism</w:t>
        </w:r>
        <w:r w:rsidR="00995492">
          <w:rPr>
            <w:rFonts w:ascii="Arial" w:hAnsi="Arial" w:cs="Arial"/>
            <w:color w:val="000000" w:themeColor="text1"/>
          </w:rPr>
          <w:t xml:space="preserve"> </w:t>
        </w:r>
        <w:r w:rsidR="00ED258E">
          <w:rPr>
            <w:rFonts w:ascii="Arial" w:hAnsi="Arial" w:cs="Arial"/>
            <w:color w:val="000000" w:themeColor="text1"/>
          </w:rPr>
          <w:t>and</w:t>
        </w:r>
        <w:r w:rsidR="00995492">
          <w:rPr>
            <w:rFonts w:ascii="Arial" w:hAnsi="Arial" w:cs="Arial"/>
            <w:color w:val="000000" w:themeColor="text1"/>
          </w:rPr>
          <w:t xml:space="preserve"> CRC molecular subtype determined that </w:t>
        </w:r>
      </w:ins>
      <w:r w:rsidR="00A3484C" w:rsidRPr="00995492">
        <w:rPr>
          <w:rFonts w:ascii="Arial" w:hAnsi="Arial" w:cs="Arial"/>
          <w:color w:val="000000" w:themeColor="text1"/>
        </w:rPr>
        <w:t>A4</w:t>
      </w:r>
      <w:r w:rsidR="00A3484C" w:rsidRPr="008D298E">
        <w:rPr>
          <w:rFonts w:ascii="Arial" w:hAnsi="Arial" w:cs="Arial"/>
          <w:color w:val="000000" w:themeColor="text1"/>
        </w:rPr>
        <w:t xml:space="preserve"> w</w:t>
      </w:r>
      <w:ins w:id="357" w:author="Andreae, Emily A" w:date="2020-01-17T08:35:00Z">
        <w:r w:rsidR="00995492">
          <w:rPr>
            <w:rFonts w:ascii="Arial" w:hAnsi="Arial" w:cs="Arial"/>
            <w:color w:val="000000" w:themeColor="text1"/>
          </w:rPr>
          <w:t>as</w:t>
        </w:r>
      </w:ins>
      <w:del w:id="358" w:author="Andreae, Emily A" w:date="2020-01-17T08:35:00Z">
        <w:r w:rsidR="00A3484C" w:rsidRPr="008D298E" w:rsidDel="00995492">
          <w:rPr>
            <w:rFonts w:ascii="Arial" w:hAnsi="Arial" w:cs="Arial"/>
            <w:color w:val="000000" w:themeColor="text1"/>
          </w:rPr>
          <w:delText>ere</w:delText>
        </w:r>
      </w:del>
      <w:r w:rsidR="00A3484C" w:rsidRPr="008D298E">
        <w:rPr>
          <w:rFonts w:ascii="Arial" w:hAnsi="Arial" w:cs="Arial"/>
          <w:color w:val="000000" w:themeColor="text1"/>
        </w:rPr>
        <w:t xml:space="preserve"> significantly increased in MSI or MSI-H compared with </w:t>
      </w:r>
      <w:del w:id="359" w:author="Andreae, Emily A" w:date="2020-01-17T08:35:00Z">
        <w:r w:rsidR="00A3484C" w:rsidRPr="008D298E" w:rsidDel="00995492">
          <w:rPr>
            <w:rFonts w:ascii="Arial" w:hAnsi="Arial" w:cs="Arial"/>
            <w:color w:val="000000" w:themeColor="text1"/>
          </w:rPr>
          <w:delText xml:space="preserve">that in </w:delText>
        </w:r>
      </w:del>
      <w:r w:rsidR="00A3484C" w:rsidRPr="008D298E">
        <w:rPr>
          <w:rFonts w:ascii="Arial" w:hAnsi="Arial" w:cs="Arial"/>
          <w:color w:val="000000" w:themeColor="text1"/>
        </w:rPr>
        <w:t>CIN</w:t>
      </w:r>
      <w:r w:rsidR="00B94B7E" w:rsidRPr="008D298E">
        <w:rPr>
          <w:rFonts w:ascii="Arial" w:hAnsi="Arial" w:cs="Arial"/>
          <w:color w:val="000000" w:themeColor="text1"/>
        </w:rPr>
        <w:t xml:space="preserve"> (</w:t>
      </w:r>
      <w:r w:rsidR="00CA6954" w:rsidRPr="008D298E">
        <w:rPr>
          <w:rFonts w:ascii="Arial" w:hAnsi="Arial" w:cs="Arial"/>
          <w:color w:val="000000" w:themeColor="text1"/>
        </w:rPr>
        <w:t xml:space="preserve">p= 0.011 and </w:t>
      </w:r>
      <w:ins w:id="360" w:author="Andreae, Emily A" w:date="2020-01-17T08:35:00Z">
        <w:r w:rsidR="00995492">
          <w:rPr>
            <w:rFonts w:ascii="Arial" w:hAnsi="Arial" w:cs="Arial"/>
            <w:color w:val="000000" w:themeColor="text1"/>
          </w:rPr>
          <w:t>p=</w:t>
        </w:r>
      </w:ins>
      <w:r w:rsidR="00CA6954" w:rsidRPr="008D298E">
        <w:rPr>
          <w:rFonts w:ascii="Arial" w:hAnsi="Arial" w:cs="Arial"/>
          <w:color w:val="000000" w:themeColor="text1"/>
        </w:rPr>
        <w:t>0.026, respectively</w:t>
      </w:r>
      <w:r w:rsidR="00526793" w:rsidRPr="008D298E">
        <w:rPr>
          <w:rFonts w:ascii="Arial" w:hAnsi="Arial" w:cs="Arial"/>
          <w:color w:val="000000" w:themeColor="text1"/>
        </w:rPr>
        <w:t xml:space="preserve">; </w:t>
      </w:r>
      <w:r w:rsidR="00156DEB" w:rsidRPr="008D298E">
        <w:rPr>
          <w:rFonts w:ascii="Arial" w:hAnsi="Arial" w:cs="Arial"/>
          <w:color w:val="000000" w:themeColor="text1"/>
        </w:rPr>
        <w:t xml:space="preserve">Suppl. </w:t>
      </w:r>
      <w:r w:rsidR="00B94B7E" w:rsidRPr="008D298E">
        <w:rPr>
          <w:rFonts w:ascii="Arial" w:hAnsi="Arial" w:cs="Arial"/>
          <w:color w:val="000000" w:themeColor="text1"/>
        </w:rPr>
        <w:t>Table</w:t>
      </w:r>
      <w:ins w:id="361" w:author="Andreae, Emily A" w:date="2020-01-17T08:35:00Z">
        <w:r w:rsidR="00995492">
          <w:rPr>
            <w:rFonts w:ascii="Arial" w:hAnsi="Arial" w:cs="Arial"/>
            <w:color w:val="000000" w:themeColor="text1"/>
          </w:rPr>
          <w:t>s</w:t>
        </w:r>
      </w:ins>
      <w:r w:rsidR="00B94B7E" w:rsidRPr="008D298E">
        <w:rPr>
          <w:rFonts w:ascii="Arial" w:hAnsi="Arial" w:cs="Arial"/>
          <w:color w:val="000000" w:themeColor="text1"/>
        </w:rPr>
        <w:t xml:space="preserve"> </w:t>
      </w:r>
      <w:r w:rsidR="00156DEB" w:rsidRPr="008D298E">
        <w:rPr>
          <w:rFonts w:ascii="Arial" w:hAnsi="Arial" w:cs="Arial"/>
          <w:color w:val="000000" w:themeColor="text1"/>
        </w:rPr>
        <w:t>S</w:t>
      </w:r>
      <w:r w:rsidR="00554A71" w:rsidRPr="008D298E">
        <w:rPr>
          <w:rFonts w:ascii="Arial" w:hAnsi="Arial" w:cs="Arial"/>
          <w:color w:val="000000" w:themeColor="text1"/>
        </w:rPr>
        <w:t>2</w:t>
      </w:r>
      <w:r w:rsidR="00B94B7E" w:rsidRPr="008D298E">
        <w:rPr>
          <w:rFonts w:ascii="Arial" w:hAnsi="Arial" w:cs="Arial"/>
          <w:color w:val="000000" w:themeColor="text1"/>
        </w:rPr>
        <w:t>)</w:t>
      </w:r>
      <w:r w:rsidR="00A3484C" w:rsidRPr="008D298E">
        <w:rPr>
          <w:rFonts w:ascii="Arial" w:hAnsi="Arial" w:cs="Arial"/>
          <w:color w:val="000000" w:themeColor="text1"/>
        </w:rPr>
        <w:t>.</w:t>
      </w:r>
      <w:ins w:id="362" w:author="Andreae, Emily A" w:date="2020-01-17T08:33:00Z">
        <w:r w:rsidR="00995492">
          <w:rPr>
            <w:rFonts w:ascii="Arial" w:hAnsi="Arial" w:cs="Arial"/>
            <w:color w:val="000000" w:themeColor="text1"/>
          </w:rPr>
          <w:t xml:space="preserve"> </w:t>
        </w:r>
      </w:ins>
      <w:del w:id="363" w:author="Andreae, Emily A" w:date="2020-01-17T08:33:00Z">
        <w:r w:rsidR="00FD610B" w:rsidRPr="008D298E" w:rsidDel="00995492">
          <w:rPr>
            <w:rFonts w:ascii="Arial" w:hAnsi="Arial" w:cs="Arial"/>
            <w:color w:val="000000" w:themeColor="text1"/>
          </w:rPr>
          <w:delText xml:space="preserve">Additionally, </w:delText>
        </w:r>
      </w:del>
      <w:del w:id="364" w:author="Andreae, Emily A" w:date="2020-01-17T08:31:00Z">
        <w:r w:rsidR="00A3484C" w:rsidRPr="008D298E" w:rsidDel="00995492">
          <w:rPr>
            <w:rFonts w:ascii="Arial" w:hAnsi="Arial" w:cs="Arial"/>
            <w:color w:val="000000" w:themeColor="text1"/>
          </w:rPr>
          <w:delText>MICA</w:delText>
        </w:r>
        <w:r w:rsidR="003F63B2" w:rsidRPr="008D298E" w:rsidDel="00995492">
          <w:rPr>
            <w:rFonts w:ascii="Arial" w:hAnsi="Arial" w:cs="Arial"/>
            <w:color w:val="000000" w:themeColor="text1"/>
          </w:rPr>
          <w:delText xml:space="preserve"> </w:delText>
        </w:r>
        <w:r w:rsidR="00A3484C" w:rsidRPr="008D298E" w:rsidDel="00995492">
          <w:rPr>
            <w:rFonts w:ascii="Arial" w:hAnsi="Arial" w:cs="Arial"/>
            <w:color w:val="000000" w:themeColor="text1"/>
          </w:rPr>
          <w:delText xml:space="preserve">*012:01 allele was significantly increased in the MSI and MSI-H type CRC </w:delText>
        </w:r>
        <w:r w:rsidR="008E05DC" w:rsidRPr="008D298E" w:rsidDel="00995492">
          <w:rPr>
            <w:rFonts w:ascii="Arial" w:hAnsi="Arial" w:cs="Arial"/>
            <w:color w:val="000000" w:themeColor="text1"/>
          </w:rPr>
          <w:delText>(p=0.0026, OR=</w:delText>
        </w:r>
        <w:r w:rsidR="0026212D" w:rsidRPr="008D298E" w:rsidDel="00995492">
          <w:rPr>
            <w:rFonts w:ascii="Arial" w:hAnsi="Arial" w:cs="Arial"/>
            <w:color w:val="000000" w:themeColor="text1"/>
          </w:rPr>
          <w:delText xml:space="preserve"> </w:delText>
        </w:r>
        <w:r w:rsidR="008E05DC" w:rsidRPr="008D298E" w:rsidDel="00995492">
          <w:rPr>
            <w:rFonts w:ascii="Arial" w:hAnsi="Arial" w:cs="Arial"/>
            <w:color w:val="000000" w:themeColor="text1"/>
          </w:rPr>
          <w:delText>7.59 and p=</w:delText>
        </w:r>
        <w:r w:rsidR="0026212D" w:rsidRPr="008D298E" w:rsidDel="00995492">
          <w:rPr>
            <w:rFonts w:ascii="Arial" w:hAnsi="Arial" w:cs="Arial"/>
            <w:color w:val="000000" w:themeColor="text1"/>
          </w:rPr>
          <w:delText xml:space="preserve"> </w:delText>
        </w:r>
        <w:r w:rsidR="008E05DC" w:rsidRPr="008D298E" w:rsidDel="00995492">
          <w:rPr>
            <w:rFonts w:ascii="Arial" w:hAnsi="Arial" w:cs="Arial"/>
            <w:color w:val="000000" w:themeColor="text1"/>
          </w:rPr>
          <w:delText>0.046, OR=</w:delText>
        </w:r>
        <w:r w:rsidR="0026212D" w:rsidRPr="008D298E" w:rsidDel="00995492">
          <w:rPr>
            <w:rFonts w:ascii="Arial" w:hAnsi="Arial" w:cs="Arial"/>
            <w:color w:val="000000" w:themeColor="text1"/>
          </w:rPr>
          <w:delText xml:space="preserve"> </w:delText>
        </w:r>
        <w:r w:rsidR="008E05DC" w:rsidRPr="008D298E" w:rsidDel="00995492">
          <w:rPr>
            <w:rFonts w:ascii="Arial" w:hAnsi="Arial" w:cs="Arial"/>
            <w:color w:val="000000" w:themeColor="text1"/>
          </w:rPr>
          <w:delText>4.29</w:delText>
        </w:r>
        <w:r w:rsidR="00935196" w:rsidRPr="008D298E" w:rsidDel="00995492">
          <w:rPr>
            <w:rFonts w:ascii="Arial" w:hAnsi="Arial" w:cs="Arial"/>
            <w:color w:val="000000" w:themeColor="text1"/>
          </w:rPr>
          <w:delText>,</w:delText>
        </w:r>
        <w:r w:rsidR="00CB4821" w:rsidRPr="008D298E" w:rsidDel="00995492">
          <w:rPr>
            <w:rFonts w:ascii="Arial" w:hAnsi="Arial" w:cs="Arial"/>
            <w:color w:val="000000" w:themeColor="text1"/>
          </w:rPr>
          <w:delText xml:space="preserve"> </w:delText>
        </w:r>
        <w:r w:rsidR="00CA6954" w:rsidRPr="008D298E" w:rsidDel="00995492">
          <w:rPr>
            <w:rFonts w:ascii="Arial" w:hAnsi="Arial" w:cs="Arial"/>
            <w:color w:val="000000" w:themeColor="text1"/>
          </w:rPr>
          <w:delText>respectively</w:delText>
        </w:r>
        <w:r w:rsidR="00526793" w:rsidRPr="008D298E" w:rsidDel="00995492">
          <w:rPr>
            <w:rFonts w:ascii="Arial" w:hAnsi="Arial" w:cs="Arial"/>
            <w:color w:val="000000" w:themeColor="text1"/>
          </w:rPr>
          <w:delText>;</w:delText>
        </w:r>
        <w:r w:rsidR="00CB4821" w:rsidRPr="008D298E" w:rsidDel="00995492">
          <w:rPr>
            <w:rFonts w:ascii="Arial" w:hAnsi="Arial" w:cs="Arial"/>
            <w:color w:val="000000" w:themeColor="text1"/>
          </w:rPr>
          <w:delText xml:space="preserve"> </w:delText>
        </w:r>
        <w:r w:rsidR="00A3484C" w:rsidRPr="008D298E" w:rsidDel="00995492">
          <w:rPr>
            <w:rFonts w:ascii="Arial" w:hAnsi="Arial" w:cs="Arial"/>
            <w:color w:val="000000" w:themeColor="text1"/>
          </w:rPr>
          <w:delText>Table</w:delText>
        </w:r>
        <w:r w:rsidR="003745FA" w:rsidRPr="008D298E" w:rsidDel="00995492">
          <w:rPr>
            <w:rFonts w:ascii="Arial" w:hAnsi="Arial" w:cs="Arial"/>
            <w:color w:val="000000" w:themeColor="text1"/>
          </w:rPr>
          <w:delText xml:space="preserve"> </w:delText>
        </w:r>
        <w:r w:rsidR="00B47A01" w:rsidRPr="008D298E" w:rsidDel="00995492">
          <w:rPr>
            <w:rFonts w:ascii="Arial" w:hAnsi="Arial" w:cs="Arial"/>
            <w:color w:val="000000" w:themeColor="text1"/>
          </w:rPr>
          <w:delText>3</w:delText>
        </w:r>
        <w:r w:rsidR="00A3484C" w:rsidRPr="008D298E" w:rsidDel="00995492">
          <w:rPr>
            <w:rFonts w:ascii="Arial" w:hAnsi="Arial" w:cs="Arial"/>
            <w:color w:val="000000" w:themeColor="text1"/>
          </w:rPr>
          <w:delText xml:space="preserve">). </w:delText>
        </w:r>
      </w:del>
      <w:ins w:id="365" w:author="Andreae, Emily A" w:date="2020-01-17T08:38:00Z">
        <w:r w:rsidR="00995492">
          <w:rPr>
            <w:rFonts w:ascii="Arial" w:hAnsi="Arial" w:cs="Arial"/>
            <w:color w:val="000000" w:themeColor="text1"/>
          </w:rPr>
          <w:t xml:space="preserve">Similar results </w:t>
        </w:r>
      </w:ins>
      <w:ins w:id="366" w:author="Andreae, Emily A" w:date="2020-01-17T08:42:00Z">
        <w:r w:rsidR="00E7726B">
          <w:rPr>
            <w:rFonts w:ascii="Arial" w:hAnsi="Arial" w:cs="Arial"/>
            <w:color w:val="000000" w:themeColor="text1"/>
          </w:rPr>
          <w:t>occurred when</w:t>
        </w:r>
      </w:ins>
      <w:ins w:id="367" w:author="Andreae, Emily A" w:date="2020-01-17T08:38:00Z">
        <w:r w:rsidR="00995492">
          <w:rPr>
            <w:rFonts w:ascii="Arial" w:hAnsi="Arial" w:cs="Arial"/>
            <w:color w:val="000000" w:themeColor="text1"/>
          </w:rPr>
          <w:t xml:space="preserve"> </w:t>
        </w:r>
      </w:ins>
      <w:ins w:id="368" w:author="Andreae, Emily A" w:date="2020-01-17T08:39:00Z">
        <w:r w:rsidR="00995492">
          <w:rPr>
            <w:rFonts w:ascii="Arial" w:hAnsi="Arial" w:cs="Arial"/>
            <w:color w:val="000000" w:themeColor="text1"/>
          </w:rPr>
          <w:t>accounting for age and gender variations in the sampled population</w:t>
        </w:r>
        <w:r w:rsidR="00E7726B">
          <w:rPr>
            <w:rFonts w:ascii="Arial" w:hAnsi="Arial" w:cs="Arial"/>
            <w:color w:val="000000" w:themeColor="text1"/>
          </w:rPr>
          <w:t xml:space="preserve"> (Suppl. Table S3).</w:t>
        </w:r>
      </w:ins>
    </w:p>
    <w:p w14:paraId="57CFA770" w14:textId="77777777" w:rsidR="00F94888" w:rsidRPr="00BE4E15" w:rsidRDefault="00F94888" w:rsidP="00F94888">
      <w:pPr>
        <w:contextualSpacing/>
        <w:jc w:val="both"/>
        <w:rPr>
          <w:rFonts w:ascii="Arial" w:hAnsi="Arial" w:cs="Arial"/>
          <w:i/>
          <w:color w:val="000000" w:themeColor="text1"/>
        </w:rPr>
      </w:pPr>
    </w:p>
    <w:p w14:paraId="0B75E778" w14:textId="5B815A7C" w:rsidR="00B84E86" w:rsidRPr="008D298E" w:rsidRDefault="00B84E86" w:rsidP="00F94888">
      <w:pPr>
        <w:contextualSpacing/>
        <w:rPr>
          <w:rFonts w:ascii="Arial" w:hAnsi="Arial" w:cs="Arial"/>
          <w:b/>
          <w:color w:val="000000" w:themeColor="text1"/>
        </w:rPr>
      </w:pPr>
      <w:r w:rsidRPr="008D298E">
        <w:rPr>
          <w:rFonts w:ascii="Arial" w:hAnsi="Arial" w:cs="Arial"/>
          <w:b/>
          <w:color w:val="000000" w:themeColor="text1"/>
        </w:rPr>
        <w:t xml:space="preserve">MICA alleles were associated with </w:t>
      </w:r>
      <w:del w:id="369" w:author="Andreae, Emily A" w:date="2020-01-17T08:43:00Z">
        <w:r w:rsidRPr="008D298E" w:rsidDel="00E7726B">
          <w:rPr>
            <w:rFonts w:ascii="Arial" w:hAnsi="Arial" w:cs="Arial"/>
            <w:b/>
            <w:color w:val="000000" w:themeColor="text1"/>
          </w:rPr>
          <w:delText xml:space="preserve">the </w:delText>
        </w:r>
      </w:del>
      <w:r w:rsidRPr="008D298E">
        <w:rPr>
          <w:rFonts w:ascii="Arial" w:hAnsi="Arial" w:cs="Arial"/>
          <w:b/>
          <w:color w:val="000000" w:themeColor="text1"/>
        </w:rPr>
        <w:t>clinical phenotype</w:t>
      </w:r>
      <w:ins w:id="370" w:author="Andreae, Emily A" w:date="2020-01-17T08:43:00Z">
        <w:r w:rsidR="00E7726B">
          <w:rPr>
            <w:rFonts w:ascii="Arial" w:hAnsi="Arial" w:cs="Arial"/>
            <w:b/>
            <w:color w:val="000000" w:themeColor="text1"/>
          </w:rPr>
          <w:t>s</w:t>
        </w:r>
      </w:ins>
      <w:r w:rsidRPr="008D298E">
        <w:rPr>
          <w:rFonts w:ascii="Arial" w:hAnsi="Arial" w:cs="Arial"/>
          <w:b/>
          <w:color w:val="000000" w:themeColor="text1"/>
        </w:rPr>
        <w:t xml:space="preserve"> </w:t>
      </w:r>
      <w:ins w:id="371" w:author="Andreae, Emily A" w:date="2020-01-17T08:43:00Z">
        <w:r w:rsidR="00E7726B">
          <w:rPr>
            <w:rFonts w:ascii="Arial" w:hAnsi="Arial" w:cs="Arial"/>
            <w:b/>
            <w:color w:val="000000" w:themeColor="text1"/>
          </w:rPr>
          <w:t>of</w:t>
        </w:r>
      </w:ins>
      <w:del w:id="372" w:author="Andreae, Emily A" w:date="2020-01-17T08:43:00Z">
        <w:r w:rsidRPr="008D298E" w:rsidDel="00E7726B">
          <w:rPr>
            <w:rFonts w:ascii="Arial" w:hAnsi="Arial" w:cs="Arial"/>
            <w:b/>
            <w:color w:val="000000" w:themeColor="text1"/>
          </w:rPr>
          <w:delText>in</w:delText>
        </w:r>
      </w:del>
      <w:r w:rsidRPr="008D298E">
        <w:rPr>
          <w:rFonts w:ascii="Arial" w:hAnsi="Arial" w:cs="Arial"/>
          <w:b/>
          <w:color w:val="000000" w:themeColor="text1"/>
        </w:rPr>
        <w:t xml:space="preserve"> CRC</w:t>
      </w:r>
    </w:p>
    <w:p w14:paraId="453D96D9" w14:textId="22F1D428" w:rsidR="00B84E86" w:rsidRPr="008D298E" w:rsidDel="005473E4" w:rsidRDefault="00B84E86" w:rsidP="00F94888">
      <w:pPr>
        <w:contextualSpacing/>
        <w:jc w:val="both"/>
        <w:rPr>
          <w:del w:id="373" w:author="Andreae, Emily A" w:date="2020-01-17T08:53:00Z"/>
          <w:rFonts w:ascii="Arial" w:hAnsi="Arial" w:cs="Arial"/>
          <w:color w:val="000000" w:themeColor="text1"/>
        </w:rPr>
      </w:pPr>
      <w:del w:id="374" w:author="Andreae, Emily A" w:date="2020-01-17T08:40:00Z">
        <w:r w:rsidRPr="008D298E" w:rsidDel="00E7726B">
          <w:rPr>
            <w:rFonts w:ascii="Arial" w:hAnsi="Arial" w:cs="Arial"/>
            <w:color w:val="000000" w:themeColor="text1"/>
          </w:rPr>
          <w:delText>Age and gender adjusted results for MICA alleles and the codon 295 were shown in online supplementary tables S</w:delText>
        </w:r>
        <w:r w:rsidR="00306A68" w:rsidRPr="008D298E" w:rsidDel="00E7726B">
          <w:rPr>
            <w:rFonts w:ascii="Arial" w:hAnsi="Arial" w:cs="Arial"/>
            <w:color w:val="000000" w:themeColor="text1"/>
          </w:rPr>
          <w:delText>3</w:delText>
        </w:r>
        <w:r w:rsidRPr="008D298E" w:rsidDel="00E7726B">
          <w:rPr>
            <w:rFonts w:ascii="Arial" w:hAnsi="Arial" w:cs="Arial"/>
            <w:color w:val="000000" w:themeColor="text1"/>
          </w:rPr>
          <w:delText xml:space="preserve"> and S</w:delText>
        </w:r>
        <w:r w:rsidR="00306A68" w:rsidRPr="008D298E" w:rsidDel="00E7726B">
          <w:rPr>
            <w:rFonts w:ascii="Arial" w:hAnsi="Arial" w:cs="Arial"/>
            <w:color w:val="000000" w:themeColor="text1"/>
          </w:rPr>
          <w:delText>4</w:delText>
        </w:r>
        <w:r w:rsidRPr="008D298E" w:rsidDel="00E7726B">
          <w:rPr>
            <w:rFonts w:ascii="Arial" w:hAnsi="Arial" w:cs="Arial"/>
            <w:color w:val="000000" w:themeColor="text1"/>
          </w:rPr>
          <w:delText>, respectively.</w:delText>
        </w:r>
      </w:del>
      <w:del w:id="375" w:author="Andreae, Emily A" w:date="2020-01-17T08:46:00Z">
        <w:r w:rsidRPr="008D298E" w:rsidDel="00E7726B">
          <w:rPr>
            <w:rFonts w:ascii="Arial" w:hAnsi="Arial" w:cs="Arial"/>
            <w:color w:val="000000" w:themeColor="text1"/>
          </w:rPr>
          <w:delText xml:space="preserve"> </w:delText>
        </w:r>
      </w:del>
      <w:r w:rsidRPr="008D298E">
        <w:rPr>
          <w:rFonts w:ascii="Arial" w:hAnsi="Arial" w:cs="Arial"/>
          <w:color w:val="000000" w:themeColor="text1"/>
        </w:rPr>
        <w:t xml:space="preserve">We conducted </w:t>
      </w:r>
      <w:ins w:id="376" w:author="Andreae, Emily A" w:date="2020-01-17T08:43:00Z">
        <w:r w:rsidR="00E7726B">
          <w:rPr>
            <w:rFonts w:ascii="Arial" w:hAnsi="Arial" w:cs="Arial"/>
            <w:color w:val="000000" w:themeColor="text1"/>
          </w:rPr>
          <w:t xml:space="preserve">further association studies of </w:t>
        </w:r>
        <w:r w:rsidR="00E7726B" w:rsidRPr="00BE4E15">
          <w:rPr>
            <w:rFonts w:ascii="Arial" w:hAnsi="Arial" w:cs="Arial"/>
            <w:i/>
            <w:color w:val="000000" w:themeColor="text1"/>
          </w:rPr>
          <w:t>MICA</w:t>
        </w:r>
      </w:ins>
      <w:ins w:id="377" w:author="Andreae, Emily A" w:date="2020-01-17T08:44:00Z">
        <w:r w:rsidR="00E7726B">
          <w:rPr>
            <w:rFonts w:ascii="Arial" w:hAnsi="Arial" w:cs="Arial"/>
            <w:color w:val="000000" w:themeColor="text1"/>
          </w:rPr>
          <w:t xml:space="preserve"> </w:t>
        </w:r>
      </w:ins>
      <w:ins w:id="378" w:author="Andreae, Emily A" w:date="2020-01-17T08:45:00Z">
        <w:r w:rsidR="005473E4">
          <w:rPr>
            <w:rFonts w:ascii="Arial" w:hAnsi="Arial" w:cs="Arial"/>
            <w:color w:val="000000" w:themeColor="text1"/>
          </w:rPr>
          <w:t xml:space="preserve">codon 295 polymorphisms and </w:t>
        </w:r>
      </w:ins>
      <w:ins w:id="379" w:author="Andreae, Emily A" w:date="2020-01-17T09:06:00Z">
        <w:r w:rsidR="00ED258E">
          <w:rPr>
            <w:rFonts w:ascii="Arial" w:hAnsi="Arial" w:cs="Arial"/>
            <w:color w:val="000000" w:themeColor="text1"/>
          </w:rPr>
          <w:t xml:space="preserve">MICA </w:t>
        </w:r>
      </w:ins>
      <w:ins w:id="380" w:author="Andreae, Emily A" w:date="2020-01-17T08:45:00Z">
        <w:r w:rsidR="005473E4">
          <w:rPr>
            <w:rFonts w:ascii="Arial" w:hAnsi="Arial" w:cs="Arial"/>
            <w:color w:val="000000" w:themeColor="text1"/>
          </w:rPr>
          <w:t>alleles</w:t>
        </w:r>
      </w:ins>
      <w:ins w:id="381" w:author="Andreae, Emily A" w:date="2020-01-17T08:44:00Z">
        <w:r w:rsidR="00E7726B">
          <w:rPr>
            <w:rFonts w:ascii="Arial" w:hAnsi="Arial" w:cs="Arial"/>
            <w:color w:val="000000" w:themeColor="text1"/>
          </w:rPr>
          <w:t xml:space="preserve"> with tumor characteristics such as </w:t>
        </w:r>
      </w:ins>
      <w:del w:id="382" w:author="Andreae, Emily A" w:date="2020-01-17T08:44:00Z">
        <w:r w:rsidRPr="00E7726B" w:rsidDel="00E7726B">
          <w:rPr>
            <w:rFonts w:ascii="Arial" w:hAnsi="Arial" w:cs="Arial"/>
            <w:color w:val="000000" w:themeColor="text1"/>
          </w:rPr>
          <w:delText>the</w:delText>
        </w:r>
        <w:r w:rsidRPr="008D298E" w:rsidDel="00E7726B">
          <w:rPr>
            <w:rFonts w:ascii="Arial" w:hAnsi="Arial" w:cs="Arial"/>
            <w:color w:val="000000" w:themeColor="text1"/>
          </w:rPr>
          <w:delText xml:space="preserve"> comparison of the </w:delText>
        </w:r>
      </w:del>
      <w:del w:id="383" w:author="Andreae, Emily A" w:date="2020-01-17T08:45:00Z">
        <w:r w:rsidRPr="008D298E" w:rsidDel="00E7726B">
          <w:rPr>
            <w:rFonts w:ascii="Arial" w:hAnsi="Arial" w:cs="Arial"/>
            <w:color w:val="000000" w:themeColor="text1"/>
          </w:rPr>
          <w:delText xml:space="preserve">tumor </w:delText>
        </w:r>
      </w:del>
      <w:r w:rsidRPr="008D298E">
        <w:rPr>
          <w:rFonts w:ascii="Arial" w:hAnsi="Arial" w:cs="Arial"/>
          <w:color w:val="000000" w:themeColor="text1"/>
        </w:rPr>
        <w:t xml:space="preserve">differential status, </w:t>
      </w:r>
      <w:ins w:id="384" w:author="Andreae, Emily A" w:date="2020-01-17T11:27:00Z">
        <w:r w:rsidR="00AC2F37" w:rsidRPr="00AC2F37">
          <w:rPr>
            <w:rFonts w:ascii="Arial" w:hAnsi="Arial" w:cs="Arial"/>
            <w:color w:val="000000" w:themeColor="text1"/>
          </w:rPr>
          <w:t xml:space="preserve">Union for International Cancer Control </w:t>
        </w:r>
        <w:r w:rsidR="00AC2F37">
          <w:rPr>
            <w:rFonts w:ascii="Arial" w:hAnsi="Arial" w:cs="Arial"/>
            <w:color w:val="000000" w:themeColor="text1"/>
          </w:rPr>
          <w:t>(</w:t>
        </w:r>
      </w:ins>
      <w:r w:rsidRPr="008D298E">
        <w:rPr>
          <w:rFonts w:ascii="Arial" w:hAnsi="Arial" w:cs="Arial"/>
          <w:color w:val="000000" w:themeColor="text1"/>
        </w:rPr>
        <w:t>UICC</w:t>
      </w:r>
      <w:ins w:id="385" w:author="Andreae, Emily A" w:date="2020-01-17T11:27:00Z">
        <w:r w:rsidR="00AC2F37">
          <w:rPr>
            <w:rFonts w:ascii="Arial" w:hAnsi="Arial" w:cs="Arial"/>
            <w:color w:val="000000" w:themeColor="text1"/>
          </w:rPr>
          <w:t>)</w:t>
        </w:r>
      </w:ins>
      <w:r w:rsidRPr="008D298E">
        <w:rPr>
          <w:rFonts w:ascii="Arial" w:hAnsi="Arial" w:cs="Arial"/>
          <w:color w:val="000000" w:themeColor="text1"/>
        </w:rPr>
        <w:t xml:space="preserve"> stage, tumor size, invasion depth, lymph nodes metastasis, </w:t>
      </w:r>
      <w:ins w:id="386" w:author="Andreae, Emily A" w:date="2020-01-17T08:45:00Z">
        <w:r w:rsidR="00E7726B">
          <w:rPr>
            <w:rFonts w:ascii="Arial" w:hAnsi="Arial" w:cs="Arial"/>
            <w:color w:val="000000" w:themeColor="text1"/>
          </w:rPr>
          <w:t xml:space="preserve">and </w:t>
        </w:r>
      </w:ins>
      <w:r w:rsidRPr="008D298E">
        <w:rPr>
          <w:rFonts w:ascii="Arial" w:hAnsi="Arial" w:cs="Arial"/>
          <w:color w:val="000000" w:themeColor="text1"/>
        </w:rPr>
        <w:t>gross classification</w:t>
      </w:r>
      <w:ins w:id="387" w:author="Andreae, Emily A" w:date="2020-01-17T08:46:00Z">
        <w:r w:rsidR="00E7726B">
          <w:rPr>
            <w:rFonts w:ascii="Arial" w:hAnsi="Arial" w:cs="Arial"/>
            <w:color w:val="000000" w:themeColor="text1"/>
          </w:rPr>
          <w:t>,</w:t>
        </w:r>
      </w:ins>
      <w:ins w:id="388" w:author="Andreae, Emily A" w:date="2020-01-17T08:47:00Z">
        <w:r w:rsidR="00E7726B">
          <w:rPr>
            <w:rFonts w:ascii="Arial" w:hAnsi="Arial" w:cs="Arial"/>
            <w:color w:val="000000" w:themeColor="text1"/>
          </w:rPr>
          <w:t xml:space="preserve"> and discovered that </w:t>
        </w:r>
        <w:r w:rsidR="00E7726B" w:rsidRPr="008D298E">
          <w:rPr>
            <w:rFonts w:ascii="Arial" w:hAnsi="Arial" w:cs="Arial"/>
            <w:color w:val="000000" w:themeColor="text1"/>
          </w:rPr>
          <w:t>A5.1 was significantly increased in high</w:t>
        </w:r>
        <w:r w:rsidR="00E7726B">
          <w:rPr>
            <w:rFonts w:ascii="Arial" w:hAnsi="Arial" w:cs="Arial"/>
            <w:color w:val="000000" w:themeColor="text1"/>
          </w:rPr>
          <w:t>ly</w:t>
        </w:r>
        <w:r w:rsidR="00E7726B" w:rsidRPr="008D298E">
          <w:rPr>
            <w:rFonts w:ascii="Arial" w:hAnsi="Arial" w:cs="Arial"/>
            <w:color w:val="000000" w:themeColor="text1"/>
          </w:rPr>
          <w:t xml:space="preserve"> differentiated CRC compared to that </w:t>
        </w:r>
        <w:r w:rsidR="00ED258E">
          <w:rPr>
            <w:rFonts w:ascii="Arial" w:hAnsi="Arial" w:cs="Arial"/>
            <w:color w:val="000000" w:themeColor="text1"/>
          </w:rPr>
          <w:t>in medium state (p= 0.019; Suppl. Table S4)</w:t>
        </w:r>
        <w:r w:rsidR="00E7726B">
          <w:rPr>
            <w:rFonts w:ascii="Arial" w:hAnsi="Arial" w:cs="Arial"/>
            <w:color w:val="000000" w:themeColor="text1"/>
          </w:rPr>
          <w:t>.</w:t>
        </w:r>
      </w:ins>
      <w:ins w:id="389" w:author="Andreae, Emily A" w:date="2020-01-17T08:49:00Z">
        <w:r w:rsidR="00E7726B">
          <w:rPr>
            <w:rFonts w:ascii="Arial" w:hAnsi="Arial" w:cs="Arial"/>
            <w:color w:val="000000" w:themeColor="text1"/>
          </w:rPr>
          <w:t xml:space="preserve"> Other notable, though not statisticall</w:t>
        </w:r>
        <w:r w:rsidR="005473E4">
          <w:rPr>
            <w:rFonts w:ascii="Arial" w:hAnsi="Arial" w:cs="Arial"/>
            <w:color w:val="000000" w:themeColor="text1"/>
          </w:rPr>
          <w:t xml:space="preserve">y significant, associations </w:t>
        </w:r>
      </w:ins>
      <w:ins w:id="390" w:author="Andreae, Emily A" w:date="2020-01-17T08:57:00Z">
        <w:r w:rsidR="005473E4">
          <w:rPr>
            <w:rFonts w:ascii="Arial" w:hAnsi="Arial" w:cs="Arial"/>
            <w:color w:val="000000" w:themeColor="text1"/>
          </w:rPr>
          <w:t xml:space="preserve">with </w:t>
        </w:r>
        <w:r w:rsidR="005473E4" w:rsidRPr="005473E4">
          <w:rPr>
            <w:rFonts w:ascii="Arial" w:hAnsi="Arial" w:cs="Arial"/>
            <w:i/>
            <w:color w:val="000000" w:themeColor="text1"/>
          </w:rPr>
          <w:t>MICA</w:t>
        </w:r>
        <w:r w:rsidR="005473E4">
          <w:rPr>
            <w:rFonts w:ascii="Arial" w:hAnsi="Arial" w:cs="Arial"/>
            <w:color w:val="000000" w:themeColor="text1"/>
          </w:rPr>
          <w:t xml:space="preserve"> </w:t>
        </w:r>
      </w:ins>
      <w:ins w:id="391" w:author="Andreae, Emily A" w:date="2020-01-17T08:58:00Z">
        <w:r w:rsidR="00ED258E">
          <w:rPr>
            <w:rFonts w:ascii="Arial" w:hAnsi="Arial" w:cs="Arial"/>
            <w:color w:val="000000" w:themeColor="text1"/>
          </w:rPr>
          <w:t xml:space="preserve">codon 295 </w:t>
        </w:r>
      </w:ins>
      <w:ins w:id="392" w:author="Andreae, Emily A" w:date="2020-01-17T09:41:00Z">
        <w:r w:rsidR="00EA641E">
          <w:rPr>
            <w:rFonts w:ascii="Arial" w:hAnsi="Arial" w:cs="Arial"/>
            <w:color w:val="000000" w:themeColor="text1"/>
          </w:rPr>
          <w:t>polymorphisms</w:t>
        </w:r>
      </w:ins>
      <w:ins w:id="393" w:author="Andreae, Emily A" w:date="2020-01-17T08:58:00Z">
        <w:r w:rsidR="005473E4">
          <w:rPr>
            <w:rFonts w:ascii="Arial" w:hAnsi="Arial" w:cs="Arial"/>
            <w:color w:val="000000" w:themeColor="text1"/>
          </w:rPr>
          <w:t xml:space="preserve"> </w:t>
        </w:r>
      </w:ins>
      <w:ins w:id="394" w:author="Andreae, Emily A" w:date="2020-01-17T08:49:00Z">
        <w:r w:rsidR="005473E4" w:rsidRPr="005473E4">
          <w:rPr>
            <w:rFonts w:ascii="Arial" w:hAnsi="Arial" w:cs="Arial"/>
            <w:color w:val="000000" w:themeColor="text1"/>
          </w:rPr>
          <w:t>was</w:t>
        </w:r>
        <w:r w:rsidR="005473E4">
          <w:rPr>
            <w:rFonts w:ascii="Arial" w:hAnsi="Arial" w:cs="Arial"/>
            <w:color w:val="000000" w:themeColor="text1"/>
          </w:rPr>
          <w:t xml:space="preserve"> the presence of</w:t>
        </w:r>
        <w:r w:rsidR="00E7726B">
          <w:rPr>
            <w:rFonts w:ascii="Arial" w:hAnsi="Arial" w:cs="Arial"/>
            <w:color w:val="000000" w:themeColor="text1"/>
          </w:rPr>
          <w:t xml:space="preserve"> A5</w:t>
        </w:r>
        <w:r w:rsidR="005473E4">
          <w:rPr>
            <w:rFonts w:ascii="Arial" w:hAnsi="Arial" w:cs="Arial"/>
            <w:color w:val="000000" w:themeColor="text1"/>
          </w:rPr>
          <w:t>.1 in</w:t>
        </w:r>
      </w:ins>
      <w:ins w:id="395" w:author="Andreae, Emily A" w:date="2020-01-17T08:50:00Z">
        <w:r w:rsidR="005473E4">
          <w:rPr>
            <w:rFonts w:ascii="Arial" w:hAnsi="Arial" w:cs="Arial"/>
            <w:color w:val="000000" w:themeColor="text1"/>
          </w:rPr>
          <w:t xml:space="preserve"> medium compared to low differentiated CRC (p=0.07) and decreased A6 </w:t>
        </w:r>
      </w:ins>
      <w:ins w:id="396" w:author="Andreae, Emily A" w:date="2020-01-17T08:51:00Z">
        <w:r w:rsidR="005473E4">
          <w:rPr>
            <w:rFonts w:ascii="Arial" w:hAnsi="Arial" w:cs="Arial"/>
            <w:color w:val="000000" w:themeColor="text1"/>
          </w:rPr>
          <w:t>in protruded CRC compared to ulcerated CRC (p=0.089, Suppl. Table</w:t>
        </w:r>
      </w:ins>
      <w:ins w:id="397" w:author="Andreae, Emily A" w:date="2020-01-17T08:52:00Z">
        <w:r w:rsidR="00ED258E">
          <w:rPr>
            <w:rFonts w:ascii="Arial" w:hAnsi="Arial" w:cs="Arial"/>
            <w:color w:val="000000" w:themeColor="text1"/>
          </w:rPr>
          <w:t xml:space="preserve"> S4</w:t>
        </w:r>
      </w:ins>
      <w:ins w:id="398" w:author="Andreae, Emily A" w:date="2020-01-17T08:49:00Z">
        <w:r w:rsidR="005473E4">
          <w:rPr>
            <w:rFonts w:ascii="Arial" w:hAnsi="Arial" w:cs="Arial"/>
            <w:color w:val="000000" w:themeColor="text1"/>
          </w:rPr>
          <w:t>).</w:t>
        </w:r>
      </w:ins>
      <w:ins w:id="399" w:author="Andreae, Emily A" w:date="2020-01-17T09:10:00Z">
        <w:r w:rsidR="004C6082">
          <w:rPr>
            <w:rFonts w:ascii="Arial" w:hAnsi="Arial" w:cs="Arial"/>
            <w:color w:val="000000" w:themeColor="text1"/>
          </w:rPr>
          <w:t xml:space="preserve"> </w:t>
        </w:r>
      </w:ins>
      <w:ins w:id="400" w:author="Andreae, Emily A" w:date="2020-01-17T09:11:00Z">
        <w:r w:rsidR="004C6082">
          <w:rPr>
            <w:rFonts w:ascii="Arial" w:hAnsi="Arial" w:cs="Arial"/>
            <w:color w:val="000000" w:themeColor="text1"/>
          </w:rPr>
          <w:t>Similar results occurred when adusting for age and gender variations in the sampled population (Suppl. Table S5).</w:t>
        </w:r>
      </w:ins>
      <w:del w:id="401" w:author="Andreae, Emily A" w:date="2020-01-17T08:45:00Z">
        <w:r w:rsidRPr="008D298E" w:rsidDel="00E7726B">
          <w:rPr>
            <w:rFonts w:ascii="Arial" w:hAnsi="Arial" w:cs="Arial"/>
            <w:color w:val="000000" w:themeColor="text1"/>
          </w:rPr>
          <w:delText xml:space="preserve"> with the codon 295 and MICA alleles</w:delText>
        </w:r>
      </w:del>
      <w:del w:id="402" w:author="Andreae, Emily A" w:date="2020-01-17T08:46:00Z">
        <w:r w:rsidRPr="008D298E" w:rsidDel="00E7726B">
          <w:rPr>
            <w:rFonts w:ascii="Arial" w:hAnsi="Arial" w:cs="Arial"/>
            <w:color w:val="000000" w:themeColor="text1"/>
          </w:rPr>
          <w:delText>.</w:delText>
        </w:r>
      </w:del>
    </w:p>
    <w:p w14:paraId="66D0DBC5" w14:textId="5F20AE85" w:rsidR="00B84E86" w:rsidRDefault="00B84E86" w:rsidP="00F94888">
      <w:pPr>
        <w:contextualSpacing/>
        <w:jc w:val="both"/>
        <w:rPr>
          <w:rFonts w:ascii="Arial" w:hAnsi="Arial" w:cs="Arial"/>
          <w:color w:val="000000" w:themeColor="text1"/>
        </w:rPr>
      </w:pPr>
      <w:del w:id="403" w:author="Andreae, Emily A" w:date="2020-01-17T08:53:00Z">
        <w:r w:rsidRPr="008D298E" w:rsidDel="005473E4">
          <w:rPr>
            <w:rFonts w:ascii="Arial" w:hAnsi="Arial" w:cs="Arial"/>
            <w:color w:val="000000" w:themeColor="text1"/>
          </w:rPr>
          <w:delText xml:space="preserve">For codon 295, </w:delText>
        </w:r>
      </w:del>
      <w:del w:id="404" w:author="Andreae, Emily A" w:date="2020-01-17T08:47:00Z">
        <w:r w:rsidRPr="008D298E" w:rsidDel="00E7726B">
          <w:rPr>
            <w:rFonts w:ascii="Arial" w:hAnsi="Arial" w:cs="Arial"/>
            <w:color w:val="000000" w:themeColor="text1"/>
          </w:rPr>
          <w:delText>A5.1 was significantly increased in high differentiated CRC compared to that in medium state (p= 0.019) and a medium increase compared to that in low state (p= 0.07)</w:delText>
        </w:r>
      </w:del>
      <w:del w:id="405" w:author="Andreae, Emily A" w:date="2020-01-17T08:53:00Z">
        <w:r w:rsidRPr="008D298E" w:rsidDel="005473E4">
          <w:rPr>
            <w:rFonts w:ascii="Arial" w:hAnsi="Arial" w:cs="Arial"/>
            <w:color w:val="000000" w:themeColor="text1"/>
          </w:rPr>
          <w:delText>, A6 was marginal decreased in the protruded CRC compared to that in the ulcerated one (p= 0.089, Suppl. Table S</w:delText>
        </w:r>
        <w:r w:rsidR="002F3BF6" w:rsidRPr="008D298E" w:rsidDel="005473E4">
          <w:rPr>
            <w:rFonts w:ascii="Arial" w:hAnsi="Arial" w:cs="Arial"/>
            <w:color w:val="000000" w:themeColor="text1"/>
          </w:rPr>
          <w:delText>5</w:delText>
        </w:r>
        <w:r w:rsidRPr="008D298E" w:rsidDel="005473E4">
          <w:rPr>
            <w:rFonts w:ascii="Arial" w:hAnsi="Arial" w:cs="Arial"/>
            <w:color w:val="000000" w:themeColor="text1"/>
          </w:rPr>
          <w:delText xml:space="preserve">). </w:delText>
        </w:r>
      </w:del>
    </w:p>
    <w:p w14:paraId="03D40A73" w14:textId="77777777" w:rsidR="00F94888" w:rsidRPr="008D298E" w:rsidDel="005473E4" w:rsidRDefault="00F94888" w:rsidP="00F94888">
      <w:pPr>
        <w:contextualSpacing/>
        <w:jc w:val="both"/>
        <w:rPr>
          <w:del w:id="406" w:author="Andreae, Emily A" w:date="2020-01-17T08:53:00Z"/>
          <w:rFonts w:ascii="Arial" w:hAnsi="Arial" w:cs="Arial"/>
          <w:color w:val="000000" w:themeColor="text1"/>
        </w:rPr>
      </w:pPr>
    </w:p>
    <w:p w14:paraId="758C05B5" w14:textId="3E85A263" w:rsidR="00B84E86" w:rsidRPr="008D298E" w:rsidRDefault="005473E4" w:rsidP="00F94888">
      <w:pPr>
        <w:contextualSpacing/>
        <w:jc w:val="both"/>
        <w:rPr>
          <w:rFonts w:ascii="Arial" w:hAnsi="Arial" w:cs="Arial"/>
          <w:color w:val="000000" w:themeColor="text1"/>
        </w:rPr>
      </w:pPr>
      <w:ins w:id="407" w:author="Andreae, Emily A" w:date="2020-01-17T08:57:00Z">
        <w:r>
          <w:rPr>
            <w:rFonts w:ascii="Arial" w:hAnsi="Arial" w:cs="Arial"/>
            <w:color w:val="000000" w:themeColor="text1"/>
          </w:rPr>
          <w:lastRenderedPageBreak/>
          <w:t>In the context of</w:t>
        </w:r>
      </w:ins>
      <w:del w:id="408" w:author="Andreae, Emily A" w:date="2020-01-17T08:57:00Z">
        <w:r w:rsidR="00B84E86" w:rsidRPr="008D298E" w:rsidDel="005473E4">
          <w:rPr>
            <w:rFonts w:ascii="Arial" w:hAnsi="Arial" w:cs="Arial"/>
            <w:color w:val="000000" w:themeColor="text1"/>
          </w:rPr>
          <w:delText>For</w:delText>
        </w:r>
      </w:del>
      <w:r w:rsidR="00B84E86" w:rsidRPr="008D298E">
        <w:rPr>
          <w:rFonts w:ascii="Arial" w:hAnsi="Arial" w:cs="Arial"/>
          <w:color w:val="000000" w:themeColor="text1"/>
        </w:rPr>
        <w:t xml:space="preserve"> </w:t>
      </w:r>
      <w:r w:rsidR="00B84E86" w:rsidRPr="005473E4">
        <w:rPr>
          <w:rFonts w:ascii="Arial" w:hAnsi="Arial" w:cs="Arial"/>
          <w:color w:val="000000" w:themeColor="text1"/>
        </w:rPr>
        <w:t>MICA</w:t>
      </w:r>
      <w:r w:rsidR="00B84E86" w:rsidRPr="008D298E">
        <w:rPr>
          <w:rFonts w:ascii="Arial" w:hAnsi="Arial" w:cs="Arial"/>
          <w:color w:val="000000" w:themeColor="text1"/>
        </w:rPr>
        <w:t xml:space="preserve"> alleles, </w:t>
      </w:r>
      <w:r w:rsidR="00B84E86" w:rsidRPr="00BE4E15">
        <w:rPr>
          <w:rFonts w:ascii="Arial" w:hAnsi="Arial" w:cs="Arial"/>
          <w:i/>
          <w:color w:val="000000" w:themeColor="text1"/>
        </w:rPr>
        <w:t>MICA *045</w:t>
      </w:r>
      <w:r w:rsidR="00B84E86" w:rsidRPr="008D298E">
        <w:rPr>
          <w:rFonts w:ascii="Arial" w:hAnsi="Arial" w:cs="Arial"/>
          <w:color w:val="000000" w:themeColor="text1"/>
        </w:rPr>
        <w:t xml:space="preserve"> was significantly increased in the protruded type of CRC (p= 0.0028, Suppl. Table S</w:t>
      </w:r>
      <w:r w:rsidR="002F3BF6" w:rsidRPr="008D298E">
        <w:rPr>
          <w:rFonts w:ascii="Arial" w:hAnsi="Arial" w:cs="Arial"/>
          <w:color w:val="000000" w:themeColor="text1"/>
        </w:rPr>
        <w:t>6</w:t>
      </w:r>
      <w:r w:rsidR="00B84E86" w:rsidRPr="008D298E">
        <w:rPr>
          <w:rFonts w:ascii="Arial" w:hAnsi="Arial" w:cs="Arial"/>
          <w:color w:val="000000" w:themeColor="text1"/>
        </w:rPr>
        <w:t>)</w:t>
      </w:r>
      <w:ins w:id="409" w:author="Andreae, Emily A" w:date="2020-01-17T08:59:00Z">
        <w:r>
          <w:rPr>
            <w:rFonts w:ascii="Arial" w:hAnsi="Arial" w:cs="Arial"/>
            <w:color w:val="000000" w:themeColor="text1"/>
          </w:rPr>
          <w:t xml:space="preserve"> while</w:t>
        </w:r>
      </w:ins>
      <w:del w:id="410" w:author="Andreae, Emily A" w:date="2020-01-17T08:59:00Z">
        <w:r w:rsidR="00B84E86" w:rsidRPr="008D298E" w:rsidDel="005473E4">
          <w:rPr>
            <w:rFonts w:ascii="Arial" w:hAnsi="Arial" w:cs="Arial"/>
            <w:color w:val="000000" w:themeColor="text1"/>
          </w:rPr>
          <w:delText>.</w:delText>
        </w:r>
      </w:del>
      <w:r w:rsidR="00B84E86" w:rsidRPr="008D298E">
        <w:rPr>
          <w:rFonts w:ascii="Arial" w:hAnsi="Arial" w:cs="Arial"/>
          <w:color w:val="000000" w:themeColor="text1"/>
        </w:rPr>
        <w:t xml:space="preserve"> </w:t>
      </w:r>
      <w:r w:rsidR="00B84E86" w:rsidRPr="00BE4E15">
        <w:rPr>
          <w:rFonts w:ascii="Arial" w:hAnsi="Arial" w:cs="Arial"/>
          <w:i/>
          <w:color w:val="000000" w:themeColor="text1"/>
        </w:rPr>
        <w:t>MICA *027</w:t>
      </w:r>
      <w:r w:rsidR="00B84E86" w:rsidRPr="008D298E">
        <w:rPr>
          <w:rFonts w:ascii="Arial" w:hAnsi="Arial" w:cs="Arial"/>
          <w:color w:val="000000" w:themeColor="text1"/>
        </w:rPr>
        <w:t xml:space="preserve"> </w:t>
      </w:r>
      <w:del w:id="411" w:author="Andreae, Emily A" w:date="2020-01-17T08:59:00Z">
        <w:r w:rsidR="00B84E86" w:rsidRPr="008D298E" w:rsidDel="005473E4">
          <w:rPr>
            <w:rFonts w:ascii="Arial" w:hAnsi="Arial" w:cs="Arial"/>
            <w:color w:val="000000" w:themeColor="text1"/>
          </w:rPr>
          <w:delText xml:space="preserve">allele </w:delText>
        </w:r>
      </w:del>
      <w:r w:rsidR="00B84E86" w:rsidRPr="008D298E">
        <w:rPr>
          <w:rFonts w:ascii="Arial" w:hAnsi="Arial" w:cs="Arial"/>
          <w:color w:val="000000" w:themeColor="text1"/>
        </w:rPr>
        <w:t xml:space="preserve">was notably increased in </w:t>
      </w:r>
      <w:del w:id="412" w:author="Andreae, Emily A" w:date="2020-01-17T08:59:00Z">
        <w:r w:rsidR="00B84E86" w:rsidRPr="008D298E" w:rsidDel="005473E4">
          <w:rPr>
            <w:rFonts w:ascii="Arial" w:hAnsi="Arial" w:cs="Arial"/>
            <w:color w:val="000000" w:themeColor="text1"/>
          </w:rPr>
          <w:delText xml:space="preserve">the </w:delText>
        </w:r>
      </w:del>
      <w:r w:rsidR="00B84E86" w:rsidRPr="008D298E">
        <w:rPr>
          <w:rFonts w:ascii="Arial" w:hAnsi="Arial" w:cs="Arial"/>
          <w:color w:val="000000" w:themeColor="text1"/>
        </w:rPr>
        <w:t xml:space="preserve">UICC stage III/IV of CRC compared with </w:t>
      </w:r>
      <w:del w:id="413" w:author="Andreae, Emily A" w:date="2020-01-17T08:59:00Z">
        <w:r w:rsidR="00B84E86" w:rsidRPr="008D298E" w:rsidDel="005473E4">
          <w:rPr>
            <w:rFonts w:ascii="Arial" w:hAnsi="Arial" w:cs="Arial"/>
            <w:color w:val="000000" w:themeColor="text1"/>
          </w:rPr>
          <w:delText xml:space="preserve">that in the </w:delText>
        </w:r>
      </w:del>
      <w:r w:rsidR="00B84E86" w:rsidRPr="008D298E">
        <w:rPr>
          <w:rFonts w:ascii="Arial" w:hAnsi="Arial" w:cs="Arial"/>
          <w:color w:val="000000" w:themeColor="text1"/>
        </w:rPr>
        <w:t xml:space="preserve">stage I/II </w:t>
      </w:r>
      <w:ins w:id="414" w:author="Andreae, Emily A" w:date="2020-01-17T08:59:00Z">
        <w:r>
          <w:rPr>
            <w:rFonts w:ascii="Arial" w:hAnsi="Arial" w:cs="Arial"/>
            <w:color w:val="000000" w:themeColor="text1"/>
          </w:rPr>
          <w:t xml:space="preserve">samples </w:t>
        </w:r>
      </w:ins>
      <w:r w:rsidR="00B84E86" w:rsidRPr="008D298E">
        <w:rPr>
          <w:rFonts w:ascii="Arial" w:hAnsi="Arial" w:cs="Arial"/>
          <w:color w:val="000000" w:themeColor="text1"/>
        </w:rPr>
        <w:t>(p= 0.044, Suppl. Table S</w:t>
      </w:r>
      <w:r w:rsidR="002F3BF6" w:rsidRPr="008D298E">
        <w:rPr>
          <w:rFonts w:ascii="Arial" w:hAnsi="Arial" w:cs="Arial"/>
          <w:color w:val="000000" w:themeColor="text1"/>
        </w:rPr>
        <w:t>6</w:t>
      </w:r>
      <w:r w:rsidR="00B84E86" w:rsidRPr="008D298E">
        <w:rPr>
          <w:rFonts w:ascii="Arial" w:hAnsi="Arial" w:cs="Arial"/>
          <w:color w:val="000000" w:themeColor="text1"/>
        </w:rPr>
        <w:t>).</w:t>
      </w:r>
      <w:ins w:id="415" w:author="Andreae, Emily A" w:date="2020-01-17T09:00:00Z">
        <w:r w:rsidR="00ED258E">
          <w:rPr>
            <w:rFonts w:ascii="Arial" w:hAnsi="Arial" w:cs="Arial"/>
            <w:color w:val="000000" w:themeColor="text1"/>
          </w:rPr>
          <w:t xml:space="preserve"> Though not statistically significant,</w:t>
        </w:r>
      </w:ins>
      <w:del w:id="416" w:author="Andreae, Emily A" w:date="2020-01-17T09:00:00Z">
        <w:r w:rsidR="00B84E86" w:rsidRPr="008D298E" w:rsidDel="00ED258E">
          <w:rPr>
            <w:rFonts w:ascii="Arial" w:hAnsi="Arial" w:cs="Arial"/>
            <w:color w:val="000000" w:themeColor="text1"/>
          </w:rPr>
          <w:delText xml:space="preserve"> Additionally</w:delText>
        </w:r>
      </w:del>
      <w:r w:rsidR="00B84E86" w:rsidRPr="008D298E">
        <w:rPr>
          <w:rFonts w:ascii="Arial" w:hAnsi="Arial" w:cs="Arial"/>
          <w:color w:val="000000" w:themeColor="text1"/>
        </w:rPr>
        <w:t xml:space="preserve">, </w:t>
      </w:r>
      <w:r w:rsidR="00B84E86" w:rsidRPr="00BE4E15">
        <w:rPr>
          <w:rFonts w:ascii="Arial" w:hAnsi="Arial" w:cs="Arial"/>
          <w:i/>
          <w:color w:val="000000" w:themeColor="text1"/>
        </w:rPr>
        <w:t>MICA *019</w:t>
      </w:r>
      <w:r w:rsidR="00B84E86" w:rsidRPr="008D298E">
        <w:rPr>
          <w:rFonts w:ascii="Arial" w:hAnsi="Arial" w:cs="Arial"/>
          <w:color w:val="000000" w:themeColor="text1"/>
        </w:rPr>
        <w:t xml:space="preserve"> </w:t>
      </w:r>
      <w:del w:id="417" w:author="Andreae, Emily A" w:date="2020-01-17T09:00:00Z">
        <w:r w:rsidR="00B84E86" w:rsidRPr="008D298E" w:rsidDel="00ED258E">
          <w:rPr>
            <w:rFonts w:ascii="Arial" w:hAnsi="Arial" w:cs="Arial"/>
            <w:color w:val="000000" w:themeColor="text1"/>
          </w:rPr>
          <w:delText xml:space="preserve">allele </w:delText>
        </w:r>
        <w:r w:rsidR="00B84E86" w:rsidRPr="008D298E" w:rsidDel="005473E4">
          <w:rPr>
            <w:rFonts w:ascii="Arial" w:hAnsi="Arial" w:cs="Arial"/>
            <w:color w:val="000000" w:themeColor="text1"/>
          </w:rPr>
          <w:delText xml:space="preserve">had marginal significances to </w:delText>
        </w:r>
      </w:del>
      <w:ins w:id="418" w:author="Andreae, Emily A" w:date="2020-01-17T09:13:00Z">
        <w:r w:rsidR="004C6082">
          <w:rPr>
            <w:rFonts w:ascii="Arial" w:hAnsi="Arial" w:cs="Arial"/>
            <w:color w:val="000000" w:themeColor="text1"/>
          </w:rPr>
          <w:t xml:space="preserve">had low </w:t>
        </w:r>
      </w:ins>
      <w:r w:rsidR="00B84E86" w:rsidRPr="008D298E">
        <w:rPr>
          <w:rFonts w:ascii="Arial" w:hAnsi="Arial" w:cs="Arial"/>
          <w:color w:val="000000" w:themeColor="text1"/>
        </w:rPr>
        <w:t>associat</w:t>
      </w:r>
      <w:ins w:id="419" w:author="Andreae, Emily A" w:date="2020-01-17T09:13:00Z">
        <w:r w:rsidR="004C6082">
          <w:rPr>
            <w:rFonts w:ascii="Arial" w:hAnsi="Arial" w:cs="Arial"/>
            <w:color w:val="000000" w:themeColor="text1"/>
          </w:rPr>
          <w:t>ion</w:t>
        </w:r>
      </w:ins>
      <w:del w:id="420" w:author="Andreae, Emily A" w:date="2020-01-17T09:13:00Z">
        <w:r w:rsidR="00B84E86" w:rsidRPr="008D298E" w:rsidDel="004C6082">
          <w:rPr>
            <w:rFonts w:ascii="Arial" w:hAnsi="Arial" w:cs="Arial"/>
            <w:color w:val="000000" w:themeColor="text1"/>
          </w:rPr>
          <w:delText>e</w:delText>
        </w:r>
      </w:del>
      <w:r w:rsidR="00B84E86" w:rsidRPr="008D298E">
        <w:rPr>
          <w:rFonts w:ascii="Arial" w:hAnsi="Arial" w:cs="Arial"/>
          <w:color w:val="000000" w:themeColor="text1"/>
        </w:rPr>
        <w:t xml:space="preserve"> with</w:t>
      </w:r>
      <w:del w:id="421" w:author="Andreae, Emily A" w:date="2020-01-17T09:00:00Z">
        <w:r w:rsidR="00B84E86" w:rsidRPr="008D298E" w:rsidDel="00ED258E">
          <w:rPr>
            <w:rFonts w:ascii="Arial" w:hAnsi="Arial" w:cs="Arial"/>
            <w:color w:val="000000" w:themeColor="text1"/>
          </w:rPr>
          <w:delText xml:space="preserve"> the</w:delText>
        </w:r>
      </w:del>
      <w:r w:rsidR="00B84E86" w:rsidRPr="008D298E">
        <w:rPr>
          <w:rFonts w:ascii="Arial" w:hAnsi="Arial" w:cs="Arial"/>
          <w:color w:val="000000" w:themeColor="text1"/>
        </w:rPr>
        <w:t xml:space="preserve"> tumor size and </w:t>
      </w:r>
      <w:del w:id="422" w:author="Andreae, Emily A" w:date="2020-01-17T09:01:00Z">
        <w:r w:rsidR="00B84E86" w:rsidRPr="008D298E" w:rsidDel="00ED258E">
          <w:rPr>
            <w:rFonts w:ascii="Arial" w:hAnsi="Arial" w:cs="Arial"/>
            <w:color w:val="000000" w:themeColor="text1"/>
          </w:rPr>
          <w:delText xml:space="preserve">the </w:delText>
        </w:r>
      </w:del>
      <w:r w:rsidR="00B84E86" w:rsidRPr="008D298E">
        <w:rPr>
          <w:rFonts w:ascii="Arial" w:hAnsi="Arial" w:cs="Arial"/>
          <w:color w:val="000000" w:themeColor="text1"/>
        </w:rPr>
        <w:t>invasion depth of CRC (</w:t>
      </w:r>
      <w:ins w:id="423" w:author="Andreae, Emily A" w:date="2020-01-17T09:01:00Z">
        <w:r w:rsidR="00ED258E">
          <w:rPr>
            <w:rFonts w:ascii="Arial" w:hAnsi="Arial" w:cs="Arial"/>
            <w:color w:val="000000" w:themeColor="text1"/>
          </w:rPr>
          <w:t>p</w:t>
        </w:r>
      </w:ins>
      <w:del w:id="424" w:author="Andreae, Emily A" w:date="2020-01-17T09:01:00Z">
        <w:r w:rsidR="00B84E86" w:rsidRPr="008D298E" w:rsidDel="00ED258E">
          <w:rPr>
            <w:rFonts w:ascii="Arial" w:hAnsi="Arial" w:cs="Arial"/>
            <w:color w:val="000000" w:themeColor="text1"/>
          </w:rPr>
          <w:delText>P</w:delText>
        </w:r>
      </w:del>
      <w:r w:rsidR="00B84E86" w:rsidRPr="008D298E">
        <w:rPr>
          <w:rFonts w:ascii="Arial" w:hAnsi="Arial" w:cs="Arial"/>
          <w:color w:val="000000" w:themeColor="text1"/>
        </w:rPr>
        <w:t>= 0.064</w:t>
      </w:r>
      <w:ins w:id="425" w:author="Andreae, Emily A" w:date="2020-01-17T09:13:00Z">
        <w:r w:rsidR="004C6082">
          <w:rPr>
            <w:rFonts w:ascii="Arial" w:hAnsi="Arial" w:cs="Arial"/>
            <w:color w:val="000000" w:themeColor="text1"/>
          </w:rPr>
          <w:t xml:space="preserve"> and p=0.096, respectively</w:t>
        </w:r>
      </w:ins>
      <w:r w:rsidR="00B84E86" w:rsidRPr="008D298E">
        <w:rPr>
          <w:rFonts w:ascii="Arial" w:hAnsi="Arial" w:cs="Arial"/>
          <w:color w:val="000000" w:themeColor="text1"/>
        </w:rPr>
        <w:t>, Suppl. Table S</w:t>
      </w:r>
      <w:r w:rsidR="002F3BF6" w:rsidRPr="008D298E">
        <w:rPr>
          <w:rFonts w:ascii="Arial" w:hAnsi="Arial" w:cs="Arial"/>
          <w:color w:val="000000" w:themeColor="text1"/>
        </w:rPr>
        <w:t>6</w:t>
      </w:r>
      <w:r w:rsidR="00B84E86" w:rsidRPr="008D298E">
        <w:rPr>
          <w:rFonts w:ascii="Arial" w:hAnsi="Arial" w:cs="Arial"/>
          <w:color w:val="000000" w:themeColor="text1"/>
        </w:rPr>
        <w:t>)</w:t>
      </w:r>
      <w:ins w:id="426" w:author="Andreae, Emily A" w:date="2020-01-17T09:01:00Z">
        <w:r w:rsidR="00ED258E">
          <w:rPr>
            <w:rFonts w:ascii="Arial" w:hAnsi="Arial" w:cs="Arial"/>
            <w:color w:val="000000" w:themeColor="text1"/>
          </w:rPr>
          <w:t xml:space="preserve"> as did</w:t>
        </w:r>
      </w:ins>
      <w:del w:id="427" w:author="Andreae, Emily A" w:date="2020-01-17T09:01:00Z">
        <w:r w:rsidR="00B84E86" w:rsidRPr="008D298E" w:rsidDel="00ED258E">
          <w:rPr>
            <w:rFonts w:ascii="Arial" w:hAnsi="Arial" w:cs="Arial"/>
            <w:color w:val="000000" w:themeColor="text1"/>
          </w:rPr>
          <w:delText>.</w:delText>
        </w:r>
      </w:del>
      <w:r w:rsidR="00B84E86" w:rsidRPr="008D298E">
        <w:rPr>
          <w:rFonts w:ascii="Arial" w:hAnsi="Arial" w:cs="Arial"/>
          <w:color w:val="000000" w:themeColor="text1"/>
        </w:rPr>
        <w:t xml:space="preserve"> </w:t>
      </w:r>
      <w:r w:rsidR="00B84E86" w:rsidRPr="00BE4E15">
        <w:rPr>
          <w:rFonts w:ascii="Arial" w:hAnsi="Arial" w:cs="Arial"/>
          <w:i/>
          <w:color w:val="000000" w:themeColor="text1"/>
        </w:rPr>
        <w:t>MICA *008</w:t>
      </w:r>
      <w:r w:rsidR="00B84E86" w:rsidRPr="008D298E">
        <w:rPr>
          <w:rFonts w:ascii="Arial" w:hAnsi="Arial" w:cs="Arial"/>
          <w:color w:val="000000" w:themeColor="text1"/>
        </w:rPr>
        <w:t xml:space="preserve"> </w:t>
      </w:r>
      <w:commentRangeStart w:id="428"/>
      <w:del w:id="429" w:author="Andreae, Emily A" w:date="2020-01-17T09:01:00Z">
        <w:r w:rsidR="00B84E86" w:rsidRPr="008D298E" w:rsidDel="00ED258E">
          <w:rPr>
            <w:rFonts w:ascii="Arial" w:hAnsi="Arial" w:cs="Arial"/>
            <w:color w:val="000000" w:themeColor="text1"/>
          </w:rPr>
          <w:delText xml:space="preserve">allele was protective </w:delText>
        </w:r>
      </w:del>
      <w:commentRangeEnd w:id="428"/>
      <w:r w:rsidR="004C6082">
        <w:rPr>
          <w:rStyle w:val="CommentReference"/>
        </w:rPr>
        <w:commentReference w:id="428"/>
      </w:r>
      <w:r w:rsidR="00B84E86" w:rsidRPr="008D298E">
        <w:rPr>
          <w:rFonts w:ascii="Arial" w:hAnsi="Arial" w:cs="Arial"/>
          <w:color w:val="000000" w:themeColor="text1"/>
        </w:rPr>
        <w:t xml:space="preserve">to the distance metastasis and </w:t>
      </w:r>
      <w:del w:id="430" w:author="Andreae, Emily A" w:date="2020-01-17T09:01:00Z">
        <w:r w:rsidR="00B84E86" w:rsidRPr="008D298E" w:rsidDel="00ED258E">
          <w:rPr>
            <w:rFonts w:ascii="Arial" w:hAnsi="Arial" w:cs="Arial"/>
            <w:color w:val="000000" w:themeColor="text1"/>
          </w:rPr>
          <w:delText xml:space="preserve">the </w:delText>
        </w:r>
      </w:del>
      <w:r w:rsidR="00B84E86" w:rsidRPr="008D298E">
        <w:rPr>
          <w:rFonts w:ascii="Arial" w:hAnsi="Arial" w:cs="Arial"/>
          <w:color w:val="000000" w:themeColor="text1"/>
        </w:rPr>
        <w:t xml:space="preserve">differential degree of CRC </w:t>
      </w:r>
      <w:del w:id="431" w:author="Andreae, Emily A" w:date="2020-01-17T09:01:00Z">
        <w:r w:rsidR="00B84E86" w:rsidRPr="008D298E" w:rsidDel="00ED258E">
          <w:rPr>
            <w:rFonts w:ascii="Arial" w:hAnsi="Arial" w:cs="Arial"/>
            <w:color w:val="000000" w:themeColor="text1"/>
          </w:rPr>
          <w:delText xml:space="preserve">because it has a marginal significance </w:delText>
        </w:r>
      </w:del>
      <w:r w:rsidR="00B84E86" w:rsidRPr="008D298E">
        <w:rPr>
          <w:rFonts w:ascii="Arial" w:hAnsi="Arial" w:cs="Arial"/>
          <w:color w:val="000000" w:themeColor="text1"/>
        </w:rPr>
        <w:t>(p= 0.053</w:t>
      </w:r>
      <w:ins w:id="432" w:author="Andreae, Emily A" w:date="2020-01-17T09:15:00Z">
        <w:r w:rsidR="004C6082">
          <w:rPr>
            <w:rFonts w:ascii="Arial" w:hAnsi="Arial" w:cs="Arial"/>
            <w:color w:val="000000" w:themeColor="text1"/>
          </w:rPr>
          <w:t xml:space="preserve"> and p=0.071, respectively</w:t>
        </w:r>
      </w:ins>
      <w:del w:id="433" w:author="Andreae, Emily A" w:date="2020-01-17T09:15:00Z">
        <w:r w:rsidR="00B84E86" w:rsidRPr="008D298E" w:rsidDel="004C6082">
          <w:rPr>
            <w:rFonts w:ascii="Arial" w:hAnsi="Arial" w:cs="Arial"/>
            <w:color w:val="000000" w:themeColor="text1"/>
          </w:rPr>
          <w:delText>, OR= 0.283</w:delText>
        </w:r>
      </w:del>
      <w:ins w:id="434" w:author="Andreae, Emily A" w:date="2020-01-17T09:15:00Z">
        <w:r w:rsidR="004C6082">
          <w:rPr>
            <w:rFonts w:ascii="Arial" w:hAnsi="Arial" w:cs="Arial"/>
            <w:color w:val="000000" w:themeColor="text1"/>
          </w:rPr>
          <w:t>,</w:t>
        </w:r>
      </w:ins>
      <w:del w:id="435" w:author="Andreae, Emily A" w:date="2020-01-17T09:15:00Z">
        <w:r w:rsidR="00B84E86" w:rsidRPr="008D298E" w:rsidDel="004C6082">
          <w:rPr>
            <w:rFonts w:ascii="Arial" w:hAnsi="Arial" w:cs="Arial"/>
            <w:color w:val="000000" w:themeColor="text1"/>
          </w:rPr>
          <w:delText>;</w:delText>
        </w:r>
      </w:del>
      <w:r w:rsidR="00B84E86" w:rsidRPr="008D298E">
        <w:rPr>
          <w:rFonts w:ascii="Arial" w:hAnsi="Arial" w:cs="Arial"/>
          <w:color w:val="000000" w:themeColor="text1"/>
        </w:rPr>
        <w:t xml:space="preserve"> Suppl. Table S</w:t>
      </w:r>
      <w:r w:rsidR="002F3BF6" w:rsidRPr="008D298E">
        <w:rPr>
          <w:rFonts w:ascii="Arial" w:hAnsi="Arial" w:cs="Arial"/>
          <w:color w:val="000000" w:themeColor="text1"/>
        </w:rPr>
        <w:t>6</w:t>
      </w:r>
      <w:r w:rsidR="00B84E86" w:rsidRPr="008D298E">
        <w:rPr>
          <w:rFonts w:ascii="Arial" w:hAnsi="Arial" w:cs="Arial"/>
          <w:color w:val="000000" w:themeColor="text1"/>
        </w:rPr>
        <w:t>).</w:t>
      </w:r>
    </w:p>
    <w:p w14:paraId="2176A636" w14:textId="77777777" w:rsidR="00F94888" w:rsidRPr="00F94888" w:rsidRDefault="00F94888" w:rsidP="00F94888">
      <w:pPr>
        <w:contextualSpacing/>
        <w:rPr>
          <w:rFonts w:ascii="Arial" w:hAnsi="Arial" w:cs="Arial"/>
          <w:color w:val="000000" w:themeColor="text1"/>
        </w:rPr>
      </w:pPr>
    </w:p>
    <w:p w14:paraId="5BC262F6" w14:textId="50066C54" w:rsidR="007E3650" w:rsidRPr="008D298E" w:rsidRDefault="00185968" w:rsidP="00F94888">
      <w:pPr>
        <w:contextualSpacing/>
        <w:rPr>
          <w:rFonts w:ascii="Arial" w:hAnsi="Arial" w:cs="Arial"/>
          <w:b/>
          <w:color w:val="000000" w:themeColor="text1"/>
        </w:rPr>
      </w:pPr>
      <w:commentRangeStart w:id="436"/>
      <w:r w:rsidRPr="008D298E">
        <w:rPr>
          <w:rFonts w:ascii="Arial" w:hAnsi="Arial" w:cs="Arial"/>
          <w:b/>
          <w:color w:val="000000" w:themeColor="text1"/>
        </w:rPr>
        <w:t xml:space="preserve">Association of </w:t>
      </w:r>
      <w:r w:rsidR="007E3650" w:rsidRPr="008D298E">
        <w:rPr>
          <w:rFonts w:ascii="Arial" w:hAnsi="Arial" w:cs="Arial"/>
          <w:b/>
          <w:color w:val="000000" w:themeColor="text1"/>
        </w:rPr>
        <w:t xml:space="preserve">MICA </w:t>
      </w:r>
      <w:r w:rsidRPr="008D298E">
        <w:rPr>
          <w:rFonts w:ascii="Arial" w:hAnsi="Arial" w:cs="Arial"/>
          <w:b/>
          <w:color w:val="000000" w:themeColor="text1"/>
        </w:rPr>
        <w:t>alleles</w:t>
      </w:r>
      <w:r w:rsidR="007E3650" w:rsidRPr="008D298E">
        <w:rPr>
          <w:rFonts w:ascii="Arial" w:hAnsi="Arial" w:cs="Arial"/>
          <w:b/>
          <w:color w:val="000000" w:themeColor="text1"/>
        </w:rPr>
        <w:t xml:space="preserve"> with </w:t>
      </w:r>
      <w:del w:id="437" w:author="Andreae, Emily A" w:date="2020-01-17T09:02:00Z">
        <w:r w:rsidR="007E3650" w:rsidRPr="008D298E" w:rsidDel="00ED258E">
          <w:rPr>
            <w:rFonts w:ascii="Arial" w:hAnsi="Arial" w:cs="Arial"/>
            <w:b/>
            <w:color w:val="000000" w:themeColor="text1"/>
          </w:rPr>
          <w:delText xml:space="preserve">the </w:delText>
        </w:r>
      </w:del>
      <w:r w:rsidR="007E3650" w:rsidRPr="008D298E">
        <w:rPr>
          <w:rFonts w:ascii="Arial" w:hAnsi="Arial" w:cs="Arial"/>
          <w:b/>
          <w:color w:val="000000" w:themeColor="text1"/>
        </w:rPr>
        <w:t>protein expression of immune checkpoint PD-L1</w:t>
      </w:r>
      <w:ins w:id="438" w:author="Andreae, Emily A" w:date="2020-01-17T09:02:00Z">
        <w:r w:rsidR="00ED258E">
          <w:rPr>
            <w:rFonts w:ascii="Arial" w:hAnsi="Arial" w:cs="Arial"/>
            <w:b/>
            <w:color w:val="000000" w:themeColor="text1"/>
          </w:rPr>
          <w:t xml:space="preserve"> and</w:t>
        </w:r>
      </w:ins>
      <w:del w:id="439" w:author="Andreae, Emily A" w:date="2020-01-17T09:02:00Z">
        <w:r w:rsidR="00F14783" w:rsidRPr="008D298E" w:rsidDel="00ED258E">
          <w:rPr>
            <w:rFonts w:ascii="Arial" w:hAnsi="Arial" w:cs="Arial"/>
            <w:b/>
            <w:color w:val="000000" w:themeColor="text1"/>
          </w:rPr>
          <w:delText>,</w:delText>
        </w:r>
      </w:del>
      <w:r w:rsidR="00F14783" w:rsidRPr="008D298E">
        <w:rPr>
          <w:rFonts w:ascii="Arial" w:hAnsi="Arial" w:cs="Arial"/>
          <w:b/>
          <w:color w:val="000000" w:themeColor="text1"/>
        </w:rPr>
        <w:t xml:space="preserve"> </w:t>
      </w:r>
      <w:r w:rsidR="00B543BF" w:rsidRPr="008D298E">
        <w:rPr>
          <w:rFonts w:ascii="Arial" w:hAnsi="Arial" w:cs="Arial"/>
          <w:b/>
          <w:color w:val="000000" w:themeColor="text1"/>
        </w:rPr>
        <w:t xml:space="preserve">tumor biomarkers </w:t>
      </w:r>
      <w:r w:rsidR="00F14783" w:rsidRPr="008D298E">
        <w:rPr>
          <w:rFonts w:ascii="Arial" w:hAnsi="Arial" w:cs="Arial"/>
          <w:b/>
          <w:color w:val="000000" w:themeColor="text1"/>
        </w:rPr>
        <w:t>CEA, CA19-9, and CYFRA21-1</w:t>
      </w:r>
    </w:p>
    <w:p w14:paraId="4B5B668F" w14:textId="10B2AC0A" w:rsidR="000820C3" w:rsidRPr="008D298E" w:rsidRDefault="009C7E7C" w:rsidP="00F94888">
      <w:pPr>
        <w:contextualSpacing/>
        <w:jc w:val="both"/>
        <w:rPr>
          <w:rFonts w:ascii="Arial" w:hAnsi="Arial" w:cs="Arial"/>
          <w:color w:val="000000" w:themeColor="text1"/>
        </w:rPr>
      </w:pPr>
      <w:ins w:id="440" w:author="Andreae, Emily A" w:date="2020-01-17T11:52:00Z">
        <w:r>
          <w:rPr>
            <w:rFonts w:ascii="Arial" w:hAnsi="Arial" w:cs="Arial"/>
            <w:color w:val="000000" w:themeColor="text1"/>
          </w:rPr>
          <w:t>Programmed Death-Ligand 1 (</w:t>
        </w:r>
      </w:ins>
      <w:r w:rsidR="007E3650" w:rsidRPr="008D298E">
        <w:rPr>
          <w:rFonts w:ascii="Arial" w:hAnsi="Arial" w:cs="Arial"/>
          <w:color w:val="000000" w:themeColor="text1"/>
        </w:rPr>
        <w:t>PD-L1</w:t>
      </w:r>
      <w:ins w:id="441" w:author="Andreae, Emily A" w:date="2020-01-17T11:52:00Z">
        <w:r>
          <w:rPr>
            <w:rFonts w:ascii="Arial" w:hAnsi="Arial" w:cs="Arial"/>
            <w:color w:val="000000" w:themeColor="text1"/>
          </w:rPr>
          <w:t>)</w:t>
        </w:r>
      </w:ins>
      <w:r w:rsidR="007E3650" w:rsidRPr="008D298E">
        <w:rPr>
          <w:rFonts w:ascii="Arial" w:hAnsi="Arial" w:cs="Arial"/>
          <w:color w:val="000000" w:themeColor="text1"/>
        </w:rPr>
        <w:t xml:space="preserve"> expression is </w:t>
      </w:r>
      <w:r w:rsidR="003E707E" w:rsidRPr="008D298E">
        <w:rPr>
          <w:rFonts w:ascii="Arial" w:hAnsi="Arial" w:cs="Arial"/>
          <w:color w:val="000000" w:themeColor="text1"/>
        </w:rPr>
        <w:t xml:space="preserve">a </w:t>
      </w:r>
      <w:r w:rsidR="007E3650" w:rsidRPr="008D298E">
        <w:rPr>
          <w:rFonts w:ascii="Arial" w:hAnsi="Arial" w:cs="Arial"/>
          <w:color w:val="000000" w:themeColor="text1"/>
        </w:rPr>
        <w:t xml:space="preserve">key factor </w:t>
      </w:r>
      <w:ins w:id="442" w:author="Andreae, Emily A" w:date="2020-01-17T09:19:00Z">
        <w:r w:rsidR="004C6082">
          <w:rPr>
            <w:rFonts w:ascii="Arial" w:hAnsi="Arial" w:cs="Arial"/>
            <w:color w:val="000000" w:themeColor="text1"/>
          </w:rPr>
          <w:t>in</w:t>
        </w:r>
      </w:ins>
      <w:del w:id="443" w:author="Andreae, Emily A" w:date="2020-01-17T09:19:00Z">
        <w:r w:rsidR="007E3650" w:rsidRPr="008D298E" w:rsidDel="004C6082">
          <w:rPr>
            <w:rFonts w:ascii="Arial" w:hAnsi="Arial" w:cs="Arial"/>
            <w:color w:val="000000" w:themeColor="text1"/>
          </w:rPr>
          <w:delText>to</w:delText>
        </w:r>
      </w:del>
      <w:r w:rsidR="007E3650" w:rsidRPr="008D298E">
        <w:rPr>
          <w:rFonts w:ascii="Arial" w:hAnsi="Arial" w:cs="Arial"/>
          <w:color w:val="000000" w:themeColor="text1"/>
        </w:rPr>
        <w:t xml:space="preserve"> cancer immune therapy</w:t>
      </w:r>
      <w:ins w:id="444" w:author="Andreae, Emily A" w:date="2020-01-17T09:19:00Z">
        <w:r w:rsidR="004C6082">
          <w:rPr>
            <w:rFonts w:ascii="Arial" w:hAnsi="Arial" w:cs="Arial"/>
            <w:color w:val="000000" w:themeColor="text1"/>
          </w:rPr>
          <w:t xml:space="preserve"> response</w:t>
        </w:r>
      </w:ins>
      <w:r w:rsidR="007E3650" w:rsidRPr="008D298E">
        <w:rPr>
          <w:rFonts w:ascii="Arial" w:hAnsi="Arial" w:cs="Arial"/>
          <w:color w:val="000000" w:themeColor="text1"/>
        </w:rPr>
        <w:t xml:space="preserve">. </w:t>
      </w:r>
      <w:r w:rsidR="00F14783" w:rsidRPr="008D298E">
        <w:rPr>
          <w:rFonts w:ascii="Arial" w:hAnsi="Arial" w:cs="Arial"/>
          <w:color w:val="000000" w:themeColor="text1"/>
        </w:rPr>
        <w:t xml:space="preserve">CEA, CA19-9, and CYFRA21-1 are widely used biomarkers in </w:t>
      </w:r>
      <w:del w:id="445" w:author="Andreae, Emily A" w:date="2020-01-17T09:19:00Z">
        <w:r w:rsidR="00F14783" w:rsidRPr="008D298E" w:rsidDel="004C6082">
          <w:rPr>
            <w:rFonts w:ascii="Arial" w:hAnsi="Arial" w:cs="Arial"/>
            <w:color w:val="000000" w:themeColor="text1"/>
          </w:rPr>
          <w:delText xml:space="preserve">the </w:delText>
        </w:r>
      </w:del>
      <w:r w:rsidR="00F14783" w:rsidRPr="008D298E">
        <w:rPr>
          <w:rFonts w:ascii="Arial" w:hAnsi="Arial" w:cs="Arial"/>
          <w:color w:val="000000" w:themeColor="text1"/>
        </w:rPr>
        <w:t xml:space="preserve">clinical practice </w:t>
      </w:r>
      <w:ins w:id="446" w:author="Andreae, Emily A" w:date="2020-01-17T09:19:00Z">
        <w:r w:rsidR="004C6082">
          <w:rPr>
            <w:rFonts w:ascii="Arial" w:hAnsi="Arial" w:cs="Arial"/>
            <w:color w:val="000000" w:themeColor="text1"/>
          </w:rPr>
          <w:t xml:space="preserve">for </w:t>
        </w:r>
      </w:ins>
      <w:del w:id="447" w:author="Andreae, Emily A" w:date="2020-01-17T09:19:00Z">
        <w:r w:rsidR="00F14783" w:rsidRPr="008D298E" w:rsidDel="004C6082">
          <w:rPr>
            <w:rFonts w:ascii="Arial" w:hAnsi="Arial" w:cs="Arial"/>
            <w:color w:val="000000" w:themeColor="text1"/>
          </w:rPr>
          <w:delText>to auxiliary diagnos</w:delText>
        </w:r>
        <w:r w:rsidR="00372AA4" w:rsidRPr="008D298E" w:rsidDel="004C6082">
          <w:rPr>
            <w:rFonts w:ascii="Arial" w:hAnsi="Arial" w:cs="Arial"/>
            <w:color w:val="000000" w:themeColor="text1"/>
          </w:rPr>
          <w:delText>is</w:delText>
        </w:r>
        <w:r w:rsidR="00F14783" w:rsidRPr="008D298E" w:rsidDel="004C6082">
          <w:rPr>
            <w:rFonts w:ascii="Arial" w:hAnsi="Arial" w:cs="Arial"/>
            <w:color w:val="000000" w:themeColor="text1"/>
          </w:rPr>
          <w:delText xml:space="preserve"> </w:delText>
        </w:r>
        <w:r w:rsidR="00372AA4" w:rsidRPr="008D298E" w:rsidDel="004C6082">
          <w:rPr>
            <w:rFonts w:ascii="Arial" w:hAnsi="Arial" w:cs="Arial"/>
            <w:color w:val="000000" w:themeColor="text1"/>
          </w:rPr>
          <w:delText xml:space="preserve">of </w:delText>
        </w:r>
      </w:del>
      <w:r w:rsidR="00F14783" w:rsidRPr="008D298E">
        <w:rPr>
          <w:rFonts w:ascii="Arial" w:hAnsi="Arial" w:cs="Arial"/>
          <w:color w:val="000000" w:themeColor="text1"/>
        </w:rPr>
        <w:t>CRC</w:t>
      </w:r>
      <w:ins w:id="448" w:author="Andreae, Emily A" w:date="2020-01-17T09:19:00Z">
        <w:r w:rsidR="004C6082">
          <w:rPr>
            <w:rFonts w:ascii="Arial" w:hAnsi="Arial" w:cs="Arial"/>
            <w:color w:val="000000" w:themeColor="text1"/>
          </w:rPr>
          <w:t xml:space="preserve"> diagnosis and progression</w:t>
        </w:r>
      </w:ins>
      <w:r w:rsidR="00F14783" w:rsidRPr="008D298E">
        <w:rPr>
          <w:rFonts w:ascii="Arial" w:hAnsi="Arial" w:cs="Arial"/>
          <w:color w:val="000000" w:themeColor="text1"/>
        </w:rPr>
        <w:t xml:space="preserve">. </w:t>
      </w:r>
      <w:ins w:id="449" w:author="Andreae, Emily A" w:date="2020-01-17T09:20:00Z">
        <w:r w:rsidR="004C6082">
          <w:rPr>
            <w:rFonts w:ascii="Arial" w:hAnsi="Arial" w:cs="Arial"/>
            <w:color w:val="000000" w:themeColor="text1"/>
          </w:rPr>
          <w:t xml:space="preserve">Though the </w:t>
        </w:r>
      </w:ins>
      <w:del w:id="450" w:author="Andreae, Emily A" w:date="2020-01-17T09:20:00Z">
        <w:r w:rsidR="00AC6A30" w:rsidRPr="008D298E" w:rsidDel="004C6082">
          <w:rPr>
            <w:rFonts w:ascii="Arial" w:hAnsi="Arial" w:cs="Arial"/>
            <w:color w:val="000000" w:themeColor="text1"/>
          </w:rPr>
          <w:delText xml:space="preserve">The </w:delText>
        </w:r>
      </w:del>
      <w:r w:rsidR="00AC6A30" w:rsidRPr="008D298E">
        <w:rPr>
          <w:rFonts w:ascii="Arial" w:hAnsi="Arial" w:cs="Arial"/>
          <w:color w:val="000000" w:themeColor="text1"/>
        </w:rPr>
        <w:t xml:space="preserve">expression of </w:t>
      </w:r>
      <w:r w:rsidR="007E3650" w:rsidRPr="008D298E">
        <w:rPr>
          <w:rFonts w:ascii="Arial" w:hAnsi="Arial" w:cs="Arial"/>
          <w:color w:val="000000" w:themeColor="text1"/>
        </w:rPr>
        <w:t xml:space="preserve">PD-L1 </w:t>
      </w:r>
      <w:ins w:id="451" w:author="Andreae, Emily A" w:date="2020-01-17T09:20:00Z">
        <w:r w:rsidR="00AD277A">
          <w:rPr>
            <w:rFonts w:ascii="Arial" w:hAnsi="Arial" w:cs="Arial"/>
            <w:color w:val="000000" w:themeColor="text1"/>
          </w:rPr>
          <w:t xml:space="preserve">was not </w:t>
        </w:r>
      </w:ins>
      <w:del w:id="452" w:author="Andreae, Emily A" w:date="2020-01-17T09:20:00Z">
        <w:r w:rsidR="00AC6A30" w:rsidRPr="008D298E" w:rsidDel="00AD277A">
          <w:rPr>
            <w:rFonts w:ascii="Arial" w:hAnsi="Arial" w:cs="Arial"/>
            <w:color w:val="000000" w:themeColor="text1"/>
          </w:rPr>
          <w:delText xml:space="preserve">did not show </w:delText>
        </w:r>
      </w:del>
      <w:r w:rsidR="00AC6A30" w:rsidRPr="008D298E">
        <w:rPr>
          <w:rFonts w:ascii="Arial" w:hAnsi="Arial" w:cs="Arial"/>
          <w:color w:val="000000" w:themeColor="text1"/>
        </w:rPr>
        <w:t>significant</w:t>
      </w:r>
      <w:ins w:id="453" w:author="Andreae, Emily A" w:date="2020-01-17T09:20:00Z">
        <w:r w:rsidR="00AD277A">
          <w:rPr>
            <w:rFonts w:ascii="Arial" w:hAnsi="Arial" w:cs="Arial"/>
            <w:color w:val="000000" w:themeColor="text1"/>
          </w:rPr>
          <w:t>ly</w:t>
        </w:r>
      </w:ins>
      <w:r w:rsidR="00AC6A30" w:rsidRPr="008D298E">
        <w:rPr>
          <w:rFonts w:ascii="Arial" w:hAnsi="Arial" w:cs="Arial"/>
          <w:color w:val="000000" w:themeColor="text1"/>
        </w:rPr>
        <w:t xml:space="preserve"> associat</w:t>
      </w:r>
      <w:ins w:id="454" w:author="Andreae, Emily A" w:date="2020-01-17T09:20:00Z">
        <w:r w:rsidR="00AD277A">
          <w:rPr>
            <w:rFonts w:ascii="Arial" w:hAnsi="Arial" w:cs="Arial"/>
            <w:color w:val="000000" w:themeColor="text1"/>
          </w:rPr>
          <w:t>ed</w:t>
        </w:r>
      </w:ins>
      <w:del w:id="455" w:author="Andreae, Emily A" w:date="2020-01-17T09:20:00Z">
        <w:r w:rsidR="00AC6A30" w:rsidRPr="008D298E" w:rsidDel="00AD277A">
          <w:rPr>
            <w:rFonts w:ascii="Arial" w:hAnsi="Arial" w:cs="Arial"/>
            <w:color w:val="000000" w:themeColor="text1"/>
          </w:rPr>
          <w:delText>ion</w:delText>
        </w:r>
      </w:del>
      <w:r w:rsidR="003F63B2" w:rsidRPr="008D298E">
        <w:rPr>
          <w:rFonts w:ascii="Arial" w:hAnsi="Arial" w:cs="Arial"/>
          <w:color w:val="000000" w:themeColor="text1"/>
        </w:rPr>
        <w:t xml:space="preserve"> </w:t>
      </w:r>
      <w:r w:rsidR="007E3650" w:rsidRPr="008D298E">
        <w:rPr>
          <w:rFonts w:ascii="Arial" w:hAnsi="Arial" w:cs="Arial"/>
          <w:color w:val="000000" w:themeColor="text1"/>
        </w:rPr>
        <w:t xml:space="preserve">with MICA codon 295 (Suppl. Table </w:t>
      </w:r>
      <w:r w:rsidR="009B30F7" w:rsidRPr="008D298E">
        <w:rPr>
          <w:rFonts w:ascii="Arial" w:hAnsi="Arial" w:cs="Arial"/>
          <w:color w:val="000000" w:themeColor="text1"/>
        </w:rPr>
        <w:t>S7</w:t>
      </w:r>
      <w:r w:rsidR="00AC6A30" w:rsidRPr="008D298E">
        <w:rPr>
          <w:rFonts w:ascii="Arial" w:hAnsi="Arial" w:cs="Arial"/>
          <w:color w:val="000000" w:themeColor="text1"/>
        </w:rPr>
        <w:t>)</w:t>
      </w:r>
      <w:ins w:id="456" w:author="Andreae, Emily A" w:date="2020-01-17T09:33:00Z">
        <w:r w:rsidR="00EA641E">
          <w:rPr>
            <w:rFonts w:ascii="Arial" w:hAnsi="Arial" w:cs="Arial"/>
            <w:color w:val="000000" w:themeColor="text1"/>
          </w:rPr>
          <w:t xml:space="preserve"> there may be</w:t>
        </w:r>
      </w:ins>
      <w:del w:id="457" w:author="Andreae, Emily A" w:date="2020-01-17T09:33:00Z">
        <w:r w:rsidR="00AC6A30" w:rsidRPr="008D298E" w:rsidDel="00EA641E">
          <w:rPr>
            <w:rFonts w:ascii="Arial" w:hAnsi="Arial" w:cs="Arial"/>
            <w:color w:val="000000" w:themeColor="text1"/>
          </w:rPr>
          <w:delText xml:space="preserve">. A </w:delText>
        </w:r>
        <w:commentRangeStart w:id="458"/>
        <w:r w:rsidR="00AC6A30" w:rsidRPr="008D298E" w:rsidDel="00EA641E">
          <w:rPr>
            <w:rFonts w:ascii="Arial" w:hAnsi="Arial" w:cs="Arial"/>
            <w:color w:val="000000" w:themeColor="text1"/>
          </w:rPr>
          <w:delText>marginal significance</w:delText>
        </w:r>
      </w:del>
      <w:commentRangeEnd w:id="458"/>
      <w:r w:rsidR="00EA641E">
        <w:rPr>
          <w:rStyle w:val="CommentReference"/>
        </w:rPr>
        <w:commentReference w:id="458"/>
      </w:r>
      <w:del w:id="459" w:author="Andreae, Emily A" w:date="2020-01-17T09:33:00Z">
        <w:r w:rsidR="00AC6A30" w:rsidRPr="008D298E" w:rsidDel="00EA641E">
          <w:rPr>
            <w:rFonts w:ascii="Arial" w:hAnsi="Arial" w:cs="Arial"/>
            <w:color w:val="000000" w:themeColor="text1"/>
          </w:rPr>
          <w:delText xml:space="preserve"> of the</w:delText>
        </w:r>
      </w:del>
      <w:r w:rsidR="00AC6A30" w:rsidRPr="008D298E">
        <w:rPr>
          <w:rFonts w:ascii="Arial" w:hAnsi="Arial" w:cs="Arial"/>
          <w:color w:val="000000" w:themeColor="text1"/>
        </w:rPr>
        <w:t xml:space="preserve"> </w:t>
      </w:r>
      <w:ins w:id="460" w:author="Andreae, Emily A" w:date="2020-01-17T09:33:00Z">
        <w:r w:rsidR="00EA641E">
          <w:rPr>
            <w:rFonts w:ascii="Arial" w:hAnsi="Arial" w:cs="Arial"/>
            <w:color w:val="000000" w:themeColor="text1"/>
          </w:rPr>
          <w:t xml:space="preserve">an </w:t>
        </w:r>
      </w:ins>
      <w:r w:rsidR="00AC6A30" w:rsidRPr="008D298E">
        <w:rPr>
          <w:rFonts w:ascii="Arial" w:hAnsi="Arial" w:cs="Arial"/>
          <w:color w:val="000000" w:themeColor="text1"/>
        </w:rPr>
        <w:t>association</w:t>
      </w:r>
      <w:r w:rsidR="003F63B2" w:rsidRPr="008D298E">
        <w:rPr>
          <w:rFonts w:ascii="Arial" w:hAnsi="Arial" w:cs="Arial"/>
          <w:color w:val="000000" w:themeColor="text1"/>
        </w:rPr>
        <w:t xml:space="preserve"> </w:t>
      </w:r>
      <w:r w:rsidR="00AC6A30" w:rsidRPr="008D298E">
        <w:rPr>
          <w:rFonts w:ascii="Arial" w:hAnsi="Arial" w:cs="Arial"/>
          <w:color w:val="000000" w:themeColor="text1"/>
        </w:rPr>
        <w:t xml:space="preserve">between </w:t>
      </w:r>
      <w:r w:rsidR="002A22E3" w:rsidRPr="008D298E">
        <w:rPr>
          <w:rFonts w:ascii="Arial" w:hAnsi="Arial" w:cs="Arial"/>
          <w:color w:val="000000" w:themeColor="text1"/>
        </w:rPr>
        <w:t>MICA allele</w:t>
      </w:r>
      <w:ins w:id="461" w:author="Andreae, Emily A" w:date="2020-01-17T09:34:00Z">
        <w:r w:rsidR="00EA641E">
          <w:rPr>
            <w:rFonts w:ascii="Arial" w:hAnsi="Arial" w:cs="Arial"/>
            <w:color w:val="000000" w:themeColor="text1"/>
          </w:rPr>
          <w:t>s</w:t>
        </w:r>
      </w:ins>
      <w:r w:rsidR="002A22E3" w:rsidRPr="008D298E">
        <w:rPr>
          <w:rFonts w:ascii="Arial" w:hAnsi="Arial" w:cs="Arial"/>
          <w:color w:val="000000" w:themeColor="text1"/>
        </w:rPr>
        <w:t xml:space="preserve"> </w:t>
      </w:r>
      <w:r w:rsidR="002A22E3" w:rsidRPr="00BE4E15">
        <w:rPr>
          <w:rFonts w:ascii="Arial" w:hAnsi="Arial" w:cs="Arial"/>
          <w:i/>
          <w:color w:val="000000" w:themeColor="text1"/>
        </w:rPr>
        <w:t>*009:01</w:t>
      </w:r>
      <w:r w:rsidR="002A22E3" w:rsidRPr="008D298E">
        <w:rPr>
          <w:rFonts w:ascii="Arial" w:hAnsi="Arial" w:cs="Arial"/>
          <w:color w:val="000000" w:themeColor="text1"/>
        </w:rPr>
        <w:t xml:space="preserve"> or </w:t>
      </w:r>
      <w:r w:rsidR="002A22E3" w:rsidRPr="00BE4E15">
        <w:rPr>
          <w:rFonts w:ascii="Arial" w:hAnsi="Arial" w:cs="Arial"/>
          <w:i/>
          <w:color w:val="000000" w:themeColor="text1"/>
        </w:rPr>
        <w:t>*049</w:t>
      </w:r>
      <w:r w:rsidR="002A22E3" w:rsidRPr="008D298E">
        <w:rPr>
          <w:rFonts w:ascii="Arial" w:hAnsi="Arial" w:cs="Arial"/>
          <w:color w:val="000000" w:themeColor="text1"/>
        </w:rPr>
        <w:t xml:space="preserve"> </w:t>
      </w:r>
      <w:r w:rsidR="00AC6A30" w:rsidRPr="008D298E">
        <w:rPr>
          <w:rFonts w:ascii="Arial" w:hAnsi="Arial" w:cs="Arial"/>
          <w:color w:val="000000" w:themeColor="text1"/>
        </w:rPr>
        <w:t>and</w:t>
      </w:r>
      <w:r w:rsidR="002A22E3" w:rsidRPr="008D298E">
        <w:rPr>
          <w:rFonts w:ascii="Arial" w:hAnsi="Arial" w:cs="Arial"/>
          <w:color w:val="000000" w:themeColor="text1"/>
        </w:rPr>
        <w:t xml:space="preserve"> PD-L1 expression </w:t>
      </w:r>
      <w:del w:id="462" w:author="Andreae, Emily A" w:date="2020-01-17T09:35:00Z">
        <w:r w:rsidR="00AC6A30" w:rsidRPr="008D298E" w:rsidDel="00EA641E">
          <w:rPr>
            <w:rFonts w:ascii="Arial" w:hAnsi="Arial" w:cs="Arial"/>
            <w:color w:val="000000" w:themeColor="text1"/>
          </w:rPr>
          <w:delText xml:space="preserve">was observed </w:delText>
        </w:r>
      </w:del>
      <w:r w:rsidR="002A22E3" w:rsidRPr="008D298E">
        <w:rPr>
          <w:rFonts w:ascii="Arial" w:hAnsi="Arial" w:cs="Arial"/>
          <w:color w:val="000000" w:themeColor="text1"/>
        </w:rPr>
        <w:t>(</w:t>
      </w:r>
      <w:r w:rsidR="001239AD" w:rsidRPr="008D298E">
        <w:rPr>
          <w:rFonts w:ascii="Arial" w:hAnsi="Arial" w:cs="Arial"/>
          <w:color w:val="000000" w:themeColor="text1"/>
        </w:rPr>
        <w:t>p=</w:t>
      </w:r>
      <w:r w:rsidR="00410B5B" w:rsidRPr="008D298E">
        <w:rPr>
          <w:rFonts w:ascii="Arial" w:hAnsi="Arial" w:cs="Arial"/>
          <w:color w:val="000000" w:themeColor="text1"/>
        </w:rPr>
        <w:t xml:space="preserve"> </w:t>
      </w:r>
      <w:r w:rsidR="001239AD" w:rsidRPr="008D298E">
        <w:rPr>
          <w:rFonts w:ascii="Arial" w:hAnsi="Arial" w:cs="Arial"/>
          <w:color w:val="000000" w:themeColor="text1"/>
        </w:rPr>
        <w:t>0.094</w:t>
      </w:r>
      <w:r w:rsidR="002A22E3" w:rsidRPr="008D298E">
        <w:rPr>
          <w:rFonts w:ascii="Arial" w:hAnsi="Arial" w:cs="Arial"/>
          <w:color w:val="000000" w:themeColor="text1"/>
        </w:rPr>
        <w:t>).</w:t>
      </w:r>
      <w:r w:rsidR="00C40613" w:rsidRPr="008D298E">
        <w:rPr>
          <w:rFonts w:ascii="Arial" w:hAnsi="Arial" w:cs="Arial"/>
          <w:color w:val="000000" w:themeColor="text1"/>
        </w:rPr>
        <w:t xml:space="preserve"> Moreover, </w:t>
      </w:r>
      <w:r w:rsidR="00AC56C4" w:rsidRPr="00BE4E15">
        <w:rPr>
          <w:rFonts w:ascii="Arial" w:hAnsi="Arial" w:cs="Arial"/>
          <w:i/>
          <w:color w:val="000000" w:themeColor="text1"/>
        </w:rPr>
        <w:t>MICA *010:01</w:t>
      </w:r>
      <w:r w:rsidR="007507BA" w:rsidRPr="008D298E">
        <w:rPr>
          <w:rFonts w:ascii="Arial" w:hAnsi="Arial" w:cs="Arial"/>
          <w:color w:val="000000" w:themeColor="text1"/>
        </w:rPr>
        <w:t xml:space="preserve"> </w:t>
      </w:r>
      <w:r w:rsidR="00F14783" w:rsidRPr="008D298E">
        <w:rPr>
          <w:rFonts w:ascii="Arial" w:hAnsi="Arial" w:cs="Arial"/>
          <w:color w:val="000000" w:themeColor="text1"/>
        </w:rPr>
        <w:t>was decreased in patients</w:t>
      </w:r>
      <w:r w:rsidR="007507BA" w:rsidRPr="008D298E">
        <w:rPr>
          <w:rFonts w:ascii="Arial" w:hAnsi="Arial" w:cs="Arial"/>
          <w:color w:val="000000" w:themeColor="text1"/>
        </w:rPr>
        <w:t xml:space="preserve"> </w:t>
      </w:r>
      <w:r w:rsidR="00AC56C4" w:rsidRPr="008D298E">
        <w:rPr>
          <w:rFonts w:ascii="Arial" w:hAnsi="Arial" w:cs="Arial"/>
          <w:color w:val="000000" w:themeColor="text1"/>
        </w:rPr>
        <w:t xml:space="preserve">with </w:t>
      </w:r>
      <w:r w:rsidR="00F14783" w:rsidRPr="008D298E">
        <w:rPr>
          <w:rFonts w:ascii="Arial" w:hAnsi="Arial" w:cs="Arial"/>
          <w:color w:val="000000" w:themeColor="text1"/>
        </w:rPr>
        <w:t xml:space="preserve">positive </w:t>
      </w:r>
      <w:r w:rsidR="001777C0" w:rsidRPr="008D298E">
        <w:rPr>
          <w:rFonts w:ascii="Arial" w:hAnsi="Arial" w:cs="Arial"/>
          <w:color w:val="000000" w:themeColor="text1"/>
        </w:rPr>
        <w:t>CA19-9</w:t>
      </w:r>
      <w:r w:rsidR="001239AD" w:rsidRPr="008D298E">
        <w:rPr>
          <w:rFonts w:ascii="Arial" w:hAnsi="Arial" w:cs="Arial"/>
          <w:color w:val="000000" w:themeColor="text1"/>
        </w:rPr>
        <w:t xml:space="preserve"> (p=</w:t>
      </w:r>
      <w:r w:rsidR="00410B5B" w:rsidRPr="008D298E">
        <w:rPr>
          <w:rFonts w:ascii="Arial" w:hAnsi="Arial" w:cs="Arial"/>
          <w:color w:val="000000" w:themeColor="text1"/>
        </w:rPr>
        <w:t xml:space="preserve"> </w:t>
      </w:r>
      <w:r w:rsidR="001239AD" w:rsidRPr="008D298E">
        <w:rPr>
          <w:rFonts w:ascii="Arial" w:hAnsi="Arial" w:cs="Arial"/>
          <w:color w:val="000000" w:themeColor="text1"/>
        </w:rPr>
        <w:t>0.077</w:t>
      </w:r>
      <w:r w:rsidR="00F14783" w:rsidRPr="008D298E">
        <w:rPr>
          <w:rFonts w:ascii="Arial" w:hAnsi="Arial" w:cs="Arial"/>
          <w:color w:val="000000" w:themeColor="text1"/>
        </w:rPr>
        <w:t>, OR=</w:t>
      </w:r>
      <w:r w:rsidR="00CD7900" w:rsidRPr="008D298E">
        <w:rPr>
          <w:rFonts w:ascii="Arial" w:hAnsi="Arial" w:cs="Arial"/>
          <w:color w:val="000000" w:themeColor="text1"/>
        </w:rPr>
        <w:t xml:space="preserve"> 0.23</w:t>
      </w:r>
      <w:r w:rsidR="00B259A7" w:rsidRPr="008D298E">
        <w:rPr>
          <w:rFonts w:ascii="Arial" w:hAnsi="Arial" w:cs="Arial"/>
          <w:color w:val="000000" w:themeColor="text1"/>
        </w:rPr>
        <w:t xml:space="preserve">; </w:t>
      </w:r>
      <w:r w:rsidR="001777C0" w:rsidRPr="008D298E">
        <w:rPr>
          <w:rFonts w:ascii="Arial" w:hAnsi="Arial" w:cs="Arial"/>
          <w:color w:val="000000" w:themeColor="text1"/>
        </w:rPr>
        <w:t xml:space="preserve">Suppl. Table </w:t>
      </w:r>
      <w:r w:rsidR="009B30F7" w:rsidRPr="008D298E">
        <w:rPr>
          <w:rFonts w:ascii="Arial" w:hAnsi="Arial" w:cs="Arial"/>
          <w:color w:val="000000" w:themeColor="text1"/>
        </w:rPr>
        <w:t>S8</w:t>
      </w:r>
      <w:r w:rsidR="001777C0" w:rsidRPr="008D298E">
        <w:rPr>
          <w:rFonts w:ascii="Arial" w:hAnsi="Arial" w:cs="Arial"/>
          <w:color w:val="000000" w:themeColor="text1"/>
        </w:rPr>
        <w:t>).</w:t>
      </w:r>
      <w:commentRangeEnd w:id="436"/>
      <w:r w:rsidR="0091252C">
        <w:rPr>
          <w:rStyle w:val="CommentReference"/>
        </w:rPr>
        <w:commentReference w:id="436"/>
      </w:r>
    </w:p>
    <w:p w14:paraId="6AA3A41C" w14:textId="77777777" w:rsidR="00F94888" w:rsidRDefault="00F94888" w:rsidP="00F94888">
      <w:pPr>
        <w:contextualSpacing/>
        <w:rPr>
          <w:rFonts w:ascii="Arial" w:hAnsi="Arial" w:cs="Arial"/>
          <w:b/>
          <w:color w:val="000000" w:themeColor="text1"/>
        </w:rPr>
      </w:pPr>
    </w:p>
    <w:p w14:paraId="0C7A6B12" w14:textId="70BBAB33" w:rsidR="001D11D6" w:rsidRPr="008D298E" w:rsidRDefault="001D11D6" w:rsidP="00F94888">
      <w:pPr>
        <w:contextualSpacing/>
        <w:rPr>
          <w:rFonts w:ascii="Arial" w:hAnsi="Arial" w:cs="Arial"/>
          <w:b/>
          <w:color w:val="000000" w:themeColor="text1"/>
        </w:rPr>
      </w:pPr>
      <w:r w:rsidRPr="008D298E">
        <w:rPr>
          <w:rFonts w:ascii="Arial" w:hAnsi="Arial" w:cs="Arial"/>
          <w:b/>
          <w:color w:val="000000" w:themeColor="text1"/>
        </w:rPr>
        <w:t xml:space="preserve">Overexpression of </w:t>
      </w:r>
      <w:r w:rsidRPr="00BE4E15">
        <w:rPr>
          <w:rFonts w:ascii="Arial" w:hAnsi="Arial" w:cs="Arial"/>
          <w:b/>
          <w:i/>
          <w:color w:val="000000" w:themeColor="text1"/>
        </w:rPr>
        <w:t>MICA *012:01</w:t>
      </w:r>
      <w:r w:rsidRPr="008D298E">
        <w:rPr>
          <w:rFonts w:ascii="Arial" w:hAnsi="Arial" w:cs="Arial"/>
          <w:b/>
          <w:color w:val="000000" w:themeColor="text1"/>
        </w:rPr>
        <w:t xml:space="preserve"> </w:t>
      </w:r>
      <w:r w:rsidR="00944BCC" w:rsidRPr="008D298E">
        <w:rPr>
          <w:rFonts w:ascii="Arial" w:hAnsi="Arial" w:cs="Arial"/>
          <w:b/>
          <w:color w:val="000000" w:themeColor="text1"/>
        </w:rPr>
        <w:t xml:space="preserve">significantly </w:t>
      </w:r>
      <w:r w:rsidR="00BD46B8" w:rsidRPr="008D298E">
        <w:rPr>
          <w:rFonts w:ascii="Arial" w:hAnsi="Arial" w:cs="Arial"/>
          <w:b/>
          <w:color w:val="000000" w:themeColor="text1"/>
        </w:rPr>
        <w:t>enhance</w:t>
      </w:r>
      <w:r w:rsidR="00944BCC" w:rsidRPr="008D298E">
        <w:rPr>
          <w:rFonts w:ascii="Arial" w:hAnsi="Arial" w:cs="Arial"/>
          <w:b/>
          <w:color w:val="000000" w:themeColor="text1"/>
        </w:rPr>
        <w:t>d</w:t>
      </w:r>
      <w:r w:rsidR="00BD46B8" w:rsidRPr="008D298E">
        <w:rPr>
          <w:rFonts w:ascii="Arial" w:hAnsi="Arial" w:cs="Arial"/>
          <w:b/>
          <w:color w:val="000000" w:themeColor="text1"/>
        </w:rPr>
        <w:t xml:space="preserve"> </w:t>
      </w:r>
      <w:ins w:id="463" w:author="Andreae, Emily A" w:date="2020-01-17T09:36:00Z">
        <w:r w:rsidR="00EA641E">
          <w:rPr>
            <w:rFonts w:ascii="Arial" w:hAnsi="Arial" w:cs="Arial"/>
            <w:b/>
            <w:color w:val="000000" w:themeColor="text1"/>
          </w:rPr>
          <w:t>the</w:t>
        </w:r>
      </w:ins>
      <w:del w:id="464" w:author="Andreae, Emily A" w:date="2020-01-17T09:36:00Z">
        <w:r w:rsidR="004F136F" w:rsidRPr="008D298E" w:rsidDel="00EA641E">
          <w:rPr>
            <w:rFonts w:ascii="Arial" w:hAnsi="Arial" w:cs="Arial"/>
            <w:b/>
            <w:color w:val="000000" w:themeColor="text1"/>
          </w:rPr>
          <w:delText>cell</w:delText>
        </w:r>
      </w:del>
      <w:r w:rsidR="004F136F" w:rsidRPr="008D298E">
        <w:rPr>
          <w:rFonts w:ascii="Arial" w:hAnsi="Arial" w:cs="Arial"/>
          <w:b/>
          <w:color w:val="000000" w:themeColor="text1"/>
        </w:rPr>
        <w:t xml:space="preserve"> proliferati</w:t>
      </w:r>
      <w:ins w:id="465" w:author="Andreae, Emily A" w:date="2020-01-17T09:36:00Z">
        <w:r w:rsidR="00EA641E">
          <w:rPr>
            <w:rFonts w:ascii="Arial" w:hAnsi="Arial" w:cs="Arial"/>
            <w:b/>
            <w:color w:val="000000" w:themeColor="text1"/>
          </w:rPr>
          <w:t>ve</w:t>
        </w:r>
      </w:ins>
      <w:del w:id="466" w:author="Andreae, Emily A" w:date="2020-01-17T09:36:00Z">
        <w:r w:rsidR="004F136F" w:rsidRPr="008D298E" w:rsidDel="00EA641E">
          <w:rPr>
            <w:rFonts w:ascii="Arial" w:hAnsi="Arial" w:cs="Arial"/>
            <w:b/>
            <w:color w:val="000000" w:themeColor="text1"/>
          </w:rPr>
          <w:delText>on</w:delText>
        </w:r>
      </w:del>
      <w:r w:rsidR="004F136F" w:rsidRPr="008D298E">
        <w:rPr>
          <w:rFonts w:ascii="Arial" w:hAnsi="Arial" w:cs="Arial"/>
          <w:b/>
          <w:color w:val="000000" w:themeColor="text1"/>
        </w:rPr>
        <w:t xml:space="preserve"> </w:t>
      </w:r>
      <w:r w:rsidR="003B23E6" w:rsidRPr="008D298E">
        <w:rPr>
          <w:rFonts w:ascii="Arial" w:hAnsi="Arial" w:cs="Arial"/>
          <w:b/>
          <w:color w:val="000000" w:themeColor="text1"/>
        </w:rPr>
        <w:t>ability</w:t>
      </w:r>
      <w:r w:rsidR="004F136F" w:rsidRPr="008D298E">
        <w:rPr>
          <w:rFonts w:ascii="Arial" w:hAnsi="Arial" w:cs="Arial"/>
          <w:b/>
          <w:color w:val="000000" w:themeColor="text1"/>
        </w:rPr>
        <w:t xml:space="preserve"> </w:t>
      </w:r>
      <w:r w:rsidR="00BD46B8" w:rsidRPr="008D298E">
        <w:rPr>
          <w:rFonts w:ascii="Arial" w:hAnsi="Arial" w:cs="Arial"/>
          <w:b/>
          <w:color w:val="000000" w:themeColor="text1"/>
        </w:rPr>
        <w:t xml:space="preserve">of </w:t>
      </w:r>
      <w:del w:id="467" w:author="Andreae, Emily A" w:date="2020-01-17T09:36:00Z">
        <w:r w:rsidR="00BD46B8" w:rsidRPr="008D298E" w:rsidDel="00EA641E">
          <w:rPr>
            <w:rFonts w:ascii="Arial" w:hAnsi="Arial" w:cs="Arial"/>
            <w:b/>
            <w:color w:val="000000" w:themeColor="text1"/>
          </w:rPr>
          <w:delText xml:space="preserve">CRC </w:delText>
        </w:r>
        <w:r w:rsidR="004F136F" w:rsidRPr="008D298E" w:rsidDel="00EA641E">
          <w:rPr>
            <w:rFonts w:ascii="Arial" w:hAnsi="Arial" w:cs="Arial"/>
            <w:b/>
            <w:color w:val="000000" w:themeColor="text1"/>
          </w:rPr>
          <w:delText xml:space="preserve">carrying </w:delText>
        </w:r>
      </w:del>
      <w:r w:rsidR="004F136F" w:rsidRPr="008D298E">
        <w:rPr>
          <w:rFonts w:ascii="Arial" w:hAnsi="Arial" w:cs="Arial"/>
          <w:b/>
          <w:color w:val="000000" w:themeColor="text1"/>
        </w:rPr>
        <w:t>KRAS mutat</w:t>
      </w:r>
      <w:ins w:id="468" w:author="Andreae, Emily A" w:date="2020-01-17T09:36:00Z">
        <w:r w:rsidR="00EA641E">
          <w:rPr>
            <w:rFonts w:ascii="Arial" w:hAnsi="Arial" w:cs="Arial"/>
            <w:b/>
            <w:color w:val="000000" w:themeColor="text1"/>
          </w:rPr>
          <w:t>ed</w:t>
        </w:r>
      </w:ins>
      <w:del w:id="469" w:author="Andreae, Emily A" w:date="2020-01-17T09:36:00Z">
        <w:r w:rsidR="004F136F" w:rsidRPr="008D298E" w:rsidDel="00EA641E">
          <w:rPr>
            <w:rFonts w:ascii="Arial" w:hAnsi="Arial" w:cs="Arial"/>
            <w:b/>
            <w:color w:val="000000" w:themeColor="text1"/>
          </w:rPr>
          <w:delText>ion</w:delText>
        </w:r>
      </w:del>
      <w:ins w:id="470" w:author="Andreae, Emily A" w:date="2020-01-17T09:36:00Z">
        <w:r w:rsidR="00EA641E">
          <w:rPr>
            <w:rFonts w:ascii="Arial" w:hAnsi="Arial" w:cs="Arial"/>
            <w:b/>
            <w:color w:val="000000" w:themeColor="text1"/>
          </w:rPr>
          <w:t xml:space="preserve"> CRC</w:t>
        </w:r>
      </w:ins>
    </w:p>
    <w:p w14:paraId="4F6A5353" w14:textId="7DB8982D" w:rsidR="00BD46B8" w:rsidRPr="008D298E" w:rsidDel="0091252C" w:rsidRDefault="00EA641E" w:rsidP="00F94888">
      <w:pPr>
        <w:contextualSpacing/>
        <w:jc w:val="both"/>
        <w:rPr>
          <w:del w:id="471" w:author="Andreae, Emily A" w:date="2020-01-17T09:50:00Z"/>
          <w:rFonts w:ascii="Arial" w:hAnsi="Arial" w:cs="Arial"/>
          <w:color w:val="000000" w:themeColor="text1"/>
        </w:rPr>
      </w:pPr>
      <w:ins w:id="472" w:author="Andreae, Emily A" w:date="2020-01-17T09:37:00Z">
        <w:r>
          <w:rPr>
            <w:rFonts w:ascii="Arial" w:hAnsi="Arial" w:cs="Arial"/>
            <w:color w:val="000000" w:themeColor="text1"/>
          </w:rPr>
          <w:t xml:space="preserve">Since MICA alleles are associated with molecular and clinical phenotypes of CRC, </w:t>
        </w:r>
      </w:ins>
      <w:del w:id="473" w:author="Andreae, Emily A" w:date="2020-01-17T09:38:00Z">
        <w:r w:rsidR="00C42E82" w:rsidRPr="008D298E" w:rsidDel="00EA641E">
          <w:rPr>
            <w:rFonts w:ascii="Arial" w:hAnsi="Arial" w:cs="Arial"/>
            <w:color w:val="000000" w:themeColor="text1"/>
          </w:rPr>
          <w:delText xml:space="preserve">Based on </w:delText>
        </w:r>
        <w:r w:rsidR="00997F96" w:rsidRPr="008D298E" w:rsidDel="00EA641E">
          <w:rPr>
            <w:rFonts w:ascii="Arial" w:hAnsi="Arial" w:cs="Arial"/>
            <w:color w:val="000000" w:themeColor="text1"/>
          </w:rPr>
          <w:delText xml:space="preserve">the </w:delText>
        </w:r>
        <w:r w:rsidR="00C42E82" w:rsidRPr="008D298E" w:rsidDel="00EA641E">
          <w:rPr>
            <w:rFonts w:ascii="Arial" w:hAnsi="Arial" w:cs="Arial"/>
            <w:color w:val="000000" w:themeColor="text1"/>
          </w:rPr>
          <w:delText>a</w:delText>
        </w:r>
        <w:r w:rsidR="00705F4B" w:rsidRPr="008D298E" w:rsidDel="00EA641E">
          <w:rPr>
            <w:rFonts w:ascii="Arial" w:hAnsi="Arial" w:cs="Arial"/>
            <w:color w:val="000000" w:themeColor="text1"/>
          </w:rPr>
          <w:delText>fore</w:delText>
        </w:r>
        <w:r w:rsidR="00C42E82" w:rsidRPr="008D298E" w:rsidDel="00EA641E">
          <w:rPr>
            <w:rFonts w:ascii="Arial" w:hAnsi="Arial" w:cs="Arial"/>
            <w:color w:val="000000" w:themeColor="text1"/>
          </w:rPr>
          <w:delText xml:space="preserve">mentioned results, </w:delText>
        </w:r>
      </w:del>
      <w:r w:rsidR="00C42E82" w:rsidRPr="008D298E">
        <w:rPr>
          <w:rFonts w:ascii="Arial" w:hAnsi="Arial" w:cs="Arial"/>
          <w:color w:val="000000" w:themeColor="text1"/>
        </w:rPr>
        <w:t xml:space="preserve">we hypothesized that </w:t>
      </w:r>
      <w:r w:rsidR="00C42E82" w:rsidRPr="00BE4E15">
        <w:rPr>
          <w:rFonts w:ascii="Arial" w:hAnsi="Arial" w:cs="Arial"/>
          <w:i/>
          <w:color w:val="000000" w:themeColor="text1"/>
        </w:rPr>
        <w:t>MICA *012:01</w:t>
      </w:r>
      <w:r w:rsidR="00C42E82" w:rsidRPr="008D298E">
        <w:rPr>
          <w:rFonts w:ascii="Arial" w:hAnsi="Arial" w:cs="Arial"/>
          <w:color w:val="000000" w:themeColor="text1"/>
        </w:rPr>
        <w:t xml:space="preserve"> and </w:t>
      </w:r>
      <w:r w:rsidR="00C42E82" w:rsidRPr="00BE4E15">
        <w:rPr>
          <w:rFonts w:ascii="Arial" w:hAnsi="Arial" w:cs="Arial"/>
          <w:i/>
          <w:color w:val="000000" w:themeColor="text1"/>
        </w:rPr>
        <w:t>MICA *008</w:t>
      </w:r>
      <w:r w:rsidR="00C42E82" w:rsidRPr="008D298E">
        <w:rPr>
          <w:rFonts w:ascii="Arial" w:hAnsi="Arial" w:cs="Arial"/>
          <w:color w:val="000000" w:themeColor="text1"/>
        </w:rPr>
        <w:t xml:space="preserve"> allele</w:t>
      </w:r>
      <w:ins w:id="474" w:author="Andreae, Emily A" w:date="2020-01-17T09:38:00Z">
        <w:r>
          <w:rPr>
            <w:rFonts w:ascii="Arial" w:hAnsi="Arial" w:cs="Arial"/>
            <w:color w:val="000000" w:themeColor="text1"/>
          </w:rPr>
          <w:t>s</w:t>
        </w:r>
      </w:ins>
      <w:r w:rsidR="00C42E82" w:rsidRPr="008D298E">
        <w:rPr>
          <w:rFonts w:ascii="Arial" w:hAnsi="Arial" w:cs="Arial"/>
          <w:color w:val="000000" w:themeColor="text1"/>
        </w:rPr>
        <w:t xml:space="preserve"> ha</w:t>
      </w:r>
      <w:ins w:id="475" w:author="Andreae, Emily A" w:date="2020-01-17T09:38:00Z">
        <w:r>
          <w:rPr>
            <w:rFonts w:ascii="Arial" w:hAnsi="Arial" w:cs="Arial"/>
            <w:color w:val="000000" w:themeColor="text1"/>
          </w:rPr>
          <w:t>ve</w:t>
        </w:r>
      </w:ins>
      <w:del w:id="476" w:author="Andreae, Emily A" w:date="2020-01-17T09:38:00Z">
        <w:r w:rsidR="00C42E82" w:rsidRPr="008D298E" w:rsidDel="00EA641E">
          <w:rPr>
            <w:rFonts w:ascii="Arial" w:hAnsi="Arial" w:cs="Arial"/>
            <w:color w:val="000000" w:themeColor="text1"/>
          </w:rPr>
          <w:delText>d</w:delText>
        </w:r>
      </w:del>
      <w:r w:rsidR="00C42E82" w:rsidRPr="008D298E">
        <w:rPr>
          <w:rFonts w:ascii="Arial" w:hAnsi="Arial" w:cs="Arial"/>
          <w:color w:val="000000" w:themeColor="text1"/>
        </w:rPr>
        <w:t xml:space="preserve"> marked functional difference</w:t>
      </w:r>
      <w:ins w:id="477" w:author="Andreae, Emily A" w:date="2020-01-17T09:38:00Z">
        <w:r>
          <w:rPr>
            <w:rFonts w:ascii="Arial" w:hAnsi="Arial" w:cs="Arial"/>
            <w:color w:val="000000" w:themeColor="text1"/>
          </w:rPr>
          <w:t>s</w:t>
        </w:r>
      </w:ins>
      <w:r w:rsidR="00C42E82" w:rsidRPr="008D298E">
        <w:rPr>
          <w:rFonts w:ascii="Arial" w:hAnsi="Arial" w:cs="Arial"/>
          <w:color w:val="000000" w:themeColor="text1"/>
        </w:rPr>
        <w:t xml:space="preserve">. Therefore, </w:t>
      </w:r>
      <w:r w:rsidR="00C05DB9" w:rsidRPr="008D298E">
        <w:rPr>
          <w:rFonts w:ascii="Arial" w:hAnsi="Arial" w:cs="Arial"/>
          <w:color w:val="000000" w:themeColor="text1"/>
        </w:rPr>
        <w:t>CRC cell line</w:t>
      </w:r>
      <w:r w:rsidR="00CC433B" w:rsidRPr="008D298E">
        <w:rPr>
          <w:rFonts w:ascii="Arial" w:hAnsi="Arial" w:cs="Arial"/>
          <w:color w:val="000000" w:themeColor="text1"/>
        </w:rPr>
        <w:t>s</w:t>
      </w:r>
      <w:del w:id="478" w:author="Andreae, Emily A" w:date="2020-01-17T09:38:00Z">
        <w:r w:rsidR="00C05DB9" w:rsidRPr="008D298E" w:rsidDel="00EA641E">
          <w:rPr>
            <w:rFonts w:ascii="Arial" w:hAnsi="Arial" w:cs="Arial"/>
            <w:color w:val="000000" w:themeColor="text1"/>
          </w:rPr>
          <w:delText>,</w:delText>
        </w:r>
      </w:del>
      <w:r w:rsidR="00C05DB9" w:rsidRPr="008D298E">
        <w:rPr>
          <w:rFonts w:ascii="Arial" w:hAnsi="Arial" w:cs="Arial"/>
          <w:color w:val="000000" w:themeColor="text1"/>
        </w:rPr>
        <w:t xml:space="preserve"> </w:t>
      </w:r>
      <w:r w:rsidR="00CC433B" w:rsidRPr="008D298E">
        <w:rPr>
          <w:rFonts w:ascii="Arial" w:hAnsi="Arial" w:cs="Arial"/>
          <w:color w:val="000000" w:themeColor="text1"/>
        </w:rPr>
        <w:t xml:space="preserve">SW480, </w:t>
      </w:r>
      <w:r w:rsidR="00C05DB9" w:rsidRPr="008D298E">
        <w:rPr>
          <w:rFonts w:ascii="Arial" w:hAnsi="Arial" w:cs="Arial"/>
          <w:color w:val="000000" w:themeColor="text1"/>
        </w:rPr>
        <w:t>HCT116</w:t>
      </w:r>
      <w:ins w:id="479" w:author="Andreae, Emily A" w:date="2020-01-17T09:38:00Z">
        <w:r>
          <w:rPr>
            <w:rFonts w:ascii="Arial" w:hAnsi="Arial" w:cs="Arial"/>
            <w:color w:val="000000" w:themeColor="text1"/>
          </w:rPr>
          <w:t>,</w:t>
        </w:r>
      </w:ins>
      <w:r w:rsidR="00C05DB9" w:rsidRPr="008D298E">
        <w:rPr>
          <w:rFonts w:ascii="Arial" w:hAnsi="Arial" w:cs="Arial"/>
          <w:color w:val="000000" w:themeColor="text1"/>
        </w:rPr>
        <w:t xml:space="preserve"> and DLD1</w:t>
      </w:r>
      <w:ins w:id="480" w:author="Andreae, Emily A" w:date="2020-01-17T09:38:00Z">
        <w:r>
          <w:rPr>
            <w:rFonts w:ascii="Arial" w:hAnsi="Arial" w:cs="Arial"/>
            <w:color w:val="000000" w:themeColor="text1"/>
          </w:rPr>
          <w:t>, which</w:t>
        </w:r>
      </w:ins>
      <w:ins w:id="481" w:author="Andreae, Emily A" w:date="2020-01-17T09:39:00Z">
        <w:r>
          <w:rPr>
            <w:rFonts w:ascii="Arial" w:hAnsi="Arial" w:cs="Arial"/>
            <w:color w:val="000000" w:themeColor="text1"/>
          </w:rPr>
          <w:t xml:space="preserve"> </w:t>
        </w:r>
      </w:ins>
      <w:del w:id="482" w:author="Andreae, Emily A" w:date="2020-01-17T09:39:00Z">
        <w:r w:rsidR="00C05DB9" w:rsidRPr="008D298E" w:rsidDel="00EA641E">
          <w:rPr>
            <w:rFonts w:ascii="Arial" w:hAnsi="Arial" w:cs="Arial"/>
            <w:color w:val="000000" w:themeColor="text1"/>
          </w:rPr>
          <w:delText xml:space="preserve"> </w:delText>
        </w:r>
        <w:r w:rsidR="00CC433B" w:rsidRPr="008D298E" w:rsidDel="00EA641E">
          <w:rPr>
            <w:rFonts w:ascii="Arial" w:hAnsi="Arial" w:cs="Arial"/>
            <w:color w:val="000000" w:themeColor="text1"/>
          </w:rPr>
          <w:delText xml:space="preserve">all </w:delText>
        </w:r>
      </w:del>
      <w:r w:rsidR="00CC433B" w:rsidRPr="008D298E">
        <w:rPr>
          <w:rFonts w:ascii="Arial" w:hAnsi="Arial" w:cs="Arial"/>
          <w:color w:val="000000" w:themeColor="text1"/>
        </w:rPr>
        <w:t>carry</w:t>
      </w:r>
      <w:del w:id="483" w:author="Andreae, Emily A" w:date="2020-01-17T09:39:00Z">
        <w:r w:rsidR="00CC433B" w:rsidRPr="008D298E" w:rsidDel="00EA641E">
          <w:rPr>
            <w:rFonts w:ascii="Arial" w:hAnsi="Arial" w:cs="Arial"/>
            <w:color w:val="000000" w:themeColor="text1"/>
          </w:rPr>
          <w:delText>ing</w:delText>
        </w:r>
      </w:del>
      <w:r w:rsidR="00CC433B" w:rsidRPr="008D298E">
        <w:rPr>
          <w:rFonts w:ascii="Arial" w:hAnsi="Arial" w:cs="Arial"/>
          <w:color w:val="000000" w:themeColor="text1"/>
        </w:rPr>
        <w:t xml:space="preserve"> KRAS mutation</w:t>
      </w:r>
      <w:ins w:id="484" w:author="Andreae, Emily A" w:date="2020-01-17T09:39:00Z">
        <w:r>
          <w:rPr>
            <w:rFonts w:ascii="Arial" w:hAnsi="Arial" w:cs="Arial"/>
            <w:color w:val="000000" w:themeColor="text1"/>
          </w:rPr>
          <w:t>s</w:t>
        </w:r>
      </w:ins>
      <w:r w:rsidR="00CC433B" w:rsidRPr="008D298E">
        <w:rPr>
          <w:rFonts w:ascii="Arial" w:hAnsi="Arial" w:cs="Arial"/>
          <w:color w:val="000000" w:themeColor="text1"/>
        </w:rPr>
        <w:t xml:space="preserve">, </w:t>
      </w:r>
      <w:del w:id="485" w:author="Andreae, Emily A" w:date="2020-01-17T09:39:00Z">
        <w:r w:rsidR="00CC433B" w:rsidRPr="008D298E" w:rsidDel="00EA641E">
          <w:rPr>
            <w:rFonts w:ascii="Arial" w:hAnsi="Arial" w:cs="Arial"/>
            <w:color w:val="000000" w:themeColor="text1"/>
          </w:rPr>
          <w:delText xml:space="preserve">which </w:delText>
        </w:r>
      </w:del>
      <w:r w:rsidR="00CC433B" w:rsidRPr="008D298E">
        <w:rPr>
          <w:rFonts w:ascii="Arial" w:hAnsi="Arial" w:cs="Arial"/>
          <w:color w:val="000000" w:themeColor="text1"/>
        </w:rPr>
        <w:t xml:space="preserve">were </w:t>
      </w:r>
      <w:r w:rsidR="00C05DB9" w:rsidRPr="008D298E">
        <w:rPr>
          <w:rFonts w:ascii="Arial" w:hAnsi="Arial" w:cs="Arial"/>
          <w:color w:val="000000" w:themeColor="text1"/>
        </w:rPr>
        <w:t xml:space="preserve">transfected </w:t>
      </w:r>
      <w:r w:rsidR="00CC433B" w:rsidRPr="008D298E">
        <w:rPr>
          <w:rFonts w:ascii="Arial" w:hAnsi="Arial" w:cs="Arial"/>
          <w:color w:val="000000" w:themeColor="text1"/>
        </w:rPr>
        <w:t xml:space="preserve">with </w:t>
      </w:r>
      <w:r w:rsidR="00C05DB9" w:rsidRPr="00BE4E15">
        <w:rPr>
          <w:rFonts w:ascii="Arial" w:hAnsi="Arial" w:cs="Arial"/>
          <w:i/>
          <w:color w:val="000000" w:themeColor="text1"/>
        </w:rPr>
        <w:t>MICA *012:01</w:t>
      </w:r>
      <w:r w:rsidR="00E25B3C" w:rsidRPr="008D298E">
        <w:rPr>
          <w:rFonts w:ascii="Arial" w:hAnsi="Arial" w:cs="Arial"/>
          <w:color w:val="000000" w:themeColor="text1"/>
        </w:rPr>
        <w:t xml:space="preserve"> </w:t>
      </w:r>
      <w:r w:rsidR="00CC433B" w:rsidRPr="008D298E">
        <w:rPr>
          <w:rFonts w:ascii="Arial" w:hAnsi="Arial" w:cs="Arial"/>
          <w:color w:val="000000" w:themeColor="text1"/>
        </w:rPr>
        <w:t xml:space="preserve">and </w:t>
      </w:r>
      <w:bookmarkStart w:id="486" w:name="OLE_LINK1"/>
      <w:r w:rsidR="00CC433B" w:rsidRPr="00BE4E15">
        <w:rPr>
          <w:rFonts w:ascii="Arial" w:hAnsi="Arial" w:cs="Arial"/>
          <w:i/>
          <w:color w:val="000000" w:themeColor="text1"/>
        </w:rPr>
        <w:t>MICA *008</w:t>
      </w:r>
      <w:bookmarkEnd w:id="486"/>
      <w:r w:rsidR="00CC433B" w:rsidRPr="008D298E">
        <w:rPr>
          <w:rFonts w:ascii="Arial" w:hAnsi="Arial" w:cs="Arial"/>
          <w:color w:val="000000" w:themeColor="text1"/>
        </w:rPr>
        <w:t xml:space="preserve"> overexpression plasmid vectors.</w:t>
      </w:r>
      <w:r w:rsidR="00445E38" w:rsidRPr="008D298E">
        <w:rPr>
          <w:rFonts w:ascii="Arial" w:hAnsi="Arial" w:cs="Arial"/>
          <w:color w:val="000000" w:themeColor="text1"/>
        </w:rPr>
        <w:t xml:space="preserve"> </w:t>
      </w:r>
      <w:r w:rsidR="00CC433B" w:rsidRPr="008D298E">
        <w:rPr>
          <w:rFonts w:ascii="Arial" w:hAnsi="Arial" w:cs="Arial"/>
          <w:color w:val="000000" w:themeColor="text1"/>
        </w:rPr>
        <w:t xml:space="preserve">Through </w:t>
      </w:r>
      <w:ins w:id="487" w:author="Andreae, Emily A" w:date="2020-01-17T09:43:00Z">
        <w:r>
          <w:rPr>
            <w:rFonts w:ascii="Arial" w:hAnsi="Arial" w:cs="Arial"/>
            <w:color w:val="000000" w:themeColor="text1"/>
          </w:rPr>
          <w:t xml:space="preserve">a </w:t>
        </w:r>
      </w:ins>
      <w:r w:rsidR="00CC433B" w:rsidRPr="008D298E">
        <w:rPr>
          <w:rFonts w:ascii="Arial" w:hAnsi="Arial" w:cs="Arial"/>
          <w:color w:val="000000" w:themeColor="text1"/>
        </w:rPr>
        <w:t>CCK-8</w:t>
      </w:r>
      <w:ins w:id="488" w:author="Andreae, Emily A" w:date="2020-01-17T09:43:00Z">
        <w:r>
          <w:rPr>
            <w:rFonts w:ascii="Arial" w:hAnsi="Arial" w:cs="Arial"/>
            <w:color w:val="000000" w:themeColor="text1"/>
          </w:rPr>
          <w:t>-baed proliferation</w:t>
        </w:r>
      </w:ins>
      <w:r w:rsidR="00CC433B" w:rsidRPr="008D298E">
        <w:rPr>
          <w:rFonts w:ascii="Arial" w:hAnsi="Arial" w:cs="Arial"/>
          <w:color w:val="000000" w:themeColor="text1"/>
        </w:rPr>
        <w:t xml:space="preserve"> assay, we found that </w:t>
      </w:r>
      <w:ins w:id="489" w:author="Andreae, Emily A" w:date="2020-01-17T09:43:00Z">
        <w:r w:rsidR="0091252C">
          <w:rPr>
            <w:rFonts w:ascii="Arial" w:hAnsi="Arial" w:cs="Arial"/>
            <w:color w:val="000000" w:themeColor="text1"/>
          </w:rPr>
          <w:t xml:space="preserve">the </w:t>
        </w:r>
      </w:ins>
      <w:r w:rsidR="00CC433B" w:rsidRPr="00BE4E15">
        <w:rPr>
          <w:rFonts w:ascii="Arial" w:hAnsi="Arial" w:cs="Arial"/>
          <w:i/>
          <w:color w:val="000000" w:themeColor="text1"/>
        </w:rPr>
        <w:t>MICA *012:01</w:t>
      </w:r>
      <w:r w:rsidR="00CC433B" w:rsidRPr="008D298E">
        <w:rPr>
          <w:rFonts w:ascii="Arial" w:hAnsi="Arial" w:cs="Arial"/>
          <w:color w:val="000000" w:themeColor="text1"/>
        </w:rPr>
        <w:t xml:space="preserve"> </w:t>
      </w:r>
      <w:ins w:id="490" w:author="Andreae, Emily A" w:date="2020-01-17T09:43:00Z">
        <w:r w:rsidR="0091252C">
          <w:rPr>
            <w:rFonts w:ascii="Arial" w:hAnsi="Arial" w:cs="Arial"/>
            <w:color w:val="000000" w:themeColor="text1"/>
          </w:rPr>
          <w:t xml:space="preserve">overexpressed </w:t>
        </w:r>
      </w:ins>
      <w:r w:rsidR="00CC433B" w:rsidRPr="008D298E">
        <w:rPr>
          <w:rFonts w:ascii="Arial" w:hAnsi="Arial" w:cs="Arial"/>
          <w:color w:val="000000" w:themeColor="text1"/>
        </w:rPr>
        <w:t xml:space="preserve">group had </w:t>
      </w:r>
      <w:ins w:id="491" w:author="Andreae, Emily A" w:date="2020-01-17T09:44:00Z">
        <w:r w:rsidR="0091252C">
          <w:rPr>
            <w:rFonts w:ascii="Arial" w:hAnsi="Arial" w:cs="Arial"/>
            <w:color w:val="000000" w:themeColor="text1"/>
          </w:rPr>
          <w:t xml:space="preserve">a higher proliferation </w:t>
        </w:r>
      </w:ins>
      <w:del w:id="492" w:author="Andreae, Emily A" w:date="2020-01-17T09:44:00Z">
        <w:r w:rsidR="00CC433B" w:rsidRPr="008D298E" w:rsidDel="0091252C">
          <w:rPr>
            <w:rFonts w:ascii="Arial" w:hAnsi="Arial" w:cs="Arial"/>
            <w:color w:val="000000" w:themeColor="text1"/>
          </w:rPr>
          <w:delText>mo</w:delText>
        </w:r>
        <w:r w:rsidR="000214F6" w:rsidRPr="008D298E" w:rsidDel="0091252C">
          <w:rPr>
            <w:rFonts w:ascii="Arial" w:hAnsi="Arial" w:cs="Arial"/>
            <w:color w:val="000000" w:themeColor="text1"/>
          </w:rPr>
          <w:delText xml:space="preserve">re rapid cell-growth </w:delText>
        </w:r>
      </w:del>
      <w:r w:rsidR="000214F6" w:rsidRPr="008D298E">
        <w:rPr>
          <w:rFonts w:ascii="Arial" w:hAnsi="Arial" w:cs="Arial"/>
          <w:color w:val="000000" w:themeColor="text1"/>
        </w:rPr>
        <w:t xml:space="preserve">rate than </w:t>
      </w:r>
      <w:del w:id="493" w:author="Andreae, Emily A" w:date="2020-01-17T09:44:00Z">
        <w:r w:rsidR="00CC433B" w:rsidRPr="008D298E" w:rsidDel="0091252C">
          <w:rPr>
            <w:rFonts w:ascii="Arial" w:hAnsi="Arial" w:cs="Arial"/>
            <w:color w:val="000000" w:themeColor="text1"/>
          </w:rPr>
          <w:delText xml:space="preserve">those of </w:delText>
        </w:r>
      </w:del>
      <w:bookmarkStart w:id="494" w:name="OLE_LINK2"/>
      <w:r w:rsidR="00CC433B" w:rsidRPr="00BE4E15">
        <w:rPr>
          <w:rFonts w:ascii="Arial" w:hAnsi="Arial" w:cs="Arial"/>
          <w:i/>
          <w:color w:val="000000" w:themeColor="text1"/>
        </w:rPr>
        <w:t>MICA *008</w:t>
      </w:r>
      <w:ins w:id="495" w:author="Andreae, Emily A" w:date="2020-01-17T09:44:00Z">
        <w:r w:rsidR="0091252C">
          <w:rPr>
            <w:rFonts w:ascii="Arial" w:hAnsi="Arial" w:cs="Arial"/>
            <w:color w:val="000000" w:themeColor="text1"/>
          </w:rPr>
          <w:t xml:space="preserve"> overexpressed group</w:t>
        </w:r>
      </w:ins>
      <w:r w:rsidR="00CC433B" w:rsidRPr="008D298E">
        <w:rPr>
          <w:rFonts w:ascii="Arial" w:hAnsi="Arial" w:cs="Arial"/>
          <w:color w:val="000000" w:themeColor="text1"/>
        </w:rPr>
        <w:t>, untransfected control</w:t>
      </w:r>
      <w:ins w:id="496" w:author="Andreae, Emily A" w:date="2020-01-17T09:44:00Z">
        <w:r w:rsidR="0091252C">
          <w:rPr>
            <w:rFonts w:ascii="Arial" w:hAnsi="Arial" w:cs="Arial"/>
            <w:color w:val="000000" w:themeColor="text1"/>
          </w:rPr>
          <w:t>,</w:t>
        </w:r>
      </w:ins>
      <w:r w:rsidR="00CC433B" w:rsidRPr="008D298E">
        <w:rPr>
          <w:rFonts w:ascii="Arial" w:hAnsi="Arial" w:cs="Arial"/>
          <w:color w:val="000000" w:themeColor="text1"/>
        </w:rPr>
        <w:t xml:space="preserve"> and empty plasmid group</w:t>
      </w:r>
      <w:r w:rsidR="00FD3940" w:rsidRPr="008D298E">
        <w:rPr>
          <w:rFonts w:ascii="Arial" w:hAnsi="Arial" w:cs="Arial"/>
          <w:color w:val="000000" w:themeColor="text1"/>
        </w:rPr>
        <w:t xml:space="preserve">s </w:t>
      </w:r>
      <w:r w:rsidR="00B50CB2" w:rsidRPr="008D298E">
        <w:rPr>
          <w:rFonts w:ascii="Arial" w:hAnsi="Arial" w:cs="Arial"/>
          <w:color w:val="000000" w:themeColor="text1"/>
        </w:rPr>
        <w:t>in SW480, HCT116</w:t>
      </w:r>
      <w:ins w:id="497" w:author="Andreae, Emily A" w:date="2020-01-17T10:10:00Z">
        <w:r w:rsidR="000C16C6">
          <w:rPr>
            <w:rFonts w:ascii="Arial" w:hAnsi="Arial" w:cs="Arial"/>
            <w:color w:val="000000" w:themeColor="text1"/>
          </w:rPr>
          <w:t>,</w:t>
        </w:r>
      </w:ins>
      <w:r w:rsidR="00B50CB2" w:rsidRPr="008D298E">
        <w:rPr>
          <w:rFonts w:ascii="Arial" w:hAnsi="Arial" w:cs="Arial"/>
          <w:color w:val="000000" w:themeColor="text1"/>
        </w:rPr>
        <w:t xml:space="preserve"> and DLD1 cells</w:t>
      </w:r>
      <w:bookmarkEnd w:id="494"/>
      <w:r w:rsidR="00B50CB2" w:rsidRPr="008D298E">
        <w:rPr>
          <w:rFonts w:ascii="Arial" w:hAnsi="Arial" w:cs="Arial"/>
          <w:color w:val="000000" w:themeColor="text1"/>
        </w:rPr>
        <w:t xml:space="preserve"> </w:t>
      </w:r>
      <w:r w:rsidR="00FD3940" w:rsidRPr="008D298E">
        <w:rPr>
          <w:rFonts w:ascii="Arial" w:hAnsi="Arial" w:cs="Arial"/>
          <w:color w:val="000000" w:themeColor="text1"/>
        </w:rPr>
        <w:t>(</w:t>
      </w:r>
      <w:r w:rsidR="00B50CB2" w:rsidRPr="008D298E">
        <w:rPr>
          <w:rFonts w:ascii="Arial" w:hAnsi="Arial" w:cs="Arial"/>
          <w:color w:val="000000" w:themeColor="text1"/>
        </w:rPr>
        <w:t xml:space="preserve">Figure </w:t>
      </w:r>
      <w:r w:rsidR="00C3782C" w:rsidRPr="008D298E">
        <w:rPr>
          <w:rFonts w:ascii="Arial" w:hAnsi="Arial" w:cs="Arial"/>
          <w:color w:val="000000" w:themeColor="text1"/>
        </w:rPr>
        <w:t>2</w:t>
      </w:r>
      <w:r w:rsidR="00551CA9" w:rsidRPr="008D298E">
        <w:rPr>
          <w:rFonts w:ascii="Arial" w:hAnsi="Arial" w:cs="Arial"/>
          <w:color w:val="000000" w:themeColor="text1"/>
        </w:rPr>
        <w:t>a</w:t>
      </w:r>
      <w:r w:rsidR="00C3782C" w:rsidRPr="008D298E">
        <w:rPr>
          <w:rFonts w:ascii="Arial" w:hAnsi="Arial" w:cs="Arial"/>
          <w:color w:val="000000" w:themeColor="text1"/>
        </w:rPr>
        <w:t>-2</w:t>
      </w:r>
      <w:r w:rsidR="00551CA9" w:rsidRPr="008D298E">
        <w:rPr>
          <w:rFonts w:ascii="Arial" w:hAnsi="Arial" w:cs="Arial"/>
          <w:color w:val="000000" w:themeColor="text1"/>
        </w:rPr>
        <w:t>c</w:t>
      </w:r>
      <w:r w:rsidR="00B50CB2" w:rsidRPr="008D298E">
        <w:rPr>
          <w:rFonts w:ascii="Arial" w:hAnsi="Arial" w:cs="Arial"/>
          <w:color w:val="000000" w:themeColor="text1"/>
        </w:rPr>
        <w:t>; all p&lt; 0.0001</w:t>
      </w:r>
      <w:r w:rsidR="00FD3940" w:rsidRPr="008D298E">
        <w:rPr>
          <w:rFonts w:ascii="Arial" w:hAnsi="Arial" w:cs="Arial"/>
          <w:color w:val="000000" w:themeColor="text1"/>
        </w:rPr>
        <w:t>)</w:t>
      </w:r>
      <w:r w:rsidR="00B50CB2" w:rsidRPr="008D298E">
        <w:rPr>
          <w:rFonts w:ascii="Arial" w:hAnsi="Arial" w:cs="Arial"/>
          <w:color w:val="000000" w:themeColor="text1"/>
        </w:rPr>
        <w:t xml:space="preserve">. </w:t>
      </w:r>
      <w:ins w:id="498" w:author="Andreae, Emily A" w:date="2020-01-17T09:48:00Z">
        <w:r w:rsidR="0091252C">
          <w:rPr>
            <w:rFonts w:ascii="Arial" w:hAnsi="Arial" w:cs="Arial"/>
            <w:color w:val="000000" w:themeColor="text1"/>
          </w:rPr>
          <w:t xml:space="preserve">To characterize the proliferative behavior of MICA overexpressed cells, we </w:t>
        </w:r>
      </w:ins>
      <w:ins w:id="499" w:author="Andreae, Emily A" w:date="2020-01-17T09:49:00Z">
        <w:r w:rsidR="0091252C">
          <w:rPr>
            <w:rFonts w:ascii="Arial" w:hAnsi="Arial" w:cs="Arial"/>
            <w:color w:val="000000" w:themeColor="text1"/>
          </w:rPr>
          <w:t xml:space="preserve">performed </w:t>
        </w:r>
      </w:ins>
      <w:ins w:id="500" w:author="Andreae, Emily A" w:date="2020-01-17T09:50:00Z">
        <w:r w:rsidR="0091252C" w:rsidRPr="0091252C">
          <w:rPr>
            <w:rFonts w:ascii="Arial" w:hAnsi="Arial" w:cs="Arial"/>
            <w:color w:val="000000" w:themeColor="text1"/>
          </w:rPr>
          <w:t>cell colony formation experiments</w:t>
        </w:r>
        <w:r w:rsidR="0091252C">
          <w:rPr>
            <w:rFonts w:ascii="Arial" w:hAnsi="Arial" w:cs="Arial"/>
            <w:color w:val="000000" w:themeColor="text1"/>
          </w:rPr>
          <w:t xml:space="preserve"> and determined that </w:t>
        </w:r>
      </w:ins>
      <w:del w:id="501" w:author="Andreae, Emily A" w:date="2020-01-17T09:50:00Z">
        <w:r w:rsidR="00CC433B" w:rsidRPr="008D298E" w:rsidDel="0091252C">
          <w:rPr>
            <w:rFonts w:ascii="Arial" w:hAnsi="Arial" w:cs="Arial"/>
            <w:color w:val="000000" w:themeColor="text1"/>
          </w:rPr>
          <w:delText xml:space="preserve"> </w:delText>
        </w:r>
      </w:del>
    </w:p>
    <w:p w14:paraId="3D0B836D" w14:textId="7838AE39" w:rsidR="00952F53" w:rsidRPr="008D298E" w:rsidRDefault="00940B23" w:rsidP="00F94888">
      <w:pPr>
        <w:contextualSpacing/>
        <w:jc w:val="both"/>
        <w:rPr>
          <w:rFonts w:ascii="Arial" w:hAnsi="Arial" w:cs="Arial"/>
          <w:color w:val="000000" w:themeColor="text1"/>
        </w:rPr>
      </w:pPr>
      <w:del w:id="502" w:author="Andreae, Emily A" w:date="2020-01-17T09:50:00Z">
        <w:r w:rsidRPr="008D298E" w:rsidDel="0091252C">
          <w:rPr>
            <w:rFonts w:ascii="Arial" w:hAnsi="Arial" w:cs="Arial"/>
            <w:color w:val="000000" w:themeColor="text1"/>
          </w:rPr>
          <w:delText>We also performed the cell colony formation experiments</w:delText>
        </w:r>
        <w:r w:rsidRPr="008D298E" w:rsidDel="0091252C">
          <w:rPr>
            <w:rFonts w:ascii="Arial" w:hAnsi="Arial" w:cs="Arial"/>
            <w:b/>
            <w:color w:val="000000" w:themeColor="text1"/>
          </w:rPr>
          <w:delText xml:space="preserve"> </w:delText>
        </w:r>
        <w:r w:rsidRPr="008D298E" w:rsidDel="0091252C">
          <w:rPr>
            <w:rFonts w:ascii="Arial" w:hAnsi="Arial" w:cs="Arial"/>
            <w:color w:val="000000" w:themeColor="text1"/>
          </w:rPr>
          <w:delText xml:space="preserve">to </w:delText>
        </w:r>
        <w:commentRangeStart w:id="503"/>
        <w:r w:rsidRPr="008D298E" w:rsidDel="0091252C">
          <w:rPr>
            <w:rFonts w:ascii="Arial" w:hAnsi="Arial" w:cs="Arial"/>
            <w:color w:val="000000" w:themeColor="text1"/>
          </w:rPr>
          <w:delText>further valid</w:delText>
        </w:r>
        <w:r w:rsidR="00BA60F7" w:rsidRPr="008D298E" w:rsidDel="0091252C">
          <w:rPr>
            <w:rFonts w:ascii="Arial" w:hAnsi="Arial" w:cs="Arial"/>
            <w:color w:val="000000" w:themeColor="text1"/>
          </w:rPr>
          <w:delText>ate</w:delText>
        </w:r>
        <w:r w:rsidRPr="008D298E" w:rsidDel="0091252C">
          <w:rPr>
            <w:rFonts w:ascii="Arial" w:hAnsi="Arial" w:cs="Arial"/>
            <w:color w:val="000000" w:themeColor="text1"/>
          </w:rPr>
          <w:delText xml:space="preserve"> the cell proliferation capability </w:delText>
        </w:r>
      </w:del>
      <w:commentRangeEnd w:id="503"/>
      <w:r w:rsidR="0091252C">
        <w:rPr>
          <w:rStyle w:val="CommentReference"/>
        </w:rPr>
        <w:commentReference w:id="503"/>
      </w:r>
      <w:del w:id="504" w:author="Andreae, Emily A" w:date="2020-01-17T09:50:00Z">
        <w:r w:rsidRPr="008D298E" w:rsidDel="0091252C">
          <w:rPr>
            <w:rFonts w:ascii="Arial" w:hAnsi="Arial" w:cs="Arial"/>
            <w:color w:val="000000" w:themeColor="text1"/>
          </w:rPr>
          <w:delText xml:space="preserve">of overexpression of MICA *012:01. Consistent with </w:delText>
        </w:r>
        <w:r w:rsidR="00EA4E32" w:rsidRPr="008D298E" w:rsidDel="0091252C">
          <w:rPr>
            <w:rFonts w:ascii="Arial" w:hAnsi="Arial" w:cs="Arial"/>
            <w:color w:val="000000" w:themeColor="text1"/>
          </w:rPr>
          <w:delText xml:space="preserve">the results of </w:delText>
        </w:r>
        <w:r w:rsidRPr="008D298E" w:rsidDel="0091252C">
          <w:rPr>
            <w:rFonts w:ascii="Arial" w:hAnsi="Arial" w:cs="Arial"/>
            <w:color w:val="000000" w:themeColor="text1"/>
          </w:rPr>
          <w:delText xml:space="preserve">CCK-8 assay, </w:delText>
        </w:r>
      </w:del>
      <w:r w:rsidRPr="008D298E">
        <w:rPr>
          <w:rFonts w:ascii="Arial" w:hAnsi="Arial" w:cs="Arial"/>
          <w:color w:val="000000" w:themeColor="text1"/>
        </w:rPr>
        <w:t xml:space="preserve">overexpression of </w:t>
      </w:r>
      <w:r w:rsidRPr="00BE4E15">
        <w:rPr>
          <w:rFonts w:ascii="Arial" w:hAnsi="Arial" w:cs="Arial"/>
          <w:i/>
          <w:color w:val="000000" w:themeColor="text1"/>
        </w:rPr>
        <w:t>MICA *012:01</w:t>
      </w:r>
      <w:r w:rsidRPr="008D298E">
        <w:rPr>
          <w:rFonts w:ascii="Arial" w:hAnsi="Arial" w:cs="Arial"/>
          <w:color w:val="000000" w:themeColor="text1"/>
        </w:rPr>
        <w:t xml:space="preserve"> significantly enhanced </w:t>
      </w:r>
      <w:r w:rsidR="00C31405" w:rsidRPr="008D298E">
        <w:rPr>
          <w:rFonts w:ascii="Arial" w:hAnsi="Arial" w:cs="Arial"/>
          <w:color w:val="000000" w:themeColor="text1"/>
        </w:rPr>
        <w:t>the</w:t>
      </w:r>
      <w:r w:rsidRPr="008D298E">
        <w:rPr>
          <w:rFonts w:ascii="Arial" w:hAnsi="Arial" w:cs="Arial"/>
          <w:color w:val="000000" w:themeColor="text1"/>
        </w:rPr>
        <w:t xml:space="preserve"> </w:t>
      </w:r>
      <w:ins w:id="505" w:author="Andreae, Emily A" w:date="2020-01-17T09:51:00Z">
        <w:r w:rsidR="0091252C">
          <w:rPr>
            <w:rFonts w:ascii="Arial" w:hAnsi="Arial" w:cs="Arial"/>
            <w:color w:val="000000" w:themeColor="text1"/>
          </w:rPr>
          <w:t xml:space="preserve">colony formation </w:t>
        </w:r>
      </w:ins>
      <w:del w:id="506" w:author="Andreae, Emily A" w:date="2020-01-17T09:51:00Z">
        <w:r w:rsidRPr="008D298E" w:rsidDel="0091252C">
          <w:rPr>
            <w:rFonts w:ascii="Arial" w:hAnsi="Arial" w:cs="Arial"/>
            <w:color w:val="000000" w:themeColor="text1"/>
          </w:rPr>
          <w:delText xml:space="preserve">proliferation </w:delText>
        </w:r>
      </w:del>
      <w:r w:rsidRPr="008D298E">
        <w:rPr>
          <w:rFonts w:ascii="Arial" w:hAnsi="Arial" w:cs="Arial"/>
          <w:color w:val="000000" w:themeColor="text1"/>
        </w:rPr>
        <w:t xml:space="preserve">ability of </w:t>
      </w:r>
      <w:ins w:id="507" w:author="Andreae, Emily A" w:date="2020-01-17T09:51:00Z">
        <w:r w:rsidR="0091252C">
          <w:rPr>
            <w:rFonts w:ascii="Arial" w:hAnsi="Arial" w:cs="Arial"/>
            <w:color w:val="000000" w:themeColor="text1"/>
          </w:rPr>
          <w:t>proliferating</w:t>
        </w:r>
      </w:ins>
      <w:ins w:id="508" w:author="Andreae, Emily A" w:date="2020-01-17T09:52:00Z">
        <w:r w:rsidR="0091252C">
          <w:rPr>
            <w:rFonts w:ascii="Arial" w:hAnsi="Arial" w:cs="Arial"/>
            <w:color w:val="000000" w:themeColor="text1"/>
          </w:rPr>
          <w:t xml:space="preserve"> KRAS mutated</w:t>
        </w:r>
      </w:ins>
      <w:ins w:id="509" w:author="Andreae, Emily A" w:date="2020-01-17T09:51:00Z">
        <w:r w:rsidR="0091252C">
          <w:rPr>
            <w:rFonts w:ascii="Arial" w:hAnsi="Arial" w:cs="Arial"/>
            <w:color w:val="000000" w:themeColor="text1"/>
          </w:rPr>
          <w:t xml:space="preserve"> </w:t>
        </w:r>
      </w:ins>
      <w:r w:rsidRPr="008D298E">
        <w:rPr>
          <w:rFonts w:ascii="Arial" w:hAnsi="Arial" w:cs="Arial"/>
          <w:color w:val="000000" w:themeColor="text1"/>
        </w:rPr>
        <w:t>CRC cell</w:t>
      </w:r>
      <w:ins w:id="510" w:author="Andreae, Emily A" w:date="2020-01-17T10:03:00Z">
        <w:r w:rsidR="00F94888">
          <w:rPr>
            <w:rFonts w:ascii="Arial" w:hAnsi="Arial" w:cs="Arial"/>
            <w:color w:val="000000" w:themeColor="text1"/>
          </w:rPr>
          <w:t xml:space="preserve"> line</w:t>
        </w:r>
      </w:ins>
      <w:ins w:id="511" w:author="Andreae, Emily A" w:date="2020-01-17T09:51:00Z">
        <w:r w:rsidR="0091252C">
          <w:rPr>
            <w:rFonts w:ascii="Arial" w:hAnsi="Arial" w:cs="Arial"/>
            <w:color w:val="000000" w:themeColor="text1"/>
          </w:rPr>
          <w:t>s</w:t>
        </w:r>
      </w:ins>
      <w:r w:rsidRPr="008D298E">
        <w:rPr>
          <w:rFonts w:ascii="Arial" w:hAnsi="Arial" w:cs="Arial"/>
          <w:color w:val="000000" w:themeColor="text1"/>
        </w:rPr>
        <w:t xml:space="preserve"> </w:t>
      </w:r>
      <w:del w:id="512" w:author="Andreae, Emily A" w:date="2020-01-17T09:52:00Z">
        <w:r w:rsidRPr="008D298E" w:rsidDel="0091252C">
          <w:rPr>
            <w:rFonts w:ascii="Arial" w:hAnsi="Arial" w:cs="Arial"/>
            <w:color w:val="000000" w:themeColor="text1"/>
          </w:rPr>
          <w:delText>carrying KRAS mutation</w:delText>
        </w:r>
        <w:r w:rsidR="00EA4E32" w:rsidRPr="008D298E" w:rsidDel="0091252C">
          <w:rPr>
            <w:rFonts w:ascii="Arial" w:hAnsi="Arial" w:cs="Arial"/>
            <w:color w:val="000000" w:themeColor="text1"/>
          </w:rPr>
          <w:delText xml:space="preserve"> </w:delText>
        </w:r>
      </w:del>
      <w:r w:rsidR="00EA4E32" w:rsidRPr="008D298E">
        <w:rPr>
          <w:rFonts w:ascii="Arial" w:hAnsi="Arial" w:cs="Arial"/>
          <w:color w:val="000000" w:themeColor="text1"/>
        </w:rPr>
        <w:t>(Figure 2</w:t>
      </w:r>
      <w:r w:rsidR="00551CA9" w:rsidRPr="008D298E">
        <w:rPr>
          <w:rFonts w:ascii="Arial" w:hAnsi="Arial" w:cs="Arial"/>
          <w:color w:val="000000" w:themeColor="text1"/>
        </w:rPr>
        <w:t>d-</w:t>
      </w:r>
      <w:r w:rsidR="00C3782C" w:rsidRPr="008D298E">
        <w:rPr>
          <w:rFonts w:ascii="Arial" w:hAnsi="Arial" w:cs="Arial"/>
          <w:color w:val="000000" w:themeColor="text1"/>
        </w:rPr>
        <w:t>2</w:t>
      </w:r>
      <w:r w:rsidR="00551CA9" w:rsidRPr="008D298E">
        <w:rPr>
          <w:rFonts w:ascii="Arial" w:hAnsi="Arial" w:cs="Arial"/>
          <w:color w:val="000000" w:themeColor="text1"/>
        </w:rPr>
        <w:t>g</w:t>
      </w:r>
      <w:r w:rsidR="00EA4E32" w:rsidRPr="008D298E">
        <w:rPr>
          <w:rFonts w:ascii="Arial" w:hAnsi="Arial" w:cs="Arial"/>
          <w:color w:val="000000" w:themeColor="text1"/>
        </w:rPr>
        <w:t xml:space="preserve">; </w:t>
      </w:r>
      <w:r w:rsidR="00953121" w:rsidRPr="008D298E">
        <w:rPr>
          <w:rFonts w:ascii="Arial" w:hAnsi="Arial" w:cs="Arial"/>
          <w:color w:val="000000" w:themeColor="text1"/>
        </w:rPr>
        <w:t>p= 0.0004, 0.0007, and 0.0046, respectively</w:t>
      </w:r>
      <w:r w:rsidR="00EA4E32" w:rsidRPr="008D298E">
        <w:rPr>
          <w:rFonts w:ascii="Arial" w:hAnsi="Arial" w:cs="Arial"/>
          <w:color w:val="000000" w:themeColor="text1"/>
        </w:rPr>
        <w:t>)</w:t>
      </w:r>
      <w:r w:rsidR="00DC4C8A" w:rsidRPr="008D298E">
        <w:rPr>
          <w:rFonts w:ascii="Arial" w:hAnsi="Arial" w:cs="Arial"/>
          <w:color w:val="000000" w:themeColor="text1"/>
        </w:rPr>
        <w:t>.</w:t>
      </w:r>
    </w:p>
    <w:p w14:paraId="3B6F489D" w14:textId="77777777" w:rsidR="00BB40CA" w:rsidRPr="008D298E" w:rsidRDefault="00BB40CA" w:rsidP="00F94888">
      <w:pPr>
        <w:contextualSpacing/>
        <w:jc w:val="both"/>
        <w:rPr>
          <w:rFonts w:ascii="Arial" w:hAnsi="Arial" w:cs="Arial"/>
          <w:color w:val="000000" w:themeColor="text1"/>
        </w:rPr>
      </w:pPr>
    </w:p>
    <w:p w14:paraId="7DBDB221" w14:textId="4C71EC20" w:rsidR="00C31405" w:rsidRPr="008D298E" w:rsidRDefault="00C31405" w:rsidP="00F94888">
      <w:pPr>
        <w:contextualSpacing/>
        <w:rPr>
          <w:rFonts w:ascii="Arial" w:hAnsi="Arial" w:cs="Arial"/>
          <w:b/>
          <w:color w:val="000000" w:themeColor="text1"/>
        </w:rPr>
      </w:pPr>
      <w:r w:rsidRPr="00BE4E15">
        <w:rPr>
          <w:rFonts w:ascii="Arial" w:hAnsi="Arial" w:cs="Arial"/>
          <w:b/>
          <w:i/>
          <w:color w:val="000000" w:themeColor="text1"/>
        </w:rPr>
        <w:t>MICA *012:01</w:t>
      </w:r>
      <w:r w:rsidRPr="008D298E">
        <w:rPr>
          <w:rFonts w:ascii="Arial" w:hAnsi="Arial" w:cs="Arial"/>
          <w:b/>
          <w:color w:val="000000" w:themeColor="text1"/>
        </w:rPr>
        <w:t xml:space="preserve"> </w:t>
      </w:r>
      <w:r w:rsidR="000214F6" w:rsidRPr="008D298E">
        <w:rPr>
          <w:rFonts w:ascii="Arial" w:hAnsi="Arial" w:cs="Arial"/>
          <w:b/>
          <w:color w:val="000000" w:themeColor="text1"/>
        </w:rPr>
        <w:t xml:space="preserve">allele </w:t>
      </w:r>
      <w:r w:rsidRPr="008D298E">
        <w:rPr>
          <w:rFonts w:ascii="Arial" w:hAnsi="Arial" w:cs="Arial"/>
          <w:b/>
          <w:color w:val="000000" w:themeColor="text1"/>
        </w:rPr>
        <w:t xml:space="preserve">significantly enhanced </w:t>
      </w:r>
      <w:ins w:id="513" w:author="Andreae, Emily A" w:date="2020-01-17T10:04:00Z">
        <w:r w:rsidR="00F94888">
          <w:rPr>
            <w:rFonts w:ascii="Arial" w:hAnsi="Arial" w:cs="Arial"/>
            <w:b/>
            <w:color w:val="000000" w:themeColor="text1"/>
          </w:rPr>
          <w:t>the</w:t>
        </w:r>
      </w:ins>
      <w:del w:id="514" w:author="Andreae, Emily A" w:date="2020-01-17T10:04:00Z">
        <w:r w:rsidRPr="008D298E" w:rsidDel="00F94888">
          <w:rPr>
            <w:rFonts w:ascii="Arial" w:hAnsi="Arial" w:cs="Arial"/>
            <w:b/>
            <w:color w:val="000000" w:themeColor="text1"/>
          </w:rPr>
          <w:delText>cell</w:delText>
        </w:r>
      </w:del>
      <w:r w:rsidRPr="008D298E">
        <w:rPr>
          <w:rFonts w:ascii="Arial" w:hAnsi="Arial" w:cs="Arial"/>
          <w:b/>
          <w:color w:val="000000" w:themeColor="text1"/>
        </w:rPr>
        <w:t xml:space="preserve"> </w:t>
      </w:r>
      <w:r w:rsidR="00F91EC4" w:rsidRPr="008D298E">
        <w:rPr>
          <w:rFonts w:ascii="Arial" w:hAnsi="Arial" w:cs="Arial"/>
          <w:b/>
          <w:color w:val="000000" w:themeColor="text1"/>
        </w:rPr>
        <w:t>invasion</w:t>
      </w:r>
      <w:r w:rsidRPr="008D298E">
        <w:rPr>
          <w:rFonts w:ascii="Arial" w:hAnsi="Arial" w:cs="Arial"/>
          <w:b/>
          <w:color w:val="000000" w:themeColor="text1"/>
        </w:rPr>
        <w:t xml:space="preserve"> </w:t>
      </w:r>
      <w:r w:rsidR="00F54378" w:rsidRPr="008D298E">
        <w:rPr>
          <w:rFonts w:ascii="Arial" w:hAnsi="Arial" w:cs="Arial"/>
          <w:b/>
          <w:color w:val="000000" w:themeColor="text1"/>
        </w:rPr>
        <w:t>and metastasi</w:t>
      </w:r>
      <w:ins w:id="515" w:author="Andreae, Emily A" w:date="2020-01-17T10:04:00Z">
        <w:r w:rsidR="00F94888">
          <w:rPr>
            <w:rFonts w:ascii="Arial" w:hAnsi="Arial" w:cs="Arial"/>
            <w:b/>
            <w:color w:val="000000" w:themeColor="text1"/>
          </w:rPr>
          <w:t>c</w:t>
        </w:r>
      </w:ins>
      <w:del w:id="516" w:author="Andreae, Emily A" w:date="2020-01-17T10:04:00Z">
        <w:r w:rsidR="00F54378" w:rsidRPr="008D298E" w:rsidDel="00F94888">
          <w:rPr>
            <w:rFonts w:ascii="Arial" w:hAnsi="Arial" w:cs="Arial"/>
            <w:b/>
            <w:color w:val="000000" w:themeColor="text1"/>
          </w:rPr>
          <w:delText>s</w:delText>
        </w:r>
      </w:del>
      <w:r w:rsidR="00F54378" w:rsidRPr="008D298E">
        <w:rPr>
          <w:rFonts w:ascii="Arial" w:hAnsi="Arial" w:cs="Arial"/>
          <w:b/>
          <w:color w:val="000000" w:themeColor="text1"/>
        </w:rPr>
        <w:t xml:space="preserve"> </w:t>
      </w:r>
      <w:r w:rsidRPr="008D298E">
        <w:rPr>
          <w:rFonts w:ascii="Arial" w:hAnsi="Arial" w:cs="Arial"/>
          <w:b/>
          <w:color w:val="000000" w:themeColor="text1"/>
        </w:rPr>
        <w:t xml:space="preserve">ability of </w:t>
      </w:r>
      <w:ins w:id="517" w:author="Andreae, Emily A" w:date="2020-01-17T10:04:00Z">
        <w:r w:rsidR="00F94888">
          <w:rPr>
            <w:rFonts w:ascii="Arial" w:hAnsi="Arial" w:cs="Arial"/>
            <w:b/>
            <w:color w:val="000000" w:themeColor="text1"/>
          </w:rPr>
          <w:t xml:space="preserve">KRAS mutated </w:t>
        </w:r>
      </w:ins>
      <w:r w:rsidRPr="008D298E">
        <w:rPr>
          <w:rFonts w:ascii="Arial" w:hAnsi="Arial" w:cs="Arial"/>
          <w:b/>
          <w:color w:val="000000" w:themeColor="text1"/>
        </w:rPr>
        <w:t xml:space="preserve">CRC </w:t>
      </w:r>
      <w:ins w:id="518" w:author="Andreae, Emily A" w:date="2020-01-17T10:04:00Z">
        <w:r w:rsidR="00F94888">
          <w:rPr>
            <w:rFonts w:ascii="Arial" w:hAnsi="Arial" w:cs="Arial"/>
            <w:b/>
            <w:color w:val="000000" w:themeColor="text1"/>
          </w:rPr>
          <w:t>cells</w:t>
        </w:r>
      </w:ins>
      <w:del w:id="519" w:author="Andreae, Emily A" w:date="2020-01-17T10:04:00Z">
        <w:r w:rsidRPr="008D298E" w:rsidDel="00F94888">
          <w:rPr>
            <w:rFonts w:ascii="Arial" w:hAnsi="Arial" w:cs="Arial"/>
            <w:b/>
            <w:color w:val="000000" w:themeColor="text1"/>
          </w:rPr>
          <w:delText>carrying KRAS mutation</w:delText>
        </w:r>
      </w:del>
    </w:p>
    <w:p w14:paraId="71678B67" w14:textId="1548E636" w:rsidR="007303DD" w:rsidDel="000C16C6" w:rsidRDefault="001846C6" w:rsidP="00F94888">
      <w:pPr>
        <w:contextualSpacing/>
        <w:jc w:val="both"/>
        <w:rPr>
          <w:del w:id="520" w:author="Andreae, Emily A" w:date="2020-01-17T10:13:00Z"/>
          <w:rFonts w:ascii="Arial" w:hAnsi="Arial" w:cs="Arial"/>
          <w:color w:val="000000" w:themeColor="text1"/>
        </w:rPr>
      </w:pPr>
      <w:r w:rsidRPr="008D298E">
        <w:rPr>
          <w:rFonts w:ascii="Arial" w:hAnsi="Arial" w:cs="Arial"/>
          <w:color w:val="000000" w:themeColor="text1"/>
        </w:rPr>
        <w:t xml:space="preserve">To </w:t>
      </w:r>
      <w:r w:rsidR="001E2099" w:rsidRPr="008D298E">
        <w:rPr>
          <w:rFonts w:ascii="Arial" w:hAnsi="Arial" w:cs="Arial"/>
          <w:color w:val="000000" w:themeColor="text1"/>
        </w:rPr>
        <w:t xml:space="preserve">further </w:t>
      </w:r>
      <w:r w:rsidRPr="008D298E">
        <w:rPr>
          <w:rFonts w:ascii="Arial" w:hAnsi="Arial" w:cs="Arial"/>
          <w:color w:val="000000" w:themeColor="text1"/>
        </w:rPr>
        <w:t>determin</w:t>
      </w:r>
      <w:r w:rsidR="001E2099" w:rsidRPr="008D298E">
        <w:rPr>
          <w:rFonts w:ascii="Arial" w:hAnsi="Arial" w:cs="Arial"/>
          <w:color w:val="000000" w:themeColor="text1"/>
        </w:rPr>
        <w:t>e</w:t>
      </w:r>
      <w:r w:rsidRPr="008D298E">
        <w:rPr>
          <w:rFonts w:ascii="Arial" w:hAnsi="Arial" w:cs="Arial"/>
          <w:b/>
          <w:color w:val="000000" w:themeColor="text1"/>
        </w:rPr>
        <w:t xml:space="preserve"> </w:t>
      </w:r>
      <w:r w:rsidR="00CC07CD" w:rsidRPr="008D298E">
        <w:rPr>
          <w:rFonts w:ascii="Arial" w:hAnsi="Arial" w:cs="Arial"/>
          <w:color w:val="000000" w:themeColor="text1"/>
        </w:rPr>
        <w:t>whether</w:t>
      </w:r>
      <w:r w:rsidRPr="008D298E">
        <w:rPr>
          <w:rFonts w:ascii="Arial" w:hAnsi="Arial" w:cs="Arial"/>
          <w:b/>
          <w:color w:val="000000" w:themeColor="text1"/>
        </w:rPr>
        <w:t xml:space="preserve"> </w:t>
      </w:r>
      <w:r w:rsidRPr="008D298E">
        <w:rPr>
          <w:rFonts w:ascii="Arial" w:hAnsi="Arial" w:cs="Arial"/>
          <w:color w:val="000000" w:themeColor="text1"/>
        </w:rPr>
        <w:t>overexpress</w:t>
      </w:r>
      <w:ins w:id="521" w:author="Andreae, Emily A" w:date="2020-01-17T10:05:00Z">
        <w:r w:rsidR="00F94888">
          <w:rPr>
            <w:rFonts w:ascii="Arial" w:hAnsi="Arial" w:cs="Arial"/>
            <w:color w:val="000000" w:themeColor="text1"/>
          </w:rPr>
          <w:t>ion of</w:t>
        </w:r>
      </w:ins>
      <w:del w:id="522" w:author="Andreae, Emily A" w:date="2020-01-17T10:05:00Z">
        <w:r w:rsidRPr="008D298E" w:rsidDel="00F94888">
          <w:rPr>
            <w:rFonts w:ascii="Arial" w:hAnsi="Arial" w:cs="Arial"/>
            <w:color w:val="000000" w:themeColor="text1"/>
          </w:rPr>
          <w:delText>ed</w:delText>
        </w:r>
      </w:del>
      <w:r w:rsidRPr="008D298E">
        <w:rPr>
          <w:rFonts w:ascii="Arial" w:hAnsi="Arial" w:cs="Arial"/>
          <w:color w:val="000000" w:themeColor="text1"/>
        </w:rPr>
        <w:t xml:space="preserve"> </w:t>
      </w:r>
      <w:r w:rsidRPr="00BE4E15">
        <w:rPr>
          <w:rFonts w:ascii="Arial" w:hAnsi="Arial" w:cs="Arial"/>
          <w:i/>
          <w:color w:val="000000" w:themeColor="text1"/>
        </w:rPr>
        <w:t>MICA *012:01</w:t>
      </w:r>
      <w:r w:rsidRPr="008D298E">
        <w:rPr>
          <w:rFonts w:ascii="Arial" w:hAnsi="Arial" w:cs="Arial"/>
          <w:color w:val="000000" w:themeColor="text1"/>
        </w:rPr>
        <w:t xml:space="preserve"> </w:t>
      </w:r>
      <w:r w:rsidR="00445E38" w:rsidRPr="008D298E">
        <w:rPr>
          <w:rFonts w:ascii="Arial" w:hAnsi="Arial" w:cs="Arial"/>
          <w:color w:val="000000" w:themeColor="text1"/>
        </w:rPr>
        <w:t xml:space="preserve">allele </w:t>
      </w:r>
      <w:r w:rsidRPr="008D298E">
        <w:rPr>
          <w:rFonts w:ascii="Arial" w:hAnsi="Arial" w:cs="Arial"/>
          <w:color w:val="000000" w:themeColor="text1"/>
        </w:rPr>
        <w:t xml:space="preserve">could </w:t>
      </w:r>
      <w:r w:rsidR="00CC07CD" w:rsidRPr="008D298E">
        <w:rPr>
          <w:rFonts w:ascii="Arial" w:hAnsi="Arial" w:cs="Arial"/>
          <w:color w:val="000000" w:themeColor="text1"/>
        </w:rPr>
        <w:t>exacerbate</w:t>
      </w:r>
      <w:r w:rsidRPr="008D298E">
        <w:rPr>
          <w:rFonts w:ascii="Arial" w:hAnsi="Arial" w:cs="Arial"/>
          <w:color w:val="000000" w:themeColor="text1"/>
        </w:rPr>
        <w:t xml:space="preserve"> the </w:t>
      </w:r>
      <w:r w:rsidR="004301CD" w:rsidRPr="008D298E">
        <w:rPr>
          <w:rFonts w:ascii="Arial" w:hAnsi="Arial" w:cs="Arial"/>
          <w:color w:val="000000" w:themeColor="text1"/>
        </w:rPr>
        <w:t>malignant</w:t>
      </w:r>
      <w:r w:rsidRPr="008D298E">
        <w:rPr>
          <w:rFonts w:ascii="Arial" w:hAnsi="Arial" w:cs="Arial"/>
          <w:color w:val="000000" w:themeColor="text1"/>
        </w:rPr>
        <w:t xml:space="preserve"> </w:t>
      </w:r>
      <w:r w:rsidR="001E2099" w:rsidRPr="008D298E">
        <w:rPr>
          <w:rFonts w:ascii="Arial" w:hAnsi="Arial" w:cs="Arial"/>
          <w:color w:val="000000" w:themeColor="text1"/>
        </w:rPr>
        <w:t>phenotype</w:t>
      </w:r>
      <w:r w:rsidRPr="008D298E">
        <w:rPr>
          <w:rFonts w:ascii="Arial" w:hAnsi="Arial" w:cs="Arial"/>
          <w:color w:val="000000" w:themeColor="text1"/>
        </w:rPr>
        <w:t xml:space="preserve"> of CRC, we </w:t>
      </w:r>
      <w:r w:rsidR="001E2099" w:rsidRPr="008D298E">
        <w:rPr>
          <w:rFonts w:ascii="Arial" w:hAnsi="Arial" w:cs="Arial"/>
          <w:color w:val="000000" w:themeColor="text1"/>
        </w:rPr>
        <w:t xml:space="preserve">also </w:t>
      </w:r>
      <w:ins w:id="523" w:author="Andreae, Emily A" w:date="2020-01-17T10:07:00Z">
        <w:r w:rsidR="000C16C6">
          <w:rPr>
            <w:rFonts w:ascii="Arial" w:hAnsi="Arial" w:cs="Arial"/>
            <w:color w:val="000000" w:themeColor="text1"/>
          </w:rPr>
          <w:t xml:space="preserve">assayed </w:t>
        </w:r>
      </w:ins>
      <w:del w:id="524" w:author="Andreae, Emily A" w:date="2020-01-17T10:07:00Z">
        <w:r w:rsidR="001E2099" w:rsidRPr="008D298E" w:rsidDel="000C16C6">
          <w:rPr>
            <w:rFonts w:ascii="Arial" w:hAnsi="Arial" w:cs="Arial"/>
            <w:color w:val="000000" w:themeColor="text1"/>
          </w:rPr>
          <w:delText xml:space="preserve">detected </w:delText>
        </w:r>
      </w:del>
      <w:r w:rsidR="001E2099" w:rsidRPr="008D298E">
        <w:rPr>
          <w:rFonts w:ascii="Arial" w:hAnsi="Arial" w:cs="Arial"/>
          <w:color w:val="000000" w:themeColor="text1"/>
        </w:rPr>
        <w:t xml:space="preserve">the </w:t>
      </w:r>
      <w:del w:id="525" w:author="Andreae, Emily A" w:date="2020-01-17T10:07:00Z">
        <w:r w:rsidR="001E2099" w:rsidRPr="008D298E" w:rsidDel="000C16C6">
          <w:rPr>
            <w:rFonts w:ascii="Arial" w:hAnsi="Arial" w:cs="Arial"/>
            <w:color w:val="000000" w:themeColor="text1"/>
          </w:rPr>
          <w:delText xml:space="preserve">cell </w:delText>
        </w:r>
      </w:del>
      <w:r w:rsidR="001E2099" w:rsidRPr="008D298E">
        <w:rPr>
          <w:rFonts w:ascii="Arial" w:hAnsi="Arial" w:cs="Arial"/>
          <w:color w:val="000000" w:themeColor="text1"/>
        </w:rPr>
        <w:t>invasi</w:t>
      </w:r>
      <w:ins w:id="526" w:author="Andreae, Emily A" w:date="2020-01-17T10:08:00Z">
        <w:r w:rsidR="000C16C6">
          <w:rPr>
            <w:rFonts w:ascii="Arial" w:hAnsi="Arial" w:cs="Arial"/>
            <w:color w:val="000000" w:themeColor="text1"/>
          </w:rPr>
          <w:t>ve</w:t>
        </w:r>
      </w:ins>
      <w:del w:id="527" w:author="Andreae, Emily A" w:date="2020-01-17T10:07:00Z">
        <w:r w:rsidR="001E2099" w:rsidRPr="008D298E" w:rsidDel="000C16C6">
          <w:rPr>
            <w:rFonts w:ascii="Arial" w:hAnsi="Arial" w:cs="Arial"/>
            <w:color w:val="000000" w:themeColor="text1"/>
          </w:rPr>
          <w:delText>on</w:delText>
        </w:r>
      </w:del>
      <w:r w:rsidR="001E2099" w:rsidRPr="008D298E">
        <w:rPr>
          <w:rFonts w:ascii="Arial" w:hAnsi="Arial" w:cs="Arial"/>
          <w:color w:val="000000" w:themeColor="text1"/>
        </w:rPr>
        <w:t xml:space="preserve"> and metastas</w:t>
      </w:r>
      <w:ins w:id="528" w:author="Andreae, Emily A" w:date="2020-01-17T10:08:00Z">
        <w:r w:rsidR="000C16C6">
          <w:rPr>
            <w:rFonts w:ascii="Arial" w:hAnsi="Arial" w:cs="Arial"/>
            <w:color w:val="000000" w:themeColor="text1"/>
          </w:rPr>
          <w:t>tic</w:t>
        </w:r>
      </w:ins>
      <w:del w:id="529" w:author="Andreae, Emily A" w:date="2020-01-17T10:08:00Z">
        <w:r w:rsidR="001E2099" w:rsidRPr="008D298E" w:rsidDel="000C16C6">
          <w:rPr>
            <w:rFonts w:ascii="Arial" w:hAnsi="Arial" w:cs="Arial"/>
            <w:color w:val="000000" w:themeColor="text1"/>
          </w:rPr>
          <w:delText>is</w:delText>
        </w:r>
      </w:del>
      <w:r w:rsidR="001E2099" w:rsidRPr="008D298E">
        <w:rPr>
          <w:rFonts w:ascii="Arial" w:hAnsi="Arial" w:cs="Arial"/>
          <w:color w:val="000000" w:themeColor="text1"/>
        </w:rPr>
        <w:t xml:space="preserve"> capability </w:t>
      </w:r>
      <w:ins w:id="530" w:author="Andreae, Emily A" w:date="2020-01-17T10:08:00Z">
        <w:r w:rsidR="000C16C6">
          <w:rPr>
            <w:rFonts w:ascii="Arial" w:hAnsi="Arial" w:cs="Arial"/>
            <w:color w:val="000000" w:themeColor="text1"/>
          </w:rPr>
          <w:t>of CRC cell lines via</w:t>
        </w:r>
      </w:ins>
      <w:del w:id="531" w:author="Andreae, Emily A" w:date="2020-01-17T10:08:00Z">
        <w:r w:rsidR="001E2099" w:rsidRPr="008D298E" w:rsidDel="000C16C6">
          <w:rPr>
            <w:rFonts w:ascii="Arial" w:hAnsi="Arial" w:cs="Arial"/>
            <w:color w:val="000000" w:themeColor="text1"/>
          </w:rPr>
          <w:delText xml:space="preserve">through </w:delText>
        </w:r>
        <w:r w:rsidR="004301CD" w:rsidRPr="008D298E" w:rsidDel="000C16C6">
          <w:rPr>
            <w:rFonts w:ascii="Arial" w:hAnsi="Arial" w:cs="Arial"/>
            <w:color w:val="000000" w:themeColor="text1"/>
          </w:rPr>
          <w:delText>the</w:delText>
        </w:r>
      </w:del>
      <w:r w:rsidR="004301CD" w:rsidRPr="008D298E">
        <w:rPr>
          <w:rFonts w:ascii="Arial" w:hAnsi="Arial" w:cs="Arial"/>
          <w:color w:val="000000" w:themeColor="text1"/>
        </w:rPr>
        <w:t xml:space="preserve"> </w:t>
      </w:r>
      <w:r w:rsidR="001E2099" w:rsidRPr="008D298E">
        <w:rPr>
          <w:rFonts w:ascii="Arial" w:hAnsi="Arial" w:cs="Arial"/>
          <w:color w:val="000000" w:themeColor="text1"/>
        </w:rPr>
        <w:t xml:space="preserve">transwell and </w:t>
      </w:r>
      <w:ins w:id="532" w:author="Andreae, Emily A" w:date="2020-01-17T10:08:00Z">
        <w:r w:rsidR="000C16C6">
          <w:rPr>
            <w:rFonts w:ascii="Arial" w:hAnsi="Arial" w:cs="Arial"/>
            <w:color w:val="000000" w:themeColor="text1"/>
          </w:rPr>
          <w:t>W</w:t>
        </w:r>
      </w:ins>
      <w:del w:id="533" w:author="Andreae, Emily A" w:date="2020-01-17T10:08:00Z">
        <w:r w:rsidR="001E2099" w:rsidRPr="008D298E" w:rsidDel="000C16C6">
          <w:rPr>
            <w:rFonts w:ascii="Arial" w:hAnsi="Arial" w:cs="Arial"/>
            <w:color w:val="000000" w:themeColor="text1"/>
          </w:rPr>
          <w:delText>w</w:delText>
        </w:r>
      </w:del>
      <w:r w:rsidR="001E2099" w:rsidRPr="008D298E">
        <w:rPr>
          <w:rFonts w:ascii="Arial" w:hAnsi="Arial" w:cs="Arial"/>
          <w:color w:val="000000" w:themeColor="text1"/>
        </w:rPr>
        <w:t xml:space="preserve">estern blot experiments. </w:t>
      </w:r>
      <w:r w:rsidR="001264CC" w:rsidRPr="008D298E">
        <w:rPr>
          <w:rFonts w:ascii="Arial" w:hAnsi="Arial" w:cs="Arial"/>
          <w:color w:val="000000" w:themeColor="text1"/>
        </w:rPr>
        <w:t xml:space="preserve">As shown in Figure </w:t>
      </w:r>
      <w:r w:rsidR="00D92F52" w:rsidRPr="008D298E">
        <w:rPr>
          <w:rFonts w:ascii="Arial" w:hAnsi="Arial" w:cs="Arial"/>
          <w:color w:val="000000" w:themeColor="text1"/>
        </w:rPr>
        <w:t>3a-</w:t>
      </w:r>
      <w:r w:rsidR="001264CC" w:rsidRPr="008D298E">
        <w:rPr>
          <w:rFonts w:ascii="Arial" w:hAnsi="Arial" w:cs="Arial"/>
          <w:color w:val="000000" w:themeColor="text1"/>
        </w:rPr>
        <w:t>3</w:t>
      </w:r>
      <w:r w:rsidR="00D92F52" w:rsidRPr="008D298E">
        <w:rPr>
          <w:rFonts w:ascii="Arial" w:hAnsi="Arial" w:cs="Arial"/>
          <w:color w:val="000000" w:themeColor="text1"/>
        </w:rPr>
        <w:t>d</w:t>
      </w:r>
      <w:r w:rsidR="001264CC" w:rsidRPr="008D298E">
        <w:rPr>
          <w:rFonts w:ascii="Arial" w:hAnsi="Arial" w:cs="Arial"/>
          <w:color w:val="000000" w:themeColor="text1"/>
        </w:rPr>
        <w:t xml:space="preserve">, </w:t>
      </w:r>
      <w:ins w:id="534" w:author="Andreae, Emily A" w:date="2020-01-17T10:08:00Z">
        <w:r w:rsidR="000C16C6">
          <w:rPr>
            <w:rFonts w:ascii="Arial" w:hAnsi="Arial" w:cs="Arial"/>
            <w:color w:val="000000" w:themeColor="text1"/>
          </w:rPr>
          <w:t xml:space="preserve">cells transfected with </w:t>
        </w:r>
      </w:ins>
      <w:ins w:id="535" w:author="Andreae, Emily A" w:date="2020-01-17T10:09:00Z">
        <w:r w:rsidR="000C16C6" w:rsidRPr="00BE4E15">
          <w:rPr>
            <w:rFonts w:ascii="Arial" w:hAnsi="Arial" w:cs="Arial"/>
            <w:i/>
            <w:color w:val="000000" w:themeColor="text1"/>
          </w:rPr>
          <w:t>MICA *012:01</w:t>
        </w:r>
        <w:r w:rsidR="000C16C6" w:rsidRPr="008D298E">
          <w:rPr>
            <w:rFonts w:ascii="Arial" w:hAnsi="Arial" w:cs="Arial"/>
            <w:color w:val="000000" w:themeColor="text1"/>
          </w:rPr>
          <w:t xml:space="preserve"> </w:t>
        </w:r>
      </w:ins>
      <w:del w:id="536" w:author="Andreae, Emily A" w:date="2020-01-17T10:08:00Z">
        <w:r w:rsidR="00BE0DA9" w:rsidRPr="008D298E" w:rsidDel="000C16C6">
          <w:rPr>
            <w:rFonts w:ascii="Arial" w:hAnsi="Arial" w:cs="Arial"/>
            <w:color w:val="000000" w:themeColor="text1"/>
          </w:rPr>
          <w:delText xml:space="preserve">the </w:delText>
        </w:r>
      </w:del>
      <w:del w:id="537" w:author="Andreae, Emily A" w:date="2020-01-17T10:09:00Z">
        <w:r w:rsidR="00BE0DA9" w:rsidRPr="008D298E" w:rsidDel="000C16C6">
          <w:rPr>
            <w:rFonts w:ascii="Arial" w:hAnsi="Arial" w:cs="Arial"/>
            <w:color w:val="000000" w:themeColor="text1"/>
          </w:rPr>
          <w:delText xml:space="preserve">invasion cells </w:delText>
        </w:r>
      </w:del>
      <w:ins w:id="538" w:author="Andreae, Emily A" w:date="2020-01-17T10:09:00Z">
        <w:r w:rsidR="000C16C6">
          <w:rPr>
            <w:rFonts w:ascii="Arial" w:hAnsi="Arial" w:cs="Arial"/>
            <w:color w:val="000000" w:themeColor="text1"/>
          </w:rPr>
          <w:t xml:space="preserve">were </w:t>
        </w:r>
      </w:ins>
      <w:r w:rsidR="00BE0DA9" w:rsidRPr="008D298E">
        <w:rPr>
          <w:rFonts w:ascii="Arial" w:hAnsi="Arial" w:cs="Arial"/>
          <w:color w:val="000000" w:themeColor="text1"/>
        </w:rPr>
        <w:t xml:space="preserve">markedly </w:t>
      </w:r>
      <w:ins w:id="539" w:author="Andreae, Emily A" w:date="2020-01-17T10:09:00Z">
        <w:r w:rsidR="000C16C6">
          <w:rPr>
            <w:rFonts w:ascii="Arial" w:hAnsi="Arial" w:cs="Arial"/>
            <w:color w:val="000000" w:themeColor="text1"/>
          </w:rPr>
          <w:t xml:space="preserve">more invasive </w:t>
        </w:r>
      </w:ins>
      <w:del w:id="540" w:author="Andreae, Emily A" w:date="2020-01-17T10:09:00Z">
        <w:r w:rsidR="00BE0DA9" w:rsidRPr="008D298E" w:rsidDel="000C16C6">
          <w:rPr>
            <w:rFonts w:ascii="Arial" w:hAnsi="Arial" w:cs="Arial"/>
            <w:color w:val="000000" w:themeColor="text1"/>
          </w:rPr>
          <w:delText xml:space="preserve">increased in </w:delText>
        </w:r>
      </w:del>
      <w:del w:id="541" w:author="Andreae, Emily A" w:date="2020-01-17T10:08:00Z">
        <w:r w:rsidR="00BE0DA9" w:rsidRPr="008D298E" w:rsidDel="000C16C6">
          <w:rPr>
            <w:rFonts w:ascii="Arial" w:hAnsi="Arial" w:cs="Arial"/>
            <w:color w:val="000000" w:themeColor="text1"/>
          </w:rPr>
          <w:delText xml:space="preserve">MICA *012:01 </w:delText>
        </w:r>
      </w:del>
      <w:del w:id="542" w:author="Andreae, Emily A" w:date="2020-01-17T10:09:00Z">
        <w:r w:rsidR="00BE0DA9" w:rsidRPr="008D298E" w:rsidDel="000C16C6">
          <w:rPr>
            <w:rFonts w:ascii="Arial" w:hAnsi="Arial" w:cs="Arial"/>
            <w:color w:val="000000" w:themeColor="text1"/>
          </w:rPr>
          <w:delText>group</w:delText>
        </w:r>
      </w:del>
      <w:r w:rsidR="00BE0DA9" w:rsidRPr="008D298E">
        <w:rPr>
          <w:rFonts w:ascii="Arial" w:hAnsi="Arial" w:cs="Arial"/>
          <w:color w:val="000000" w:themeColor="text1"/>
        </w:rPr>
        <w:t xml:space="preserve"> than those </w:t>
      </w:r>
      <w:ins w:id="543" w:author="Andreae, Emily A" w:date="2020-01-17T10:09:00Z">
        <w:r w:rsidR="000C16C6">
          <w:rPr>
            <w:rFonts w:ascii="Arial" w:hAnsi="Arial" w:cs="Arial"/>
            <w:color w:val="000000" w:themeColor="text1"/>
          </w:rPr>
          <w:t>overexpressing</w:t>
        </w:r>
      </w:ins>
      <w:del w:id="544" w:author="Andreae, Emily A" w:date="2020-01-17T10:09:00Z">
        <w:r w:rsidR="00BE0DA9" w:rsidRPr="008D298E" w:rsidDel="000C16C6">
          <w:rPr>
            <w:rFonts w:ascii="Arial" w:hAnsi="Arial" w:cs="Arial"/>
            <w:color w:val="000000" w:themeColor="text1"/>
          </w:rPr>
          <w:delText>in</w:delText>
        </w:r>
      </w:del>
      <w:r w:rsidR="00BE0DA9" w:rsidRPr="008D298E">
        <w:rPr>
          <w:rFonts w:ascii="Arial" w:hAnsi="Arial" w:cs="Arial"/>
          <w:color w:val="000000" w:themeColor="text1"/>
        </w:rPr>
        <w:t xml:space="preserve"> </w:t>
      </w:r>
      <w:r w:rsidR="00BE0DA9" w:rsidRPr="00BE4E15">
        <w:rPr>
          <w:rFonts w:ascii="Arial" w:hAnsi="Arial" w:cs="Arial"/>
          <w:i/>
          <w:color w:val="000000" w:themeColor="text1"/>
        </w:rPr>
        <w:t>MICA *008</w:t>
      </w:r>
      <w:r w:rsidR="00BE0DA9" w:rsidRPr="008D298E">
        <w:rPr>
          <w:rFonts w:ascii="Arial" w:hAnsi="Arial" w:cs="Arial"/>
          <w:color w:val="000000" w:themeColor="text1"/>
        </w:rPr>
        <w:t>, untransfected control</w:t>
      </w:r>
      <w:ins w:id="545" w:author="Andreae, Emily A" w:date="2020-01-17T10:09:00Z">
        <w:r w:rsidR="000C16C6">
          <w:rPr>
            <w:rFonts w:ascii="Arial" w:hAnsi="Arial" w:cs="Arial"/>
            <w:color w:val="000000" w:themeColor="text1"/>
          </w:rPr>
          <w:t>,</w:t>
        </w:r>
      </w:ins>
      <w:r w:rsidR="00BE0DA9" w:rsidRPr="008D298E">
        <w:rPr>
          <w:rFonts w:ascii="Arial" w:hAnsi="Arial" w:cs="Arial"/>
          <w:color w:val="000000" w:themeColor="text1"/>
        </w:rPr>
        <w:t xml:space="preserve"> and empty plasmid groups in SW480, </w:t>
      </w:r>
      <w:r w:rsidR="00177171" w:rsidRPr="008D298E">
        <w:rPr>
          <w:rFonts w:ascii="Arial" w:hAnsi="Arial" w:cs="Arial"/>
          <w:color w:val="000000" w:themeColor="text1"/>
        </w:rPr>
        <w:t>DLD1</w:t>
      </w:r>
      <w:ins w:id="546" w:author="Andreae, Emily A" w:date="2020-01-17T10:09:00Z">
        <w:r w:rsidR="000C16C6">
          <w:rPr>
            <w:rFonts w:ascii="Arial" w:hAnsi="Arial" w:cs="Arial"/>
            <w:color w:val="000000" w:themeColor="text1"/>
          </w:rPr>
          <w:t>,</w:t>
        </w:r>
      </w:ins>
      <w:r w:rsidR="00BE0DA9" w:rsidRPr="008D298E">
        <w:rPr>
          <w:rFonts w:ascii="Arial" w:hAnsi="Arial" w:cs="Arial"/>
          <w:color w:val="000000" w:themeColor="text1"/>
        </w:rPr>
        <w:t xml:space="preserve"> and </w:t>
      </w:r>
      <w:r w:rsidR="00177171" w:rsidRPr="008D298E">
        <w:rPr>
          <w:rFonts w:ascii="Arial" w:hAnsi="Arial" w:cs="Arial"/>
          <w:color w:val="000000" w:themeColor="text1"/>
        </w:rPr>
        <w:t xml:space="preserve">HCT116 </w:t>
      </w:r>
      <w:r w:rsidR="00BE0DA9" w:rsidRPr="008D298E">
        <w:rPr>
          <w:rFonts w:ascii="Arial" w:hAnsi="Arial" w:cs="Arial"/>
          <w:color w:val="000000" w:themeColor="text1"/>
        </w:rPr>
        <w:t xml:space="preserve">cells (p= </w:t>
      </w:r>
      <w:r w:rsidR="00177171" w:rsidRPr="008D298E">
        <w:rPr>
          <w:rFonts w:ascii="Arial" w:hAnsi="Arial" w:cs="Arial"/>
          <w:color w:val="000000" w:themeColor="text1"/>
        </w:rPr>
        <w:t>0.0188, 0.0076, and 0.0050, respectively</w:t>
      </w:r>
      <w:r w:rsidR="00BE0DA9" w:rsidRPr="008D298E">
        <w:rPr>
          <w:rFonts w:ascii="Arial" w:hAnsi="Arial" w:cs="Arial"/>
          <w:color w:val="000000" w:themeColor="text1"/>
        </w:rPr>
        <w:t>)</w:t>
      </w:r>
      <w:r w:rsidR="00177171" w:rsidRPr="008D298E">
        <w:rPr>
          <w:rFonts w:ascii="Arial" w:hAnsi="Arial" w:cs="Arial"/>
          <w:color w:val="000000" w:themeColor="text1"/>
        </w:rPr>
        <w:t xml:space="preserve">. </w:t>
      </w:r>
    </w:p>
    <w:p w14:paraId="100B4751" w14:textId="77777777" w:rsidR="00F94888" w:rsidRPr="008D298E" w:rsidDel="000C16C6" w:rsidRDefault="00F94888" w:rsidP="00F94888">
      <w:pPr>
        <w:contextualSpacing/>
        <w:jc w:val="both"/>
        <w:rPr>
          <w:del w:id="547" w:author="Andreae, Emily A" w:date="2020-01-17T10:13:00Z"/>
          <w:rFonts w:ascii="Arial" w:hAnsi="Arial" w:cs="Arial"/>
          <w:color w:val="000000" w:themeColor="text1"/>
        </w:rPr>
      </w:pPr>
    </w:p>
    <w:p w14:paraId="2C5BF285" w14:textId="3970222B" w:rsidR="00CC07CD" w:rsidRDefault="000C16C6" w:rsidP="00F94888">
      <w:pPr>
        <w:contextualSpacing/>
        <w:jc w:val="both"/>
        <w:rPr>
          <w:ins w:id="548" w:author="Andreae, Emily A" w:date="2020-01-17T10:17:00Z"/>
          <w:rFonts w:ascii="Arial" w:hAnsi="Arial" w:cs="Arial"/>
          <w:color w:val="000000" w:themeColor="text1"/>
        </w:rPr>
      </w:pPr>
      <w:ins w:id="549" w:author="Andreae, Emily A" w:date="2020-01-17T10:10:00Z">
        <w:r>
          <w:rPr>
            <w:rFonts w:ascii="Arial" w:hAnsi="Arial" w:cs="Arial"/>
            <w:color w:val="000000" w:themeColor="text1"/>
          </w:rPr>
          <w:t xml:space="preserve">Western blot analysis of </w:t>
        </w:r>
      </w:ins>
      <w:ins w:id="550" w:author="Andreae, Emily A" w:date="2020-01-17T10:11:00Z">
        <w:r>
          <w:rPr>
            <w:rFonts w:ascii="Arial" w:hAnsi="Arial" w:cs="Arial"/>
            <w:color w:val="000000" w:themeColor="text1"/>
          </w:rPr>
          <w:t xml:space="preserve">extracellular matrix degrading enzyme </w:t>
        </w:r>
      </w:ins>
      <w:ins w:id="551" w:author="Andreae, Emily A" w:date="2020-01-17T10:10:00Z">
        <w:r>
          <w:rPr>
            <w:rFonts w:ascii="Arial" w:hAnsi="Arial" w:cs="Arial"/>
            <w:color w:val="000000" w:themeColor="text1"/>
          </w:rPr>
          <w:t xml:space="preserve">matrix metalloproteinase-9 (MMP-9) </w:t>
        </w:r>
      </w:ins>
      <w:ins w:id="552" w:author="Andreae, Emily A" w:date="2020-01-17T10:11:00Z">
        <w:r>
          <w:rPr>
            <w:rFonts w:ascii="Arial" w:hAnsi="Arial" w:cs="Arial"/>
            <w:color w:val="000000" w:themeColor="text1"/>
          </w:rPr>
          <w:t xml:space="preserve">and </w:t>
        </w:r>
      </w:ins>
      <w:ins w:id="553" w:author="Andreae, Emily A" w:date="2020-01-17T10:12:00Z">
        <w:r>
          <w:rPr>
            <w:rFonts w:ascii="Arial" w:hAnsi="Arial" w:cs="Arial"/>
            <w:color w:val="000000" w:themeColor="text1"/>
          </w:rPr>
          <w:t xml:space="preserve">cell-cell adhesion protein </w:t>
        </w:r>
      </w:ins>
      <w:ins w:id="554" w:author="Andreae, Emily A" w:date="2020-01-17T10:11:00Z">
        <w:r>
          <w:rPr>
            <w:rFonts w:ascii="Arial" w:hAnsi="Arial" w:cs="Arial"/>
            <w:color w:val="000000" w:themeColor="text1"/>
          </w:rPr>
          <w:t>E-</w:t>
        </w:r>
      </w:ins>
      <w:ins w:id="555" w:author="Andreae, Emily A" w:date="2020-01-17T10:12:00Z">
        <w:r>
          <w:rPr>
            <w:rFonts w:ascii="Arial" w:hAnsi="Arial" w:cs="Arial"/>
            <w:color w:val="000000" w:themeColor="text1"/>
          </w:rPr>
          <w:t>cadherin</w:t>
        </w:r>
      </w:ins>
      <w:del w:id="556" w:author="Andreae, Emily A" w:date="2020-01-17T10:10:00Z">
        <w:r w:rsidR="00CD33A3" w:rsidRPr="008D298E" w:rsidDel="000C16C6">
          <w:rPr>
            <w:rFonts w:ascii="Arial" w:hAnsi="Arial" w:cs="Arial"/>
            <w:color w:val="000000" w:themeColor="text1"/>
          </w:rPr>
          <w:delText xml:space="preserve">Trough </w:delText>
        </w:r>
        <w:r w:rsidR="00ED5CF0" w:rsidRPr="008D298E" w:rsidDel="000C16C6">
          <w:rPr>
            <w:rFonts w:ascii="Arial" w:hAnsi="Arial" w:cs="Arial"/>
            <w:color w:val="000000" w:themeColor="text1"/>
          </w:rPr>
          <w:delText>WB detection</w:delText>
        </w:r>
      </w:del>
      <w:del w:id="557" w:author="Andreae, Emily A" w:date="2020-01-17T10:12:00Z">
        <w:r w:rsidR="00ED5CF0" w:rsidRPr="008D298E" w:rsidDel="000C16C6">
          <w:rPr>
            <w:rFonts w:ascii="Arial" w:hAnsi="Arial" w:cs="Arial"/>
            <w:color w:val="000000" w:themeColor="text1"/>
          </w:rPr>
          <w:delText>, we found that the expression level of</w:delText>
        </w:r>
      </w:del>
      <w:r w:rsidR="00ED5CF0" w:rsidRPr="008D298E">
        <w:rPr>
          <w:rFonts w:ascii="Arial" w:hAnsi="Arial" w:cs="Arial"/>
          <w:color w:val="000000" w:themeColor="text1"/>
        </w:rPr>
        <w:t xml:space="preserve"> </w:t>
      </w:r>
      <w:del w:id="558" w:author="Andreae, Emily A" w:date="2020-01-17T10:11:00Z">
        <w:r w:rsidR="00ED5CF0" w:rsidRPr="008D298E" w:rsidDel="000C16C6">
          <w:rPr>
            <w:rFonts w:ascii="Arial" w:hAnsi="Arial" w:cs="Arial"/>
            <w:color w:val="000000" w:themeColor="text1"/>
          </w:rPr>
          <w:delText xml:space="preserve">MMP-9 (metal matrixprotein-9) protein </w:delText>
        </w:r>
      </w:del>
      <w:del w:id="559" w:author="Andreae, Emily A" w:date="2020-01-17T10:12:00Z">
        <w:r w:rsidR="00CC07CD" w:rsidRPr="008D298E" w:rsidDel="000C16C6">
          <w:rPr>
            <w:rFonts w:ascii="Arial" w:hAnsi="Arial" w:cs="Arial"/>
            <w:color w:val="000000" w:themeColor="text1"/>
          </w:rPr>
          <w:delText>was</w:delText>
        </w:r>
      </w:del>
      <w:ins w:id="560" w:author="Andreae, Emily A" w:date="2020-01-17T10:12:00Z">
        <w:r>
          <w:rPr>
            <w:rFonts w:ascii="Arial" w:hAnsi="Arial" w:cs="Arial"/>
            <w:color w:val="000000" w:themeColor="text1"/>
          </w:rPr>
          <w:t>revealed</w:t>
        </w:r>
      </w:ins>
      <w:r w:rsidR="00CC07CD" w:rsidRPr="008D298E">
        <w:rPr>
          <w:rFonts w:ascii="Arial" w:hAnsi="Arial" w:cs="Arial"/>
          <w:color w:val="000000" w:themeColor="text1"/>
        </w:rPr>
        <w:t xml:space="preserve"> </w:t>
      </w:r>
      <w:ins w:id="561" w:author="Andreae, Emily A" w:date="2020-01-17T10:12:00Z">
        <w:r>
          <w:rPr>
            <w:rFonts w:ascii="Arial" w:hAnsi="Arial" w:cs="Arial"/>
            <w:color w:val="000000" w:themeColor="text1"/>
          </w:rPr>
          <w:t xml:space="preserve">notably increased MMP-9 expression </w:t>
        </w:r>
      </w:ins>
      <w:del w:id="562" w:author="Andreae, Emily A" w:date="2020-01-17T10:13:00Z">
        <w:r w:rsidR="00CC07CD" w:rsidRPr="008D298E" w:rsidDel="000C16C6">
          <w:rPr>
            <w:rFonts w:ascii="Arial" w:hAnsi="Arial" w:cs="Arial"/>
            <w:color w:val="000000" w:themeColor="text1"/>
          </w:rPr>
          <w:delText>notabl</w:delText>
        </w:r>
      </w:del>
      <w:del w:id="563" w:author="Andreae, Emily A" w:date="2020-01-17T10:12:00Z">
        <w:r w:rsidR="00CC07CD" w:rsidRPr="008D298E" w:rsidDel="000C16C6">
          <w:rPr>
            <w:rFonts w:ascii="Arial" w:hAnsi="Arial" w:cs="Arial"/>
            <w:color w:val="000000" w:themeColor="text1"/>
          </w:rPr>
          <w:delText>y</w:delText>
        </w:r>
      </w:del>
      <w:del w:id="564" w:author="Andreae, Emily A" w:date="2020-01-17T10:13:00Z">
        <w:r w:rsidR="00CC07CD" w:rsidRPr="008D298E" w:rsidDel="000C16C6">
          <w:rPr>
            <w:rFonts w:ascii="Arial" w:hAnsi="Arial" w:cs="Arial"/>
            <w:color w:val="000000" w:themeColor="text1"/>
          </w:rPr>
          <w:delText xml:space="preserve"> </w:delText>
        </w:r>
      </w:del>
      <w:del w:id="565" w:author="Andreae, Emily A" w:date="2020-01-17T10:12:00Z">
        <w:r w:rsidR="00ED5CF0" w:rsidRPr="008D298E" w:rsidDel="000C16C6">
          <w:rPr>
            <w:rFonts w:ascii="Arial" w:hAnsi="Arial" w:cs="Arial"/>
            <w:color w:val="000000" w:themeColor="text1"/>
          </w:rPr>
          <w:delText>up-expressed</w:delText>
        </w:r>
      </w:del>
      <w:r w:rsidR="00ED5CF0" w:rsidRPr="008D298E">
        <w:rPr>
          <w:rFonts w:ascii="Arial" w:hAnsi="Arial" w:cs="Arial"/>
          <w:color w:val="000000" w:themeColor="text1"/>
        </w:rPr>
        <w:t xml:space="preserve"> in </w:t>
      </w:r>
      <w:ins w:id="566" w:author="Andreae, Emily A" w:date="2020-01-17T10:13:00Z">
        <w:r>
          <w:rPr>
            <w:rFonts w:ascii="Arial" w:hAnsi="Arial" w:cs="Arial"/>
            <w:color w:val="000000" w:themeColor="text1"/>
          </w:rPr>
          <w:t xml:space="preserve">the </w:t>
        </w:r>
      </w:ins>
      <w:r w:rsidR="00ED5CF0" w:rsidRPr="00BE4E15">
        <w:rPr>
          <w:rFonts w:ascii="Arial" w:hAnsi="Arial" w:cs="Arial"/>
          <w:color w:val="000000" w:themeColor="text1"/>
        </w:rPr>
        <w:t>MICA *012:01</w:t>
      </w:r>
      <w:r w:rsidR="00ED5CF0" w:rsidRPr="008D298E">
        <w:rPr>
          <w:rFonts w:ascii="Arial" w:hAnsi="Arial" w:cs="Arial"/>
          <w:color w:val="000000" w:themeColor="text1"/>
        </w:rPr>
        <w:t xml:space="preserve"> </w:t>
      </w:r>
      <w:ins w:id="567" w:author="Andreae, Emily A" w:date="2020-01-17T10:14:00Z">
        <w:r>
          <w:rPr>
            <w:rFonts w:ascii="Arial" w:hAnsi="Arial" w:cs="Arial"/>
            <w:color w:val="000000" w:themeColor="text1"/>
          </w:rPr>
          <w:t xml:space="preserve">overexpressed </w:t>
        </w:r>
      </w:ins>
      <w:r w:rsidR="00ED5CF0" w:rsidRPr="008D298E">
        <w:rPr>
          <w:rFonts w:ascii="Arial" w:hAnsi="Arial" w:cs="Arial"/>
          <w:color w:val="000000" w:themeColor="text1"/>
        </w:rPr>
        <w:t xml:space="preserve">group </w:t>
      </w:r>
      <w:ins w:id="568" w:author="Andreae, Emily A" w:date="2020-01-17T10:14:00Z">
        <w:r>
          <w:rPr>
            <w:rFonts w:ascii="Arial" w:hAnsi="Arial" w:cs="Arial"/>
            <w:color w:val="000000" w:themeColor="text1"/>
          </w:rPr>
          <w:t xml:space="preserve">compared to </w:t>
        </w:r>
      </w:ins>
      <w:del w:id="569" w:author="Andreae, Emily A" w:date="2020-01-17T10:14:00Z">
        <w:r w:rsidR="00ED5CF0" w:rsidRPr="008D298E" w:rsidDel="000C16C6">
          <w:rPr>
            <w:rFonts w:ascii="Arial" w:hAnsi="Arial" w:cs="Arial"/>
            <w:color w:val="000000" w:themeColor="text1"/>
          </w:rPr>
          <w:delText xml:space="preserve">than those in </w:delText>
        </w:r>
      </w:del>
      <w:r w:rsidR="00ED5CF0" w:rsidRPr="00BE4E15">
        <w:rPr>
          <w:rFonts w:ascii="Arial" w:hAnsi="Arial" w:cs="Arial"/>
          <w:i/>
          <w:color w:val="000000" w:themeColor="text1"/>
        </w:rPr>
        <w:t>MICA *008</w:t>
      </w:r>
      <w:ins w:id="570" w:author="Andreae, Emily A" w:date="2020-01-17T10:14:00Z">
        <w:r>
          <w:rPr>
            <w:rFonts w:ascii="Arial" w:hAnsi="Arial" w:cs="Arial"/>
            <w:color w:val="000000" w:themeColor="text1"/>
          </w:rPr>
          <w:t>,</w:t>
        </w:r>
      </w:ins>
      <w:r w:rsidR="00ED5CF0" w:rsidRPr="008D298E">
        <w:rPr>
          <w:rFonts w:ascii="Arial" w:hAnsi="Arial" w:cs="Arial"/>
          <w:color w:val="000000" w:themeColor="text1"/>
        </w:rPr>
        <w:t xml:space="preserve"> and</w:t>
      </w:r>
      <w:ins w:id="571" w:author="Andreae, Emily A" w:date="2020-01-17T10:14:00Z">
        <w:r>
          <w:rPr>
            <w:rFonts w:ascii="Arial" w:hAnsi="Arial" w:cs="Arial"/>
            <w:color w:val="000000" w:themeColor="text1"/>
          </w:rPr>
          <w:t xml:space="preserve"> transfection control</w:t>
        </w:r>
      </w:ins>
      <w:del w:id="572" w:author="Andreae, Emily A" w:date="2020-01-17T10:14:00Z">
        <w:r w:rsidR="00ED5CF0" w:rsidRPr="008D298E" w:rsidDel="000C16C6">
          <w:rPr>
            <w:rFonts w:ascii="Arial" w:hAnsi="Arial" w:cs="Arial"/>
            <w:color w:val="000000" w:themeColor="text1"/>
          </w:rPr>
          <w:delText xml:space="preserve"> other</w:delText>
        </w:r>
      </w:del>
      <w:r w:rsidR="00ED5CF0" w:rsidRPr="008D298E">
        <w:rPr>
          <w:rFonts w:ascii="Arial" w:hAnsi="Arial" w:cs="Arial"/>
          <w:color w:val="000000" w:themeColor="text1"/>
        </w:rPr>
        <w:t xml:space="preserve"> groups in SW480, DLD1</w:t>
      </w:r>
      <w:ins w:id="573" w:author="Andreae, Emily A" w:date="2020-01-17T10:14:00Z">
        <w:r>
          <w:rPr>
            <w:rFonts w:ascii="Arial" w:hAnsi="Arial" w:cs="Arial"/>
            <w:color w:val="000000" w:themeColor="text1"/>
          </w:rPr>
          <w:t>,</w:t>
        </w:r>
      </w:ins>
      <w:r w:rsidR="00ED5CF0" w:rsidRPr="008D298E">
        <w:rPr>
          <w:rFonts w:ascii="Arial" w:hAnsi="Arial" w:cs="Arial"/>
          <w:color w:val="000000" w:themeColor="text1"/>
        </w:rPr>
        <w:t xml:space="preserve"> and HCT116 cells</w:t>
      </w:r>
      <w:r w:rsidR="00551598" w:rsidRPr="008D298E">
        <w:rPr>
          <w:rFonts w:ascii="Arial" w:hAnsi="Arial" w:cs="Arial"/>
          <w:color w:val="000000" w:themeColor="text1"/>
        </w:rPr>
        <w:t xml:space="preserve"> (Figure 3</w:t>
      </w:r>
      <w:r w:rsidR="00721711" w:rsidRPr="008D298E">
        <w:rPr>
          <w:rFonts w:ascii="Arial" w:hAnsi="Arial" w:cs="Arial"/>
          <w:color w:val="000000" w:themeColor="text1"/>
        </w:rPr>
        <w:t>e, 3g, 3i, and 3k</w:t>
      </w:r>
      <w:r w:rsidR="00551598" w:rsidRPr="008D298E">
        <w:rPr>
          <w:rFonts w:ascii="Arial" w:hAnsi="Arial" w:cs="Arial"/>
          <w:color w:val="000000" w:themeColor="text1"/>
        </w:rPr>
        <w:t>)</w:t>
      </w:r>
      <w:r w:rsidR="00ED5CF0" w:rsidRPr="008D298E">
        <w:rPr>
          <w:rFonts w:ascii="Arial" w:hAnsi="Arial" w:cs="Arial"/>
          <w:color w:val="000000" w:themeColor="text1"/>
        </w:rPr>
        <w:t>.</w:t>
      </w:r>
      <w:ins w:id="574" w:author="Andreae, Emily A" w:date="2020-01-17T10:14:00Z">
        <w:r>
          <w:rPr>
            <w:rFonts w:ascii="Arial" w:hAnsi="Arial" w:cs="Arial"/>
            <w:color w:val="000000" w:themeColor="text1"/>
          </w:rPr>
          <w:t xml:space="preserve"> In contrast</w:t>
        </w:r>
      </w:ins>
      <w:del w:id="575" w:author="Andreae, Emily A" w:date="2020-01-17T10:14:00Z">
        <w:r w:rsidR="00551598" w:rsidRPr="008D298E" w:rsidDel="000C16C6">
          <w:rPr>
            <w:rFonts w:ascii="Arial" w:hAnsi="Arial" w:cs="Arial"/>
            <w:color w:val="000000" w:themeColor="text1"/>
          </w:rPr>
          <w:delText xml:space="preserve"> </w:delText>
        </w:r>
        <w:r w:rsidR="00CC07CD" w:rsidRPr="008D298E" w:rsidDel="000C16C6">
          <w:rPr>
            <w:rFonts w:ascii="Arial" w:hAnsi="Arial" w:cs="Arial"/>
            <w:color w:val="000000" w:themeColor="text1"/>
          </w:rPr>
          <w:delText>On the contrary</w:delText>
        </w:r>
      </w:del>
      <w:r w:rsidR="00CC07CD" w:rsidRPr="008D298E">
        <w:rPr>
          <w:rFonts w:ascii="Arial" w:hAnsi="Arial" w:cs="Arial"/>
          <w:color w:val="000000" w:themeColor="text1"/>
        </w:rPr>
        <w:t>, the expression level of E-</w:t>
      </w:r>
      <w:r w:rsidR="004301CD" w:rsidRPr="008D298E">
        <w:rPr>
          <w:rFonts w:ascii="Arial" w:hAnsi="Arial" w:cs="Arial"/>
          <w:color w:val="000000" w:themeColor="text1"/>
        </w:rPr>
        <w:t>cadherin</w:t>
      </w:r>
      <w:r w:rsidR="00CC07CD" w:rsidRPr="008D298E">
        <w:rPr>
          <w:rFonts w:ascii="Arial" w:hAnsi="Arial" w:cs="Arial"/>
          <w:color w:val="000000" w:themeColor="text1"/>
        </w:rPr>
        <w:t xml:space="preserve"> </w:t>
      </w:r>
      <w:del w:id="576" w:author="Andreae, Emily A" w:date="2020-01-17T10:14:00Z">
        <w:r w:rsidR="00CC07CD" w:rsidRPr="008D298E" w:rsidDel="000C16C6">
          <w:rPr>
            <w:rFonts w:ascii="Arial" w:hAnsi="Arial" w:cs="Arial"/>
            <w:color w:val="000000" w:themeColor="text1"/>
          </w:rPr>
          <w:delText xml:space="preserve">protein </w:delText>
        </w:r>
      </w:del>
      <w:r w:rsidR="00CC07CD" w:rsidRPr="008D298E">
        <w:rPr>
          <w:rFonts w:ascii="Arial" w:hAnsi="Arial" w:cs="Arial"/>
          <w:color w:val="000000" w:themeColor="text1"/>
        </w:rPr>
        <w:t xml:space="preserve">was significantly </w:t>
      </w:r>
      <w:ins w:id="577" w:author="Andreae, Emily A" w:date="2020-01-17T10:15:00Z">
        <w:r>
          <w:rPr>
            <w:rFonts w:ascii="Arial" w:hAnsi="Arial" w:cs="Arial"/>
            <w:color w:val="000000" w:themeColor="text1"/>
          </w:rPr>
          <w:t>decreased</w:t>
        </w:r>
      </w:ins>
      <w:del w:id="578" w:author="Andreae, Emily A" w:date="2020-01-17T10:15:00Z">
        <w:r w:rsidR="00CC07CD" w:rsidRPr="008D298E" w:rsidDel="000C16C6">
          <w:rPr>
            <w:rFonts w:ascii="Arial" w:hAnsi="Arial" w:cs="Arial"/>
            <w:color w:val="000000" w:themeColor="text1"/>
          </w:rPr>
          <w:delText>down-expressed</w:delText>
        </w:r>
      </w:del>
      <w:r w:rsidR="00CC07CD" w:rsidRPr="008D298E">
        <w:rPr>
          <w:rFonts w:ascii="Arial" w:hAnsi="Arial" w:cs="Arial"/>
          <w:color w:val="000000" w:themeColor="text1"/>
        </w:rPr>
        <w:t xml:space="preserve"> in </w:t>
      </w:r>
      <w:ins w:id="579" w:author="Andreae, Emily A" w:date="2020-01-17T10:15:00Z">
        <w:r>
          <w:rPr>
            <w:rFonts w:ascii="Arial" w:hAnsi="Arial" w:cs="Arial"/>
            <w:color w:val="000000" w:themeColor="text1"/>
          </w:rPr>
          <w:t xml:space="preserve">the </w:t>
        </w:r>
      </w:ins>
      <w:r w:rsidR="00CC07CD" w:rsidRPr="00BE4E15">
        <w:rPr>
          <w:rFonts w:ascii="Arial" w:hAnsi="Arial" w:cs="Arial"/>
          <w:i/>
          <w:color w:val="000000" w:themeColor="text1"/>
        </w:rPr>
        <w:t>MICA *012:01</w:t>
      </w:r>
      <w:r w:rsidR="00CC07CD" w:rsidRPr="008D298E">
        <w:rPr>
          <w:rFonts w:ascii="Arial" w:hAnsi="Arial" w:cs="Arial"/>
          <w:color w:val="000000" w:themeColor="text1"/>
        </w:rPr>
        <w:t xml:space="preserve"> </w:t>
      </w:r>
      <w:ins w:id="580" w:author="Andreae, Emily A" w:date="2020-01-17T10:15:00Z">
        <w:r>
          <w:rPr>
            <w:rFonts w:ascii="Arial" w:hAnsi="Arial" w:cs="Arial"/>
            <w:color w:val="000000" w:themeColor="text1"/>
          </w:rPr>
          <w:t xml:space="preserve">overexpressed </w:t>
        </w:r>
      </w:ins>
      <w:r w:rsidR="00CC07CD" w:rsidRPr="008D298E">
        <w:rPr>
          <w:rFonts w:ascii="Arial" w:hAnsi="Arial" w:cs="Arial"/>
          <w:color w:val="000000" w:themeColor="text1"/>
        </w:rPr>
        <w:t xml:space="preserve">group </w:t>
      </w:r>
      <w:r w:rsidR="00CC07CD" w:rsidRPr="008D298E">
        <w:rPr>
          <w:rFonts w:ascii="Arial" w:hAnsi="Arial" w:cs="Arial"/>
          <w:color w:val="000000" w:themeColor="text1"/>
        </w:rPr>
        <w:lastRenderedPageBreak/>
        <w:t xml:space="preserve">than </w:t>
      </w:r>
      <w:ins w:id="581" w:author="Andreae, Emily A" w:date="2020-01-17T10:15:00Z">
        <w:r>
          <w:rPr>
            <w:rFonts w:ascii="Arial" w:hAnsi="Arial" w:cs="Arial"/>
            <w:color w:val="000000" w:themeColor="text1"/>
          </w:rPr>
          <w:t xml:space="preserve">the remaining groups in all cell lines tested </w:t>
        </w:r>
      </w:ins>
      <w:del w:id="582" w:author="Andreae, Emily A" w:date="2020-01-17T10:15:00Z">
        <w:r w:rsidR="00CC07CD" w:rsidRPr="008D298E" w:rsidDel="000C16C6">
          <w:rPr>
            <w:rFonts w:ascii="Arial" w:hAnsi="Arial" w:cs="Arial"/>
            <w:color w:val="000000" w:themeColor="text1"/>
          </w:rPr>
          <w:delText xml:space="preserve">those in MICA *008 and other groups in these three CRC cells </w:delText>
        </w:r>
      </w:del>
      <w:r w:rsidR="00CC07CD" w:rsidRPr="008D298E">
        <w:rPr>
          <w:rFonts w:ascii="Arial" w:hAnsi="Arial" w:cs="Arial"/>
          <w:color w:val="000000" w:themeColor="text1"/>
        </w:rPr>
        <w:t>(Figure 3</w:t>
      </w:r>
      <w:r w:rsidR="00721711" w:rsidRPr="008D298E">
        <w:rPr>
          <w:rFonts w:ascii="Arial" w:hAnsi="Arial" w:cs="Arial"/>
          <w:color w:val="000000" w:themeColor="text1"/>
        </w:rPr>
        <w:t>e, 3f, 3h, and 3j</w:t>
      </w:r>
      <w:r w:rsidR="00CC07CD" w:rsidRPr="008D298E">
        <w:rPr>
          <w:rFonts w:ascii="Arial" w:hAnsi="Arial" w:cs="Arial"/>
          <w:color w:val="000000" w:themeColor="text1"/>
        </w:rPr>
        <w:t xml:space="preserve">). Taken together, </w:t>
      </w:r>
      <w:r w:rsidR="00A52048" w:rsidRPr="008D298E">
        <w:rPr>
          <w:rFonts w:ascii="Arial" w:hAnsi="Arial" w:cs="Arial"/>
          <w:color w:val="000000" w:themeColor="text1"/>
        </w:rPr>
        <w:t>our data</w:t>
      </w:r>
      <w:r w:rsidR="00CC07CD" w:rsidRPr="008D298E">
        <w:rPr>
          <w:rFonts w:ascii="Arial" w:hAnsi="Arial" w:cs="Arial"/>
          <w:color w:val="000000" w:themeColor="text1"/>
        </w:rPr>
        <w:t xml:space="preserve"> demonstrate</w:t>
      </w:r>
      <w:del w:id="583" w:author="Andreae, Emily A" w:date="2020-01-17T10:16:00Z">
        <w:r w:rsidR="00CC07CD" w:rsidRPr="008D298E" w:rsidDel="000C16C6">
          <w:rPr>
            <w:rFonts w:ascii="Arial" w:hAnsi="Arial" w:cs="Arial"/>
            <w:color w:val="000000" w:themeColor="text1"/>
          </w:rPr>
          <w:delText>d</w:delText>
        </w:r>
      </w:del>
      <w:r w:rsidR="00CC07CD" w:rsidRPr="008D298E">
        <w:rPr>
          <w:rFonts w:ascii="Arial" w:hAnsi="Arial" w:cs="Arial"/>
          <w:color w:val="000000" w:themeColor="text1"/>
        </w:rPr>
        <w:t xml:space="preserve"> that overexpression of </w:t>
      </w:r>
      <w:r w:rsidR="00CC07CD" w:rsidRPr="00BE4E15">
        <w:rPr>
          <w:rFonts w:ascii="Arial" w:hAnsi="Arial" w:cs="Arial"/>
          <w:i/>
          <w:color w:val="000000" w:themeColor="text1"/>
        </w:rPr>
        <w:t>MICA *012:01</w:t>
      </w:r>
      <w:r w:rsidR="00CC07CD" w:rsidRPr="008D298E">
        <w:rPr>
          <w:rFonts w:ascii="Arial" w:hAnsi="Arial" w:cs="Arial"/>
          <w:color w:val="000000" w:themeColor="text1"/>
        </w:rPr>
        <w:t xml:space="preserve"> </w:t>
      </w:r>
      <w:r w:rsidR="000214F6" w:rsidRPr="008D298E">
        <w:rPr>
          <w:rFonts w:ascii="Arial" w:hAnsi="Arial" w:cs="Arial"/>
          <w:color w:val="000000" w:themeColor="text1"/>
        </w:rPr>
        <w:t xml:space="preserve">allele </w:t>
      </w:r>
      <w:r w:rsidR="00CC07CD" w:rsidRPr="008D298E">
        <w:rPr>
          <w:rFonts w:ascii="Arial" w:hAnsi="Arial" w:cs="Arial"/>
          <w:color w:val="000000" w:themeColor="text1"/>
        </w:rPr>
        <w:t xml:space="preserve">significantly enhanced </w:t>
      </w:r>
      <w:ins w:id="584" w:author="Andreae, Emily A" w:date="2020-01-17T10:16:00Z">
        <w:r>
          <w:rPr>
            <w:rFonts w:ascii="Arial" w:hAnsi="Arial" w:cs="Arial"/>
            <w:color w:val="000000" w:themeColor="text1"/>
          </w:rPr>
          <w:t>the</w:t>
        </w:r>
      </w:ins>
      <w:del w:id="585" w:author="Andreae, Emily A" w:date="2020-01-17T10:16:00Z">
        <w:r w:rsidR="00CC07CD" w:rsidRPr="008D298E" w:rsidDel="000C16C6">
          <w:rPr>
            <w:rFonts w:ascii="Arial" w:hAnsi="Arial" w:cs="Arial"/>
            <w:color w:val="000000" w:themeColor="text1"/>
          </w:rPr>
          <w:delText>cell</w:delText>
        </w:r>
      </w:del>
      <w:r w:rsidR="00CC07CD" w:rsidRPr="008D298E">
        <w:rPr>
          <w:rFonts w:ascii="Arial" w:hAnsi="Arial" w:cs="Arial"/>
          <w:color w:val="000000" w:themeColor="text1"/>
        </w:rPr>
        <w:t xml:space="preserve"> invasi</w:t>
      </w:r>
      <w:ins w:id="586" w:author="Andreae, Emily A" w:date="2020-01-17T10:16:00Z">
        <w:r>
          <w:rPr>
            <w:rFonts w:ascii="Arial" w:hAnsi="Arial" w:cs="Arial"/>
            <w:color w:val="000000" w:themeColor="text1"/>
          </w:rPr>
          <w:t>ve</w:t>
        </w:r>
        <w:r w:rsidR="002071D3">
          <w:rPr>
            <w:rFonts w:ascii="Arial" w:hAnsi="Arial" w:cs="Arial"/>
            <w:color w:val="000000" w:themeColor="text1"/>
          </w:rPr>
          <w:t>ness</w:t>
        </w:r>
      </w:ins>
      <w:del w:id="587" w:author="Andreae, Emily A" w:date="2020-01-17T10:16:00Z">
        <w:r w:rsidR="00CC07CD" w:rsidRPr="008D298E" w:rsidDel="000C16C6">
          <w:rPr>
            <w:rFonts w:ascii="Arial" w:hAnsi="Arial" w:cs="Arial"/>
            <w:color w:val="000000" w:themeColor="text1"/>
          </w:rPr>
          <w:delText>on</w:delText>
        </w:r>
      </w:del>
      <w:r w:rsidR="00CC07CD" w:rsidRPr="008D298E">
        <w:rPr>
          <w:rFonts w:ascii="Arial" w:hAnsi="Arial" w:cs="Arial"/>
          <w:color w:val="000000" w:themeColor="text1"/>
        </w:rPr>
        <w:t xml:space="preserve"> and metasta</w:t>
      </w:r>
      <w:ins w:id="588" w:author="Andreae, Emily A" w:date="2020-01-17T10:16:00Z">
        <w:r w:rsidR="002071D3">
          <w:rPr>
            <w:rFonts w:ascii="Arial" w:hAnsi="Arial" w:cs="Arial"/>
            <w:color w:val="000000" w:themeColor="text1"/>
          </w:rPr>
          <w:t>t</w:t>
        </w:r>
      </w:ins>
      <w:del w:id="589" w:author="Andreae, Emily A" w:date="2020-01-17T10:16:00Z">
        <w:r w:rsidR="00CC07CD" w:rsidRPr="008D298E" w:rsidDel="002071D3">
          <w:rPr>
            <w:rFonts w:ascii="Arial" w:hAnsi="Arial" w:cs="Arial"/>
            <w:color w:val="000000" w:themeColor="text1"/>
          </w:rPr>
          <w:delText>s</w:delText>
        </w:r>
      </w:del>
      <w:r w:rsidR="00CC07CD" w:rsidRPr="008D298E">
        <w:rPr>
          <w:rFonts w:ascii="Arial" w:hAnsi="Arial" w:cs="Arial"/>
          <w:color w:val="000000" w:themeColor="text1"/>
        </w:rPr>
        <w:t>i</w:t>
      </w:r>
      <w:ins w:id="590" w:author="Andreae, Emily A" w:date="2020-01-17T10:16:00Z">
        <w:r w:rsidR="002071D3">
          <w:rPr>
            <w:rFonts w:ascii="Arial" w:hAnsi="Arial" w:cs="Arial"/>
            <w:color w:val="000000" w:themeColor="text1"/>
          </w:rPr>
          <w:t>c</w:t>
        </w:r>
      </w:ins>
      <w:del w:id="591" w:author="Andreae, Emily A" w:date="2020-01-17T10:16:00Z">
        <w:r w:rsidR="00CC07CD" w:rsidRPr="008D298E" w:rsidDel="002071D3">
          <w:rPr>
            <w:rFonts w:ascii="Arial" w:hAnsi="Arial" w:cs="Arial"/>
            <w:color w:val="000000" w:themeColor="text1"/>
          </w:rPr>
          <w:delText>s</w:delText>
        </w:r>
      </w:del>
      <w:r w:rsidR="00CC07CD" w:rsidRPr="008D298E">
        <w:rPr>
          <w:rFonts w:ascii="Arial" w:hAnsi="Arial" w:cs="Arial"/>
          <w:color w:val="000000" w:themeColor="text1"/>
        </w:rPr>
        <w:t xml:space="preserve"> ability of CRC </w:t>
      </w:r>
      <w:ins w:id="592" w:author="Andreae, Emily A" w:date="2020-01-17T10:16:00Z">
        <w:r w:rsidR="002071D3">
          <w:rPr>
            <w:rFonts w:ascii="Arial" w:hAnsi="Arial" w:cs="Arial"/>
            <w:color w:val="000000" w:themeColor="text1"/>
          </w:rPr>
          <w:t xml:space="preserve">cell lines </w:t>
        </w:r>
      </w:ins>
      <w:r w:rsidR="00CC07CD" w:rsidRPr="008D298E">
        <w:rPr>
          <w:rFonts w:ascii="Arial" w:hAnsi="Arial" w:cs="Arial"/>
          <w:color w:val="000000" w:themeColor="text1"/>
        </w:rPr>
        <w:t>carrying KRAS mutation</w:t>
      </w:r>
      <w:ins w:id="593" w:author="Andreae, Emily A" w:date="2020-01-17T10:17:00Z">
        <w:r w:rsidR="002071D3">
          <w:rPr>
            <w:rFonts w:ascii="Arial" w:hAnsi="Arial" w:cs="Arial"/>
            <w:color w:val="000000" w:themeColor="text1"/>
          </w:rPr>
          <w:t>s</w:t>
        </w:r>
      </w:ins>
      <w:r w:rsidR="00CC07CD" w:rsidRPr="008D298E">
        <w:rPr>
          <w:rFonts w:ascii="Arial" w:hAnsi="Arial" w:cs="Arial"/>
          <w:color w:val="000000" w:themeColor="text1"/>
        </w:rPr>
        <w:t>.</w:t>
      </w:r>
    </w:p>
    <w:p w14:paraId="1DDB908F" w14:textId="77777777" w:rsidR="002071D3" w:rsidRPr="008D298E" w:rsidRDefault="002071D3" w:rsidP="00F94888">
      <w:pPr>
        <w:contextualSpacing/>
        <w:jc w:val="both"/>
        <w:rPr>
          <w:rFonts w:ascii="Arial" w:hAnsi="Arial" w:cs="Arial"/>
          <w:color w:val="000000" w:themeColor="text1"/>
        </w:rPr>
      </w:pPr>
    </w:p>
    <w:p w14:paraId="4D1C7456" w14:textId="3B29089F" w:rsidR="008F2D66" w:rsidRPr="008D298E" w:rsidRDefault="002071D3" w:rsidP="00F94888">
      <w:pPr>
        <w:contextualSpacing/>
        <w:jc w:val="both"/>
        <w:rPr>
          <w:rFonts w:ascii="Arial" w:hAnsi="Arial" w:cs="Arial"/>
          <w:color w:val="000000" w:themeColor="text1"/>
        </w:rPr>
      </w:pPr>
      <w:ins w:id="594" w:author="Andreae, Emily A" w:date="2020-01-17T10:17:00Z">
        <w:r>
          <w:rPr>
            <w:rFonts w:ascii="Arial" w:hAnsi="Arial" w:cs="Arial"/>
            <w:color w:val="000000" w:themeColor="text1"/>
          </w:rPr>
          <w:t xml:space="preserve">To </w:t>
        </w:r>
      </w:ins>
      <w:del w:id="595" w:author="Andreae, Emily A" w:date="2020-01-17T10:17:00Z">
        <w:r w:rsidR="00E56F37" w:rsidRPr="008D298E" w:rsidDel="002071D3">
          <w:rPr>
            <w:rFonts w:ascii="Arial" w:hAnsi="Arial" w:cs="Arial"/>
            <w:color w:val="000000" w:themeColor="text1"/>
          </w:rPr>
          <w:delText xml:space="preserve">In order to </w:delText>
        </w:r>
      </w:del>
      <w:r w:rsidR="00E56F37" w:rsidRPr="008D298E">
        <w:rPr>
          <w:rFonts w:ascii="Arial" w:hAnsi="Arial" w:cs="Arial"/>
          <w:color w:val="000000" w:themeColor="text1"/>
        </w:rPr>
        <w:t>valid</w:t>
      </w:r>
      <w:r w:rsidR="001F41F9" w:rsidRPr="008D298E">
        <w:rPr>
          <w:rFonts w:ascii="Arial" w:hAnsi="Arial" w:cs="Arial"/>
          <w:color w:val="000000" w:themeColor="text1"/>
        </w:rPr>
        <w:t>ate</w:t>
      </w:r>
      <w:r w:rsidR="00E56F37" w:rsidRPr="008D298E">
        <w:rPr>
          <w:rFonts w:ascii="Arial" w:hAnsi="Arial" w:cs="Arial"/>
          <w:color w:val="000000" w:themeColor="text1"/>
        </w:rPr>
        <w:t xml:space="preserve"> the function</w:t>
      </w:r>
      <w:ins w:id="596" w:author="Andreae, Emily A" w:date="2020-01-17T10:17:00Z">
        <w:r>
          <w:rPr>
            <w:rFonts w:ascii="Arial" w:hAnsi="Arial" w:cs="Arial"/>
            <w:color w:val="000000" w:themeColor="text1"/>
          </w:rPr>
          <w:t>al role</w:t>
        </w:r>
      </w:ins>
      <w:r w:rsidR="00E56F37" w:rsidRPr="008D298E">
        <w:rPr>
          <w:rFonts w:ascii="Arial" w:hAnsi="Arial" w:cs="Arial"/>
          <w:color w:val="000000" w:themeColor="text1"/>
        </w:rPr>
        <w:t xml:space="preserve"> of </w:t>
      </w:r>
      <w:r w:rsidR="00E56F37" w:rsidRPr="00BE4E15">
        <w:rPr>
          <w:rFonts w:ascii="Arial" w:hAnsi="Arial" w:cs="Arial"/>
          <w:i/>
          <w:color w:val="000000" w:themeColor="text1"/>
        </w:rPr>
        <w:t>MICA *012:01</w:t>
      </w:r>
      <w:ins w:id="597" w:author="Andreae, Emily A" w:date="2020-01-17T10:18:00Z">
        <w:r>
          <w:rPr>
            <w:rFonts w:ascii="Arial" w:hAnsi="Arial" w:cs="Arial"/>
            <w:color w:val="000000" w:themeColor="text1"/>
          </w:rPr>
          <w:t xml:space="preserve"> in CRC malignancy</w:t>
        </w:r>
      </w:ins>
      <w:del w:id="598" w:author="Andreae, Emily A" w:date="2020-01-17T10:18:00Z">
        <w:r w:rsidR="00E56F37" w:rsidRPr="008D298E" w:rsidDel="002071D3">
          <w:rPr>
            <w:rFonts w:ascii="Arial" w:hAnsi="Arial" w:cs="Arial"/>
            <w:color w:val="000000" w:themeColor="text1"/>
          </w:rPr>
          <w:delText xml:space="preserve"> to develop the CRC malignant phenotype</w:delText>
        </w:r>
      </w:del>
      <w:r w:rsidR="00E56F37" w:rsidRPr="008D298E">
        <w:rPr>
          <w:rFonts w:ascii="Arial" w:hAnsi="Arial" w:cs="Arial"/>
          <w:color w:val="000000" w:themeColor="text1"/>
        </w:rPr>
        <w:t xml:space="preserve">, we </w:t>
      </w:r>
      <w:r w:rsidR="00122437" w:rsidRPr="008D298E">
        <w:rPr>
          <w:rFonts w:ascii="Arial" w:hAnsi="Arial" w:cs="Arial"/>
          <w:color w:val="000000" w:themeColor="text1"/>
        </w:rPr>
        <w:t>analyzed</w:t>
      </w:r>
      <w:r w:rsidR="00E56F37" w:rsidRPr="008D298E">
        <w:rPr>
          <w:rFonts w:ascii="Arial" w:hAnsi="Arial" w:cs="Arial"/>
          <w:color w:val="000000" w:themeColor="text1"/>
        </w:rPr>
        <w:t xml:space="preserve"> the </w:t>
      </w:r>
      <w:r w:rsidR="00E0744C" w:rsidRPr="008D298E">
        <w:rPr>
          <w:rFonts w:ascii="Arial" w:hAnsi="Arial" w:cs="Arial"/>
          <w:color w:val="000000" w:themeColor="text1"/>
        </w:rPr>
        <w:t xml:space="preserve">disease-free survival </w:t>
      </w:r>
      <w:r w:rsidR="00E56F37" w:rsidRPr="008D298E">
        <w:rPr>
          <w:rFonts w:ascii="Arial" w:hAnsi="Arial" w:cs="Arial"/>
          <w:color w:val="000000" w:themeColor="text1"/>
        </w:rPr>
        <w:t>time</w:t>
      </w:r>
      <w:r w:rsidR="00E0744C" w:rsidRPr="008D298E">
        <w:rPr>
          <w:rFonts w:ascii="Arial" w:hAnsi="Arial" w:cs="Arial"/>
          <w:color w:val="000000" w:themeColor="text1"/>
        </w:rPr>
        <w:t xml:space="preserve"> (DFS) </w:t>
      </w:r>
      <w:r w:rsidR="00E56F37" w:rsidRPr="008D298E">
        <w:rPr>
          <w:rFonts w:ascii="Arial" w:hAnsi="Arial" w:cs="Arial"/>
          <w:color w:val="000000" w:themeColor="text1"/>
        </w:rPr>
        <w:t xml:space="preserve">of </w:t>
      </w:r>
      <w:del w:id="599" w:author="Andreae, Emily A" w:date="2020-01-17T10:18:00Z">
        <w:r w:rsidR="00E56F37" w:rsidRPr="008D298E" w:rsidDel="002071D3">
          <w:rPr>
            <w:rFonts w:ascii="Arial" w:hAnsi="Arial" w:cs="Arial"/>
            <w:color w:val="000000" w:themeColor="text1"/>
          </w:rPr>
          <w:delText xml:space="preserve">CRC </w:delText>
        </w:r>
      </w:del>
      <w:r w:rsidR="00E56F37" w:rsidRPr="008D298E">
        <w:rPr>
          <w:rFonts w:ascii="Arial" w:hAnsi="Arial" w:cs="Arial"/>
          <w:color w:val="000000" w:themeColor="text1"/>
        </w:rPr>
        <w:t xml:space="preserve">patients </w:t>
      </w:r>
      <w:ins w:id="600" w:author="Andreae, Emily A" w:date="2020-01-17T10:18:00Z">
        <w:r>
          <w:rPr>
            <w:rFonts w:ascii="Arial" w:hAnsi="Arial" w:cs="Arial"/>
            <w:color w:val="000000" w:themeColor="text1"/>
          </w:rPr>
          <w:t xml:space="preserve">with CRC that </w:t>
        </w:r>
      </w:ins>
      <w:r w:rsidR="00E56F37" w:rsidRPr="008D298E">
        <w:rPr>
          <w:rFonts w:ascii="Arial" w:hAnsi="Arial" w:cs="Arial"/>
          <w:color w:val="000000" w:themeColor="text1"/>
        </w:rPr>
        <w:t>carry</w:t>
      </w:r>
      <w:del w:id="601" w:author="Andreae, Emily A" w:date="2020-01-17T10:19:00Z">
        <w:r w:rsidR="00E56F37" w:rsidRPr="008D298E" w:rsidDel="002071D3">
          <w:rPr>
            <w:rFonts w:ascii="Arial" w:hAnsi="Arial" w:cs="Arial"/>
            <w:color w:val="000000" w:themeColor="text1"/>
          </w:rPr>
          <w:delText>ing</w:delText>
        </w:r>
      </w:del>
      <w:r w:rsidR="00E56F37" w:rsidRPr="008D298E">
        <w:rPr>
          <w:rFonts w:ascii="Arial" w:hAnsi="Arial" w:cs="Arial"/>
          <w:color w:val="000000" w:themeColor="text1"/>
        </w:rPr>
        <w:t xml:space="preserve"> </w:t>
      </w:r>
      <w:ins w:id="602" w:author="Andreae, Emily A" w:date="2020-01-17T10:19:00Z">
        <w:r>
          <w:rPr>
            <w:rFonts w:ascii="Arial" w:hAnsi="Arial" w:cs="Arial"/>
            <w:color w:val="000000" w:themeColor="text1"/>
          </w:rPr>
          <w:t xml:space="preserve">the </w:t>
        </w:r>
      </w:ins>
      <w:r w:rsidR="00E56F37" w:rsidRPr="008D298E">
        <w:rPr>
          <w:rFonts w:ascii="Arial" w:hAnsi="Arial" w:cs="Arial"/>
          <w:color w:val="000000" w:themeColor="text1"/>
        </w:rPr>
        <w:t xml:space="preserve">KRAS codon 12 mutation </w:t>
      </w:r>
      <w:ins w:id="603" w:author="Andreae, Emily A" w:date="2020-01-17T10:20:00Z">
        <w:r>
          <w:rPr>
            <w:rFonts w:ascii="Arial" w:hAnsi="Arial" w:cs="Arial"/>
            <w:color w:val="000000" w:themeColor="text1"/>
          </w:rPr>
          <w:t xml:space="preserve">and contain </w:t>
        </w:r>
      </w:ins>
      <w:del w:id="604" w:author="Andreae, Emily A" w:date="2020-01-17T10:20:00Z">
        <w:r w:rsidR="00E56F37" w:rsidRPr="008D298E" w:rsidDel="002071D3">
          <w:rPr>
            <w:rFonts w:ascii="Arial" w:hAnsi="Arial" w:cs="Arial"/>
            <w:color w:val="000000" w:themeColor="text1"/>
          </w:rPr>
          <w:delText>betwee</w:delText>
        </w:r>
        <w:r w:rsidR="008F2D66" w:rsidRPr="008D298E" w:rsidDel="002071D3">
          <w:rPr>
            <w:rFonts w:ascii="Arial" w:hAnsi="Arial" w:cs="Arial"/>
            <w:color w:val="000000" w:themeColor="text1"/>
          </w:rPr>
          <w:delText xml:space="preserve">n </w:delText>
        </w:r>
      </w:del>
      <w:r w:rsidR="008F2D66" w:rsidRPr="00BE4E15">
        <w:rPr>
          <w:rFonts w:ascii="Arial" w:hAnsi="Arial" w:cs="Arial"/>
          <w:i/>
          <w:color w:val="000000" w:themeColor="text1"/>
        </w:rPr>
        <w:t>MICA *012:01</w:t>
      </w:r>
      <w:r w:rsidR="008F2D66" w:rsidRPr="008D298E">
        <w:rPr>
          <w:rFonts w:ascii="Arial" w:hAnsi="Arial" w:cs="Arial"/>
          <w:color w:val="000000" w:themeColor="text1"/>
        </w:rPr>
        <w:t xml:space="preserve"> </w:t>
      </w:r>
      <w:ins w:id="605" w:author="Andreae, Emily A" w:date="2020-01-17T10:20:00Z">
        <w:r>
          <w:rPr>
            <w:rFonts w:ascii="Arial" w:hAnsi="Arial" w:cs="Arial"/>
            <w:color w:val="000000" w:themeColor="text1"/>
          </w:rPr>
          <w:t xml:space="preserve">to those that do not have </w:t>
        </w:r>
      </w:ins>
      <w:del w:id="606" w:author="Andreae, Emily A" w:date="2020-01-17T10:20:00Z">
        <w:r w:rsidR="008F2D66" w:rsidRPr="008D298E" w:rsidDel="002071D3">
          <w:rPr>
            <w:rFonts w:ascii="Arial" w:hAnsi="Arial" w:cs="Arial"/>
            <w:color w:val="000000" w:themeColor="text1"/>
          </w:rPr>
          <w:delText>subgroup and non-</w:delText>
        </w:r>
      </w:del>
      <w:r w:rsidR="00E56F37" w:rsidRPr="00BE4E15">
        <w:rPr>
          <w:rFonts w:ascii="Arial" w:hAnsi="Arial" w:cs="Arial"/>
          <w:i/>
          <w:color w:val="000000" w:themeColor="text1"/>
        </w:rPr>
        <w:t>MICA *012:01</w:t>
      </w:r>
      <w:del w:id="607" w:author="Andreae, Emily A" w:date="2020-01-17T10:21:00Z">
        <w:r w:rsidR="00E56F37" w:rsidRPr="008D298E" w:rsidDel="002071D3">
          <w:rPr>
            <w:rFonts w:ascii="Arial" w:hAnsi="Arial" w:cs="Arial"/>
            <w:color w:val="000000" w:themeColor="text1"/>
          </w:rPr>
          <w:delText xml:space="preserve"> </w:delText>
        </w:r>
        <w:r w:rsidR="00807846" w:rsidRPr="008D298E" w:rsidDel="002071D3">
          <w:rPr>
            <w:rFonts w:ascii="Arial" w:hAnsi="Arial" w:cs="Arial"/>
            <w:color w:val="000000" w:themeColor="text1"/>
          </w:rPr>
          <w:delText>subgroup</w:delText>
        </w:r>
      </w:del>
      <w:r w:rsidR="00E56F37" w:rsidRPr="008D298E">
        <w:rPr>
          <w:rFonts w:ascii="Arial" w:hAnsi="Arial" w:cs="Arial"/>
          <w:color w:val="000000" w:themeColor="text1"/>
        </w:rPr>
        <w:t xml:space="preserve">. </w:t>
      </w:r>
      <w:ins w:id="608" w:author="Andreae, Emily A" w:date="2020-01-17T10:21:00Z">
        <w:r>
          <w:rPr>
            <w:rFonts w:ascii="Arial" w:hAnsi="Arial" w:cs="Arial"/>
            <w:color w:val="000000" w:themeColor="text1"/>
          </w:rPr>
          <w:t xml:space="preserve">Kaplan Meyer </w:t>
        </w:r>
      </w:ins>
      <w:ins w:id="609" w:author="Andreae, Emily A" w:date="2020-01-17T10:22:00Z">
        <w:r>
          <w:rPr>
            <w:rFonts w:ascii="Arial" w:hAnsi="Arial" w:cs="Arial"/>
            <w:color w:val="000000" w:themeColor="text1"/>
          </w:rPr>
          <w:t xml:space="preserve">survival curve </w:t>
        </w:r>
      </w:ins>
      <w:ins w:id="610" w:author="Andreae, Emily A" w:date="2020-01-17T10:21:00Z">
        <w:r>
          <w:rPr>
            <w:rFonts w:ascii="Arial" w:hAnsi="Arial" w:cs="Arial"/>
            <w:color w:val="000000" w:themeColor="text1"/>
          </w:rPr>
          <w:t xml:space="preserve">analysis did not </w:t>
        </w:r>
      </w:ins>
      <w:ins w:id="611" w:author="Andreae, Emily A" w:date="2020-01-17T10:23:00Z">
        <w:r>
          <w:rPr>
            <w:rFonts w:ascii="Arial" w:hAnsi="Arial" w:cs="Arial"/>
            <w:color w:val="000000" w:themeColor="text1"/>
          </w:rPr>
          <w:t xml:space="preserve">reveal </w:t>
        </w:r>
      </w:ins>
      <w:ins w:id="612" w:author="Andreae, Emily A" w:date="2020-01-17T10:22:00Z">
        <w:r>
          <w:rPr>
            <w:rFonts w:ascii="Arial" w:hAnsi="Arial" w:cs="Arial"/>
            <w:color w:val="000000" w:themeColor="text1"/>
          </w:rPr>
          <w:t xml:space="preserve">a statistically significant difference in DFS by </w:t>
        </w:r>
      </w:ins>
      <w:ins w:id="613" w:author="Andreae, Emily A" w:date="2020-01-17T10:23:00Z">
        <w:r>
          <w:rPr>
            <w:rFonts w:ascii="Arial" w:hAnsi="Arial" w:cs="Arial"/>
            <w:color w:val="000000" w:themeColor="text1"/>
          </w:rPr>
          <w:t xml:space="preserve">the presence of </w:t>
        </w:r>
        <w:r>
          <w:rPr>
            <w:rFonts w:ascii="Arial" w:hAnsi="Arial" w:cs="Arial"/>
            <w:i/>
            <w:color w:val="000000" w:themeColor="text1"/>
          </w:rPr>
          <w:t>MICA *012:01</w:t>
        </w:r>
      </w:ins>
      <w:del w:id="614" w:author="Andreae, Emily A" w:date="2020-01-17T10:21:00Z">
        <w:r w:rsidR="00122437" w:rsidRPr="008D298E" w:rsidDel="002071D3">
          <w:rPr>
            <w:rFonts w:ascii="Arial" w:hAnsi="Arial" w:cs="Arial"/>
            <w:color w:val="000000" w:themeColor="text1"/>
          </w:rPr>
          <w:delText>From Figure 3</w:delText>
        </w:r>
        <w:r w:rsidR="00234201" w:rsidRPr="008D298E" w:rsidDel="002071D3">
          <w:rPr>
            <w:rFonts w:ascii="Arial" w:hAnsi="Arial" w:cs="Arial"/>
            <w:color w:val="000000" w:themeColor="text1"/>
          </w:rPr>
          <w:delText>l</w:delText>
        </w:r>
        <w:r w:rsidR="00122437" w:rsidRPr="008D298E" w:rsidDel="002071D3">
          <w:rPr>
            <w:rFonts w:ascii="Arial" w:hAnsi="Arial" w:cs="Arial"/>
            <w:color w:val="000000" w:themeColor="text1"/>
          </w:rPr>
          <w:delText xml:space="preserve">, </w:delText>
        </w:r>
      </w:del>
      <w:del w:id="615" w:author="Andreae, Emily A" w:date="2020-01-17T10:23:00Z">
        <w:r w:rsidR="00122437" w:rsidRPr="008D298E" w:rsidDel="002071D3">
          <w:rPr>
            <w:rFonts w:ascii="Arial" w:hAnsi="Arial" w:cs="Arial"/>
            <w:color w:val="000000" w:themeColor="text1"/>
          </w:rPr>
          <w:delText xml:space="preserve">we found that </w:delText>
        </w:r>
        <w:r w:rsidR="0033791B" w:rsidRPr="008D298E" w:rsidDel="002071D3">
          <w:rPr>
            <w:rFonts w:ascii="Arial" w:hAnsi="Arial" w:cs="Arial"/>
            <w:color w:val="000000" w:themeColor="text1"/>
          </w:rPr>
          <w:delText>the non</w:delText>
        </w:r>
        <w:r w:rsidR="00122437" w:rsidRPr="008D298E" w:rsidDel="002071D3">
          <w:rPr>
            <w:rFonts w:ascii="Arial" w:hAnsi="Arial" w:cs="Arial"/>
            <w:color w:val="000000" w:themeColor="text1"/>
          </w:rPr>
          <w:delText>-replase</w:delText>
        </w:r>
        <w:r w:rsidR="004736D1" w:rsidRPr="008D298E" w:rsidDel="002071D3">
          <w:rPr>
            <w:rFonts w:ascii="Arial" w:hAnsi="Arial" w:cs="Arial"/>
            <w:color w:val="000000" w:themeColor="text1"/>
          </w:rPr>
          <w:delText>/metastasis</w:delText>
        </w:r>
        <w:r w:rsidR="00122437" w:rsidRPr="008D298E" w:rsidDel="002071D3">
          <w:rPr>
            <w:rFonts w:ascii="Arial" w:hAnsi="Arial" w:cs="Arial"/>
            <w:color w:val="000000" w:themeColor="text1"/>
          </w:rPr>
          <w:delText xml:space="preserve"> survival rates </w:delText>
        </w:r>
        <w:r w:rsidR="00807846" w:rsidRPr="008D298E" w:rsidDel="002071D3">
          <w:rPr>
            <w:rFonts w:ascii="Arial" w:hAnsi="Arial" w:cs="Arial"/>
            <w:color w:val="000000" w:themeColor="text1"/>
          </w:rPr>
          <w:delText>betwee</w:delText>
        </w:r>
        <w:r w:rsidR="008F2D66" w:rsidRPr="008D298E" w:rsidDel="002071D3">
          <w:rPr>
            <w:rFonts w:ascii="Arial" w:hAnsi="Arial" w:cs="Arial"/>
            <w:color w:val="000000" w:themeColor="text1"/>
          </w:rPr>
          <w:delText>n MICA *012:01 subgroup and non-</w:delText>
        </w:r>
        <w:r w:rsidR="00807846" w:rsidRPr="008D298E" w:rsidDel="002071D3">
          <w:rPr>
            <w:rFonts w:ascii="Arial" w:hAnsi="Arial" w:cs="Arial"/>
            <w:color w:val="000000" w:themeColor="text1"/>
          </w:rPr>
          <w:delText xml:space="preserve">MICA *012:01 one had a </w:delText>
        </w:r>
        <w:r w:rsidR="00D42DF7" w:rsidRPr="008D298E" w:rsidDel="002071D3">
          <w:rPr>
            <w:rFonts w:ascii="Arial" w:hAnsi="Arial" w:cs="Arial"/>
            <w:color w:val="000000" w:themeColor="text1"/>
          </w:rPr>
          <w:delText xml:space="preserve">near </w:delText>
        </w:r>
        <w:r w:rsidR="00807846" w:rsidRPr="008D298E" w:rsidDel="002071D3">
          <w:rPr>
            <w:rFonts w:ascii="Arial" w:hAnsi="Arial" w:cs="Arial"/>
            <w:color w:val="000000" w:themeColor="text1"/>
          </w:rPr>
          <w:delText>marginal significance</w:delText>
        </w:r>
      </w:del>
      <w:r w:rsidR="00807846" w:rsidRPr="008D298E">
        <w:rPr>
          <w:rFonts w:ascii="Arial" w:hAnsi="Arial" w:cs="Arial"/>
          <w:color w:val="000000" w:themeColor="text1"/>
        </w:rPr>
        <w:t xml:space="preserve"> (p= 0.</w:t>
      </w:r>
      <w:r w:rsidR="006210DD" w:rsidRPr="008D298E">
        <w:rPr>
          <w:rFonts w:ascii="Arial" w:hAnsi="Arial" w:cs="Arial"/>
          <w:color w:val="000000" w:themeColor="text1"/>
        </w:rPr>
        <w:t>10</w:t>
      </w:r>
      <w:r w:rsidR="00D42DF7" w:rsidRPr="008D298E">
        <w:rPr>
          <w:rFonts w:ascii="Arial" w:hAnsi="Arial" w:cs="Arial"/>
          <w:color w:val="000000" w:themeColor="text1"/>
        </w:rPr>
        <w:t>3</w:t>
      </w:r>
      <w:r w:rsidR="00807846" w:rsidRPr="008D298E">
        <w:rPr>
          <w:rFonts w:ascii="Arial" w:hAnsi="Arial" w:cs="Arial"/>
          <w:color w:val="000000" w:themeColor="text1"/>
        </w:rPr>
        <w:t>)</w:t>
      </w:r>
      <w:ins w:id="616" w:author="Andreae, Emily A" w:date="2020-01-17T10:24:00Z">
        <w:r>
          <w:rPr>
            <w:rFonts w:ascii="Arial" w:hAnsi="Arial" w:cs="Arial"/>
            <w:color w:val="000000" w:themeColor="text1"/>
          </w:rPr>
          <w:t xml:space="preserve"> though we note that </w:t>
        </w:r>
      </w:ins>
      <w:ins w:id="617" w:author="Andreae, Emily A" w:date="2020-01-17T10:26:00Z">
        <w:r>
          <w:rPr>
            <w:rFonts w:ascii="Arial" w:hAnsi="Arial" w:cs="Arial"/>
            <w:color w:val="000000" w:themeColor="text1"/>
          </w:rPr>
          <w:t>our sample size is underpowered for this analysis.</w:t>
        </w:r>
      </w:ins>
      <w:del w:id="618" w:author="Andreae, Emily A" w:date="2020-01-17T10:24:00Z">
        <w:r w:rsidR="00807846" w:rsidRPr="008D298E" w:rsidDel="002071D3">
          <w:rPr>
            <w:rFonts w:ascii="Arial" w:hAnsi="Arial" w:cs="Arial"/>
            <w:color w:val="000000" w:themeColor="text1"/>
          </w:rPr>
          <w:delText xml:space="preserve">. Particularly, </w:delText>
        </w:r>
        <w:r w:rsidR="0044461D" w:rsidRPr="008D298E" w:rsidDel="002071D3">
          <w:rPr>
            <w:rFonts w:ascii="Arial" w:hAnsi="Arial" w:cs="Arial"/>
            <w:color w:val="000000" w:themeColor="text1"/>
          </w:rPr>
          <w:delText xml:space="preserve">although </w:delText>
        </w:r>
        <w:r w:rsidR="008D7265" w:rsidRPr="008D298E" w:rsidDel="002071D3">
          <w:rPr>
            <w:rFonts w:ascii="Arial" w:hAnsi="Arial" w:cs="Arial"/>
            <w:color w:val="000000" w:themeColor="text1"/>
          </w:rPr>
          <w:delText>the DFS</w:delText>
        </w:r>
        <w:r w:rsidR="0044461D" w:rsidRPr="008D298E" w:rsidDel="002071D3">
          <w:rPr>
            <w:rFonts w:ascii="Arial" w:hAnsi="Arial" w:cs="Arial"/>
            <w:color w:val="000000" w:themeColor="text1"/>
          </w:rPr>
          <w:delText xml:space="preserve"> </w:delText>
        </w:r>
        <w:r w:rsidR="008D7265" w:rsidRPr="008D298E" w:rsidDel="002071D3">
          <w:rPr>
            <w:rFonts w:ascii="Arial" w:hAnsi="Arial" w:cs="Arial"/>
            <w:color w:val="000000" w:themeColor="text1"/>
          </w:rPr>
          <w:delText>of MICA</w:delText>
        </w:r>
        <w:r w:rsidR="0044461D" w:rsidRPr="008D298E" w:rsidDel="002071D3">
          <w:rPr>
            <w:rFonts w:ascii="Arial" w:hAnsi="Arial" w:cs="Arial"/>
            <w:color w:val="000000" w:themeColor="text1"/>
          </w:rPr>
          <w:delText xml:space="preserve"> </w:delText>
        </w:r>
        <w:r w:rsidR="008D7265" w:rsidRPr="008D298E" w:rsidDel="002071D3">
          <w:rPr>
            <w:rFonts w:ascii="Arial" w:hAnsi="Arial" w:cs="Arial"/>
            <w:color w:val="000000" w:themeColor="text1"/>
          </w:rPr>
          <w:delText xml:space="preserve">*012:01 </w:delText>
        </w:r>
        <w:r w:rsidR="0044461D" w:rsidRPr="008D298E" w:rsidDel="002071D3">
          <w:rPr>
            <w:rFonts w:ascii="Arial" w:hAnsi="Arial" w:cs="Arial"/>
            <w:color w:val="000000" w:themeColor="text1"/>
          </w:rPr>
          <w:delText>had no significance,</w:delText>
        </w:r>
      </w:del>
      <w:r w:rsidR="0044461D" w:rsidRPr="008D298E">
        <w:rPr>
          <w:rFonts w:ascii="Arial" w:hAnsi="Arial" w:cs="Arial"/>
          <w:color w:val="000000" w:themeColor="text1"/>
        </w:rPr>
        <w:t xml:space="preserve"> </w:t>
      </w:r>
      <w:ins w:id="619" w:author="Andreae, Emily A" w:date="2020-01-17T10:26:00Z">
        <w:r>
          <w:rPr>
            <w:rFonts w:ascii="Arial" w:hAnsi="Arial" w:cs="Arial"/>
            <w:color w:val="000000" w:themeColor="text1"/>
          </w:rPr>
          <w:t xml:space="preserve">However, </w:t>
        </w:r>
      </w:ins>
      <w:r w:rsidR="00FC60A1" w:rsidRPr="008D298E">
        <w:rPr>
          <w:rFonts w:ascii="Arial" w:hAnsi="Arial" w:cs="Arial"/>
          <w:color w:val="000000" w:themeColor="text1"/>
        </w:rPr>
        <w:t xml:space="preserve">CRC patients with </w:t>
      </w:r>
      <w:r w:rsidR="00FC60A1" w:rsidRPr="00BE4E15">
        <w:rPr>
          <w:rFonts w:ascii="Arial" w:hAnsi="Arial" w:cs="Arial"/>
          <w:i/>
          <w:color w:val="000000" w:themeColor="text1"/>
        </w:rPr>
        <w:t>MICA *012:01</w:t>
      </w:r>
      <w:r w:rsidR="00FC60A1" w:rsidRPr="008D298E">
        <w:rPr>
          <w:rFonts w:ascii="Arial" w:hAnsi="Arial" w:cs="Arial"/>
          <w:color w:val="000000" w:themeColor="text1"/>
        </w:rPr>
        <w:t xml:space="preserve"> had a </w:t>
      </w:r>
      <w:ins w:id="620" w:author="Andreae, Emily A" w:date="2020-01-17T10:24:00Z">
        <w:r>
          <w:rPr>
            <w:rFonts w:ascii="Arial" w:hAnsi="Arial" w:cs="Arial"/>
            <w:color w:val="000000" w:themeColor="text1"/>
          </w:rPr>
          <w:t xml:space="preserve">tendency to experience </w:t>
        </w:r>
      </w:ins>
      <w:del w:id="621" w:author="Andreae, Emily A" w:date="2020-01-17T10:24:00Z">
        <w:r w:rsidR="00FC60A1" w:rsidRPr="008D298E" w:rsidDel="002071D3">
          <w:rPr>
            <w:rFonts w:ascii="Arial" w:hAnsi="Arial" w:cs="Arial"/>
            <w:color w:val="000000" w:themeColor="text1"/>
          </w:rPr>
          <w:delText xml:space="preserve">more </w:delText>
        </w:r>
        <w:r w:rsidR="001F4371" w:rsidRPr="008D298E" w:rsidDel="002071D3">
          <w:rPr>
            <w:rFonts w:ascii="Arial" w:hAnsi="Arial" w:cs="Arial"/>
            <w:color w:val="000000" w:themeColor="text1"/>
          </w:rPr>
          <w:delText>susceptible trendency</w:delText>
        </w:r>
        <w:r w:rsidR="00FC60A1" w:rsidRPr="008D298E" w:rsidDel="002071D3">
          <w:rPr>
            <w:rFonts w:ascii="Arial" w:hAnsi="Arial" w:cs="Arial"/>
            <w:color w:val="000000" w:themeColor="text1"/>
          </w:rPr>
          <w:delText xml:space="preserve"> for</w:delText>
        </w:r>
      </w:del>
      <w:r w:rsidR="00FC60A1" w:rsidRPr="008D298E">
        <w:rPr>
          <w:rFonts w:ascii="Arial" w:hAnsi="Arial" w:cs="Arial"/>
          <w:color w:val="000000" w:themeColor="text1"/>
        </w:rPr>
        <w:t xml:space="preserve"> re</w:t>
      </w:r>
      <w:del w:id="622" w:author="Andreae, Emily A" w:date="2020-01-17T10:24:00Z">
        <w:r w:rsidR="00FC60A1" w:rsidRPr="008D298E" w:rsidDel="002071D3">
          <w:rPr>
            <w:rFonts w:ascii="Arial" w:hAnsi="Arial" w:cs="Arial"/>
            <w:color w:val="000000" w:themeColor="text1"/>
          </w:rPr>
          <w:delText>p</w:delText>
        </w:r>
      </w:del>
      <w:r w:rsidR="00FC60A1" w:rsidRPr="008D298E">
        <w:rPr>
          <w:rFonts w:ascii="Arial" w:hAnsi="Arial" w:cs="Arial"/>
          <w:color w:val="000000" w:themeColor="text1"/>
        </w:rPr>
        <w:t>la</w:t>
      </w:r>
      <w:ins w:id="623" w:author="Andreae, Emily A" w:date="2020-01-17T10:24:00Z">
        <w:r>
          <w:rPr>
            <w:rFonts w:ascii="Arial" w:hAnsi="Arial" w:cs="Arial"/>
            <w:color w:val="000000" w:themeColor="text1"/>
          </w:rPr>
          <w:t>p</w:t>
        </w:r>
      </w:ins>
      <w:r w:rsidR="00FC60A1" w:rsidRPr="008D298E">
        <w:rPr>
          <w:rFonts w:ascii="Arial" w:hAnsi="Arial" w:cs="Arial"/>
          <w:color w:val="000000" w:themeColor="text1"/>
        </w:rPr>
        <w:t xml:space="preserve">se </w:t>
      </w:r>
      <w:r w:rsidR="008D7265" w:rsidRPr="008D298E">
        <w:rPr>
          <w:rFonts w:ascii="Arial" w:hAnsi="Arial" w:cs="Arial"/>
          <w:color w:val="000000" w:themeColor="text1"/>
        </w:rPr>
        <w:t xml:space="preserve">or metastasis </w:t>
      </w:r>
      <w:r w:rsidR="00FC60A1" w:rsidRPr="008D298E">
        <w:rPr>
          <w:rFonts w:ascii="Arial" w:hAnsi="Arial" w:cs="Arial"/>
          <w:color w:val="000000" w:themeColor="text1"/>
        </w:rPr>
        <w:t>in the first 20 month</w:t>
      </w:r>
      <w:ins w:id="624" w:author="Andreae, Emily A" w:date="2020-01-17T10:24:00Z">
        <w:r>
          <w:rPr>
            <w:rFonts w:ascii="Arial" w:hAnsi="Arial" w:cs="Arial"/>
            <w:color w:val="000000" w:themeColor="text1"/>
          </w:rPr>
          <w:t>s</w:t>
        </w:r>
      </w:ins>
      <w:r w:rsidR="00FC60A1" w:rsidRPr="008D298E">
        <w:rPr>
          <w:rFonts w:ascii="Arial" w:hAnsi="Arial" w:cs="Arial"/>
          <w:color w:val="000000" w:themeColor="text1"/>
        </w:rPr>
        <w:t xml:space="preserve"> af</w:t>
      </w:r>
      <w:r w:rsidR="008F2D66" w:rsidRPr="008D298E">
        <w:rPr>
          <w:rFonts w:ascii="Arial" w:hAnsi="Arial" w:cs="Arial"/>
          <w:color w:val="000000" w:themeColor="text1"/>
        </w:rPr>
        <w:t xml:space="preserve">ter </w:t>
      </w:r>
      <w:r w:rsidR="00731BB9" w:rsidRPr="008D298E">
        <w:rPr>
          <w:rFonts w:ascii="Arial" w:hAnsi="Arial" w:cs="Arial"/>
          <w:color w:val="000000" w:themeColor="text1"/>
        </w:rPr>
        <w:t xml:space="preserve">the </w:t>
      </w:r>
      <w:r w:rsidR="008F2D66" w:rsidRPr="008D298E">
        <w:rPr>
          <w:rFonts w:ascii="Arial" w:hAnsi="Arial" w:cs="Arial"/>
          <w:color w:val="000000" w:themeColor="text1"/>
        </w:rPr>
        <w:t xml:space="preserve">surgery than those </w:t>
      </w:r>
      <w:ins w:id="625" w:author="Andreae, Emily A" w:date="2020-01-17T10:25:00Z">
        <w:r>
          <w:rPr>
            <w:rFonts w:ascii="Arial" w:hAnsi="Arial" w:cs="Arial"/>
            <w:color w:val="000000" w:themeColor="text1"/>
          </w:rPr>
          <w:t xml:space="preserve">with no </w:t>
        </w:r>
      </w:ins>
      <w:del w:id="626" w:author="Andreae, Emily A" w:date="2020-01-17T10:24:00Z">
        <w:r w:rsidR="008F2D66" w:rsidRPr="008D298E" w:rsidDel="002071D3">
          <w:rPr>
            <w:rFonts w:ascii="Arial" w:hAnsi="Arial" w:cs="Arial"/>
            <w:color w:val="000000" w:themeColor="text1"/>
          </w:rPr>
          <w:delText xml:space="preserve">with </w:delText>
        </w:r>
      </w:del>
      <w:del w:id="627" w:author="Andreae, Emily A" w:date="2020-01-17T10:25:00Z">
        <w:r w:rsidR="008F2D66" w:rsidRPr="008D298E" w:rsidDel="002071D3">
          <w:rPr>
            <w:rFonts w:ascii="Arial" w:hAnsi="Arial" w:cs="Arial"/>
            <w:color w:val="000000" w:themeColor="text1"/>
          </w:rPr>
          <w:delText>non-</w:delText>
        </w:r>
      </w:del>
      <w:r w:rsidR="00FC60A1" w:rsidRPr="00BE4E15">
        <w:rPr>
          <w:rFonts w:ascii="Arial" w:hAnsi="Arial" w:cs="Arial"/>
          <w:i/>
          <w:color w:val="000000" w:themeColor="text1"/>
        </w:rPr>
        <w:t>MICA *012:01</w:t>
      </w:r>
      <w:del w:id="628" w:author="Andreae, Emily A" w:date="2020-01-17T10:25:00Z">
        <w:r w:rsidR="00FC60A1" w:rsidRPr="008D298E" w:rsidDel="002071D3">
          <w:rPr>
            <w:rFonts w:ascii="Arial" w:hAnsi="Arial" w:cs="Arial"/>
            <w:color w:val="000000" w:themeColor="text1"/>
          </w:rPr>
          <w:delText xml:space="preserve"> ones</w:delText>
        </w:r>
      </w:del>
      <w:r w:rsidR="00FC60A1" w:rsidRPr="008D298E">
        <w:rPr>
          <w:rFonts w:ascii="Arial" w:hAnsi="Arial" w:cs="Arial"/>
          <w:color w:val="000000" w:themeColor="text1"/>
        </w:rPr>
        <w:t>.</w:t>
      </w:r>
      <w:r w:rsidR="008F2D66" w:rsidRPr="008D298E">
        <w:rPr>
          <w:rFonts w:ascii="Arial" w:hAnsi="Arial" w:cs="Arial"/>
          <w:color w:val="000000" w:themeColor="text1"/>
        </w:rPr>
        <w:t xml:space="preserve"> </w:t>
      </w:r>
      <w:r w:rsidR="0033791B" w:rsidRPr="008D298E">
        <w:rPr>
          <w:rFonts w:ascii="Arial" w:hAnsi="Arial" w:cs="Arial"/>
          <w:color w:val="000000" w:themeColor="text1"/>
        </w:rPr>
        <w:t>The</w:t>
      </w:r>
      <w:ins w:id="629" w:author="Andreae, Emily A" w:date="2020-01-17T10:25:00Z">
        <w:r>
          <w:rPr>
            <w:rFonts w:ascii="Arial" w:hAnsi="Arial" w:cs="Arial"/>
            <w:color w:val="000000" w:themeColor="text1"/>
          </w:rPr>
          <w:t>refore,</w:t>
        </w:r>
      </w:ins>
      <w:r w:rsidR="0033791B" w:rsidRPr="008D298E">
        <w:rPr>
          <w:rFonts w:ascii="Arial" w:hAnsi="Arial" w:cs="Arial"/>
          <w:color w:val="000000" w:themeColor="text1"/>
        </w:rPr>
        <w:t xml:space="preserve"> </w:t>
      </w:r>
      <w:del w:id="630" w:author="Andreae, Emily A" w:date="2020-01-17T10:28:00Z">
        <w:r w:rsidR="008D7265" w:rsidRPr="008D298E" w:rsidDel="00CE7E76">
          <w:rPr>
            <w:rFonts w:ascii="Arial" w:hAnsi="Arial" w:cs="Arial"/>
            <w:color w:val="000000" w:themeColor="text1"/>
          </w:rPr>
          <w:delText xml:space="preserve">DFS </w:delText>
        </w:r>
      </w:del>
      <w:del w:id="631" w:author="Andreae, Emily A" w:date="2020-01-17T10:25:00Z">
        <w:r w:rsidR="008D7265" w:rsidRPr="008D298E" w:rsidDel="002071D3">
          <w:rPr>
            <w:rFonts w:ascii="Arial" w:hAnsi="Arial" w:cs="Arial"/>
            <w:color w:val="000000" w:themeColor="text1"/>
          </w:rPr>
          <w:delText xml:space="preserve">data indicated that </w:delText>
        </w:r>
      </w:del>
      <w:r w:rsidR="008F2D66" w:rsidRPr="00CE7E76">
        <w:rPr>
          <w:rFonts w:ascii="Arial" w:hAnsi="Arial" w:cs="Arial"/>
          <w:i/>
          <w:color w:val="000000" w:themeColor="text1"/>
          <w:rPrChange w:id="632" w:author="Andreae, Emily A" w:date="2020-01-17T10:26:00Z">
            <w:rPr>
              <w:rFonts w:ascii="Arial" w:hAnsi="Arial" w:cs="Arial"/>
              <w:color w:val="000000" w:themeColor="text1"/>
            </w:rPr>
          </w:rPrChange>
        </w:rPr>
        <w:t>MICA *012:01</w:t>
      </w:r>
      <w:r w:rsidR="008F2D66" w:rsidRPr="008D298E">
        <w:rPr>
          <w:rFonts w:ascii="Arial" w:hAnsi="Arial" w:cs="Arial"/>
          <w:color w:val="000000" w:themeColor="text1"/>
        </w:rPr>
        <w:t xml:space="preserve"> allele </w:t>
      </w:r>
      <w:ins w:id="633" w:author="Andreae, Emily A" w:date="2020-01-17T10:26:00Z">
        <w:r w:rsidR="00CE7E76">
          <w:rPr>
            <w:rFonts w:ascii="Arial" w:hAnsi="Arial" w:cs="Arial"/>
            <w:color w:val="000000" w:themeColor="text1"/>
          </w:rPr>
          <w:t xml:space="preserve">expression </w:t>
        </w:r>
      </w:ins>
      <w:ins w:id="634" w:author="Andreae, Emily A" w:date="2020-01-17T10:27:00Z">
        <w:r w:rsidR="00CE7E76">
          <w:rPr>
            <w:rFonts w:ascii="Arial" w:hAnsi="Arial" w:cs="Arial"/>
            <w:color w:val="000000" w:themeColor="text1"/>
          </w:rPr>
          <w:t xml:space="preserve">may be a predictive marker for poor prognosis in patients with </w:t>
        </w:r>
      </w:ins>
      <w:del w:id="635" w:author="Andreae, Emily A" w:date="2020-01-17T10:27:00Z">
        <w:r w:rsidR="008F2D66" w:rsidRPr="00CE7E76" w:rsidDel="00CE7E76">
          <w:rPr>
            <w:rFonts w:ascii="Arial" w:hAnsi="Arial" w:cs="Arial"/>
            <w:color w:val="000000" w:themeColor="text1"/>
          </w:rPr>
          <w:delText>maybe</w:delText>
        </w:r>
        <w:r w:rsidR="008F2D66" w:rsidRPr="008D298E" w:rsidDel="00CE7E76">
          <w:rPr>
            <w:rFonts w:ascii="Arial" w:hAnsi="Arial" w:cs="Arial"/>
            <w:color w:val="000000" w:themeColor="text1"/>
          </w:rPr>
          <w:delText xml:space="preserve"> predicted the poor prognosis of </w:delText>
        </w:r>
      </w:del>
      <w:r w:rsidR="008F2D66" w:rsidRPr="008D298E">
        <w:rPr>
          <w:rFonts w:ascii="Arial" w:hAnsi="Arial" w:cs="Arial"/>
          <w:color w:val="000000" w:themeColor="text1"/>
        </w:rPr>
        <w:t>KRAS codon 12 mutated CRC</w:t>
      </w:r>
      <w:del w:id="636" w:author="Andreae, Emily A" w:date="2020-01-17T10:27:00Z">
        <w:r w:rsidR="008F2D66" w:rsidRPr="008D298E" w:rsidDel="00CE7E76">
          <w:rPr>
            <w:rFonts w:ascii="Arial" w:hAnsi="Arial" w:cs="Arial"/>
            <w:color w:val="000000" w:themeColor="text1"/>
          </w:rPr>
          <w:delText xml:space="preserve"> patients</w:delText>
        </w:r>
      </w:del>
      <w:r w:rsidR="008F2D66" w:rsidRPr="008D298E">
        <w:rPr>
          <w:rFonts w:ascii="Arial" w:hAnsi="Arial" w:cs="Arial"/>
          <w:color w:val="000000" w:themeColor="text1"/>
        </w:rPr>
        <w:t>.</w:t>
      </w:r>
    </w:p>
    <w:p w14:paraId="790D484C" w14:textId="3A2F8C0C" w:rsidR="00E86BA0" w:rsidRPr="008D298E" w:rsidRDefault="00E86BA0" w:rsidP="00F94888">
      <w:pPr>
        <w:contextualSpacing/>
        <w:jc w:val="both"/>
        <w:rPr>
          <w:rFonts w:ascii="Arial" w:hAnsi="Arial" w:cs="Arial"/>
          <w:color w:val="000000" w:themeColor="text1"/>
        </w:rPr>
      </w:pPr>
    </w:p>
    <w:p w14:paraId="131FACE7" w14:textId="3660466F" w:rsidR="00B47B96" w:rsidRDefault="00B47B96" w:rsidP="00F94888">
      <w:pPr>
        <w:spacing w:after="0" w:line="240" w:lineRule="auto"/>
        <w:contextualSpacing/>
        <w:rPr>
          <w:rFonts w:ascii="Arial" w:hAnsi="Arial" w:cs="Arial"/>
          <w:b/>
          <w:color w:val="000000" w:themeColor="text1"/>
        </w:rPr>
      </w:pPr>
      <w:commentRangeStart w:id="637"/>
      <w:r w:rsidRPr="008D298E">
        <w:rPr>
          <w:rFonts w:ascii="Arial" w:hAnsi="Arial" w:cs="Arial"/>
          <w:b/>
          <w:color w:val="000000" w:themeColor="text1"/>
        </w:rPr>
        <w:t>Discussion</w:t>
      </w:r>
      <w:commentRangeEnd w:id="637"/>
      <w:r w:rsidR="002C19C6">
        <w:rPr>
          <w:rStyle w:val="CommentReference"/>
        </w:rPr>
        <w:commentReference w:id="637"/>
      </w:r>
    </w:p>
    <w:p w14:paraId="267ADB8E" w14:textId="77777777" w:rsidR="00F94888" w:rsidRPr="00F94888" w:rsidRDefault="00F94888" w:rsidP="00F94888">
      <w:pPr>
        <w:spacing w:after="0" w:line="240" w:lineRule="auto"/>
        <w:contextualSpacing/>
        <w:rPr>
          <w:rFonts w:ascii="Arial" w:hAnsi="Arial" w:cs="Arial"/>
          <w:color w:val="000000" w:themeColor="text1"/>
        </w:rPr>
      </w:pPr>
    </w:p>
    <w:p w14:paraId="1B1D9BE6" w14:textId="4DEC5E6C" w:rsidR="00897D9D" w:rsidRDefault="00E3337D" w:rsidP="00F94888">
      <w:pPr>
        <w:spacing w:after="0" w:line="240" w:lineRule="auto"/>
        <w:contextualSpacing/>
        <w:jc w:val="both"/>
        <w:rPr>
          <w:rFonts w:ascii="Arial" w:hAnsi="Arial" w:cs="Arial"/>
          <w:color w:val="000000" w:themeColor="text1"/>
        </w:rPr>
      </w:pPr>
      <w:commentRangeStart w:id="638"/>
      <w:r w:rsidRPr="008D298E">
        <w:rPr>
          <w:rFonts w:ascii="Arial" w:hAnsi="Arial" w:cs="Arial"/>
          <w:color w:val="000000" w:themeColor="text1"/>
        </w:rPr>
        <w:t xml:space="preserve">MICA </w:t>
      </w:r>
      <w:r w:rsidR="00814997" w:rsidRPr="008D298E">
        <w:rPr>
          <w:rFonts w:ascii="Arial" w:hAnsi="Arial" w:cs="Arial"/>
          <w:color w:val="000000" w:themeColor="text1"/>
        </w:rPr>
        <w:t xml:space="preserve">is </w:t>
      </w:r>
      <w:r w:rsidRPr="008D298E">
        <w:rPr>
          <w:rFonts w:ascii="Arial" w:hAnsi="Arial" w:cs="Arial"/>
          <w:color w:val="000000" w:themeColor="text1"/>
        </w:rPr>
        <w:t>commonly expressed in tumor cells</w:t>
      </w:r>
      <w:r w:rsidR="00E8184C" w:rsidRPr="008D298E">
        <w:rPr>
          <w:rFonts w:ascii="Arial" w:hAnsi="Arial" w:cs="Arial"/>
          <w:color w:val="000000" w:themeColor="text1"/>
        </w:rPr>
        <w:t xml:space="preserve"> as </w:t>
      </w:r>
      <w:r w:rsidR="00EB3440" w:rsidRPr="008D298E">
        <w:rPr>
          <w:rFonts w:ascii="Arial" w:hAnsi="Arial" w:cs="Arial"/>
          <w:color w:val="000000" w:themeColor="text1"/>
        </w:rPr>
        <w:t xml:space="preserve">a </w:t>
      </w:r>
      <w:r w:rsidR="00E8184C" w:rsidRPr="008D298E">
        <w:rPr>
          <w:rFonts w:ascii="Arial" w:hAnsi="Arial" w:cs="Arial"/>
          <w:color w:val="000000" w:themeColor="text1"/>
        </w:rPr>
        <w:t>tumor-associated antigen</w:t>
      </w:r>
      <w:ins w:id="639" w:author="Andreae, Emily A" w:date="2020-01-17T10:32:00Z">
        <w:r w:rsidR="00CE7E76">
          <w:rPr>
            <w:rFonts w:ascii="Arial" w:hAnsi="Arial" w:cs="Arial"/>
            <w:color w:val="000000" w:themeColor="text1"/>
          </w:rPr>
          <w:t xml:space="preserve"> that works in tandem with </w:t>
        </w:r>
      </w:ins>
      <w:del w:id="640" w:author="Andreae, Emily A" w:date="2020-01-17T10:32:00Z">
        <w:r w:rsidR="00E8184C" w:rsidRPr="008D298E" w:rsidDel="00CE7E76">
          <w:rPr>
            <w:rFonts w:ascii="Arial" w:hAnsi="Arial" w:cs="Arial"/>
            <w:color w:val="000000" w:themeColor="text1"/>
          </w:rPr>
          <w:delText>.</w:delText>
        </w:r>
        <w:commentRangeEnd w:id="638"/>
        <w:r w:rsidR="00CE7E76" w:rsidDel="00CE7E76">
          <w:rPr>
            <w:rStyle w:val="CommentReference"/>
          </w:rPr>
          <w:commentReference w:id="638"/>
        </w:r>
        <w:r w:rsidR="00E8184C" w:rsidRPr="008D298E" w:rsidDel="00CE7E76">
          <w:rPr>
            <w:rFonts w:ascii="Arial" w:hAnsi="Arial" w:cs="Arial"/>
            <w:color w:val="000000" w:themeColor="text1"/>
          </w:rPr>
          <w:delText xml:space="preserve"> </w:delText>
        </w:r>
        <w:r w:rsidR="00176DD6" w:rsidRPr="008D298E" w:rsidDel="00CE7E76">
          <w:rPr>
            <w:rFonts w:ascii="Arial" w:hAnsi="Arial" w:cs="Arial"/>
            <w:color w:val="000000" w:themeColor="text1"/>
          </w:rPr>
          <w:delText xml:space="preserve">MICA </w:delText>
        </w:r>
        <w:r w:rsidR="003E6DC0" w:rsidRPr="008D298E" w:rsidDel="00CE7E76">
          <w:rPr>
            <w:rFonts w:ascii="Arial" w:hAnsi="Arial" w:cs="Arial"/>
            <w:color w:val="000000" w:themeColor="text1"/>
          </w:rPr>
          <w:delText xml:space="preserve">together with </w:delText>
        </w:r>
        <w:r w:rsidR="00456B65" w:rsidRPr="008D298E" w:rsidDel="00CE7E76">
          <w:rPr>
            <w:rFonts w:ascii="Arial" w:hAnsi="Arial" w:cs="Arial"/>
            <w:color w:val="000000" w:themeColor="text1"/>
          </w:rPr>
          <w:delText>its receptor</w:delText>
        </w:r>
        <w:r w:rsidR="00E8184C" w:rsidRPr="008D298E" w:rsidDel="00CE7E76">
          <w:rPr>
            <w:rFonts w:ascii="Arial" w:hAnsi="Arial" w:cs="Arial"/>
            <w:color w:val="000000" w:themeColor="text1"/>
          </w:rPr>
          <w:delText xml:space="preserve">, </w:delText>
        </w:r>
      </w:del>
      <w:r w:rsidR="00176DD6" w:rsidRPr="008D298E">
        <w:rPr>
          <w:rFonts w:ascii="Arial" w:hAnsi="Arial" w:cs="Arial"/>
          <w:color w:val="000000" w:themeColor="text1"/>
        </w:rPr>
        <w:t>NKG2D</w:t>
      </w:r>
      <w:ins w:id="641" w:author="Andreae, Emily A" w:date="2020-01-17T10:32:00Z">
        <w:r w:rsidR="00CE7E76">
          <w:rPr>
            <w:rFonts w:ascii="Arial" w:hAnsi="Arial" w:cs="Arial"/>
            <w:color w:val="000000" w:themeColor="text1"/>
          </w:rPr>
          <w:t xml:space="preserve"> receptor</w:t>
        </w:r>
      </w:ins>
      <w:ins w:id="642" w:author="Andreae, Emily A" w:date="2020-01-17T10:31:00Z">
        <w:r w:rsidR="00CE7E76">
          <w:rPr>
            <w:rFonts w:ascii="Arial" w:hAnsi="Arial" w:cs="Arial"/>
            <w:color w:val="000000" w:themeColor="text1"/>
          </w:rPr>
          <w:t xml:space="preserve"> to regulate </w:t>
        </w:r>
      </w:ins>
      <w:del w:id="643" w:author="Andreae, Emily A" w:date="2020-01-17T10:33:00Z">
        <w:r w:rsidR="00176DD6" w:rsidRPr="008D298E" w:rsidDel="00CE7E76">
          <w:rPr>
            <w:rFonts w:ascii="Arial" w:hAnsi="Arial" w:cs="Arial"/>
            <w:color w:val="000000" w:themeColor="text1"/>
          </w:rPr>
          <w:delText xml:space="preserve"> </w:delText>
        </w:r>
        <w:r w:rsidR="00EB3440" w:rsidRPr="008D298E" w:rsidDel="00CE7E76">
          <w:rPr>
            <w:rFonts w:ascii="Arial" w:hAnsi="Arial" w:cs="Arial"/>
            <w:color w:val="000000" w:themeColor="text1"/>
          </w:rPr>
          <w:delText xml:space="preserve">function as </w:delText>
        </w:r>
        <w:r w:rsidR="00E8184C" w:rsidRPr="008D298E" w:rsidDel="00CE7E76">
          <w:rPr>
            <w:rFonts w:ascii="Arial" w:hAnsi="Arial" w:cs="Arial"/>
            <w:color w:val="000000" w:themeColor="text1"/>
          </w:rPr>
          <w:delText xml:space="preserve">key immune </w:delText>
        </w:r>
        <w:r w:rsidR="00EB3440" w:rsidRPr="008D298E" w:rsidDel="00CE7E76">
          <w:rPr>
            <w:rFonts w:ascii="Arial" w:hAnsi="Arial" w:cs="Arial"/>
            <w:color w:val="000000" w:themeColor="text1"/>
          </w:rPr>
          <w:delText xml:space="preserve">regulatory </w:delText>
        </w:r>
        <w:r w:rsidR="00E8184C" w:rsidRPr="008D298E" w:rsidDel="00CE7E76">
          <w:rPr>
            <w:rFonts w:ascii="Arial" w:hAnsi="Arial" w:cs="Arial"/>
            <w:color w:val="000000" w:themeColor="text1"/>
          </w:rPr>
          <w:delText>gene</w:delText>
        </w:r>
        <w:r w:rsidR="00EB3440" w:rsidRPr="008D298E" w:rsidDel="00CE7E76">
          <w:rPr>
            <w:rFonts w:ascii="Arial" w:hAnsi="Arial" w:cs="Arial"/>
            <w:color w:val="000000" w:themeColor="text1"/>
          </w:rPr>
          <w:delText>s</w:delText>
        </w:r>
        <w:r w:rsidR="007507BA" w:rsidRPr="008D298E" w:rsidDel="00CE7E76">
          <w:rPr>
            <w:rFonts w:ascii="Arial" w:hAnsi="Arial" w:cs="Arial"/>
            <w:color w:val="000000" w:themeColor="text1"/>
          </w:rPr>
          <w:delText xml:space="preserve"> </w:delText>
        </w:r>
        <w:r w:rsidR="00EB3440" w:rsidRPr="008D298E" w:rsidDel="00CE7E76">
          <w:rPr>
            <w:rFonts w:ascii="Arial" w:hAnsi="Arial" w:cs="Arial"/>
            <w:color w:val="000000" w:themeColor="text1"/>
          </w:rPr>
          <w:delText>for</w:delText>
        </w:r>
        <w:r w:rsidR="007507BA" w:rsidRPr="008D298E" w:rsidDel="00CE7E76">
          <w:rPr>
            <w:rFonts w:ascii="Arial" w:hAnsi="Arial" w:cs="Arial"/>
            <w:color w:val="000000" w:themeColor="text1"/>
          </w:rPr>
          <w:delText xml:space="preserve"> </w:delText>
        </w:r>
      </w:del>
      <w:r w:rsidR="00E8184C" w:rsidRPr="008D298E">
        <w:rPr>
          <w:rFonts w:ascii="Arial" w:hAnsi="Arial" w:cs="Arial"/>
          <w:color w:val="000000" w:themeColor="text1"/>
        </w:rPr>
        <w:t>immunosurveillance</w:t>
      </w:r>
      <w:r w:rsidR="007507BA" w:rsidRPr="008D298E">
        <w:rPr>
          <w:rFonts w:ascii="Arial" w:hAnsi="Arial" w:cs="Arial"/>
          <w:color w:val="000000" w:themeColor="text1"/>
        </w:rPr>
        <w:t xml:space="preserve"> </w:t>
      </w:r>
      <w:r w:rsidR="000F7DD7" w:rsidRPr="008D298E">
        <w:rPr>
          <w:rFonts w:ascii="Arial" w:hAnsi="Arial" w:cs="Arial"/>
          <w:color w:val="000000" w:themeColor="text1"/>
        </w:rPr>
        <w:fldChar w:fldCharType="begin">
          <w:fldData xml:space="preserve">PEVuZE5vdGU+PENpdGU+PEF1dGhvcj5NRTwvQXV0aG9yPjxZZWFyPjIwMTA8L1llYXI+PFJlY051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YWJici0xPk5hdHVyZTwvYWJici0xPjwvYWx0LXBlcmlvZGljYWw+PHBhZ2VzPjczNC04PC9wYWdl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PEVuZE5vdGU+PENpdGU+PEF1dGhvcj5NRTwvQXV0aG9yPjxZZWFyPjIwMTA8L1llYXI+PFJlY051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YWJici0xPk5hdHVyZTwvYWJici0xPjwvYWx0LXBlcmlvZGljYWw+PHBhZ2VzPjczNC04PC9wYWdl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0F7DD7" w:rsidRPr="008D298E">
        <w:rPr>
          <w:rFonts w:ascii="Arial" w:hAnsi="Arial" w:cs="Arial"/>
          <w:color w:val="000000" w:themeColor="text1"/>
        </w:rPr>
      </w:r>
      <w:r w:rsidR="000F7DD7" w:rsidRPr="008D298E">
        <w:rPr>
          <w:rFonts w:ascii="Arial" w:hAnsi="Arial" w:cs="Arial"/>
          <w:color w:val="000000" w:themeColor="text1"/>
        </w:rPr>
        <w:fldChar w:fldCharType="separate"/>
      </w:r>
      <w:r w:rsidR="00D47EB1" w:rsidRPr="008D298E">
        <w:rPr>
          <w:rFonts w:ascii="Arial" w:hAnsi="Arial" w:cs="Arial"/>
          <w:noProof/>
          <w:color w:val="000000" w:themeColor="text1"/>
        </w:rPr>
        <w:t>[20, 21]</w:t>
      </w:r>
      <w:r w:rsidR="000F7DD7" w:rsidRPr="008D298E">
        <w:rPr>
          <w:rFonts w:ascii="Arial" w:hAnsi="Arial" w:cs="Arial"/>
          <w:color w:val="000000" w:themeColor="text1"/>
        </w:rPr>
        <w:fldChar w:fldCharType="end"/>
      </w:r>
      <w:r w:rsidR="00E8184C" w:rsidRPr="008D298E">
        <w:rPr>
          <w:rFonts w:ascii="Arial" w:hAnsi="Arial" w:cs="Arial"/>
          <w:color w:val="000000" w:themeColor="text1"/>
        </w:rPr>
        <w:t xml:space="preserve">. </w:t>
      </w:r>
      <w:ins w:id="644" w:author="Andreae, Emily A" w:date="2020-01-17T10:33:00Z">
        <w:r w:rsidR="00CE7E76">
          <w:rPr>
            <w:rFonts w:ascii="Arial" w:hAnsi="Arial" w:cs="Arial"/>
            <w:color w:val="000000" w:themeColor="text1"/>
          </w:rPr>
          <w:t xml:space="preserve">Analysis of </w:t>
        </w:r>
      </w:ins>
      <w:moveToRangeStart w:id="645" w:author="Andreae, Emily A" w:date="2020-01-17T10:33:00Z" w:name="move30149632"/>
      <w:moveTo w:id="646" w:author="Andreae, Emily A" w:date="2020-01-17T10:33:00Z">
        <w:del w:id="647" w:author="Andreae, Emily A" w:date="2020-01-17T10:33:00Z">
          <w:r w:rsidR="00CE7E76" w:rsidRPr="008D298E" w:rsidDel="00CE7E76">
            <w:rPr>
              <w:rFonts w:ascii="Arial" w:hAnsi="Arial" w:cs="Arial"/>
              <w:color w:val="000000" w:themeColor="text1"/>
            </w:rPr>
            <w:delText xml:space="preserve">A large body evidence has shown that some </w:delText>
          </w:r>
        </w:del>
        <w:r w:rsidR="00CE7E76" w:rsidRPr="00BE4E15">
          <w:rPr>
            <w:rFonts w:ascii="Arial" w:hAnsi="Arial" w:cs="Arial"/>
            <w:i/>
            <w:color w:val="000000" w:themeColor="text1"/>
          </w:rPr>
          <w:t>MICA</w:t>
        </w:r>
        <w:r w:rsidR="00CE7E76" w:rsidRPr="008D298E">
          <w:rPr>
            <w:rFonts w:ascii="Arial" w:hAnsi="Arial" w:cs="Arial"/>
            <w:color w:val="000000" w:themeColor="text1"/>
          </w:rPr>
          <w:t xml:space="preserve"> polymorphisms </w:t>
        </w:r>
      </w:moveTo>
      <w:ins w:id="648" w:author="Andreae, Emily A" w:date="2020-01-17T10:34:00Z">
        <w:r w:rsidR="00CE7E76">
          <w:rPr>
            <w:rFonts w:ascii="Arial" w:hAnsi="Arial" w:cs="Arial"/>
            <w:color w:val="000000" w:themeColor="text1"/>
          </w:rPr>
          <w:t>indicate that MICA is</w:t>
        </w:r>
      </w:ins>
      <w:moveTo w:id="649" w:author="Andreae, Emily A" w:date="2020-01-17T10:33:00Z">
        <w:del w:id="650" w:author="Andreae, Emily A" w:date="2020-01-17T10:34:00Z">
          <w:r w:rsidR="00CE7E76" w:rsidRPr="008D298E" w:rsidDel="00CE7E76">
            <w:rPr>
              <w:rFonts w:ascii="Arial" w:hAnsi="Arial" w:cs="Arial"/>
              <w:color w:val="000000" w:themeColor="text1"/>
            </w:rPr>
            <w:delText>are</w:delText>
          </w:r>
        </w:del>
        <w:r w:rsidR="00CE7E76" w:rsidRPr="008D298E">
          <w:rPr>
            <w:rFonts w:ascii="Arial" w:hAnsi="Arial" w:cs="Arial"/>
            <w:color w:val="000000" w:themeColor="text1"/>
          </w:rPr>
          <w:t xml:space="preserve"> strongly associated with </w:t>
        </w:r>
        <w:del w:id="651" w:author="Andreae, Emily A" w:date="2020-01-17T10:34:00Z">
          <w:r w:rsidR="00CE7E76" w:rsidRPr="008D298E" w:rsidDel="00CE7E76">
            <w:rPr>
              <w:rFonts w:ascii="Arial" w:hAnsi="Arial" w:cs="Arial"/>
              <w:color w:val="000000" w:themeColor="text1"/>
            </w:rPr>
            <w:delText xml:space="preserve">this </w:delText>
          </w:r>
        </w:del>
        <w:r w:rsidR="00CE7E76" w:rsidRPr="008D298E">
          <w:rPr>
            <w:rFonts w:ascii="Arial" w:hAnsi="Arial" w:cs="Arial"/>
            <w:color w:val="000000" w:themeColor="text1"/>
          </w:rPr>
          <w:t xml:space="preserve">immunologic escape of tumors </w:t>
        </w:r>
      </w:moveTo>
      <w:ins w:id="652" w:author="Andreae, Emily A" w:date="2020-01-17T10:34:00Z">
        <w:r w:rsidR="00CE7E76">
          <w:rPr>
            <w:rFonts w:ascii="Arial" w:hAnsi="Arial" w:cs="Arial"/>
            <w:color w:val="000000" w:themeColor="text1"/>
          </w:rPr>
          <w:t xml:space="preserve">by </w:t>
        </w:r>
      </w:ins>
      <w:ins w:id="653" w:author="Andreae, Emily A" w:date="2020-01-17T10:35:00Z">
        <w:r w:rsidR="00CE7E76" w:rsidRPr="00CE7E76">
          <w:rPr>
            <w:rFonts w:ascii="Arial" w:hAnsi="Arial" w:cs="Arial"/>
            <w:color w:val="000000" w:themeColor="text1"/>
          </w:rPr>
          <w:t xml:space="preserve">MICA shedding or other mechanisms </w:t>
        </w:r>
      </w:ins>
      <w:moveTo w:id="654" w:author="Andreae, Emily A" w:date="2020-01-17T10:33:00Z">
        <w:r w:rsidR="00CE7E76" w:rsidRPr="008D298E">
          <w:rPr>
            <w:rFonts w:ascii="Arial" w:hAnsi="Arial" w:cs="Arial"/>
            <w:color w:val="000000" w:themeColor="text1"/>
          </w:rPr>
          <w:fldChar w:fldCharType="begin">
            <w:fldData xml:space="preserve">PEVuZE5vdGU+PENpdGU+PEF1dGhvcj5KaTwvQXV0aG9yPjxZZWFyPjIwMTU8L1llYXI+PFJlY051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LXRpdGxlPjxhYmJyLTE+TmF0dXJlPC9hYmJyLTE+PC9hbHQtcGVyaW9kaWNhbD48cGFnZXM+NzM0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</w:fldData>
          </w:fldChar>
        </w:r>
        <w:r w:rsidR="00CE7E76" w:rsidRPr="008D298E">
          <w:rPr>
            <w:rFonts w:ascii="Arial" w:hAnsi="Arial" w:cs="Arial"/>
            <w:color w:val="000000" w:themeColor="text1"/>
          </w:rPr>
          <w:instrText xml:space="preserve"> ADDIN EN.CITE </w:instrText>
        </w:r>
        <w:r w:rsidR="00CE7E76" w:rsidRPr="008D298E">
          <w:rPr>
            <w:rFonts w:ascii="Arial" w:hAnsi="Arial" w:cs="Arial"/>
            <w:color w:val="000000" w:themeColor="text1"/>
          </w:rPr>
          <w:fldChar w:fldCharType="begin">
            <w:fldData xml:space="preserve">PEVuZE5vdGU+PENpdGU+PEF1dGhvcj5KaTwvQXV0aG9yPjxZZWFyPjIwMTU8L1llYXI+PFJlY051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LXRpdGxlPjxhYmJyLTE+TmF0dXJlPC9hYmJyLTE+PC9hbHQtcGVyaW9kaWNhbD48cGFnZXM+NzM0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</w:fldData>
          </w:fldChar>
        </w:r>
        <w:r w:rsidR="00CE7E76" w:rsidRPr="008D298E">
          <w:rPr>
            <w:rFonts w:ascii="Arial" w:hAnsi="Arial" w:cs="Arial"/>
            <w:color w:val="000000" w:themeColor="text1"/>
          </w:rPr>
          <w:instrText xml:space="preserve"> ADDIN EN.CITE.DATA </w:instrText>
        </w:r>
      </w:moveTo>
      <w:ins w:id="655" w:author="Andreae, Emily A" w:date="2020-01-17T10:33:00Z">
        <w:r w:rsidR="00CE7E76" w:rsidRPr="008D298E">
          <w:rPr>
            <w:rFonts w:ascii="Arial" w:hAnsi="Arial" w:cs="Arial"/>
            <w:color w:val="000000" w:themeColor="text1"/>
          </w:rPr>
        </w:r>
      </w:ins>
      <w:moveTo w:id="656" w:author="Andreae, Emily A" w:date="2020-01-17T10:33:00Z">
        <w:r w:rsidR="00CE7E76" w:rsidRPr="008D298E">
          <w:rPr>
            <w:rFonts w:ascii="Arial" w:hAnsi="Arial" w:cs="Arial"/>
            <w:color w:val="000000" w:themeColor="text1"/>
          </w:rPr>
          <w:fldChar w:fldCharType="end"/>
        </w:r>
      </w:moveTo>
      <w:ins w:id="657" w:author="Andreae, Emily A" w:date="2020-01-17T10:33:00Z">
        <w:r w:rsidR="00CE7E76" w:rsidRPr="008D298E">
          <w:rPr>
            <w:rFonts w:ascii="Arial" w:hAnsi="Arial" w:cs="Arial"/>
            <w:color w:val="000000" w:themeColor="text1"/>
          </w:rPr>
        </w:r>
      </w:ins>
      <w:moveTo w:id="658" w:author="Andreae, Emily A" w:date="2020-01-17T10:33:00Z">
        <w:r w:rsidR="00CE7E76" w:rsidRPr="008D298E">
          <w:rPr>
            <w:rFonts w:ascii="Arial" w:hAnsi="Arial" w:cs="Arial"/>
            <w:color w:val="000000" w:themeColor="text1"/>
          </w:rPr>
          <w:fldChar w:fldCharType="separate"/>
        </w:r>
        <w:r w:rsidR="00CE7E76" w:rsidRPr="008D298E">
          <w:rPr>
            <w:rFonts w:ascii="Arial" w:hAnsi="Arial" w:cs="Arial"/>
            <w:noProof/>
            <w:color w:val="000000" w:themeColor="text1"/>
          </w:rPr>
          <w:t>[</w:t>
        </w:r>
      </w:moveTo>
      <w:ins w:id="659" w:author="Andreae, Emily A" w:date="2020-01-17T10:35:00Z">
        <w:r w:rsidR="00CE7E76" w:rsidRPr="00CE7E76">
          <w:rPr>
            <w:rFonts w:ascii="Arial" w:hAnsi="Arial" w:cs="Arial"/>
            <w:noProof/>
            <w:color w:val="000000" w:themeColor="text1"/>
          </w:rPr>
          <w:t>11</w:t>
        </w:r>
        <w:r w:rsidR="00CE7E76">
          <w:rPr>
            <w:rFonts w:ascii="Arial" w:hAnsi="Arial" w:cs="Arial"/>
            <w:noProof/>
            <w:color w:val="000000" w:themeColor="text1"/>
          </w:rPr>
          <w:t xml:space="preserve">, </w:t>
        </w:r>
      </w:ins>
      <w:moveTo w:id="660" w:author="Andreae, Emily A" w:date="2020-01-17T10:33:00Z">
        <w:r w:rsidR="00CE7E76" w:rsidRPr="008D298E">
          <w:rPr>
            <w:rFonts w:ascii="Arial" w:hAnsi="Arial" w:cs="Arial"/>
            <w:noProof/>
            <w:color w:val="000000" w:themeColor="text1"/>
          </w:rPr>
          <w:t>16, 21, 22]</w:t>
        </w:r>
        <w:r w:rsidR="00CE7E76" w:rsidRPr="008D298E">
          <w:rPr>
            <w:rFonts w:ascii="Arial" w:hAnsi="Arial" w:cs="Arial"/>
            <w:color w:val="000000" w:themeColor="text1"/>
          </w:rPr>
          <w:fldChar w:fldCharType="end"/>
        </w:r>
        <w:r w:rsidR="00CE7E76" w:rsidRPr="008D298E">
          <w:rPr>
            <w:rFonts w:ascii="Arial" w:hAnsi="Arial" w:cs="Arial"/>
            <w:color w:val="000000" w:themeColor="text1"/>
          </w:rPr>
          <w:t>.</w:t>
        </w:r>
        <w:del w:id="661" w:author="Andreae, Emily A" w:date="2020-01-17T10:35:00Z">
          <w:r w:rsidR="00CE7E76" w:rsidRPr="008D298E" w:rsidDel="00CE7E76">
            <w:rPr>
              <w:rFonts w:ascii="Arial" w:hAnsi="Arial" w:cs="Arial"/>
              <w:color w:val="000000" w:themeColor="text1"/>
            </w:rPr>
            <w:delText xml:space="preserve"> </w:delText>
          </w:r>
        </w:del>
      </w:moveTo>
      <w:moveToRangeEnd w:id="645"/>
      <w:del w:id="662" w:author="Andreae, Emily A" w:date="2020-01-17T10:35:00Z">
        <w:r w:rsidR="00E8184C" w:rsidRPr="008D298E" w:rsidDel="00CE7E76">
          <w:rPr>
            <w:rFonts w:ascii="Arial" w:hAnsi="Arial" w:cs="Arial"/>
            <w:color w:val="000000" w:themeColor="text1"/>
          </w:rPr>
          <w:delText>However, transformed malignant cells can evade immunos</w:delText>
        </w:r>
        <w:r w:rsidR="00D47C82" w:rsidRPr="008D298E" w:rsidDel="00CE7E76">
          <w:rPr>
            <w:rFonts w:ascii="Arial" w:hAnsi="Arial" w:cs="Arial"/>
            <w:color w:val="000000" w:themeColor="text1"/>
          </w:rPr>
          <w:delText>urveillance</w:delText>
        </w:r>
        <w:r w:rsidR="007507BA" w:rsidRPr="008D298E" w:rsidDel="00CE7E76">
          <w:rPr>
            <w:rFonts w:ascii="Arial" w:hAnsi="Arial" w:cs="Arial"/>
            <w:color w:val="000000" w:themeColor="text1"/>
          </w:rPr>
          <w:delText xml:space="preserve"> </w:delText>
        </w:r>
        <w:r w:rsidR="009A104F" w:rsidRPr="008D298E" w:rsidDel="00CE7E76">
          <w:rPr>
            <w:rFonts w:ascii="Arial" w:hAnsi="Arial" w:cs="Arial"/>
            <w:color w:val="000000" w:themeColor="text1"/>
          </w:rPr>
          <w:delText xml:space="preserve">through </w:delText>
        </w:r>
      </w:del>
      <w:del w:id="663" w:author="Andreae, Emily A" w:date="2020-01-17T10:34:00Z">
        <w:r w:rsidR="009A104F" w:rsidRPr="008D298E" w:rsidDel="00CE7E76">
          <w:rPr>
            <w:rFonts w:ascii="Arial" w:hAnsi="Arial" w:cs="Arial"/>
            <w:color w:val="000000" w:themeColor="text1"/>
          </w:rPr>
          <w:delText>MICA shedding or other mechanisms</w:delText>
        </w:r>
        <w:r w:rsidR="007507BA" w:rsidRPr="008D298E" w:rsidDel="00CE7E76">
          <w:rPr>
            <w:rFonts w:ascii="Arial" w:hAnsi="Arial" w:cs="Arial"/>
            <w:color w:val="000000" w:themeColor="text1"/>
          </w:rPr>
          <w:delText xml:space="preserve"> </w:delText>
        </w:r>
      </w:del>
      <w:del w:id="664" w:author="Andreae, Emily A" w:date="2020-01-17T10:35:00Z">
        <w:r w:rsidR="000F7DD7" w:rsidRPr="008D298E" w:rsidDel="00CE7E76">
          <w:rPr>
            <w:rFonts w:ascii="Arial" w:hAnsi="Arial" w:cs="Arial"/>
            <w:color w:val="000000" w:themeColor="text1"/>
          </w:rPr>
          <w:fldChar w:fldCharType="begin"/>
        </w:r>
        <w:r w:rsidR="00D47EB1" w:rsidRPr="008D298E" w:rsidDel="00CE7E76">
          <w:rPr>
            <w:rFonts w:ascii="Arial" w:hAnsi="Arial" w:cs="Arial"/>
            <w:color w:val="000000" w:themeColor="text1"/>
          </w:rPr>
          <w:delInstrText xml:space="preserve"> ADDIN EN.CITE &lt;EndNote&gt;&lt;Cite&gt;&lt;Author&gt;Risti&lt;/Author&gt;&lt;Year&gt;2017&lt;/Year&gt;&lt;RecNum&gt;25705&lt;/RecNum&gt;&lt;DisplayText&gt;[11]&lt;/DisplayText&gt;&lt;record&gt;&lt;rec-number&gt;25705&lt;/rec-number&gt;&lt;foreign-keys&gt;&lt;key app="EN" db-id="w0ese0awerxv5me5avdpzvwqf9a5treea0ef" timestamp="1529013195"&gt;25705&lt;/key&gt;&lt;/foreign-keys&gt;&lt;ref-type name="Journal Article"&gt;17&lt;/ref-type&gt;&lt;contributors&gt;&lt;authors&gt;&lt;author&gt;Risti, M.&lt;/author&gt;&lt;author&gt;Bicalho, M. D.&lt;/author&gt;&lt;/authors&gt;&lt;/contributors&gt;&lt;auth-address&gt;LIGH - Immunogenetics and Histocompatibility Laboratory, Federal University of Parana , Curitiba , Brazil.&lt;/auth-address&gt;&lt;titles&gt;&lt;title&gt;MICA and NKG2D: Is There an Impact on Kidney Transplant Outcome?&lt;/title&gt;&lt;secondary-title&gt;Front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179&lt;/pages&gt;&lt;volume&gt;8&lt;/volume&gt;&lt;edition&gt;2017/03/16&lt;/edition&gt;&lt;keywords&gt;&lt;keyword&gt;Hnk1&lt;/keyword&gt;&lt;keyword&gt;Lnk1&lt;/keyword&gt;&lt;keyword&gt;Mica&lt;/keyword&gt;&lt;keyword&gt;Mica-129&lt;/keyword&gt;&lt;keyword&gt;Nkg2d&lt;/keyword&gt;&lt;keyword&gt;allograft&lt;/keyword&gt;&lt;keyword&gt;kidney&lt;/keyword&gt;&lt;keyword&gt;transplantation&lt;/keyword&gt;&lt;/keywords&gt;&lt;dates&gt;&lt;year&gt;2017&lt;/year&gt;&lt;/dates&gt;&lt;isbn&gt;1664-3224 (Print)&amp;#xD;1664-3224&lt;/isbn&gt;&lt;accession-num&gt;28289413&lt;/accession-num&gt;&lt;urls&gt;&lt;related-urls&gt;&lt;url&gt;https://www.ncbi.nlm.nih.gov/pmc/articles/PMC5326783/pdf/fimmu-08-00179.pdf&lt;/url&gt;&lt;/related-urls&gt;&lt;/urls&gt;&lt;custom2&gt;PMC5326783&lt;/custom2&gt;&lt;electronic-resource-num&gt;10.3389/fimmu.2017.00179&lt;/electronic-resource-num&gt;&lt;remote-database-provider&gt;NLM&lt;/remote-database-provider&gt;&lt;language&gt;eng&lt;/language&gt;&lt;/record&gt;&lt;/Cite&gt;&lt;/EndNote&gt;</w:delInstrText>
        </w:r>
        <w:r w:rsidR="000F7DD7" w:rsidRPr="008D298E" w:rsidDel="00CE7E76">
          <w:rPr>
            <w:rFonts w:ascii="Arial" w:hAnsi="Arial" w:cs="Arial"/>
            <w:color w:val="000000" w:themeColor="text1"/>
          </w:rPr>
          <w:fldChar w:fldCharType="separate"/>
        </w:r>
        <w:r w:rsidR="00D47EB1" w:rsidRPr="008D298E" w:rsidDel="00CE7E76">
          <w:rPr>
            <w:rFonts w:ascii="Arial" w:hAnsi="Arial" w:cs="Arial"/>
            <w:noProof/>
            <w:color w:val="000000" w:themeColor="text1"/>
          </w:rPr>
          <w:delText>[11]</w:delText>
        </w:r>
        <w:r w:rsidR="000F7DD7" w:rsidRPr="008D298E" w:rsidDel="00CE7E76">
          <w:rPr>
            <w:rFonts w:ascii="Arial" w:hAnsi="Arial" w:cs="Arial"/>
            <w:color w:val="000000" w:themeColor="text1"/>
          </w:rPr>
          <w:fldChar w:fldCharType="end"/>
        </w:r>
      </w:del>
      <w:r w:rsidR="00E8184C" w:rsidRPr="008D298E">
        <w:rPr>
          <w:rFonts w:ascii="Arial" w:hAnsi="Arial" w:cs="Arial"/>
          <w:color w:val="000000" w:themeColor="text1"/>
        </w:rPr>
        <w:t xml:space="preserve">. </w:t>
      </w:r>
      <w:moveFromRangeStart w:id="665" w:author="Andreae, Emily A" w:date="2020-01-17T10:33:00Z" w:name="move30149632"/>
      <w:moveFrom w:id="666" w:author="Andreae, Emily A" w:date="2020-01-17T10:33:00Z">
        <w:r w:rsidR="00FF1FDB" w:rsidRPr="008D298E" w:rsidDel="00CE7E76">
          <w:rPr>
            <w:rFonts w:ascii="Arial" w:hAnsi="Arial" w:cs="Arial"/>
            <w:color w:val="000000" w:themeColor="text1"/>
          </w:rPr>
          <w:t xml:space="preserve">A large body evidence has shown that </w:t>
        </w:r>
        <w:r w:rsidR="00894213" w:rsidRPr="008D298E" w:rsidDel="00CE7E76">
          <w:rPr>
            <w:rFonts w:ascii="Arial" w:hAnsi="Arial" w:cs="Arial"/>
            <w:color w:val="000000" w:themeColor="text1"/>
          </w:rPr>
          <w:t xml:space="preserve">some </w:t>
        </w:r>
        <w:r w:rsidR="004B19BC" w:rsidRPr="008D298E" w:rsidDel="00CE7E76">
          <w:rPr>
            <w:rFonts w:ascii="Arial" w:hAnsi="Arial" w:cs="Arial"/>
            <w:color w:val="000000" w:themeColor="text1"/>
          </w:rPr>
          <w:t>MICA polymorphism</w:t>
        </w:r>
        <w:r w:rsidR="002F2C80" w:rsidRPr="008D298E" w:rsidDel="00CE7E76">
          <w:rPr>
            <w:rFonts w:ascii="Arial" w:hAnsi="Arial" w:cs="Arial"/>
            <w:color w:val="000000" w:themeColor="text1"/>
          </w:rPr>
          <w:t>s</w:t>
        </w:r>
        <w:r w:rsidR="007507BA" w:rsidRPr="008D298E" w:rsidDel="00CE7E76">
          <w:rPr>
            <w:rFonts w:ascii="Arial" w:hAnsi="Arial" w:cs="Arial"/>
            <w:color w:val="000000" w:themeColor="text1"/>
          </w:rPr>
          <w:t xml:space="preserve"> </w:t>
        </w:r>
        <w:r w:rsidR="002F2C80" w:rsidRPr="008D298E" w:rsidDel="00CE7E76">
          <w:rPr>
            <w:rFonts w:ascii="Arial" w:hAnsi="Arial" w:cs="Arial"/>
            <w:color w:val="000000" w:themeColor="text1"/>
          </w:rPr>
          <w:t xml:space="preserve">are </w:t>
        </w:r>
        <w:r w:rsidR="004B19BC" w:rsidRPr="008D298E" w:rsidDel="00CE7E76">
          <w:rPr>
            <w:rFonts w:ascii="Arial" w:hAnsi="Arial" w:cs="Arial"/>
            <w:color w:val="000000" w:themeColor="text1"/>
          </w:rPr>
          <w:t xml:space="preserve">strongly associated with </w:t>
        </w:r>
        <w:r w:rsidR="00FF1FDB" w:rsidRPr="008D298E" w:rsidDel="00CE7E76">
          <w:rPr>
            <w:rFonts w:ascii="Arial" w:hAnsi="Arial" w:cs="Arial"/>
            <w:color w:val="000000" w:themeColor="text1"/>
          </w:rPr>
          <w:t xml:space="preserve">this </w:t>
        </w:r>
        <w:r w:rsidR="004B19BC" w:rsidRPr="008D298E" w:rsidDel="00CE7E76">
          <w:rPr>
            <w:rFonts w:ascii="Arial" w:hAnsi="Arial" w:cs="Arial"/>
            <w:color w:val="000000" w:themeColor="text1"/>
          </w:rPr>
          <w:t>immunologic escape of tumors</w:t>
        </w:r>
        <w:r w:rsidR="007507BA" w:rsidRPr="008D298E" w:rsidDel="00CE7E76">
          <w:rPr>
            <w:rFonts w:ascii="Arial" w:hAnsi="Arial" w:cs="Arial"/>
            <w:color w:val="000000" w:themeColor="text1"/>
          </w:rPr>
          <w:t xml:space="preserve"> </w:t>
        </w:r>
        <w:r w:rsidR="000F7DD7" w:rsidRPr="008D298E" w:rsidDel="00CE7E76">
          <w:rPr>
            <w:rFonts w:ascii="Arial" w:hAnsi="Arial" w:cs="Arial"/>
            <w:color w:val="000000" w:themeColor="text1"/>
          </w:rPr>
          <w:fldChar w:fldCharType="begin">
            <w:fldData xml:space="preserve">PEVuZE5vdGU+PENpdGU+PEF1dGhvcj5KaTwvQXV0aG9yPjxZZWFyPjIwMTU8L1llYXI+PFJlY051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LXRpdGxlPjxhYmJyLTE+TmF0dXJlPC9hYmJyLTE+PC9hbHQtcGVyaW9kaWNhbD48cGFnZXM+NzM0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</w:fldData>
          </w:fldChar>
        </w:r>
        <w:r w:rsidR="00D47EB1" w:rsidRPr="008D298E" w:rsidDel="00CE7E76">
          <w:rPr>
            <w:rFonts w:ascii="Arial" w:hAnsi="Arial" w:cs="Arial"/>
            <w:color w:val="000000" w:themeColor="text1"/>
          </w:rPr>
          <w:instrText xml:space="preserve"> ADDIN EN.CITE </w:instrText>
        </w:r>
        <w:r w:rsidR="00D47EB1" w:rsidRPr="008D298E" w:rsidDel="00CE7E76">
          <w:rPr>
            <w:rFonts w:ascii="Arial" w:hAnsi="Arial" w:cs="Arial"/>
            <w:color w:val="000000" w:themeColor="text1"/>
          </w:rPr>
          <w:fldChar w:fldCharType="begin">
            <w:fldData xml:space="preserve">PEVuZE5vdGU+PENpdGU+PEF1dGhvcj5KaTwvQXV0aG9yPjxZZWFyPjIwMTU8L1llYXI+PFJlY051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LXRpdGxlPjxhYmJyLTE+TmF0dXJlPC9hYmJyLTE+PC9hbHQtcGVyaW9kaWNhbD48cGFnZXM+NzM0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</w:fldData>
          </w:fldChar>
        </w:r>
        <w:r w:rsidR="00D47EB1" w:rsidRPr="008D298E" w:rsidDel="00CE7E76">
          <w:rPr>
            <w:rFonts w:ascii="Arial" w:hAnsi="Arial" w:cs="Arial"/>
            <w:color w:val="000000" w:themeColor="text1"/>
          </w:rPr>
          <w:instrText xml:space="preserve"> ADDIN EN.CITE.DATA </w:instrText>
        </w:r>
      </w:moveFrom>
      <w:del w:id="667" w:author="Andreae, Emily A" w:date="2020-01-17T10:33:00Z">
        <w:r w:rsidR="00D47EB1" w:rsidRPr="008D298E" w:rsidDel="00CE7E76">
          <w:rPr>
            <w:rFonts w:ascii="Arial" w:hAnsi="Arial" w:cs="Arial"/>
            <w:color w:val="000000" w:themeColor="text1"/>
          </w:rPr>
        </w:r>
      </w:del>
      <w:moveFrom w:id="668" w:author="Andreae, Emily A" w:date="2020-01-17T10:33:00Z">
        <w:r w:rsidR="00D47EB1" w:rsidRPr="008D298E" w:rsidDel="00CE7E76">
          <w:rPr>
            <w:rFonts w:ascii="Arial" w:hAnsi="Arial" w:cs="Arial"/>
            <w:color w:val="000000" w:themeColor="text1"/>
          </w:rPr>
          <w:fldChar w:fldCharType="end"/>
        </w:r>
      </w:moveFrom>
      <w:del w:id="669" w:author="Andreae, Emily A" w:date="2020-01-17T10:33:00Z">
        <w:r w:rsidR="000F7DD7" w:rsidRPr="008D298E" w:rsidDel="00CE7E76">
          <w:rPr>
            <w:rFonts w:ascii="Arial" w:hAnsi="Arial" w:cs="Arial"/>
            <w:color w:val="000000" w:themeColor="text1"/>
          </w:rPr>
        </w:r>
      </w:del>
      <w:moveFrom w:id="670" w:author="Andreae, Emily A" w:date="2020-01-17T10:33:00Z">
        <w:r w:rsidR="000F7DD7" w:rsidRPr="008D298E" w:rsidDel="00CE7E76">
          <w:rPr>
            <w:rFonts w:ascii="Arial" w:hAnsi="Arial" w:cs="Arial"/>
            <w:color w:val="000000" w:themeColor="text1"/>
          </w:rPr>
          <w:fldChar w:fldCharType="separate"/>
        </w:r>
        <w:r w:rsidR="00D47EB1" w:rsidRPr="008D298E" w:rsidDel="00CE7E76">
          <w:rPr>
            <w:rFonts w:ascii="Arial" w:hAnsi="Arial" w:cs="Arial"/>
            <w:noProof/>
            <w:color w:val="000000" w:themeColor="text1"/>
          </w:rPr>
          <w:t>[16, 21, 22]</w:t>
        </w:r>
        <w:r w:rsidR="000F7DD7" w:rsidRPr="008D298E" w:rsidDel="00CE7E76">
          <w:rPr>
            <w:rFonts w:ascii="Arial" w:hAnsi="Arial" w:cs="Arial"/>
            <w:color w:val="000000" w:themeColor="text1"/>
          </w:rPr>
          <w:fldChar w:fldCharType="end"/>
        </w:r>
        <w:r w:rsidR="00586EE0" w:rsidRPr="008D298E" w:rsidDel="00CE7E76">
          <w:rPr>
            <w:rFonts w:ascii="Arial" w:hAnsi="Arial" w:cs="Arial"/>
            <w:color w:val="000000" w:themeColor="text1"/>
          </w:rPr>
          <w:t xml:space="preserve">. </w:t>
        </w:r>
      </w:moveFrom>
      <w:moveFromRangeEnd w:id="665"/>
      <w:r w:rsidR="00894213" w:rsidRPr="008D298E">
        <w:rPr>
          <w:rFonts w:ascii="Arial" w:hAnsi="Arial" w:cs="Arial"/>
          <w:color w:val="000000" w:themeColor="text1"/>
        </w:rPr>
        <w:t xml:space="preserve">Our genetic association studies herein </w:t>
      </w:r>
      <w:ins w:id="671" w:author="Andreae, Emily A" w:date="2020-01-17T10:35:00Z">
        <w:r w:rsidR="00CE7E76">
          <w:rPr>
            <w:rFonts w:ascii="Arial" w:hAnsi="Arial" w:cs="Arial"/>
            <w:color w:val="000000" w:themeColor="text1"/>
          </w:rPr>
          <w:t>indicate</w:t>
        </w:r>
      </w:ins>
      <w:del w:id="672" w:author="Andreae, Emily A" w:date="2020-01-17T10:35:00Z">
        <w:r w:rsidR="00894213" w:rsidRPr="008D298E" w:rsidDel="00CE7E76">
          <w:rPr>
            <w:rFonts w:ascii="Arial" w:hAnsi="Arial" w:cs="Arial"/>
            <w:color w:val="000000" w:themeColor="text1"/>
          </w:rPr>
          <w:delText>showed</w:delText>
        </w:r>
      </w:del>
      <w:r w:rsidR="00894213" w:rsidRPr="008D298E">
        <w:rPr>
          <w:rFonts w:ascii="Arial" w:hAnsi="Arial" w:cs="Arial"/>
          <w:color w:val="000000" w:themeColor="text1"/>
        </w:rPr>
        <w:t xml:space="preserve"> that </w:t>
      </w:r>
      <w:r w:rsidR="00E923D7" w:rsidRPr="00BE4E15">
        <w:rPr>
          <w:rFonts w:ascii="Arial" w:hAnsi="Arial" w:cs="Arial"/>
          <w:i/>
          <w:color w:val="000000" w:themeColor="text1"/>
        </w:rPr>
        <w:t>MICA</w:t>
      </w:r>
      <w:r w:rsidR="005D2B2E" w:rsidRPr="00BE4E15">
        <w:rPr>
          <w:rFonts w:ascii="Arial" w:hAnsi="Arial" w:cs="Arial"/>
          <w:i/>
          <w:color w:val="000000" w:themeColor="text1"/>
        </w:rPr>
        <w:t xml:space="preserve"> </w:t>
      </w:r>
      <w:r w:rsidR="00E923D7" w:rsidRPr="00BE4E15">
        <w:rPr>
          <w:rFonts w:ascii="Arial" w:hAnsi="Arial" w:cs="Arial"/>
          <w:i/>
          <w:color w:val="000000" w:themeColor="text1"/>
        </w:rPr>
        <w:t>*009:01</w:t>
      </w:r>
      <w:r w:rsidR="00BE69F1" w:rsidRPr="008D298E">
        <w:rPr>
          <w:rFonts w:ascii="Arial" w:hAnsi="Arial" w:cs="Arial"/>
          <w:color w:val="000000" w:themeColor="text1"/>
        </w:rPr>
        <w:t xml:space="preserve"> or </w:t>
      </w:r>
      <w:r w:rsidR="00BE69F1" w:rsidRPr="00BE4E15">
        <w:rPr>
          <w:rFonts w:ascii="Arial" w:hAnsi="Arial" w:cs="Arial"/>
          <w:i/>
          <w:color w:val="000000" w:themeColor="text1"/>
        </w:rPr>
        <w:t>*049</w:t>
      </w:r>
      <w:r w:rsidR="007507BA" w:rsidRPr="008D298E">
        <w:rPr>
          <w:rFonts w:ascii="Arial" w:hAnsi="Arial" w:cs="Arial"/>
          <w:color w:val="000000" w:themeColor="text1"/>
        </w:rPr>
        <w:t xml:space="preserve"> </w:t>
      </w:r>
      <w:commentRangeStart w:id="673"/>
      <w:ins w:id="674" w:author="Andreae, Emily A" w:date="2020-01-17T10:35:00Z">
        <w:r w:rsidR="00CE7E76">
          <w:rPr>
            <w:rFonts w:ascii="Arial" w:hAnsi="Arial" w:cs="Arial"/>
            <w:color w:val="000000" w:themeColor="text1"/>
          </w:rPr>
          <w:t xml:space="preserve">were associated with decreased </w:t>
        </w:r>
      </w:ins>
      <w:ins w:id="675" w:author="Andreae, Emily A" w:date="2020-01-17T10:36:00Z">
        <w:r w:rsidR="00CE7E76">
          <w:rPr>
            <w:rFonts w:ascii="Arial" w:hAnsi="Arial" w:cs="Arial"/>
            <w:color w:val="000000" w:themeColor="text1"/>
          </w:rPr>
          <w:t>frequency</w:t>
        </w:r>
      </w:ins>
      <w:ins w:id="676" w:author="Andreae, Emily A" w:date="2020-01-17T10:35:00Z">
        <w:r w:rsidR="00CE7E76">
          <w:rPr>
            <w:rFonts w:ascii="Arial" w:hAnsi="Arial" w:cs="Arial"/>
            <w:color w:val="000000" w:themeColor="text1"/>
          </w:rPr>
          <w:t xml:space="preserve"> </w:t>
        </w:r>
      </w:ins>
      <w:ins w:id="677" w:author="Andreae, Emily A" w:date="2020-01-17T10:36:00Z">
        <w:r w:rsidR="00CD75D6">
          <w:rPr>
            <w:rFonts w:ascii="Arial" w:hAnsi="Arial" w:cs="Arial"/>
            <w:color w:val="000000" w:themeColor="text1"/>
          </w:rPr>
          <w:t xml:space="preserve">of certain CRC subtypes, and </w:t>
        </w:r>
      </w:ins>
      <w:del w:id="678" w:author="Andreae, Emily A" w:date="2020-01-17T10:35:00Z">
        <w:r w:rsidR="00792452" w:rsidRPr="008D298E" w:rsidDel="00CE7E76">
          <w:rPr>
            <w:rFonts w:ascii="Arial" w:hAnsi="Arial" w:cs="Arial"/>
            <w:color w:val="000000" w:themeColor="text1"/>
          </w:rPr>
          <w:delText>was</w:delText>
        </w:r>
      </w:del>
      <w:del w:id="679" w:author="Andreae, Emily A" w:date="2020-01-17T10:37:00Z">
        <w:r w:rsidR="006E65A7" w:rsidRPr="008D298E" w:rsidDel="00CD75D6">
          <w:rPr>
            <w:rFonts w:ascii="Arial" w:hAnsi="Arial" w:cs="Arial"/>
            <w:color w:val="000000" w:themeColor="text1"/>
          </w:rPr>
          <w:delText xml:space="preserve"> p</w:delText>
        </w:r>
        <w:r w:rsidR="00BE69F1" w:rsidRPr="008D298E" w:rsidDel="00CD75D6">
          <w:rPr>
            <w:rFonts w:ascii="Arial" w:hAnsi="Arial" w:cs="Arial"/>
            <w:color w:val="000000" w:themeColor="text1"/>
          </w:rPr>
          <w:delText xml:space="preserve">rotective </w:delText>
        </w:r>
        <w:r w:rsidR="006E65A7" w:rsidRPr="008D298E" w:rsidDel="00CD75D6">
          <w:rPr>
            <w:rFonts w:ascii="Arial" w:hAnsi="Arial" w:cs="Arial"/>
            <w:color w:val="000000" w:themeColor="text1"/>
          </w:rPr>
          <w:delText>against</w:delText>
        </w:r>
        <w:r w:rsidR="00BE69F1" w:rsidRPr="008D298E" w:rsidDel="00CD75D6">
          <w:rPr>
            <w:rFonts w:ascii="Arial" w:hAnsi="Arial" w:cs="Arial"/>
            <w:color w:val="000000" w:themeColor="text1"/>
          </w:rPr>
          <w:delText xml:space="preserve"> CRC</w:delText>
        </w:r>
        <w:r w:rsidR="00792452" w:rsidRPr="008D298E" w:rsidDel="00CD75D6">
          <w:rPr>
            <w:rFonts w:ascii="Arial" w:hAnsi="Arial" w:cs="Arial"/>
            <w:color w:val="000000" w:themeColor="text1"/>
          </w:rPr>
          <w:delText>,</w:delText>
        </w:r>
        <w:r w:rsidR="00BE69F1" w:rsidRPr="008D298E" w:rsidDel="00CD75D6">
          <w:rPr>
            <w:rFonts w:ascii="Arial" w:hAnsi="Arial" w:cs="Arial"/>
            <w:color w:val="000000" w:themeColor="text1"/>
          </w:rPr>
          <w:delText xml:space="preserve"> </w:delText>
        </w:r>
        <w:r w:rsidR="005A2924" w:rsidRPr="008D298E" w:rsidDel="00CD75D6">
          <w:rPr>
            <w:rFonts w:ascii="Arial" w:hAnsi="Arial" w:cs="Arial"/>
            <w:color w:val="000000" w:themeColor="text1"/>
          </w:rPr>
          <w:delText>MICA</w:delText>
        </w:r>
        <w:r w:rsidR="00BE69F1" w:rsidRPr="008D298E" w:rsidDel="00CD75D6">
          <w:rPr>
            <w:rFonts w:ascii="Arial" w:hAnsi="Arial" w:cs="Arial"/>
            <w:color w:val="000000" w:themeColor="text1"/>
          </w:rPr>
          <w:delText xml:space="preserve">*045 </w:delText>
        </w:r>
        <w:r w:rsidR="006E65A7" w:rsidRPr="008D298E" w:rsidDel="00CD75D6">
          <w:rPr>
            <w:rFonts w:ascii="Arial" w:hAnsi="Arial" w:cs="Arial"/>
            <w:color w:val="000000" w:themeColor="text1"/>
          </w:rPr>
          <w:delText xml:space="preserve">was </w:delText>
        </w:r>
        <w:r w:rsidR="00AD534D" w:rsidRPr="008D298E" w:rsidDel="00CD75D6">
          <w:rPr>
            <w:rFonts w:ascii="Arial" w:hAnsi="Arial" w:cs="Arial"/>
            <w:color w:val="000000" w:themeColor="text1"/>
          </w:rPr>
          <w:delText xml:space="preserve">prone to </w:delText>
        </w:r>
        <w:r w:rsidR="006E65A7" w:rsidRPr="008D298E" w:rsidDel="00CD75D6">
          <w:rPr>
            <w:rFonts w:ascii="Arial" w:hAnsi="Arial" w:cs="Arial"/>
            <w:color w:val="000000" w:themeColor="text1"/>
          </w:rPr>
          <w:delText xml:space="preserve">occur in the </w:delText>
        </w:r>
        <w:r w:rsidR="00AD534D" w:rsidRPr="008D298E" w:rsidDel="00CD75D6">
          <w:rPr>
            <w:rFonts w:ascii="Arial" w:hAnsi="Arial" w:cs="Arial"/>
            <w:color w:val="000000" w:themeColor="text1"/>
          </w:rPr>
          <w:delText>ulcerated form</w:delText>
        </w:r>
        <w:r w:rsidR="006E65A7" w:rsidRPr="008D298E" w:rsidDel="00CD75D6">
          <w:rPr>
            <w:rFonts w:ascii="Arial" w:hAnsi="Arial" w:cs="Arial"/>
            <w:color w:val="000000" w:themeColor="text1"/>
          </w:rPr>
          <w:delText xml:space="preserve"> of CRC patients</w:delText>
        </w:r>
        <w:r w:rsidR="00792452" w:rsidRPr="008D298E" w:rsidDel="00CD75D6">
          <w:rPr>
            <w:rFonts w:ascii="Arial" w:hAnsi="Arial" w:cs="Arial"/>
            <w:color w:val="000000" w:themeColor="text1"/>
          </w:rPr>
          <w:delText>, and</w:delText>
        </w:r>
        <w:r w:rsidR="008A27C7" w:rsidRPr="008D298E" w:rsidDel="00CD75D6">
          <w:rPr>
            <w:rFonts w:ascii="Arial" w:hAnsi="Arial" w:cs="Arial"/>
            <w:color w:val="000000" w:themeColor="text1"/>
          </w:rPr>
          <w:delText xml:space="preserve"> </w:delText>
        </w:r>
        <w:r w:rsidR="00E923D7" w:rsidRPr="008D298E" w:rsidDel="00CD75D6">
          <w:rPr>
            <w:rFonts w:ascii="Arial" w:hAnsi="Arial" w:cs="Arial"/>
            <w:color w:val="000000" w:themeColor="text1"/>
          </w:rPr>
          <w:delText>MICA</w:delText>
        </w:r>
        <w:r w:rsidR="005D2B2E" w:rsidRPr="008D298E" w:rsidDel="00CD75D6">
          <w:rPr>
            <w:rFonts w:ascii="Arial" w:hAnsi="Arial" w:cs="Arial"/>
            <w:color w:val="000000" w:themeColor="text1"/>
          </w:rPr>
          <w:delText xml:space="preserve"> </w:delText>
        </w:r>
        <w:r w:rsidR="00E923D7" w:rsidRPr="008D298E" w:rsidDel="00CD75D6">
          <w:rPr>
            <w:rFonts w:ascii="Arial" w:hAnsi="Arial" w:cs="Arial"/>
            <w:color w:val="000000" w:themeColor="text1"/>
          </w:rPr>
          <w:delText>*027</w:delText>
        </w:r>
        <w:r w:rsidR="00BE69F1" w:rsidRPr="008D298E" w:rsidDel="00CD75D6">
          <w:rPr>
            <w:rFonts w:ascii="Arial" w:hAnsi="Arial" w:cs="Arial"/>
            <w:color w:val="000000" w:themeColor="text1"/>
          </w:rPr>
          <w:delText xml:space="preserve"> </w:delText>
        </w:r>
        <w:r w:rsidR="00287091" w:rsidRPr="008D298E" w:rsidDel="00CD75D6">
          <w:rPr>
            <w:rFonts w:ascii="Arial" w:hAnsi="Arial" w:cs="Arial"/>
            <w:color w:val="000000" w:themeColor="text1"/>
          </w:rPr>
          <w:delText>was associated with</w:delText>
        </w:r>
        <w:r w:rsidR="007507BA" w:rsidRPr="008D298E" w:rsidDel="00CD75D6">
          <w:rPr>
            <w:rFonts w:ascii="Arial" w:hAnsi="Arial" w:cs="Arial"/>
            <w:color w:val="000000" w:themeColor="text1"/>
          </w:rPr>
          <w:delText xml:space="preserve"> </w:delText>
        </w:r>
        <w:r w:rsidR="00287091" w:rsidRPr="008D298E" w:rsidDel="00CD75D6">
          <w:rPr>
            <w:rFonts w:ascii="Arial" w:hAnsi="Arial" w:cs="Arial"/>
            <w:color w:val="000000" w:themeColor="text1"/>
          </w:rPr>
          <w:delText xml:space="preserve">the later stage </w:delText>
        </w:r>
        <w:r w:rsidR="00BE69F1" w:rsidRPr="008D298E" w:rsidDel="00CD75D6">
          <w:rPr>
            <w:rFonts w:ascii="Arial" w:hAnsi="Arial" w:cs="Arial"/>
            <w:color w:val="000000" w:themeColor="text1"/>
          </w:rPr>
          <w:delText xml:space="preserve">of UICC </w:delText>
        </w:r>
        <w:r w:rsidR="00287091" w:rsidRPr="008D298E" w:rsidDel="00CD75D6">
          <w:rPr>
            <w:rFonts w:ascii="Arial" w:hAnsi="Arial" w:cs="Arial"/>
            <w:color w:val="000000" w:themeColor="text1"/>
          </w:rPr>
          <w:delText>(</w:delText>
        </w:r>
        <w:r w:rsidR="00AD534D" w:rsidRPr="008D298E" w:rsidDel="00CD75D6">
          <w:rPr>
            <w:rFonts w:ascii="Arial" w:hAnsi="Arial" w:cs="Arial"/>
            <w:color w:val="000000" w:themeColor="text1"/>
          </w:rPr>
          <w:delText>UICC III/IV stage</w:delText>
        </w:r>
        <w:r w:rsidR="00287091" w:rsidRPr="008D298E" w:rsidDel="00CD75D6">
          <w:rPr>
            <w:rFonts w:ascii="Arial" w:hAnsi="Arial" w:cs="Arial"/>
            <w:color w:val="000000" w:themeColor="text1"/>
          </w:rPr>
          <w:delText>)</w:delText>
        </w:r>
        <w:r w:rsidR="00BE69F1" w:rsidRPr="008D298E" w:rsidDel="00CD75D6">
          <w:rPr>
            <w:rFonts w:ascii="Arial" w:hAnsi="Arial" w:cs="Arial"/>
            <w:color w:val="000000" w:themeColor="text1"/>
          </w:rPr>
          <w:delText xml:space="preserve">. </w:delText>
        </w:r>
      </w:del>
      <w:r w:rsidR="00E923D7" w:rsidRPr="00BE4E15">
        <w:rPr>
          <w:rFonts w:ascii="Arial" w:hAnsi="Arial" w:cs="Arial"/>
          <w:i/>
          <w:color w:val="000000" w:themeColor="text1"/>
        </w:rPr>
        <w:t>MICA</w:t>
      </w:r>
      <w:r w:rsidR="005D2B2E" w:rsidRPr="00BE4E15">
        <w:rPr>
          <w:rFonts w:ascii="Arial" w:hAnsi="Arial" w:cs="Arial"/>
          <w:i/>
          <w:color w:val="000000" w:themeColor="text1"/>
        </w:rPr>
        <w:t xml:space="preserve"> </w:t>
      </w:r>
      <w:r w:rsidR="00E923D7" w:rsidRPr="00BE4E15">
        <w:rPr>
          <w:rFonts w:ascii="Arial" w:hAnsi="Arial" w:cs="Arial"/>
          <w:i/>
          <w:color w:val="000000" w:themeColor="text1"/>
        </w:rPr>
        <w:t>*012</w:t>
      </w:r>
      <w:r w:rsidR="0001368C" w:rsidRPr="00BE4E15">
        <w:rPr>
          <w:rFonts w:ascii="Arial" w:hAnsi="Arial" w:cs="Arial"/>
          <w:i/>
          <w:color w:val="000000" w:themeColor="text1"/>
        </w:rPr>
        <w:t>:01</w:t>
      </w:r>
      <w:r w:rsidR="0001368C" w:rsidRPr="008D298E">
        <w:rPr>
          <w:rFonts w:ascii="Arial" w:hAnsi="Arial" w:cs="Arial"/>
          <w:color w:val="000000" w:themeColor="text1"/>
        </w:rPr>
        <w:t xml:space="preserve"> </w:t>
      </w:r>
      <w:r w:rsidR="00897D9D" w:rsidRPr="008D298E">
        <w:rPr>
          <w:rFonts w:ascii="Arial" w:hAnsi="Arial" w:cs="Arial"/>
          <w:color w:val="000000" w:themeColor="text1"/>
        </w:rPr>
        <w:t>was</w:t>
      </w:r>
      <w:r w:rsidR="0001368C" w:rsidRPr="008D298E">
        <w:rPr>
          <w:rFonts w:ascii="Arial" w:hAnsi="Arial" w:cs="Arial"/>
          <w:color w:val="000000" w:themeColor="text1"/>
        </w:rPr>
        <w:t xml:space="preserve"> increased in </w:t>
      </w:r>
      <w:del w:id="680" w:author="Andreae, Emily A" w:date="2020-01-17T10:37:00Z">
        <w:r w:rsidR="00BD29CB" w:rsidRPr="008D298E" w:rsidDel="00CD75D6">
          <w:rPr>
            <w:rFonts w:ascii="Arial" w:hAnsi="Arial" w:cs="Arial"/>
            <w:color w:val="000000" w:themeColor="text1"/>
          </w:rPr>
          <w:delText>the</w:delText>
        </w:r>
        <w:r w:rsidR="0001368C" w:rsidRPr="008D298E" w:rsidDel="00CD75D6">
          <w:rPr>
            <w:rFonts w:ascii="Arial" w:hAnsi="Arial" w:cs="Arial"/>
            <w:color w:val="000000" w:themeColor="text1"/>
          </w:rPr>
          <w:delText xml:space="preserve"> CRC</w:delText>
        </w:r>
        <w:r w:rsidR="00BD29CB" w:rsidRPr="008D298E" w:rsidDel="00CD75D6">
          <w:rPr>
            <w:rFonts w:ascii="Arial" w:hAnsi="Arial" w:cs="Arial"/>
            <w:color w:val="000000" w:themeColor="text1"/>
          </w:rPr>
          <w:delText xml:space="preserve"> </w:delText>
        </w:r>
      </w:del>
      <w:r w:rsidR="00BD29CB" w:rsidRPr="008D298E">
        <w:rPr>
          <w:rFonts w:ascii="Arial" w:hAnsi="Arial" w:cs="Arial"/>
          <w:color w:val="000000" w:themeColor="text1"/>
        </w:rPr>
        <w:t>patient</w:t>
      </w:r>
      <w:ins w:id="681" w:author="Andreae, Emily A" w:date="2020-01-17T10:37:00Z">
        <w:r w:rsidR="00CD75D6">
          <w:rPr>
            <w:rFonts w:ascii="Arial" w:hAnsi="Arial" w:cs="Arial"/>
            <w:color w:val="000000" w:themeColor="text1"/>
          </w:rPr>
          <w:t xml:space="preserve"> samples</w:t>
        </w:r>
      </w:ins>
      <w:del w:id="682" w:author="Andreae, Emily A" w:date="2020-01-17T10:37:00Z">
        <w:r w:rsidR="00BD29CB" w:rsidRPr="008D298E" w:rsidDel="00CD75D6">
          <w:rPr>
            <w:rFonts w:ascii="Arial" w:hAnsi="Arial" w:cs="Arial"/>
            <w:color w:val="000000" w:themeColor="text1"/>
          </w:rPr>
          <w:delText>s</w:delText>
        </w:r>
      </w:del>
      <w:r w:rsidR="00BD29CB" w:rsidRPr="008D298E">
        <w:rPr>
          <w:rFonts w:ascii="Arial" w:hAnsi="Arial" w:cs="Arial"/>
          <w:color w:val="000000" w:themeColor="text1"/>
        </w:rPr>
        <w:t xml:space="preserve"> </w:t>
      </w:r>
      <w:r w:rsidR="00792452" w:rsidRPr="008D298E">
        <w:rPr>
          <w:rFonts w:ascii="Arial" w:hAnsi="Arial" w:cs="Arial"/>
          <w:color w:val="000000" w:themeColor="text1"/>
        </w:rPr>
        <w:t>carrying</w:t>
      </w:r>
      <w:r w:rsidR="007507BA" w:rsidRPr="008D298E">
        <w:rPr>
          <w:rFonts w:ascii="Arial" w:hAnsi="Arial" w:cs="Arial"/>
          <w:color w:val="000000" w:themeColor="text1"/>
        </w:rPr>
        <w:t xml:space="preserve"> </w:t>
      </w:r>
      <w:r w:rsidR="00075029" w:rsidRPr="008D298E">
        <w:rPr>
          <w:rFonts w:ascii="Arial" w:hAnsi="Arial" w:cs="Arial"/>
          <w:color w:val="000000" w:themeColor="text1"/>
        </w:rPr>
        <w:t>KRAS codon 12 mutation</w:t>
      </w:r>
      <w:r w:rsidR="0001368C" w:rsidRPr="008D298E">
        <w:rPr>
          <w:rFonts w:ascii="Arial" w:hAnsi="Arial" w:cs="Arial"/>
          <w:color w:val="000000" w:themeColor="text1"/>
        </w:rPr>
        <w:t xml:space="preserve">. </w:t>
      </w:r>
      <w:del w:id="683" w:author="Andreae, Emily A" w:date="2020-01-17T10:38:00Z">
        <w:r w:rsidR="008A64D9" w:rsidRPr="008D298E" w:rsidDel="00CD75D6">
          <w:rPr>
            <w:rFonts w:ascii="Arial" w:hAnsi="Arial" w:cs="Arial"/>
            <w:color w:val="000000" w:themeColor="text1"/>
          </w:rPr>
          <w:delText xml:space="preserve">In addition, </w:delText>
        </w:r>
        <w:r w:rsidR="008A64D9" w:rsidRPr="00BE4E15" w:rsidDel="00CD75D6">
          <w:rPr>
            <w:rFonts w:ascii="Arial" w:hAnsi="Arial" w:cs="Arial"/>
            <w:i/>
            <w:color w:val="000000" w:themeColor="text1"/>
          </w:rPr>
          <w:delText>MICA</w:delText>
        </w:r>
        <w:r w:rsidR="005D2B2E" w:rsidRPr="00BE4E15" w:rsidDel="00CD75D6">
          <w:rPr>
            <w:rFonts w:ascii="Arial" w:hAnsi="Arial" w:cs="Arial"/>
            <w:i/>
            <w:color w:val="000000" w:themeColor="text1"/>
          </w:rPr>
          <w:delText xml:space="preserve"> </w:delText>
        </w:r>
        <w:r w:rsidR="008A64D9" w:rsidRPr="00BE4E15" w:rsidDel="00CD75D6">
          <w:rPr>
            <w:rFonts w:ascii="Arial" w:hAnsi="Arial" w:cs="Arial"/>
            <w:i/>
            <w:color w:val="000000" w:themeColor="text1"/>
          </w:rPr>
          <w:delText>*012:01</w:delText>
        </w:r>
        <w:r w:rsidR="008A64D9" w:rsidRPr="008D298E" w:rsidDel="00CD75D6">
          <w:rPr>
            <w:rFonts w:ascii="Arial" w:hAnsi="Arial" w:cs="Arial"/>
            <w:color w:val="000000" w:themeColor="text1"/>
          </w:rPr>
          <w:delText xml:space="preserve"> was increased in CRC patients with MSI.</w:delText>
        </w:r>
        <w:r w:rsidR="00724936" w:rsidRPr="008D298E" w:rsidDel="00CD75D6">
          <w:rPr>
            <w:rFonts w:ascii="Arial" w:hAnsi="Arial" w:cs="Arial"/>
            <w:color w:val="000000" w:themeColor="text1"/>
          </w:rPr>
          <w:delText xml:space="preserve"> </w:delText>
        </w:r>
      </w:del>
      <w:commentRangeEnd w:id="673"/>
      <w:r w:rsidR="00CD75D6">
        <w:rPr>
          <w:rStyle w:val="CommentReference"/>
        </w:rPr>
        <w:commentReference w:id="673"/>
      </w:r>
      <w:r w:rsidR="00792452" w:rsidRPr="008D298E">
        <w:rPr>
          <w:rFonts w:ascii="Arial" w:hAnsi="Arial" w:cs="Arial"/>
          <w:color w:val="000000" w:themeColor="text1"/>
        </w:rPr>
        <w:t xml:space="preserve">Functional studies </w:t>
      </w:r>
      <w:ins w:id="684" w:author="Andreae, Emily A" w:date="2020-01-17T10:39:00Z">
        <w:r w:rsidR="00CD75D6">
          <w:rPr>
            <w:rFonts w:ascii="Arial" w:hAnsi="Arial" w:cs="Arial"/>
            <w:color w:val="000000" w:themeColor="text1"/>
          </w:rPr>
          <w:t>of</w:t>
        </w:r>
      </w:ins>
      <w:del w:id="685" w:author="Andreae, Emily A" w:date="2020-01-17T10:39:00Z">
        <w:r w:rsidR="00792452" w:rsidRPr="008D298E" w:rsidDel="00CD75D6">
          <w:rPr>
            <w:rFonts w:ascii="Arial" w:hAnsi="Arial" w:cs="Arial"/>
            <w:color w:val="000000" w:themeColor="text1"/>
          </w:rPr>
          <w:delText>on</w:delText>
        </w:r>
      </w:del>
      <w:r w:rsidR="00792452" w:rsidRPr="008D298E">
        <w:rPr>
          <w:rFonts w:ascii="Arial" w:hAnsi="Arial" w:cs="Arial"/>
          <w:color w:val="000000" w:themeColor="text1"/>
        </w:rPr>
        <w:t xml:space="preserve"> </w:t>
      </w:r>
      <w:r w:rsidR="00403482" w:rsidRPr="008D298E">
        <w:rPr>
          <w:rFonts w:ascii="Arial" w:hAnsi="Arial" w:cs="Arial"/>
          <w:color w:val="000000" w:themeColor="text1"/>
        </w:rPr>
        <w:t>SW480, DLD1</w:t>
      </w:r>
      <w:ins w:id="686" w:author="Andreae, Emily A" w:date="2020-01-17T10:39:00Z">
        <w:r w:rsidR="00CD75D6">
          <w:rPr>
            <w:rFonts w:ascii="Arial" w:hAnsi="Arial" w:cs="Arial"/>
            <w:color w:val="000000" w:themeColor="text1"/>
          </w:rPr>
          <w:t>,</w:t>
        </w:r>
      </w:ins>
      <w:r w:rsidR="00403482" w:rsidRPr="008D298E">
        <w:rPr>
          <w:rFonts w:ascii="Arial" w:hAnsi="Arial" w:cs="Arial"/>
          <w:color w:val="000000" w:themeColor="text1"/>
        </w:rPr>
        <w:t xml:space="preserve"> and HCT116 </w:t>
      </w:r>
      <w:r w:rsidR="00792452" w:rsidRPr="008D298E">
        <w:rPr>
          <w:rFonts w:ascii="Arial" w:hAnsi="Arial" w:cs="Arial"/>
          <w:color w:val="000000" w:themeColor="text1"/>
        </w:rPr>
        <w:t>cell line</w:t>
      </w:r>
      <w:r w:rsidR="00403482" w:rsidRPr="008D298E">
        <w:rPr>
          <w:rFonts w:ascii="Arial" w:hAnsi="Arial" w:cs="Arial"/>
          <w:color w:val="000000" w:themeColor="text1"/>
        </w:rPr>
        <w:t>s</w:t>
      </w:r>
      <w:r w:rsidR="00792452" w:rsidRPr="008D298E">
        <w:rPr>
          <w:rFonts w:ascii="Arial" w:hAnsi="Arial" w:cs="Arial"/>
          <w:color w:val="000000" w:themeColor="text1"/>
        </w:rPr>
        <w:t xml:space="preserve"> </w:t>
      </w:r>
      <w:ins w:id="687" w:author="Andreae, Emily A" w:date="2020-01-17T10:39:00Z">
        <w:r w:rsidR="00CD75D6">
          <w:rPr>
            <w:rFonts w:ascii="Arial" w:hAnsi="Arial" w:cs="Arial"/>
            <w:color w:val="000000" w:themeColor="text1"/>
          </w:rPr>
          <w:t xml:space="preserve">transfected with MICA alleles </w:t>
        </w:r>
      </w:ins>
      <w:r w:rsidR="00792452" w:rsidRPr="008D298E">
        <w:rPr>
          <w:rFonts w:ascii="Arial" w:hAnsi="Arial" w:cs="Arial"/>
          <w:color w:val="000000" w:themeColor="text1"/>
        </w:rPr>
        <w:t xml:space="preserve">indicated that </w:t>
      </w:r>
      <w:r w:rsidR="003352AB" w:rsidRPr="00BE4E15">
        <w:rPr>
          <w:rFonts w:ascii="Arial" w:hAnsi="Arial" w:cs="Arial"/>
          <w:i/>
          <w:color w:val="000000" w:themeColor="text1"/>
        </w:rPr>
        <w:t>MICA *012:01</w:t>
      </w:r>
      <w:r w:rsidR="003352AB" w:rsidRPr="008D298E">
        <w:rPr>
          <w:rFonts w:ascii="Arial" w:hAnsi="Arial" w:cs="Arial"/>
          <w:color w:val="000000" w:themeColor="text1"/>
        </w:rPr>
        <w:t xml:space="preserve"> allele </w:t>
      </w:r>
      <w:ins w:id="688" w:author="Andreae, Emily A" w:date="2020-01-17T10:40:00Z">
        <w:r w:rsidR="00CD75D6">
          <w:rPr>
            <w:rFonts w:ascii="Arial" w:hAnsi="Arial" w:cs="Arial"/>
            <w:color w:val="000000" w:themeColor="text1"/>
          </w:rPr>
          <w:t xml:space="preserve">enhanced </w:t>
        </w:r>
      </w:ins>
      <w:del w:id="689" w:author="Andreae, Emily A" w:date="2020-01-17T10:40:00Z">
        <w:r w:rsidR="003352AB" w:rsidRPr="008D298E" w:rsidDel="00CD75D6">
          <w:rPr>
            <w:rFonts w:ascii="Arial" w:hAnsi="Arial" w:cs="Arial"/>
            <w:color w:val="000000" w:themeColor="text1"/>
          </w:rPr>
          <w:delText xml:space="preserve">accelerated </w:delText>
        </w:r>
      </w:del>
      <w:r w:rsidR="003352AB" w:rsidRPr="008D298E">
        <w:rPr>
          <w:rFonts w:ascii="Arial" w:hAnsi="Arial" w:cs="Arial"/>
          <w:color w:val="000000" w:themeColor="text1"/>
        </w:rPr>
        <w:t xml:space="preserve">the malignant phenotype of </w:t>
      </w:r>
      <w:ins w:id="690" w:author="Andreae, Emily A" w:date="2020-01-17T10:40:00Z">
        <w:r w:rsidR="00CD75D6">
          <w:rPr>
            <w:rFonts w:ascii="Arial" w:hAnsi="Arial" w:cs="Arial"/>
            <w:color w:val="000000" w:themeColor="text1"/>
          </w:rPr>
          <w:t xml:space="preserve">CRC in cell lines that </w:t>
        </w:r>
      </w:ins>
      <w:del w:id="691" w:author="Andreae, Emily A" w:date="2020-01-17T10:40:00Z">
        <w:r w:rsidR="003352AB" w:rsidRPr="008D298E" w:rsidDel="00CD75D6">
          <w:rPr>
            <w:rFonts w:ascii="Arial" w:hAnsi="Arial" w:cs="Arial"/>
            <w:color w:val="000000" w:themeColor="text1"/>
          </w:rPr>
          <w:delText xml:space="preserve">colorectal cancer which carries with </w:delText>
        </w:r>
      </w:del>
      <w:ins w:id="692" w:author="Andreae, Emily A" w:date="2020-01-17T10:40:00Z">
        <w:r w:rsidR="00CD75D6">
          <w:rPr>
            <w:rFonts w:ascii="Arial" w:hAnsi="Arial" w:cs="Arial"/>
            <w:color w:val="000000" w:themeColor="text1"/>
          </w:rPr>
          <w:t xml:space="preserve">express </w:t>
        </w:r>
      </w:ins>
      <w:r w:rsidR="003352AB" w:rsidRPr="008D298E">
        <w:rPr>
          <w:rFonts w:ascii="Arial" w:hAnsi="Arial" w:cs="Arial"/>
          <w:color w:val="000000" w:themeColor="text1"/>
        </w:rPr>
        <w:t xml:space="preserve">KRAS mutation. </w:t>
      </w:r>
      <w:ins w:id="693" w:author="Andreae, Emily A" w:date="2020-01-17T10:40:00Z">
        <w:r w:rsidR="00CD75D6">
          <w:rPr>
            <w:rFonts w:ascii="Arial" w:hAnsi="Arial" w:cs="Arial"/>
            <w:color w:val="000000" w:themeColor="text1"/>
          </w:rPr>
          <w:t>E</w:t>
        </w:r>
      </w:ins>
      <w:del w:id="694" w:author="Andreae, Emily A" w:date="2020-01-17T10:40:00Z">
        <w:r w:rsidR="009C518C" w:rsidRPr="008D298E" w:rsidDel="00CD75D6">
          <w:rPr>
            <w:rFonts w:ascii="Arial" w:hAnsi="Arial" w:cs="Arial"/>
            <w:color w:val="000000" w:themeColor="text1"/>
          </w:rPr>
          <w:delText>The e</w:delText>
        </w:r>
      </w:del>
      <w:r w:rsidR="009C518C" w:rsidRPr="008D298E">
        <w:rPr>
          <w:rFonts w:ascii="Arial" w:hAnsi="Arial" w:cs="Arial"/>
          <w:color w:val="000000" w:themeColor="text1"/>
        </w:rPr>
        <w:t xml:space="preserve">xamination of </w:t>
      </w:r>
      <w:del w:id="695" w:author="Andreae, Emily A" w:date="2020-01-17T10:40:00Z">
        <w:r w:rsidR="009C518C" w:rsidRPr="008D298E" w:rsidDel="00CD75D6">
          <w:rPr>
            <w:rFonts w:ascii="Arial" w:hAnsi="Arial" w:cs="Arial"/>
            <w:color w:val="000000" w:themeColor="text1"/>
          </w:rPr>
          <w:delText xml:space="preserve">the </w:delText>
        </w:r>
      </w:del>
      <w:r w:rsidR="009C518C" w:rsidRPr="008D298E">
        <w:rPr>
          <w:rFonts w:ascii="Arial" w:hAnsi="Arial" w:cs="Arial"/>
          <w:color w:val="000000" w:themeColor="text1"/>
        </w:rPr>
        <w:t xml:space="preserve">tumor tissues </w:t>
      </w:r>
      <w:del w:id="696" w:author="Andreae, Emily A" w:date="2020-01-17T10:41:00Z">
        <w:r w:rsidR="009C518C" w:rsidRPr="008D298E" w:rsidDel="00CD75D6">
          <w:rPr>
            <w:rFonts w:ascii="Arial" w:hAnsi="Arial" w:cs="Arial"/>
            <w:color w:val="000000" w:themeColor="text1"/>
          </w:rPr>
          <w:delText xml:space="preserve">of the CRC patients </w:delText>
        </w:r>
      </w:del>
      <w:r w:rsidR="009C518C" w:rsidRPr="008D298E">
        <w:rPr>
          <w:rFonts w:ascii="Arial" w:hAnsi="Arial" w:cs="Arial"/>
          <w:color w:val="000000" w:themeColor="text1"/>
        </w:rPr>
        <w:t>did not show any somatic mutation</w:t>
      </w:r>
      <w:ins w:id="697" w:author="Andreae, Emily A" w:date="2020-01-17T10:41:00Z">
        <w:r w:rsidR="00CD75D6">
          <w:rPr>
            <w:rFonts w:ascii="Arial" w:hAnsi="Arial" w:cs="Arial"/>
            <w:color w:val="000000" w:themeColor="text1"/>
          </w:rPr>
          <w:t>s</w:t>
        </w:r>
      </w:ins>
      <w:r w:rsidR="009C518C" w:rsidRPr="008D298E">
        <w:rPr>
          <w:rFonts w:ascii="Arial" w:hAnsi="Arial" w:cs="Arial"/>
          <w:color w:val="000000" w:themeColor="text1"/>
        </w:rPr>
        <w:t xml:space="preserve"> </w:t>
      </w:r>
      <w:ins w:id="698" w:author="Andreae, Emily A" w:date="2020-01-17T10:41:00Z">
        <w:r w:rsidR="00CD75D6">
          <w:rPr>
            <w:rFonts w:ascii="Arial" w:hAnsi="Arial" w:cs="Arial"/>
            <w:color w:val="000000" w:themeColor="text1"/>
          </w:rPr>
          <w:t>in</w:t>
        </w:r>
      </w:ins>
      <w:del w:id="699" w:author="Andreae, Emily A" w:date="2020-01-17T10:41:00Z">
        <w:r w:rsidR="009C518C" w:rsidRPr="008D298E" w:rsidDel="00CD75D6">
          <w:rPr>
            <w:rFonts w:ascii="Arial" w:hAnsi="Arial" w:cs="Arial"/>
            <w:color w:val="000000" w:themeColor="text1"/>
          </w:rPr>
          <w:delText>on</w:delText>
        </w:r>
      </w:del>
      <w:r w:rsidR="00894213" w:rsidRPr="008D298E">
        <w:rPr>
          <w:rFonts w:ascii="Arial" w:hAnsi="Arial" w:cs="Arial"/>
          <w:color w:val="000000" w:themeColor="text1"/>
        </w:rPr>
        <w:t xml:space="preserve"> exon</w:t>
      </w:r>
      <w:ins w:id="700" w:author="Andreae, Emily A" w:date="2020-01-17T10:41:00Z">
        <w:r w:rsidR="00CD75D6">
          <w:rPr>
            <w:rFonts w:ascii="Arial" w:hAnsi="Arial" w:cs="Arial"/>
            <w:color w:val="000000" w:themeColor="text1"/>
          </w:rPr>
          <w:t>s</w:t>
        </w:r>
      </w:ins>
      <w:r w:rsidR="00894213" w:rsidRPr="008D298E">
        <w:rPr>
          <w:rFonts w:ascii="Arial" w:hAnsi="Arial" w:cs="Arial"/>
          <w:color w:val="000000" w:themeColor="text1"/>
        </w:rPr>
        <w:t xml:space="preserve"> 2-5 of the MICA gene</w:t>
      </w:r>
      <w:ins w:id="701" w:author="Andreae, Emily A" w:date="2020-01-17T10:41:00Z">
        <w:r w:rsidR="00CD75D6">
          <w:rPr>
            <w:rFonts w:ascii="Arial" w:hAnsi="Arial" w:cs="Arial"/>
            <w:color w:val="000000" w:themeColor="text1"/>
          </w:rPr>
          <w:t xml:space="preserve"> which may indicate that certain MICA alleles are associated with increased </w:t>
        </w:r>
      </w:ins>
      <w:ins w:id="702" w:author="Andreae, Emily A" w:date="2020-01-17T10:44:00Z">
        <w:r w:rsidR="00CD75D6">
          <w:rPr>
            <w:rFonts w:ascii="Arial" w:hAnsi="Arial" w:cs="Arial"/>
            <w:color w:val="000000" w:themeColor="text1"/>
          </w:rPr>
          <w:t>susceptibility</w:t>
        </w:r>
      </w:ins>
      <w:ins w:id="703" w:author="Andreae, Emily A" w:date="2020-01-17T10:41:00Z">
        <w:r w:rsidR="00CD75D6">
          <w:rPr>
            <w:rFonts w:ascii="Arial" w:hAnsi="Arial" w:cs="Arial"/>
            <w:color w:val="000000" w:themeColor="text1"/>
          </w:rPr>
          <w:t xml:space="preserve"> </w:t>
        </w:r>
      </w:ins>
      <w:ins w:id="704" w:author="Andreae, Emily A" w:date="2020-01-17T10:44:00Z">
        <w:r w:rsidR="00CD75D6">
          <w:rPr>
            <w:rFonts w:ascii="Arial" w:hAnsi="Arial" w:cs="Arial"/>
            <w:color w:val="000000" w:themeColor="text1"/>
          </w:rPr>
          <w:t>to CRC progression</w:t>
        </w:r>
      </w:ins>
      <w:r w:rsidR="009C518C" w:rsidRPr="008D298E">
        <w:rPr>
          <w:rFonts w:ascii="Arial" w:hAnsi="Arial" w:cs="Arial"/>
          <w:color w:val="000000" w:themeColor="text1"/>
        </w:rPr>
        <w:t>.</w:t>
      </w:r>
      <w:r w:rsidR="00897D9D" w:rsidRPr="008D298E">
        <w:rPr>
          <w:rFonts w:ascii="Arial" w:hAnsi="Arial" w:cs="Arial"/>
          <w:color w:val="000000" w:themeColor="text1"/>
        </w:rPr>
        <w:t xml:space="preserve"> </w:t>
      </w:r>
      <w:del w:id="705" w:author="Andreae, Emily A" w:date="2020-01-17T10:41:00Z">
        <w:r w:rsidR="00897D9D" w:rsidRPr="008D298E" w:rsidDel="00CD75D6">
          <w:rPr>
            <w:rFonts w:ascii="Arial" w:hAnsi="Arial" w:cs="Arial"/>
            <w:color w:val="000000" w:themeColor="text1"/>
          </w:rPr>
          <w:delText>Furthermore, MICA *019 allele had marginal significances in association with the tumor size and the invasion depth of CRC in our study.</w:delText>
        </w:r>
      </w:del>
    </w:p>
    <w:p w14:paraId="557E6F90" w14:textId="77777777" w:rsidR="00F94888" w:rsidRPr="008D298E" w:rsidRDefault="00F94888" w:rsidP="00F94888">
      <w:pPr>
        <w:contextualSpacing/>
        <w:jc w:val="both"/>
        <w:rPr>
          <w:rFonts w:ascii="Arial" w:hAnsi="Arial" w:cs="Arial"/>
          <w:color w:val="000000" w:themeColor="text1"/>
        </w:rPr>
      </w:pPr>
    </w:p>
    <w:p w14:paraId="3223C6F7" w14:textId="6992518D" w:rsidR="001F5AA0" w:rsidRDefault="00897D9D" w:rsidP="00F94888">
      <w:pPr>
        <w:contextualSpacing/>
        <w:jc w:val="both"/>
        <w:rPr>
          <w:rFonts w:ascii="Arial" w:hAnsi="Arial" w:cs="Arial"/>
          <w:color w:val="000000" w:themeColor="text1"/>
        </w:rPr>
      </w:pPr>
      <w:r w:rsidRPr="008D298E">
        <w:rPr>
          <w:rFonts w:ascii="Arial" w:hAnsi="Arial" w:cs="Arial"/>
          <w:color w:val="000000" w:themeColor="text1"/>
        </w:rPr>
        <w:t xml:space="preserve">In addition to </w:t>
      </w:r>
      <w:ins w:id="706" w:author="Andreae, Emily A" w:date="2020-01-17T10:44:00Z">
        <w:r w:rsidR="00CD75D6">
          <w:rPr>
            <w:rFonts w:ascii="Arial" w:hAnsi="Arial" w:cs="Arial"/>
            <w:color w:val="000000" w:themeColor="text1"/>
          </w:rPr>
          <w:t xml:space="preserve">specific </w:t>
        </w:r>
      </w:ins>
      <w:del w:id="707" w:author="Andreae, Emily A" w:date="2020-01-17T10:44:00Z">
        <w:r w:rsidRPr="008D298E" w:rsidDel="00CD75D6">
          <w:rPr>
            <w:rFonts w:ascii="Arial" w:hAnsi="Arial" w:cs="Arial"/>
            <w:color w:val="000000" w:themeColor="text1"/>
          </w:rPr>
          <w:delText xml:space="preserve">the overall </w:delText>
        </w:r>
      </w:del>
      <w:r w:rsidRPr="008D298E">
        <w:rPr>
          <w:rFonts w:ascii="Arial" w:hAnsi="Arial" w:cs="Arial"/>
          <w:color w:val="000000" w:themeColor="text1"/>
        </w:rPr>
        <w:t xml:space="preserve">MICA alleles, </w:t>
      </w:r>
      <w:del w:id="708" w:author="Andreae, Emily A" w:date="2020-01-17T10:44:00Z">
        <w:r w:rsidR="008A56A8" w:rsidRPr="008D298E" w:rsidDel="00CD75D6">
          <w:rPr>
            <w:rFonts w:ascii="Arial" w:hAnsi="Arial" w:cs="Arial"/>
            <w:noProof/>
            <w:color w:val="000000" w:themeColor="text1"/>
          </w:rPr>
          <w:delText xml:space="preserve">the </w:delText>
        </w:r>
      </w:del>
      <w:r w:rsidR="006A4ED1" w:rsidRPr="008D298E">
        <w:rPr>
          <w:rFonts w:ascii="Arial" w:hAnsi="Arial" w:cs="Arial"/>
          <w:noProof/>
          <w:color w:val="000000" w:themeColor="text1"/>
        </w:rPr>
        <w:t xml:space="preserve">polymorphisms </w:t>
      </w:r>
      <w:ins w:id="709" w:author="Andreae, Emily A" w:date="2020-01-17T10:44:00Z">
        <w:r w:rsidR="00CD75D6">
          <w:rPr>
            <w:rFonts w:ascii="Arial" w:hAnsi="Arial" w:cs="Arial"/>
            <w:noProof/>
            <w:color w:val="000000" w:themeColor="text1"/>
          </w:rPr>
          <w:t>in</w:t>
        </w:r>
      </w:ins>
      <w:del w:id="710" w:author="Andreae, Emily A" w:date="2020-01-17T10:44:00Z">
        <w:r w:rsidR="006A4ED1" w:rsidRPr="008D298E" w:rsidDel="00CD75D6">
          <w:rPr>
            <w:rFonts w:ascii="Arial" w:hAnsi="Arial" w:cs="Arial"/>
            <w:noProof/>
            <w:color w:val="000000" w:themeColor="text1"/>
          </w:rPr>
          <w:delText>of</w:delText>
        </w:r>
      </w:del>
      <w:r w:rsidR="006A4ED1" w:rsidRPr="008D298E">
        <w:rPr>
          <w:rFonts w:ascii="Arial" w:hAnsi="Arial" w:cs="Arial"/>
          <w:noProof/>
          <w:color w:val="000000" w:themeColor="text1"/>
        </w:rPr>
        <w:t xml:space="preserve"> the TM region of </w:t>
      </w:r>
      <w:ins w:id="711" w:author="Andreae, Emily A" w:date="2020-01-17T10:45:00Z">
        <w:r w:rsidR="00CD75D6">
          <w:rPr>
            <w:rFonts w:ascii="Arial" w:hAnsi="Arial" w:cs="Arial"/>
            <w:noProof/>
            <w:color w:val="000000" w:themeColor="text1"/>
          </w:rPr>
          <w:t xml:space="preserve">the </w:t>
        </w:r>
      </w:ins>
      <w:del w:id="712" w:author="Andreae, Emily A" w:date="2020-01-17T10:45:00Z">
        <w:r w:rsidR="006A4ED1" w:rsidRPr="008D298E" w:rsidDel="00CD75D6">
          <w:rPr>
            <w:rFonts w:ascii="Arial" w:hAnsi="Arial" w:cs="Arial"/>
            <w:noProof/>
            <w:color w:val="000000" w:themeColor="text1"/>
          </w:rPr>
          <w:delText xml:space="preserve">MICA </w:delText>
        </w:r>
      </w:del>
      <w:r w:rsidR="006A4ED1" w:rsidRPr="008D298E">
        <w:rPr>
          <w:rFonts w:ascii="Arial" w:hAnsi="Arial" w:cs="Arial"/>
          <w:noProof/>
          <w:color w:val="000000" w:themeColor="text1"/>
        </w:rPr>
        <w:t>gene, especially</w:t>
      </w:r>
      <w:r w:rsidR="00273C86" w:rsidRPr="008D298E">
        <w:rPr>
          <w:rFonts w:ascii="Arial" w:hAnsi="Arial" w:cs="Arial"/>
          <w:noProof/>
          <w:color w:val="000000" w:themeColor="text1"/>
        </w:rPr>
        <w:t xml:space="preserve"> </w:t>
      </w:r>
      <w:ins w:id="713" w:author="Andreae, Emily A" w:date="2020-01-17T10:45:00Z">
        <w:r w:rsidR="00CD75D6">
          <w:rPr>
            <w:rFonts w:ascii="Arial" w:hAnsi="Arial" w:cs="Arial"/>
            <w:noProof/>
            <w:color w:val="000000" w:themeColor="text1"/>
          </w:rPr>
          <w:t xml:space="preserve">in </w:t>
        </w:r>
      </w:ins>
      <w:del w:id="714" w:author="Andreae, Emily A" w:date="2020-01-17T10:45:00Z">
        <w:r w:rsidR="00273C86" w:rsidRPr="008D298E" w:rsidDel="00CD75D6">
          <w:rPr>
            <w:rFonts w:ascii="Arial" w:hAnsi="Arial" w:cs="Arial"/>
            <w:noProof/>
            <w:color w:val="000000" w:themeColor="text1"/>
          </w:rPr>
          <w:delText>that</w:delText>
        </w:r>
        <w:r w:rsidR="006A4ED1" w:rsidRPr="008D298E" w:rsidDel="00CD75D6">
          <w:rPr>
            <w:rFonts w:ascii="Arial" w:hAnsi="Arial" w:cs="Arial"/>
            <w:noProof/>
            <w:color w:val="000000" w:themeColor="text1"/>
          </w:rPr>
          <w:delText xml:space="preserve"> MICA</w:delText>
        </w:r>
        <w:r w:rsidR="0097737B" w:rsidRPr="008D298E" w:rsidDel="00CD75D6">
          <w:rPr>
            <w:rFonts w:ascii="Arial" w:hAnsi="Arial" w:cs="Arial"/>
            <w:noProof/>
            <w:color w:val="000000" w:themeColor="text1"/>
          </w:rPr>
          <w:delText xml:space="preserve"> </w:delText>
        </w:r>
      </w:del>
      <w:r w:rsidR="006A4ED1" w:rsidRPr="008D298E">
        <w:rPr>
          <w:rFonts w:ascii="Arial" w:hAnsi="Arial" w:cs="Arial"/>
          <w:noProof/>
          <w:color w:val="000000" w:themeColor="text1"/>
        </w:rPr>
        <w:t>*An</w:t>
      </w:r>
      <w:ins w:id="715" w:author="Andreae, Emily A" w:date="2020-01-17T10:45:00Z">
        <w:r w:rsidR="00CD75D6">
          <w:rPr>
            <w:rFonts w:ascii="Arial" w:hAnsi="Arial" w:cs="Arial"/>
            <w:noProof/>
            <w:color w:val="000000" w:themeColor="text1"/>
          </w:rPr>
          <w:t>,</w:t>
        </w:r>
      </w:ins>
      <w:r w:rsidR="006A4ED1" w:rsidRPr="008D298E">
        <w:rPr>
          <w:rFonts w:ascii="Arial" w:hAnsi="Arial" w:cs="Arial"/>
          <w:noProof/>
          <w:color w:val="000000" w:themeColor="text1"/>
        </w:rPr>
        <w:t xml:space="preserve"> also showed specific associations </w:t>
      </w:r>
      <w:ins w:id="716" w:author="Andreae, Emily A" w:date="2020-01-17T10:45:00Z">
        <w:r w:rsidR="00CD75D6">
          <w:rPr>
            <w:rFonts w:ascii="Arial" w:hAnsi="Arial" w:cs="Arial"/>
            <w:noProof/>
            <w:color w:val="000000" w:themeColor="text1"/>
          </w:rPr>
          <w:t xml:space="preserve">in </w:t>
        </w:r>
      </w:ins>
      <w:del w:id="717" w:author="Andreae, Emily A" w:date="2020-01-17T10:45:00Z">
        <w:r w:rsidR="006A4ED1" w:rsidRPr="008D298E" w:rsidDel="00CD75D6">
          <w:rPr>
            <w:rFonts w:ascii="Arial" w:hAnsi="Arial" w:cs="Arial"/>
            <w:noProof/>
            <w:color w:val="000000" w:themeColor="text1"/>
          </w:rPr>
          <w:delText xml:space="preserve">with </w:delText>
        </w:r>
        <w:r w:rsidR="00AA18E0" w:rsidRPr="008D298E" w:rsidDel="00CD75D6">
          <w:rPr>
            <w:rFonts w:ascii="Arial" w:hAnsi="Arial" w:cs="Arial"/>
            <w:noProof/>
            <w:color w:val="000000" w:themeColor="text1"/>
          </w:rPr>
          <w:delText xml:space="preserve">Chinese </w:delText>
        </w:r>
        <w:r w:rsidR="006A4ED1" w:rsidRPr="008D298E" w:rsidDel="00CD75D6">
          <w:rPr>
            <w:rFonts w:ascii="Arial" w:hAnsi="Arial" w:cs="Arial"/>
            <w:noProof/>
            <w:color w:val="000000" w:themeColor="text1"/>
          </w:rPr>
          <w:delText xml:space="preserve">CRC </w:delText>
        </w:r>
      </w:del>
      <w:ins w:id="718" w:author="Andreae, Emily A" w:date="2020-01-17T10:45:00Z">
        <w:r w:rsidR="00CD75D6">
          <w:rPr>
            <w:rFonts w:ascii="Arial" w:hAnsi="Arial" w:cs="Arial"/>
            <w:noProof/>
            <w:color w:val="000000" w:themeColor="text1"/>
          </w:rPr>
          <w:t xml:space="preserve">Chinese </w:t>
        </w:r>
      </w:ins>
      <w:r w:rsidR="006A4ED1" w:rsidRPr="008D298E">
        <w:rPr>
          <w:rFonts w:ascii="Arial" w:hAnsi="Arial" w:cs="Arial"/>
          <w:noProof/>
          <w:color w:val="000000" w:themeColor="text1"/>
        </w:rPr>
        <w:t>patients</w:t>
      </w:r>
      <w:ins w:id="719" w:author="Andreae, Emily A" w:date="2020-01-17T10:45:00Z">
        <w:r w:rsidR="00CD75D6">
          <w:rPr>
            <w:rFonts w:ascii="Arial" w:hAnsi="Arial" w:cs="Arial"/>
            <w:noProof/>
            <w:color w:val="000000" w:themeColor="text1"/>
          </w:rPr>
          <w:t xml:space="preserve"> with CRC</w:t>
        </w:r>
      </w:ins>
      <w:r w:rsidR="006A4ED1" w:rsidRPr="008D298E">
        <w:rPr>
          <w:rFonts w:ascii="Arial" w:hAnsi="Arial" w:cs="Arial"/>
          <w:noProof/>
          <w:color w:val="000000" w:themeColor="text1"/>
        </w:rPr>
        <w:t>.</w:t>
      </w:r>
      <w:r w:rsidR="00B12A67" w:rsidRPr="008D298E">
        <w:rPr>
          <w:rFonts w:ascii="Arial" w:hAnsi="Arial" w:cs="Arial"/>
          <w:noProof/>
          <w:color w:val="000000" w:themeColor="text1"/>
        </w:rPr>
        <w:t xml:space="preserve"> </w:t>
      </w:r>
      <w:r w:rsidR="006A4ED1" w:rsidRPr="008D298E">
        <w:rPr>
          <w:rFonts w:ascii="Arial" w:hAnsi="Arial" w:cs="Arial"/>
          <w:noProof/>
          <w:color w:val="000000" w:themeColor="text1"/>
        </w:rPr>
        <w:t>T</w:t>
      </w:r>
      <w:r w:rsidR="006A4ED1" w:rsidRPr="008D298E">
        <w:rPr>
          <w:rFonts w:ascii="Arial" w:hAnsi="Arial" w:cs="Arial"/>
          <w:color w:val="000000" w:themeColor="text1"/>
        </w:rPr>
        <w:t xml:space="preserve">he frequency of </w:t>
      </w:r>
      <w:r w:rsidR="006A4ED1" w:rsidRPr="00BE4E15">
        <w:rPr>
          <w:rFonts w:ascii="Arial" w:hAnsi="Arial" w:cs="Arial"/>
          <w:i/>
          <w:noProof/>
          <w:color w:val="000000" w:themeColor="text1"/>
        </w:rPr>
        <w:t>MICA *A5.1</w:t>
      </w:r>
      <w:r w:rsidR="006A4ED1" w:rsidRPr="008D298E">
        <w:rPr>
          <w:rFonts w:ascii="Arial" w:hAnsi="Arial" w:cs="Arial"/>
          <w:noProof/>
          <w:color w:val="000000" w:themeColor="text1"/>
        </w:rPr>
        <w:t xml:space="preserve"> was decreased in medium or low differention state</w:t>
      </w:r>
      <w:r w:rsidR="006A4ED1" w:rsidRPr="008D298E">
        <w:rPr>
          <w:rFonts w:ascii="Arial" w:hAnsi="Arial" w:cs="Arial"/>
          <w:color w:val="000000" w:themeColor="text1"/>
        </w:rPr>
        <w:t xml:space="preserve"> </w:t>
      </w:r>
      <w:ins w:id="720" w:author="Andreae, Emily A" w:date="2020-01-17T10:46:00Z">
        <w:r w:rsidR="00CD75D6">
          <w:rPr>
            <w:rFonts w:ascii="Arial" w:hAnsi="Arial" w:cs="Arial"/>
            <w:color w:val="000000" w:themeColor="text1"/>
          </w:rPr>
          <w:t xml:space="preserve">in </w:t>
        </w:r>
      </w:ins>
      <w:del w:id="721" w:author="Andreae, Emily A" w:date="2020-01-17T10:46:00Z">
        <w:r w:rsidR="006A4ED1" w:rsidRPr="008D298E" w:rsidDel="00CD75D6">
          <w:rPr>
            <w:rFonts w:ascii="Arial" w:hAnsi="Arial" w:cs="Arial"/>
            <w:color w:val="000000" w:themeColor="text1"/>
          </w:rPr>
          <w:delText xml:space="preserve">of Chinese CRC </w:delText>
        </w:r>
      </w:del>
      <w:r w:rsidR="006A4ED1" w:rsidRPr="008D298E">
        <w:rPr>
          <w:rFonts w:ascii="Arial" w:hAnsi="Arial" w:cs="Arial"/>
          <w:noProof/>
          <w:color w:val="000000" w:themeColor="text1"/>
        </w:rPr>
        <w:t>patient</w:t>
      </w:r>
      <w:ins w:id="722" w:author="Andreae, Emily A" w:date="2020-01-17T10:46:00Z">
        <w:r w:rsidR="00CD75D6">
          <w:rPr>
            <w:rFonts w:ascii="Arial" w:hAnsi="Arial" w:cs="Arial"/>
            <w:noProof/>
            <w:color w:val="000000" w:themeColor="text1"/>
          </w:rPr>
          <w:t xml:space="preserve"> sample</w:t>
        </w:r>
      </w:ins>
      <w:r w:rsidR="006A4ED1" w:rsidRPr="008D298E">
        <w:rPr>
          <w:rFonts w:ascii="Arial" w:hAnsi="Arial" w:cs="Arial"/>
          <w:noProof/>
          <w:color w:val="000000" w:themeColor="text1"/>
        </w:rPr>
        <w:t xml:space="preserve">s compared to those </w:t>
      </w:r>
      <w:ins w:id="723" w:author="Andreae, Emily A" w:date="2020-01-17T10:46:00Z">
        <w:r w:rsidR="00CD75D6">
          <w:rPr>
            <w:rFonts w:ascii="Arial" w:hAnsi="Arial" w:cs="Arial"/>
            <w:noProof/>
            <w:color w:val="000000" w:themeColor="text1"/>
          </w:rPr>
          <w:t xml:space="preserve">with </w:t>
        </w:r>
      </w:ins>
      <w:del w:id="724" w:author="Andreae, Emily A" w:date="2020-01-17T10:46:00Z">
        <w:r w:rsidR="006A4ED1" w:rsidRPr="008D298E" w:rsidDel="00CD75D6">
          <w:rPr>
            <w:rFonts w:ascii="Arial" w:hAnsi="Arial" w:cs="Arial"/>
            <w:noProof/>
            <w:color w:val="000000" w:themeColor="text1"/>
          </w:rPr>
          <w:delText xml:space="preserve">of </w:delText>
        </w:r>
      </w:del>
      <w:r w:rsidR="006A4ED1" w:rsidRPr="008D298E">
        <w:rPr>
          <w:rFonts w:ascii="Arial" w:hAnsi="Arial" w:cs="Arial"/>
          <w:noProof/>
          <w:color w:val="000000" w:themeColor="text1"/>
        </w:rPr>
        <w:t>high</w:t>
      </w:r>
      <w:ins w:id="725" w:author="Andreae, Emily A" w:date="2020-01-17T10:46:00Z">
        <w:r w:rsidR="00CD75D6">
          <w:rPr>
            <w:rFonts w:ascii="Arial" w:hAnsi="Arial" w:cs="Arial"/>
            <w:noProof/>
            <w:color w:val="000000" w:themeColor="text1"/>
          </w:rPr>
          <w:t>ly</w:t>
        </w:r>
      </w:ins>
      <w:r w:rsidR="006A4ED1" w:rsidRPr="008D298E">
        <w:rPr>
          <w:rFonts w:ascii="Arial" w:hAnsi="Arial" w:cs="Arial"/>
          <w:noProof/>
          <w:color w:val="000000" w:themeColor="text1"/>
        </w:rPr>
        <w:t xml:space="preserve"> different</w:t>
      </w:r>
      <w:ins w:id="726" w:author="Andreae, Emily A" w:date="2020-01-17T10:46:00Z">
        <w:r w:rsidR="00CD75D6">
          <w:rPr>
            <w:rFonts w:ascii="Arial" w:hAnsi="Arial" w:cs="Arial"/>
            <w:noProof/>
            <w:color w:val="000000" w:themeColor="text1"/>
          </w:rPr>
          <w:t>ed</w:t>
        </w:r>
      </w:ins>
      <w:del w:id="727" w:author="Andreae, Emily A" w:date="2020-01-17T10:46:00Z">
        <w:r w:rsidR="006A4ED1" w:rsidRPr="008D298E" w:rsidDel="00CD75D6">
          <w:rPr>
            <w:rFonts w:ascii="Arial" w:hAnsi="Arial" w:cs="Arial"/>
            <w:noProof/>
            <w:color w:val="000000" w:themeColor="text1"/>
          </w:rPr>
          <w:delText>ion</w:delText>
        </w:r>
      </w:del>
      <w:r w:rsidR="006A4ED1" w:rsidRPr="008D298E">
        <w:rPr>
          <w:rFonts w:ascii="Arial" w:hAnsi="Arial" w:cs="Arial"/>
          <w:noProof/>
          <w:color w:val="000000" w:themeColor="text1"/>
        </w:rPr>
        <w:t xml:space="preserve"> </w:t>
      </w:r>
      <w:ins w:id="728" w:author="Andreae, Emily A" w:date="2020-01-17T10:46:00Z">
        <w:r w:rsidR="00CD75D6">
          <w:rPr>
            <w:rFonts w:ascii="Arial" w:hAnsi="Arial" w:cs="Arial"/>
            <w:noProof/>
            <w:color w:val="000000" w:themeColor="text1"/>
          </w:rPr>
          <w:t>CRC</w:t>
        </w:r>
      </w:ins>
      <w:del w:id="729" w:author="Andreae, Emily A" w:date="2020-01-17T10:46:00Z">
        <w:r w:rsidR="006A4ED1" w:rsidRPr="008D298E" w:rsidDel="00CD75D6">
          <w:rPr>
            <w:rFonts w:ascii="Arial" w:hAnsi="Arial" w:cs="Arial"/>
            <w:noProof/>
            <w:color w:val="000000" w:themeColor="text1"/>
          </w:rPr>
          <w:delText>state</w:delText>
        </w:r>
      </w:del>
      <w:r w:rsidR="00372AA4" w:rsidRPr="008D298E">
        <w:rPr>
          <w:rFonts w:ascii="Arial" w:hAnsi="Arial" w:cs="Arial"/>
          <w:noProof/>
          <w:color w:val="000000" w:themeColor="text1"/>
        </w:rPr>
        <w:t xml:space="preserve"> (Suppl. Table</w:t>
      </w:r>
      <w:ins w:id="730" w:author="Andreae, Emily A" w:date="2020-01-17T10:48:00Z">
        <w:r w:rsidR="002C19C6">
          <w:rPr>
            <w:rFonts w:ascii="Arial" w:hAnsi="Arial" w:cs="Arial"/>
            <w:noProof/>
            <w:color w:val="000000" w:themeColor="text1"/>
          </w:rPr>
          <w:t>s</w:t>
        </w:r>
      </w:ins>
      <w:r w:rsidR="00372AA4" w:rsidRPr="008D298E">
        <w:rPr>
          <w:rFonts w:ascii="Arial" w:hAnsi="Arial" w:cs="Arial"/>
          <w:noProof/>
          <w:color w:val="000000" w:themeColor="text1"/>
        </w:rPr>
        <w:t xml:space="preserve"> S</w:t>
      </w:r>
      <w:ins w:id="731" w:author="Andreae, Emily A" w:date="2020-01-17T10:48:00Z">
        <w:r w:rsidR="002C19C6">
          <w:rPr>
            <w:rFonts w:ascii="Arial" w:hAnsi="Arial" w:cs="Arial"/>
            <w:noProof/>
            <w:color w:val="000000" w:themeColor="text1"/>
          </w:rPr>
          <w:t>4 and S5</w:t>
        </w:r>
      </w:ins>
      <w:del w:id="732" w:author="Andreae, Emily A" w:date="2020-01-17T10:48:00Z">
        <w:r w:rsidR="00372AA4" w:rsidRPr="008D298E" w:rsidDel="002C19C6">
          <w:rPr>
            <w:rFonts w:ascii="Arial" w:hAnsi="Arial" w:cs="Arial"/>
            <w:noProof/>
            <w:color w:val="000000" w:themeColor="text1"/>
          </w:rPr>
          <w:delText>3</w:delText>
        </w:r>
      </w:del>
      <w:r w:rsidR="00372AA4" w:rsidRPr="008D298E">
        <w:rPr>
          <w:rFonts w:ascii="Arial" w:hAnsi="Arial" w:cs="Arial"/>
          <w:noProof/>
          <w:color w:val="000000" w:themeColor="text1"/>
        </w:rPr>
        <w:t>)</w:t>
      </w:r>
      <w:r w:rsidR="006A4ED1" w:rsidRPr="008D298E">
        <w:rPr>
          <w:rFonts w:ascii="Arial" w:hAnsi="Arial" w:cs="Arial"/>
          <w:color w:val="000000" w:themeColor="text1"/>
        </w:rPr>
        <w:t xml:space="preserve">. </w:t>
      </w:r>
      <w:r w:rsidR="00AA18E0" w:rsidRPr="008D298E">
        <w:rPr>
          <w:rFonts w:ascii="Arial" w:hAnsi="Arial" w:cs="Arial"/>
          <w:noProof/>
          <w:color w:val="000000" w:themeColor="text1"/>
        </w:rPr>
        <w:t xml:space="preserve">On the other hand, </w:t>
      </w:r>
      <w:r w:rsidR="00AA18E0" w:rsidRPr="008D298E">
        <w:rPr>
          <w:rFonts w:ascii="Arial" w:hAnsi="Arial" w:cs="Arial"/>
          <w:color w:val="000000" w:themeColor="text1"/>
        </w:rPr>
        <w:t xml:space="preserve">the frequencies of </w:t>
      </w:r>
      <w:r w:rsidR="00AA18E0" w:rsidRPr="00BE4E15">
        <w:rPr>
          <w:rFonts w:ascii="Arial" w:hAnsi="Arial" w:cs="Arial"/>
          <w:i/>
          <w:noProof/>
          <w:color w:val="000000" w:themeColor="text1"/>
        </w:rPr>
        <w:t>MICA *A6</w:t>
      </w:r>
      <w:r w:rsidR="00AA18E0" w:rsidRPr="008D298E">
        <w:rPr>
          <w:rFonts w:ascii="Arial" w:hAnsi="Arial" w:cs="Arial"/>
          <w:noProof/>
          <w:color w:val="000000" w:themeColor="text1"/>
        </w:rPr>
        <w:t xml:space="preserve"> and </w:t>
      </w:r>
      <w:r w:rsidR="00AA18E0" w:rsidRPr="00BE4E15">
        <w:rPr>
          <w:rFonts w:ascii="Arial" w:hAnsi="Arial" w:cs="Arial"/>
          <w:i/>
          <w:noProof/>
          <w:color w:val="000000" w:themeColor="text1"/>
        </w:rPr>
        <w:t>*A9</w:t>
      </w:r>
      <w:r w:rsidR="00AA18E0" w:rsidRPr="008D298E">
        <w:rPr>
          <w:rFonts w:ascii="Arial" w:hAnsi="Arial" w:cs="Arial"/>
          <w:noProof/>
          <w:color w:val="000000" w:themeColor="text1"/>
        </w:rPr>
        <w:t xml:space="preserve"> that carry relatively longer repetitions of GCT are significantly less frequent in </w:t>
      </w:r>
      <w:del w:id="733" w:author="Andreae, Emily A" w:date="2020-01-17T10:49:00Z">
        <w:r w:rsidR="00AA18E0" w:rsidRPr="008D298E" w:rsidDel="002C19C6">
          <w:rPr>
            <w:rFonts w:ascii="Arial" w:hAnsi="Arial" w:cs="Arial"/>
            <w:noProof/>
            <w:color w:val="000000" w:themeColor="text1"/>
          </w:rPr>
          <w:delText xml:space="preserve">the </w:delText>
        </w:r>
      </w:del>
      <w:r w:rsidR="00AA18E0" w:rsidRPr="008D298E">
        <w:rPr>
          <w:rFonts w:ascii="Arial" w:hAnsi="Arial" w:cs="Arial"/>
          <w:noProof/>
          <w:color w:val="000000" w:themeColor="text1"/>
        </w:rPr>
        <w:t xml:space="preserve">Chinese </w:t>
      </w:r>
      <w:del w:id="734" w:author="Andreae, Emily A" w:date="2020-01-17T10:49:00Z">
        <w:r w:rsidR="00AA18E0" w:rsidRPr="008D298E" w:rsidDel="002C19C6">
          <w:rPr>
            <w:rFonts w:ascii="Arial" w:hAnsi="Arial" w:cs="Arial"/>
            <w:noProof/>
            <w:color w:val="000000" w:themeColor="text1"/>
          </w:rPr>
          <w:delText xml:space="preserve">CRC </w:delText>
        </w:r>
      </w:del>
      <w:r w:rsidR="00AA18E0" w:rsidRPr="008D298E">
        <w:rPr>
          <w:rFonts w:ascii="Arial" w:hAnsi="Arial" w:cs="Arial"/>
          <w:noProof/>
          <w:color w:val="000000" w:themeColor="text1"/>
        </w:rPr>
        <w:t>patients</w:t>
      </w:r>
      <w:ins w:id="735" w:author="Andreae, Emily A" w:date="2020-01-17T10:49:00Z">
        <w:r w:rsidR="002C19C6">
          <w:rPr>
            <w:rFonts w:ascii="Arial" w:hAnsi="Arial" w:cs="Arial"/>
            <w:noProof/>
            <w:color w:val="000000" w:themeColor="text1"/>
          </w:rPr>
          <w:t xml:space="preserve"> with CRC</w:t>
        </w:r>
      </w:ins>
      <w:r w:rsidR="00AA18E0" w:rsidRPr="008D298E">
        <w:rPr>
          <w:rFonts w:ascii="Arial" w:hAnsi="Arial" w:cs="Arial"/>
          <w:noProof/>
          <w:color w:val="000000" w:themeColor="text1"/>
        </w:rPr>
        <w:t xml:space="preserve">, and </w:t>
      </w:r>
      <w:r w:rsidR="00AA18E0" w:rsidRPr="00BE4E15">
        <w:rPr>
          <w:rFonts w:ascii="Arial" w:hAnsi="Arial" w:cs="Arial"/>
          <w:i/>
          <w:color w:val="000000" w:themeColor="text1"/>
        </w:rPr>
        <w:t xml:space="preserve">MICA </w:t>
      </w:r>
      <w:r w:rsidR="00AA18E0" w:rsidRPr="00BE4E15">
        <w:rPr>
          <w:rFonts w:ascii="Arial" w:hAnsi="Arial" w:cs="Arial"/>
          <w:i/>
          <w:noProof/>
          <w:color w:val="000000" w:themeColor="text1"/>
        </w:rPr>
        <w:t>*</w:t>
      </w:r>
      <w:r w:rsidR="00AA18E0" w:rsidRPr="00BE4E15">
        <w:rPr>
          <w:rFonts w:ascii="Arial" w:hAnsi="Arial" w:cs="Arial"/>
          <w:i/>
          <w:color w:val="000000" w:themeColor="text1"/>
        </w:rPr>
        <w:t>A4</w:t>
      </w:r>
      <w:ins w:id="736" w:author="Andreae, Emily A" w:date="2020-01-17T10:49:00Z">
        <w:r w:rsidR="002C19C6">
          <w:rPr>
            <w:rFonts w:ascii="Arial" w:hAnsi="Arial" w:cs="Arial"/>
            <w:color w:val="000000" w:themeColor="text1"/>
          </w:rPr>
          <w:t>,</w:t>
        </w:r>
      </w:ins>
      <w:r w:rsidR="00AA18E0" w:rsidRPr="008D298E">
        <w:rPr>
          <w:rFonts w:ascii="Arial" w:hAnsi="Arial" w:cs="Arial"/>
          <w:color w:val="000000" w:themeColor="text1"/>
        </w:rPr>
        <w:t xml:space="preserve"> </w:t>
      </w:r>
      <w:ins w:id="737" w:author="Andreae, Emily A" w:date="2020-01-17T10:49:00Z">
        <w:r w:rsidR="002C19C6">
          <w:rPr>
            <w:rFonts w:ascii="Arial" w:hAnsi="Arial" w:cs="Arial"/>
            <w:color w:val="000000" w:themeColor="text1"/>
          </w:rPr>
          <w:t>which</w:t>
        </w:r>
      </w:ins>
      <w:del w:id="738" w:author="Andreae, Emily A" w:date="2020-01-17T10:49:00Z">
        <w:r w:rsidR="00AA18E0" w:rsidRPr="008D298E" w:rsidDel="002C19C6">
          <w:rPr>
            <w:rFonts w:ascii="Arial" w:hAnsi="Arial" w:cs="Arial"/>
            <w:color w:val="000000" w:themeColor="text1"/>
          </w:rPr>
          <w:delText>that</w:delText>
        </w:r>
      </w:del>
      <w:r w:rsidR="00AA18E0" w:rsidRPr="008D298E">
        <w:rPr>
          <w:rFonts w:ascii="Arial" w:hAnsi="Arial" w:cs="Arial"/>
          <w:color w:val="000000" w:themeColor="text1"/>
        </w:rPr>
        <w:t xml:space="preserve"> carries the shortest repetition of GCT</w:t>
      </w:r>
      <w:ins w:id="739" w:author="Andreae, Emily A" w:date="2020-01-17T10:49:00Z">
        <w:r w:rsidR="002C19C6">
          <w:rPr>
            <w:rFonts w:ascii="Arial" w:hAnsi="Arial" w:cs="Arial"/>
            <w:color w:val="000000" w:themeColor="text1"/>
          </w:rPr>
          <w:t>,</w:t>
        </w:r>
      </w:ins>
      <w:r w:rsidR="00AA18E0" w:rsidRPr="008D298E">
        <w:rPr>
          <w:rFonts w:ascii="Arial" w:hAnsi="Arial" w:cs="Arial"/>
          <w:color w:val="000000" w:themeColor="text1"/>
        </w:rPr>
        <w:t xml:space="preserve"> was increased in Chinese </w:t>
      </w:r>
      <w:del w:id="740" w:author="Andreae, Emily A" w:date="2020-01-17T10:51:00Z">
        <w:r w:rsidR="00AA18E0" w:rsidRPr="008D298E" w:rsidDel="002C19C6">
          <w:rPr>
            <w:rFonts w:ascii="Arial" w:hAnsi="Arial" w:cs="Arial"/>
            <w:color w:val="000000" w:themeColor="text1"/>
          </w:rPr>
          <w:delText xml:space="preserve">CRC </w:delText>
        </w:r>
      </w:del>
      <w:r w:rsidR="00AA18E0" w:rsidRPr="008D298E">
        <w:rPr>
          <w:rFonts w:ascii="Arial" w:hAnsi="Arial" w:cs="Arial"/>
          <w:color w:val="000000" w:themeColor="text1"/>
        </w:rPr>
        <w:t xml:space="preserve">patients with </w:t>
      </w:r>
      <w:ins w:id="741" w:author="Andreae, Emily A" w:date="2020-01-17T10:51:00Z">
        <w:r w:rsidR="002C19C6">
          <w:rPr>
            <w:rFonts w:ascii="Arial" w:hAnsi="Arial" w:cs="Arial"/>
            <w:color w:val="000000" w:themeColor="text1"/>
          </w:rPr>
          <w:t xml:space="preserve">CRC carrying a </w:t>
        </w:r>
      </w:ins>
      <w:r w:rsidR="00AA18E0" w:rsidRPr="008D298E">
        <w:rPr>
          <w:rFonts w:ascii="Arial" w:hAnsi="Arial" w:cs="Arial"/>
          <w:noProof/>
          <w:color w:val="000000" w:themeColor="text1"/>
        </w:rPr>
        <w:t xml:space="preserve">KRAS </w:t>
      </w:r>
      <w:del w:id="742" w:author="Andreae, Emily A" w:date="2020-01-17T10:51:00Z">
        <w:r w:rsidR="00AA18E0" w:rsidRPr="008D298E" w:rsidDel="002C19C6">
          <w:rPr>
            <w:rFonts w:ascii="Arial" w:hAnsi="Arial" w:cs="Arial"/>
            <w:noProof/>
            <w:color w:val="000000" w:themeColor="text1"/>
          </w:rPr>
          <w:delText xml:space="preserve">gene </w:delText>
        </w:r>
      </w:del>
      <w:r w:rsidR="00AA18E0" w:rsidRPr="008D298E">
        <w:rPr>
          <w:rFonts w:ascii="Arial" w:hAnsi="Arial" w:cs="Arial"/>
          <w:noProof/>
          <w:color w:val="000000" w:themeColor="text1"/>
        </w:rPr>
        <w:t>mutation at codon 12</w:t>
      </w:r>
      <w:r w:rsidR="00372AA4" w:rsidRPr="008D298E">
        <w:rPr>
          <w:rFonts w:ascii="Arial" w:hAnsi="Arial" w:cs="Arial"/>
          <w:noProof/>
          <w:color w:val="000000" w:themeColor="text1"/>
        </w:rPr>
        <w:t xml:space="preserve"> (Suppl. Table S</w:t>
      </w:r>
      <w:ins w:id="743" w:author="Andreae, Emily A" w:date="2020-01-17T10:51:00Z">
        <w:r w:rsidR="002C19C6">
          <w:rPr>
            <w:rFonts w:ascii="Arial" w:hAnsi="Arial" w:cs="Arial"/>
            <w:noProof/>
            <w:color w:val="000000" w:themeColor="text1"/>
          </w:rPr>
          <w:t>1</w:t>
        </w:r>
      </w:ins>
      <w:del w:id="744" w:author="Andreae, Emily A" w:date="2020-01-17T10:51:00Z">
        <w:r w:rsidR="00372AA4" w:rsidRPr="008D298E" w:rsidDel="002C19C6">
          <w:rPr>
            <w:rFonts w:ascii="Arial" w:hAnsi="Arial" w:cs="Arial"/>
            <w:noProof/>
            <w:color w:val="000000" w:themeColor="text1"/>
          </w:rPr>
          <w:delText>6</w:delText>
        </w:r>
      </w:del>
      <w:r w:rsidR="00372AA4" w:rsidRPr="008D298E">
        <w:rPr>
          <w:rFonts w:ascii="Arial" w:hAnsi="Arial" w:cs="Arial"/>
          <w:noProof/>
          <w:color w:val="000000" w:themeColor="text1"/>
        </w:rPr>
        <w:t>)</w:t>
      </w:r>
      <w:r w:rsidR="00AA18E0" w:rsidRPr="008D298E">
        <w:rPr>
          <w:rFonts w:ascii="Arial" w:hAnsi="Arial" w:cs="Arial"/>
          <w:noProof/>
          <w:color w:val="000000" w:themeColor="text1"/>
        </w:rPr>
        <w:t xml:space="preserve">. </w:t>
      </w:r>
      <w:ins w:id="745" w:author="Andreae, Emily A" w:date="2020-01-17T10:59:00Z">
        <w:r w:rsidR="001E2B52">
          <w:rPr>
            <w:rFonts w:ascii="Arial" w:hAnsi="Arial" w:cs="Arial"/>
            <w:color w:val="000000" w:themeColor="text1"/>
          </w:rPr>
          <w:t xml:space="preserve">These results are in contrast to </w:t>
        </w:r>
        <w:r w:rsidR="001E2B52" w:rsidRPr="008D298E">
          <w:rPr>
            <w:rFonts w:ascii="Arial" w:hAnsi="Arial" w:cs="Arial"/>
            <w:color w:val="000000" w:themeColor="text1"/>
          </w:rPr>
          <w:t>Kopp R et al.</w:t>
        </w:r>
        <w:r w:rsidR="001E2B52">
          <w:rPr>
            <w:rFonts w:ascii="Arial" w:hAnsi="Arial" w:cs="Arial"/>
            <w:color w:val="000000" w:themeColor="text1"/>
          </w:rPr>
          <w:t>, who</w:t>
        </w:r>
        <w:r w:rsidR="001E2B52" w:rsidRPr="008D298E">
          <w:rPr>
            <w:rFonts w:ascii="Arial" w:hAnsi="Arial" w:cs="Arial"/>
            <w:color w:val="000000" w:themeColor="text1"/>
          </w:rPr>
          <w:t xml:space="preserve"> previously </w:t>
        </w:r>
        <w:r w:rsidR="001E2B52">
          <w:rPr>
            <w:rFonts w:ascii="Arial" w:hAnsi="Arial" w:cs="Arial"/>
            <w:color w:val="000000" w:themeColor="text1"/>
          </w:rPr>
          <w:t xml:space="preserve">reported that MICA TM </w:t>
        </w:r>
        <w:r w:rsidR="001E2B52" w:rsidRPr="008D298E">
          <w:rPr>
            <w:rFonts w:ascii="Arial" w:hAnsi="Arial" w:cs="Arial"/>
            <w:color w:val="000000" w:themeColor="text1"/>
          </w:rPr>
          <w:t xml:space="preserve">polymorphisms had no difference in the normal colonic mucosa and colorectal tumor tissue with MSI and KRAS codon 12 mutation subtypes in a European population </w:t>
        </w:r>
        <w:r w:rsidR="001E2B52" w:rsidRPr="008D298E">
          <w:rPr>
            <w:rFonts w:ascii="Arial" w:hAnsi="Arial" w:cs="Arial"/>
            <w:color w:val="000000" w:themeColor="text1"/>
          </w:rPr>
          <w:fldChar w:fldCharType="begin">
            <w:fldData xml:space="preserve">PEVuZE5vdGU+PENpdGU+PEF1dGhvcj5Lb3BwPC9BdXRob3I+PFllYXI+MjAwOTwvWWVhcj48UmVj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</w:fldData>
          </w:fldChar>
        </w:r>
        <w:r w:rsidR="001E2B52" w:rsidRPr="008D298E">
          <w:rPr>
            <w:rFonts w:ascii="Arial" w:hAnsi="Arial" w:cs="Arial"/>
            <w:color w:val="000000" w:themeColor="text1"/>
          </w:rPr>
          <w:instrText xml:space="preserve"> ADDIN EN.CITE </w:instrText>
        </w:r>
        <w:r w:rsidR="001E2B52" w:rsidRPr="008D298E">
          <w:rPr>
            <w:rFonts w:ascii="Arial" w:hAnsi="Arial" w:cs="Arial"/>
            <w:color w:val="000000" w:themeColor="text1"/>
          </w:rPr>
          <w:fldChar w:fldCharType="begin">
            <w:fldData xml:space="preserve">PEVuZE5vdGU+PENpdGU+PEF1dGhvcj5Lb3BwPC9BdXRob3I+PFllYXI+MjAwOTwvWWVhcj48UmVj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</w:fldData>
          </w:fldChar>
        </w:r>
        <w:r w:rsidR="001E2B52" w:rsidRPr="008D298E">
          <w:rPr>
            <w:rFonts w:ascii="Arial" w:hAnsi="Arial" w:cs="Arial"/>
            <w:color w:val="000000" w:themeColor="text1"/>
          </w:rPr>
          <w:instrText xml:space="preserve"> ADDIN EN.CITE.DATA </w:instrText>
        </w:r>
        <w:r w:rsidR="001E2B52" w:rsidRPr="008D298E">
          <w:rPr>
            <w:rFonts w:ascii="Arial" w:hAnsi="Arial" w:cs="Arial"/>
            <w:color w:val="000000" w:themeColor="text1"/>
          </w:rPr>
        </w:r>
        <w:r w:rsidR="001E2B52" w:rsidRPr="008D298E">
          <w:rPr>
            <w:rFonts w:ascii="Arial" w:hAnsi="Arial" w:cs="Arial"/>
            <w:color w:val="000000" w:themeColor="text1"/>
          </w:rPr>
          <w:fldChar w:fldCharType="end"/>
        </w:r>
        <w:r w:rsidR="001E2B52" w:rsidRPr="008D298E">
          <w:rPr>
            <w:rFonts w:ascii="Arial" w:hAnsi="Arial" w:cs="Arial"/>
            <w:color w:val="000000" w:themeColor="text1"/>
          </w:rPr>
        </w:r>
        <w:r w:rsidR="001E2B52" w:rsidRPr="008D298E">
          <w:rPr>
            <w:rFonts w:ascii="Arial" w:hAnsi="Arial" w:cs="Arial"/>
            <w:color w:val="000000" w:themeColor="text1"/>
          </w:rPr>
          <w:fldChar w:fldCharType="separate"/>
        </w:r>
        <w:r w:rsidR="001E2B52" w:rsidRPr="008D298E">
          <w:rPr>
            <w:rFonts w:ascii="Arial" w:hAnsi="Arial" w:cs="Arial"/>
            <w:noProof/>
            <w:color w:val="000000" w:themeColor="text1"/>
          </w:rPr>
          <w:t>[19]</w:t>
        </w:r>
        <w:r w:rsidR="001E2B52" w:rsidRPr="008D298E">
          <w:rPr>
            <w:rFonts w:ascii="Arial" w:hAnsi="Arial" w:cs="Arial"/>
            <w:color w:val="000000" w:themeColor="text1"/>
          </w:rPr>
          <w:fldChar w:fldCharType="end"/>
        </w:r>
        <w:r w:rsidR="001E2B52" w:rsidRPr="008D298E">
          <w:rPr>
            <w:rFonts w:ascii="Arial" w:hAnsi="Arial" w:cs="Arial"/>
            <w:color w:val="000000" w:themeColor="text1"/>
          </w:rPr>
          <w:t xml:space="preserve">. This inconsistency may be due to </w:t>
        </w:r>
      </w:ins>
      <w:ins w:id="746" w:author="Andreae, Emily A" w:date="2020-01-17T11:01:00Z">
        <w:r w:rsidR="001E2B52">
          <w:rPr>
            <w:rFonts w:ascii="Arial" w:hAnsi="Arial" w:cs="Arial"/>
            <w:color w:val="000000" w:themeColor="text1"/>
          </w:rPr>
          <w:t xml:space="preserve">variation </w:t>
        </w:r>
      </w:ins>
      <w:ins w:id="747" w:author="Andreae, Emily A" w:date="2020-01-17T11:00:00Z">
        <w:r w:rsidR="001E2B52">
          <w:rPr>
            <w:rFonts w:ascii="Arial" w:hAnsi="Arial" w:cs="Arial"/>
            <w:color w:val="000000" w:themeColor="text1"/>
          </w:rPr>
          <w:t xml:space="preserve">in </w:t>
        </w:r>
      </w:ins>
      <w:ins w:id="748" w:author="Andreae, Emily A" w:date="2020-01-17T10:59:00Z">
        <w:r w:rsidR="001E2B52" w:rsidRPr="008D298E">
          <w:rPr>
            <w:rFonts w:ascii="Arial" w:hAnsi="Arial" w:cs="Arial"/>
            <w:bCs/>
            <w:noProof/>
            <w:color w:val="000000" w:themeColor="text1"/>
          </w:rPr>
          <w:t xml:space="preserve">genotype distribution of </w:t>
        </w:r>
        <w:r w:rsidR="001E2B52" w:rsidRPr="00BE4E15">
          <w:rPr>
            <w:rFonts w:ascii="Arial" w:hAnsi="Arial" w:cs="Arial"/>
            <w:bCs/>
            <w:i/>
            <w:noProof/>
            <w:color w:val="000000" w:themeColor="text1"/>
          </w:rPr>
          <w:t>MICA</w:t>
        </w:r>
        <w:r w:rsidR="001E2B52" w:rsidRPr="008D298E">
          <w:rPr>
            <w:rFonts w:ascii="Arial" w:hAnsi="Arial" w:cs="Arial"/>
            <w:bCs/>
            <w:noProof/>
            <w:color w:val="000000" w:themeColor="text1"/>
          </w:rPr>
          <w:t xml:space="preserve"> </w:t>
        </w:r>
      </w:ins>
      <w:ins w:id="749" w:author="Andreae, Emily A" w:date="2020-01-17T11:00:00Z">
        <w:r w:rsidR="001E2B52">
          <w:rPr>
            <w:rFonts w:ascii="Arial" w:hAnsi="Arial" w:cs="Arial"/>
            <w:bCs/>
            <w:noProof/>
            <w:color w:val="000000" w:themeColor="text1"/>
          </w:rPr>
          <w:t>among</w:t>
        </w:r>
      </w:ins>
      <w:ins w:id="750" w:author="Andreae, Emily A" w:date="2020-01-17T11:01:00Z">
        <w:r w:rsidR="001E2B52">
          <w:rPr>
            <w:rFonts w:ascii="Arial" w:hAnsi="Arial" w:cs="Arial"/>
            <w:bCs/>
            <w:noProof/>
            <w:color w:val="000000" w:themeColor="text1"/>
          </w:rPr>
          <w:t xml:space="preserve"> different</w:t>
        </w:r>
      </w:ins>
      <w:ins w:id="751" w:author="Andreae, Emily A" w:date="2020-01-17T11:00:00Z">
        <w:r w:rsidR="001E2B52">
          <w:rPr>
            <w:rFonts w:ascii="Arial" w:hAnsi="Arial" w:cs="Arial"/>
            <w:bCs/>
            <w:noProof/>
            <w:color w:val="000000" w:themeColor="text1"/>
          </w:rPr>
          <w:t xml:space="preserve"> </w:t>
        </w:r>
      </w:ins>
      <w:ins w:id="752" w:author="Andreae, Emily A" w:date="2020-01-17T10:59:00Z">
        <w:r w:rsidR="001E2B52" w:rsidRPr="008D298E">
          <w:rPr>
            <w:rFonts w:ascii="Arial" w:hAnsi="Arial" w:cs="Arial"/>
            <w:color w:val="000000" w:themeColor="text1"/>
          </w:rPr>
          <w:t xml:space="preserve">races. For instance, </w:t>
        </w:r>
        <w:r w:rsidR="001E2B52" w:rsidRPr="00BE4E15">
          <w:rPr>
            <w:rFonts w:ascii="Arial" w:hAnsi="Arial" w:cs="Arial"/>
            <w:i/>
            <w:color w:val="000000" w:themeColor="text1"/>
          </w:rPr>
          <w:t>MICA *008:01</w:t>
        </w:r>
        <w:r w:rsidR="001E2B52" w:rsidRPr="008D298E">
          <w:rPr>
            <w:rFonts w:ascii="Arial" w:hAnsi="Arial" w:cs="Arial"/>
            <w:color w:val="000000" w:themeColor="text1"/>
          </w:rPr>
          <w:t xml:space="preserve">, </w:t>
        </w:r>
        <w:r w:rsidR="001E2B52" w:rsidRPr="00BE4E15">
          <w:rPr>
            <w:rFonts w:ascii="Arial" w:hAnsi="Arial" w:cs="Arial"/>
            <w:i/>
            <w:color w:val="000000" w:themeColor="text1"/>
          </w:rPr>
          <w:t>*004</w:t>
        </w:r>
        <w:r w:rsidR="001E2B52" w:rsidRPr="008D298E">
          <w:rPr>
            <w:rFonts w:ascii="Arial" w:hAnsi="Arial" w:cs="Arial"/>
            <w:color w:val="000000" w:themeColor="text1"/>
          </w:rPr>
          <w:t xml:space="preserve">, </w:t>
        </w:r>
      </w:ins>
      <w:ins w:id="753" w:author="Andreae, Emily A" w:date="2020-01-17T11:00:00Z">
        <w:r w:rsidR="001E2B52">
          <w:rPr>
            <w:rFonts w:ascii="Arial" w:hAnsi="Arial" w:cs="Arial"/>
            <w:color w:val="000000" w:themeColor="text1"/>
          </w:rPr>
          <w:t xml:space="preserve">and </w:t>
        </w:r>
      </w:ins>
      <w:ins w:id="754" w:author="Andreae, Emily A" w:date="2020-01-17T10:59:00Z">
        <w:r w:rsidR="001E2B52" w:rsidRPr="00BE4E15">
          <w:rPr>
            <w:rFonts w:ascii="Arial" w:hAnsi="Arial" w:cs="Arial"/>
            <w:i/>
            <w:color w:val="000000" w:themeColor="text1"/>
          </w:rPr>
          <w:t>*009:02</w:t>
        </w:r>
        <w:r w:rsidR="001E2B52" w:rsidRPr="008D298E">
          <w:rPr>
            <w:rFonts w:ascii="Arial" w:hAnsi="Arial" w:cs="Arial"/>
            <w:color w:val="000000" w:themeColor="text1"/>
          </w:rPr>
          <w:t xml:space="preserve"> are the </w:t>
        </w:r>
        <w:r w:rsidR="001E2B52" w:rsidRPr="008D298E">
          <w:rPr>
            <w:rFonts w:ascii="Arial" w:hAnsi="Arial" w:cs="Arial"/>
            <w:color w:val="000000" w:themeColor="text1"/>
          </w:rPr>
          <w:lastRenderedPageBreak/>
          <w:t>most common alleles in a</w:t>
        </w:r>
        <w:r w:rsidR="001E2B52" w:rsidRPr="008D298E">
          <w:rPr>
            <w:rFonts w:ascii="Arial" w:hAnsi="Arial" w:cs="Arial"/>
            <w:color w:val="000000" w:themeColor="text1"/>
            <w:shd w:val="clear" w:color="auto" w:fill="FFFFFF"/>
          </w:rPr>
          <w:t xml:space="preserve"> French </w:t>
        </w:r>
        <w:r w:rsidR="001E2B52" w:rsidRPr="008D298E">
          <w:rPr>
            <w:rFonts w:ascii="Arial" w:hAnsi="Arial" w:cs="Arial"/>
            <w:color w:val="000000" w:themeColor="text1"/>
          </w:rPr>
          <w:t xml:space="preserve">population </w:t>
        </w:r>
        <w:r w:rsidR="001E2B52" w:rsidRPr="008D298E">
          <w:rPr>
            <w:rFonts w:ascii="Arial" w:hAnsi="Arial" w:cs="Arial"/>
            <w:color w:val="000000" w:themeColor="text1"/>
          </w:rPr>
          <w:fldChar w:fldCharType="begin">
            <w:fldData xml:space="preserve">PEVuZE5vdGU+PENpdGU+PEF1dGhvcj5DYXJhcGl0bzwvQXV0aG9yPjxZZWFyPjIwMTc8L1llYXI+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==
</w:fldData>
          </w:fldChar>
        </w:r>
        <w:r w:rsidR="001E2B52" w:rsidRPr="008D298E">
          <w:rPr>
            <w:rFonts w:ascii="Arial" w:hAnsi="Arial" w:cs="Arial"/>
            <w:color w:val="000000" w:themeColor="text1"/>
          </w:rPr>
          <w:instrText xml:space="preserve"> ADDIN EN.CITE </w:instrText>
        </w:r>
        <w:r w:rsidR="001E2B52" w:rsidRPr="008D298E">
          <w:rPr>
            <w:rFonts w:ascii="Arial" w:hAnsi="Arial" w:cs="Arial"/>
            <w:color w:val="000000" w:themeColor="text1"/>
          </w:rPr>
          <w:fldChar w:fldCharType="begin">
            <w:fldData xml:space="preserve">PEVuZE5vdGU+PENpdGU+PEF1dGhvcj5DYXJhcGl0bzwvQXV0aG9yPjxZZWFyPjIwMTc8L1llYXI+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==
</w:fldData>
          </w:fldChar>
        </w:r>
        <w:r w:rsidR="001E2B52" w:rsidRPr="008D298E">
          <w:rPr>
            <w:rFonts w:ascii="Arial" w:hAnsi="Arial" w:cs="Arial"/>
            <w:color w:val="000000" w:themeColor="text1"/>
          </w:rPr>
          <w:instrText xml:space="preserve"> ADDIN EN.CITE.DATA </w:instrText>
        </w:r>
        <w:r w:rsidR="001E2B52" w:rsidRPr="008D298E">
          <w:rPr>
            <w:rFonts w:ascii="Arial" w:hAnsi="Arial" w:cs="Arial"/>
            <w:color w:val="000000" w:themeColor="text1"/>
          </w:rPr>
        </w:r>
        <w:r w:rsidR="001E2B52" w:rsidRPr="008D298E">
          <w:rPr>
            <w:rFonts w:ascii="Arial" w:hAnsi="Arial" w:cs="Arial"/>
            <w:color w:val="000000" w:themeColor="text1"/>
          </w:rPr>
          <w:fldChar w:fldCharType="end"/>
        </w:r>
        <w:r w:rsidR="001E2B52" w:rsidRPr="008D298E">
          <w:rPr>
            <w:rFonts w:ascii="Arial" w:hAnsi="Arial" w:cs="Arial"/>
            <w:color w:val="000000" w:themeColor="text1"/>
          </w:rPr>
        </w:r>
        <w:r w:rsidR="001E2B52" w:rsidRPr="008D298E">
          <w:rPr>
            <w:rFonts w:ascii="Arial" w:hAnsi="Arial" w:cs="Arial"/>
            <w:color w:val="000000" w:themeColor="text1"/>
          </w:rPr>
          <w:fldChar w:fldCharType="separate"/>
        </w:r>
        <w:r w:rsidR="001E2B52" w:rsidRPr="008D298E">
          <w:rPr>
            <w:rFonts w:ascii="Arial" w:hAnsi="Arial" w:cs="Arial"/>
            <w:noProof/>
            <w:color w:val="000000" w:themeColor="text1"/>
          </w:rPr>
          <w:t>[23]</w:t>
        </w:r>
        <w:r w:rsidR="001E2B52" w:rsidRPr="008D298E">
          <w:rPr>
            <w:rFonts w:ascii="Arial" w:hAnsi="Arial" w:cs="Arial"/>
            <w:color w:val="000000" w:themeColor="text1"/>
          </w:rPr>
          <w:fldChar w:fldCharType="end"/>
        </w:r>
        <w:r w:rsidR="001E2B52">
          <w:rPr>
            <w:rFonts w:ascii="Arial" w:hAnsi="Arial" w:cs="Arial"/>
            <w:color w:val="000000" w:themeColor="text1"/>
          </w:rPr>
          <w:t>, yet according to Zarour et al.,</w:t>
        </w:r>
        <w:r w:rsidR="001E2B52" w:rsidRPr="008D298E">
          <w:rPr>
            <w:rFonts w:ascii="Arial" w:hAnsi="Arial" w:cs="Arial"/>
            <w:color w:val="000000" w:themeColor="text1"/>
          </w:rPr>
          <w:t xml:space="preserve"> </w:t>
        </w:r>
        <w:r w:rsidR="001E2B52" w:rsidRPr="00BE4E15">
          <w:rPr>
            <w:rFonts w:ascii="Arial" w:hAnsi="Arial" w:cs="Arial"/>
            <w:i/>
            <w:color w:val="000000" w:themeColor="text1"/>
          </w:rPr>
          <w:t>MICA *002:01</w:t>
        </w:r>
        <w:r w:rsidR="001E2B52" w:rsidRPr="008D298E">
          <w:rPr>
            <w:rFonts w:ascii="Arial" w:hAnsi="Arial" w:cs="Arial"/>
            <w:color w:val="000000" w:themeColor="text1"/>
          </w:rPr>
          <w:t xml:space="preserve">, </w:t>
        </w:r>
        <w:r w:rsidR="001E2B52" w:rsidRPr="00BE4E15">
          <w:rPr>
            <w:rFonts w:ascii="Arial" w:hAnsi="Arial" w:cs="Arial"/>
            <w:i/>
            <w:color w:val="000000" w:themeColor="text1"/>
          </w:rPr>
          <w:t>*008:01</w:t>
        </w:r>
        <w:r w:rsidR="001E2B52" w:rsidRPr="008D298E">
          <w:rPr>
            <w:rFonts w:ascii="Arial" w:hAnsi="Arial" w:cs="Arial"/>
            <w:color w:val="000000" w:themeColor="text1"/>
          </w:rPr>
          <w:t xml:space="preserve"> or </w:t>
        </w:r>
        <w:r w:rsidR="001E2B52" w:rsidRPr="00BE4E15">
          <w:rPr>
            <w:rFonts w:ascii="Arial" w:hAnsi="Arial" w:cs="Arial"/>
            <w:i/>
            <w:color w:val="000000" w:themeColor="text1"/>
          </w:rPr>
          <w:t>04</w:t>
        </w:r>
        <w:r w:rsidR="001E2B52" w:rsidRPr="008D298E">
          <w:rPr>
            <w:rFonts w:ascii="Arial" w:hAnsi="Arial" w:cs="Arial"/>
            <w:color w:val="000000" w:themeColor="text1"/>
          </w:rPr>
          <w:t xml:space="preserve">, </w:t>
        </w:r>
      </w:ins>
      <w:ins w:id="755" w:author="Andreae, Emily A" w:date="2020-01-17T11:02:00Z">
        <w:r w:rsidR="001E2B52">
          <w:rPr>
            <w:rFonts w:ascii="Arial" w:hAnsi="Arial" w:cs="Arial"/>
            <w:color w:val="000000" w:themeColor="text1"/>
          </w:rPr>
          <w:t xml:space="preserve">and </w:t>
        </w:r>
      </w:ins>
      <w:ins w:id="756" w:author="Andreae, Emily A" w:date="2020-01-17T10:59:00Z">
        <w:r w:rsidR="001E2B52" w:rsidRPr="00BE4E15">
          <w:rPr>
            <w:rFonts w:ascii="Arial" w:hAnsi="Arial" w:cs="Arial"/>
            <w:i/>
            <w:color w:val="000000" w:themeColor="text1"/>
          </w:rPr>
          <w:t>*010:01</w:t>
        </w:r>
        <w:r w:rsidR="001E2B52" w:rsidRPr="008D298E">
          <w:rPr>
            <w:rFonts w:ascii="Arial" w:hAnsi="Arial" w:cs="Arial"/>
            <w:color w:val="000000" w:themeColor="text1"/>
          </w:rPr>
          <w:t xml:space="preserve"> </w:t>
        </w:r>
      </w:ins>
      <w:ins w:id="757" w:author="Andreae, Emily A" w:date="2020-01-17T11:02:00Z">
        <w:r w:rsidR="001E2B52">
          <w:rPr>
            <w:rFonts w:ascii="Arial" w:hAnsi="Arial" w:cs="Arial"/>
            <w:color w:val="000000" w:themeColor="text1"/>
          </w:rPr>
          <w:t xml:space="preserve">are the most prevalent alleles </w:t>
        </w:r>
      </w:ins>
      <w:ins w:id="758" w:author="Andreae, Emily A" w:date="2020-01-17T10:59:00Z">
        <w:r w:rsidR="001E2B52" w:rsidRPr="008D298E">
          <w:rPr>
            <w:rFonts w:ascii="Arial" w:hAnsi="Arial" w:cs="Arial"/>
            <w:color w:val="000000" w:themeColor="text1"/>
          </w:rPr>
          <w:t xml:space="preserve">in </w:t>
        </w:r>
      </w:ins>
      <w:ins w:id="759" w:author="Andreae, Emily A" w:date="2020-01-17T11:02:00Z">
        <w:r w:rsidR="001E2B52">
          <w:rPr>
            <w:rFonts w:ascii="Arial" w:hAnsi="Arial" w:cs="Arial"/>
            <w:color w:val="000000" w:themeColor="text1"/>
          </w:rPr>
          <w:t xml:space="preserve">the </w:t>
        </w:r>
      </w:ins>
      <w:ins w:id="760" w:author="Andreae, Emily A" w:date="2020-01-17T10:59:00Z">
        <w:r w:rsidR="001E2B52" w:rsidRPr="008D298E">
          <w:rPr>
            <w:rFonts w:ascii="Arial" w:hAnsi="Arial" w:cs="Arial"/>
            <w:color w:val="000000" w:themeColor="text1"/>
          </w:rPr>
          <w:t>Chinese population [7].</w:t>
        </w:r>
      </w:ins>
      <w:ins w:id="761" w:author="Andreae, Emily A" w:date="2020-01-17T11:03:00Z">
        <w:r w:rsidR="001E2B52">
          <w:rPr>
            <w:rFonts w:ascii="Arial" w:hAnsi="Arial" w:cs="Arial"/>
            <w:color w:val="000000" w:themeColor="text1"/>
          </w:rPr>
          <w:t xml:space="preserve"> However, </w:t>
        </w:r>
        <w:r w:rsidR="001E2B52">
          <w:rPr>
            <w:rFonts w:ascii="Arial" w:hAnsi="Arial" w:cs="Arial"/>
            <w:noProof/>
            <w:color w:val="000000" w:themeColor="text1"/>
          </w:rPr>
          <w:t>i</w:t>
        </w:r>
      </w:ins>
      <w:del w:id="762" w:author="Andreae, Emily A" w:date="2020-01-17T11:03:00Z">
        <w:r w:rsidR="006A4ED1" w:rsidRPr="008D298E" w:rsidDel="001E2B52">
          <w:rPr>
            <w:rFonts w:ascii="Arial" w:hAnsi="Arial" w:cs="Arial"/>
            <w:noProof/>
            <w:color w:val="000000" w:themeColor="text1"/>
          </w:rPr>
          <w:delText>I</w:delText>
        </w:r>
      </w:del>
      <w:r w:rsidR="006A4ED1" w:rsidRPr="008D298E">
        <w:rPr>
          <w:rFonts w:ascii="Arial" w:hAnsi="Arial" w:cs="Arial"/>
          <w:noProof/>
          <w:color w:val="000000" w:themeColor="text1"/>
        </w:rPr>
        <w:t xml:space="preserve">t is worth noting that </w:t>
      </w:r>
      <w:r w:rsidR="00B12A67" w:rsidRPr="00BE4E15">
        <w:rPr>
          <w:rFonts w:ascii="Arial" w:hAnsi="Arial" w:cs="Arial"/>
          <w:i/>
          <w:noProof/>
          <w:color w:val="000000" w:themeColor="text1"/>
        </w:rPr>
        <w:t>MICA</w:t>
      </w:r>
      <w:r w:rsidR="005D2B2E" w:rsidRPr="00BE4E15">
        <w:rPr>
          <w:rFonts w:ascii="Arial" w:hAnsi="Arial" w:cs="Arial"/>
          <w:i/>
          <w:noProof/>
          <w:color w:val="000000" w:themeColor="text1"/>
        </w:rPr>
        <w:t xml:space="preserve"> </w:t>
      </w:r>
      <w:ins w:id="763" w:author="Andreae, Emily A" w:date="2020-01-17T11:03:00Z">
        <w:r w:rsidR="001E2B52">
          <w:rPr>
            <w:rFonts w:ascii="Arial" w:hAnsi="Arial" w:cs="Arial"/>
            <w:noProof/>
            <w:color w:val="000000" w:themeColor="text1"/>
          </w:rPr>
          <w:t xml:space="preserve">codon 295 polymorphism </w:t>
        </w:r>
      </w:ins>
      <w:r w:rsidR="00B12A67" w:rsidRPr="00BE4E15">
        <w:rPr>
          <w:rFonts w:ascii="Arial" w:hAnsi="Arial" w:cs="Arial"/>
          <w:i/>
          <w:noProof/>
          <w:color w:val="000000" w:themeColor="text1"/>
        </w:rPr>
        <w:t>*A5.1</w:t>
      </w:r>
      <w:r w:rsidR="00B12A67" w:rsidRPr="008D298E">
        <w:rPr>
          <w:rFonts w:ascii="Arial" w:hAnsi="Arial" w:cs="Arial"/>
          <w:noProof/>
          <w:color w:val="000000" w:themeColor="text1"/>
        </w:rPr>
        <w:t xml:space="preserve"> results in a premature stop codon</w:t>
      </w:r>
      <w:r w:rsidR="00AA18E0" w:rsidRPr="008D298E">
        <w:rPr>
          <w:rFonts w:ascii="Arial" w:hAnsi="Arial" w:cs="Arial"/>
          <w:noProof/>
          <w:color w:val="000000" w:themeColor="text1"/>
        </w:rPr>
        <w:t xml:space="preserve"> that</w:t>
      </w:r>
      <w:ins w:id="764" w:author="Andreae, Emily A" w:date="2020-01-17T10:53:00Z">
        <w:r w:rsidR="002C19C6">
          <w:rPr>
            <w:rFonts w:ascii="Arial" w:hAnsi="Arial" w:cs="Arial"/>
            <w:noProof/>
            <w:color w:val="000000" w:themeColor="text1"/>
          </w:rPr>
          <w:t xml:space="preserve"> </w:t>
        </w:r>
      </w:ins>
      <w:r w:rsidR="00B12A67" w:rsidRPr="008D298E">
        <w:rPr>
          <w:rFonts w:ascii="Arial" w:hAnsi="Arial" w:cs="Arial"/>
          <w:noProof/>
          <w:color w:val="000000" w:themeColor="text1"/>
        </w:rPr>
        <w:t xml:space="preserve">leads to a break in </w:t>
      </w:r>
      <w:del w:id="765" w:author="Andreae, Emily A" w:date="2020-01-17T10:53:00Z">
        <w:r w:rsidR="00B12A67" w:rsidRPr="008D298E" w:rsidDel="002C19C6">
          <w:rPr>
            <w:rFonts w:ascii="Arial" w:hAnsi="Arial" w:cs="Arial"/>
            <w:color w:val="000000" w:themeColor="text1"/>
          </w:rPr>
          <w:delText>MICA-</w:delText>
        </w:r>
      </w:del>
      <w:r w:rsidR="00B12A67" w:rsidRPr="008D298E">
        <w:rPr>
          <w:rFonts w:ascii="Arial" w:hAnsi="Arial" w:cs="Arial"/>
          <w:color w:val="000000" w:themeColor="text1"/>
        </w:rPr>
        <w:t xml:space="preserve">TM </w:t>
      </w:r>
      <w:r w:rsidR="006A4ED1" w:rsidRPr="008D298E">
        <w:rPr>
          <w:rFonts w:ascii="Arial" w:hAnsi="Arial" w:cs="Arial"/>
          <w:color w:val="000000" w:themeColor="text1"/>
        </w:rPr>
        <w:t>region</w:t>
      </w:r>
      <w:ins w:id="766" w:author="Andreae, Emily A" w:date="2020-01-17T10:53:00Z">
        <w:r w:rsidR="002C19C6">
          <w:rPr>
            <w:rFonts w:ascii="Arial" w:hAnsi="Arial" w:cs="Arial"/>
            <w:color w:val="000000" w:themeColor="text1"/>
          </w:rPr>
          <w:t xml:space="preserve"> of MICA to</w:t>
        </w:r>
      </w:ins>
      <w:del w:id="767" w:author="Andreae, Emily A" w:date="2020-01-17T10:53:00Z">
        <w:r w:rsidR="006A4ED1" w:rsidRPr="008D298E" w:rsidDel="002C19C6">
          <w:rPr>
            <w:rFonts w:ascii="Arial" w:hAnsi="Arial" w:cs="Arial"/>
            <w:color w:val="000000" w:themeColor="text1"/>
          </w:rPr>
          <w:delText xml:space="preserve">, </w:delText>
        </w:r>
        <w:r w:rsidR="00B12A67" w:rsidRPr="008D298E" w:rsidDel="002C19C6">
          <w:rPr>
            <w:rFonts w:ascii="Arial" w:hAnsi="Arial" w:cs="Arial"/>
            <w:color w:val="000000" w:themeColor="text1"/>
          </w:rPr>
          <w:delText xml:space="preserve">and </w:delText>
        </w:r>
        <w:r w:rsidR="006A4ED1" w:rsidRPr="008D298E" w:rsidDel="002C19C6">
          <w:rPr>
            <w:rFonts w:ascii="Arial" w:hAnsi="Arial" w:cs="Arial"/>
            <w:color w:val="000000" w:themeColor="text1"/>
          </w:rPr>
          <w:delText>the corresponding tran</w:delText>
        </w:r>
        <w:r w:rsidR="00AA18E0" w:rsidRPr="008D298E" w:rsidDel="002C19C6">
          <w:rPr>
            <w:rFonts w:ascii="Arial" w:hAnsi="Arial" w:cs="Arial"/>
            <w:color w:val="000000" w:themeColor="text1"/>
          </w:rPr>
          <w:delText>slation</w:delText>
        </w:r>
      </w:del>
      <w:r w:rsidR="00B12A67" w:rsidRPr="008D298E">
        <w:rPr>
          <w:rFonts w:ascii="Arial" w:hAnsi="Arial" w:cs="Arial"/>
          <w:color w:val="000000" w:themeColor="text1"/>
        </w:rPr>
        <w:t xml:space="preserve"> </w:t>
      </w:r>
      <w:r w:rsidR="00B12A67" w:rsidRPr="008D298E">
        <w:rPr>
          <w:rFonts w:ascii="Arial" w:hAnsi="Arial" w:cs="Arial"/>
          <w:noProof/>
          <w:color w:val="000000" w:themeColor="text1"/>
        </w:rPr>
        <w:t>produce</w:t>
      </w:r>
      <w:del w:id="768" w:author="Andreae, Emily A" w:date="2020-01-17T10:54:00Z">
        <w:r w:rsidR="006A4ED1" w:rsidRPr="008D298E" w:rsidDel="002C19C6">
          <w:rPr>
            <w:rFonts w:ascii="Arial" w:hAnsi="Arial" w:cs="Arial"/>
            <w:noProof/>
            <w:color w:val="000000" w:themeColor="text1"/>
          </w:rPr>
          <w:delText>s</w:delText>
        </w:r>
      </w:del>
      <w:r w:rsidR="00B12A67" w:rsidRPr="008D298E">
        <w:rPr>
          <w:rFonts w:ascii="Arial" w:hAnsi="Arial" w:cs="Arial"/>
          <w:noProof/>
          <w:color w:val="000000" w:themeColor="text1"/>
        </w:rPr>
        <w:t xml:space="preserve"> </w:t>
      </w:r>
      <w:ins w:id="769" w:author="Andreae, Emily A" w:date="2020-01-17T10:54:00Z">
        <w:r w:rsidR="002C19C6">
          <w:rPr>
            <w:rFonts w:ascii="Arial" w:hAnsi="Arial" w:cs="Arial"/>
            <w:noProof/>
            <w:color w:val="000000" w:themeColor="text1"/>
          </w:rPr>
          <w:t xml:space="preserve">a </w:t>
        </w:r>
      </w:ins>
      <w:r w:rsidR="001F2A3F" w:rsidRPr="008D298E">
        <w:rPr>
          <w:rFonts w:ascii="Arial" w:hAnsi="Arial" w:cs="Arial"/>
          <w:noProof/>
          <w:color w:val="000000" w:themeColor="text1"/>
        </w:rPr>
        <w:t>soluble MICA (</w:t>
      </w:r>
      <w:r w:rsidR="00B12A67" w:rsidRPr="008D298E">
        <w:rPr>
          <w:rFonts w:ascii="Arial" w:hAnsi="Arial" w:cs="Arial"/>
          <w:noProof/>
          <w:color w:val="000000" w:themeColor="text1"/>
        </w:rPr>
        <w:t>sMICA</w:t>
      </w:r>
      <w:r w:rsidR="001F2A3F" w:rsidRPr="008D298E">
        <w:rPr>
          <w:rFonts w:ascii="Arial" w:hAnsi="Arial" w:cs="Arial"/>
          <w:noProof/>
          <w:color w:val="000000" w:themeColor="text1"/>
        </w:rPr>
        <w:t>)</w:t>
      </w:r>
      <w:r w:rsidR="00B12A67" w:rsidRPr="008D298E">
        <w:rPr>
          <w:rFonts w:ascii="Arial" w:hAnsi="Arial" w:cs="Arial"/>
          <w:noProof/>
          <w:color w:val="000000" w:themeColor="text1"/>
        </w:rPr>
        <w:t xml:space="preserve"> </w:t>
      </w:r>
      <w:r w:rsidR="000F7DD7" w:rsidRPr="008D298E">
        <w:rPr>
          <w:rFonts w:ascii="Arial" w:hAnsi="Arial" w:cs="Arial"/>
          <w:noProof/>
          <w:color w:val="000000" w:themeColor="text1"/>
        </w:rPr>
        <w:fldChar w:fldCharType="begin">
          <w:fldData xml:space="preserve">PEVuZE5vdGU+PENpdGU+PEF1dGhvcj5aaG91PC9BdXRob3I+PFllYXI+MjAxNDwvWWVhcj48UmVj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</w:fldData>
        </w:fldChar>
      </w:r>
      <w:r w:rsidR="00D47EB1" w:rsidRPr="008D298E">
        <w:rPr>
          <w:rFonts w:ascii="Arial" w:hAnsi="Arial" w:cs="Arial"/>
          <w:noProof/>
          <w:color w:val="000000" w:themeColor="text1"/>
        </w:rPr>
        <w:instrText xml:space="preserve"> ADDIN EN.CITE </w:instrText>
      </w:r>
      <w:r w:rsidR="00D47EB1" w:rsidRPr="008D298E">
        <w:rPr>
          <w:rFonts w:ascii="Arial" w:hAnsi="Arial" w:cs="Arial"/>
          <w:noProof/>
          <w:color w:val="000000" w:themeColor="text1"/>
        </w:rPr>
        <w:fldChar w:fldCharType="begin">
          <w:fldData xml:space="preserve">PEVuZE5vdGU+PENpdGU+PEF1dGhvcj5aaG91PC9BdXRob3I+PFllYXI+MjAxNDwvWWVhcj48UmVj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</w:fldData>
        </w:fldChar>
      </w:r>
      <w:r w:rsidR="00D47EB1" w:rsidRPr="008D298E">
        <w:rPr>
          <w:rFonts w:ascii="Arial" w:hAnsi="Arial" w:cs="Arial"/>
          <w:noProof/>
          <w:color w:val="000000" w:themeColor="text1"/>
        </w:rPr>
        <w:instrText xml:space="preserve"> ADDIN EN.CITE.DATA </w:instrText>
      </w:r>
      <w:r w:rsidR="00D47EB1" w:rsidRPr="008D298E">
        <w:rPr>
          <w:rFonts w:ascii="Arial" w:hAnsi="Arial" w:cs="Arial"/>
          <w:noProof/>
          <w:color w:val="000000" w:themeColor="text1"/>
        </w:rPr>
      </w:r>
      <w:r w:rsidR="00D47EB1" w:rsidRPr="008D298E">
        <w:rPr>
          <w:rFonts w:ascii="Arial" w:hAnsi="Arial" w:cs="Arial"/>
          <w:noProof/>
          <w:color w:val="000000" w:themeColor="text1"/>
        </w:rPr>
        <w:fldChar w:fldCharType="end"/>
      </w:r>
      <w:r w:rsidR="000F7DD7" w:rsidRPr="008D298E">
        <w:rPr>
          <w:rFonts w:ascii="Arial" w:hAnsi="Arial" w:cs="Arial"/>
          <w:noProof/>
          <w:color w:val="000000" w:themeColor="text1"/>
        </w:rPr>
      </w:r>
      <w:r w:rsidR="000F7DD7" w:rsidRPr="008D298E">
        <w:rPr>
          <w:rFonts w:ascii="Arial" w:hAnsi="Arial" w:cs="Arial"/>
          <w:noProof/>
          <w:color w:val="000000" w:themeColor="text1"/>
        </w:rPr>
        <w:fldChar w:fldCharType="separate"/>
      </w:r>
      <w:r w:rsidR="00D47EB1" w:rsidRPr="008D298E">
        <w:rPr>
          <w:rFonts w:ascii="Arial" w:hAnsi="Arial" w:cs="Arial"/>
          <w:noProof/>
          <w:color w:val="000000" w:themeColor="text1"/>
        </w:rPr>
        <w:t>[9]</w:t>
      </w:r>
      <w:r w:rsidR="000F7DD7" w:rsidRPr="008D298E">
        <w:rPr>
          <w:rFonts w:ascii="Arial" w:hAnsi="Arial" w:cs="Arial"/>
          <w:noProof/>
          <w:color w:val="000000" w:themeColor="text1"/>
        </w:rPr>
        <w:fldChar w:fldCharType="end"/>
      </w:r>
      <w:ins w:id="770" w:author="Andreae, Emily A" w:date="2020-01-17T10:54:00Z">
        <w:r w:rsidR="002C19C6">
          <w:rPr>
            <w:rFonts w:ascii="Arial" w:hAnsi="Arial" w:cs="Arial"/>
            <w:color w:val="000000" w:themeColor="text1"/>
          </w:rPr>
          <w:t xml:space="preserve"> that</w:t>
        </w:r>
      </w:ins>
      <w:del w:id="771" w:author="Andreae, Emily A" w:date="2020-01-17T10:54:00Z">
        <w:r w:rsidR="00B12A67" w:rsidRPr="008D298E" w:rsidDel="002C19C6">
          <w:rPr>
            <w:rFonts w:ascii="Arial" w:hAnsi="Arial" w:cs="Arial"/>
            <w:noProof/>
            <w:color w:val="000000" w:themeColor="text1"/>
          </w:rPr>
          <w:delText xml:space="preserve">, </w:delText>
        </w:r>
        <w:r w:rsidR="00B12A67" w:rsidRPr="008D298E" w:rsidDel="002C19C6">
          <w:rPr>
            <w:rFonts w:ascii="Arial" w:hAnsi="Arial" w:cs="Arial"/>
            <w:color w:val="000000" w:themeColor="text1"/>
          </w:rPr>
          <w:delText>which</w:delText>
        </w:r>
      </w:del>
      <w:r w:rsidR="00B12A67" w:rsidRPr="008D298E">
        <w:rPr>
          <w:rFonts w:ascii="Arial" w:hAnsi="Arial" w:cs="Arial"/>
          <w:color w:val="000000" w:themeColor="text1"/>
        </w:rPr>
        <w:t xml:space="preserve"> interact</w:t>
      </w:r>
      <w:r w:rsidR="001F2A3F" w:rsidRPr="008D298E">
        <w:rPr>
          <w:rFonts w:ascii="Arial" w:hAnsi="Arial" w:cs="Arial"/>
          <w:color w:val="000000" w:themeColor="text1"/>
        </w:rPr>
        <w:t>s</w:t>
      </w:r>
      <w:r w:rsidR="00B12A67" w:rsidRPr="008D298E">
        <w:rPr>
          <w:rFonts w:ascii="Arial" w:hAnsi="Arial" w:cs="Arial"/>
          <w:color w:val="000000" w:themeColor="text1"/>
        </w:rPr>
        <w:t xml:space="preserve"> with NKG2D, resulting in NKG2D internalization and subsequent suppression or impairment of NKG2D-mediated immune response </w:t>
      </w:r>
      <w:r w:rsidR="000F7DD7" w:rsidRPr="008D298E">
        <w:rPr>
          <w:rFonts w:ascii="Arial" w:hAnsi="Arial" w:cs="Arial"/>
          <w:color w:val="000000" w:themeColor="text1"/>
        </w:rPr>
        <w:fldChar w:fldCharType="begin">
          <w:fldData xml:space="preserve">PEVuZE5vdGU+PENpdGU+PEF1dGhvcj5Hcm9oPC9BdXRob3I+PFllYXI+MjAwMjwvWWVhcj48UmVj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LXBlcmlvZGljYWw+PHBhZ2VzPjczNC04PC9wYWdlcz48dm9sdW1lPjQxOTwvdm9sdW1lPjxudW1i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==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PEVuZE5vdGU+PENpdGU+PEF1dGhvcj5Hcm9oPC9BdXRob3I+PFllYXI+MjAwMjwvWWVhcj48UmVj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LXBlcmlvZGljYWw+PHBhZ2VzPjczNC04PC9wYWdlcz48dm9sdW1lPjQxOTwvdm9sdW1lPjxudW1i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==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0F7DD7" w:rsidRPr="008D298E">
        <w:rPr>
          <w:rFonts w:ascii="Arial" w:hAnsi="Arial" w:cs="Arial"/>
          <w:color w:val="000000" w:themeColor="text1"/>
        </w:rPr>
      </w:r>
      <w:r w:rsidR="000F7DD7" w:rsidRPr="008D298E">
        <w:rPr>
          <w:rFonts w:ascii="Arial" w:hAnsi="Arial" w:cs="Arial"/>
          <w:color w:val="000000" w:themeColor="text1"/>
        </w:rPr>
        <w:fldChar w:fldCharType="separate"/>
      </w:r>
      <w:r w:rsidR="00D47EB1" w:rsidRPr="008D298E">
        <w:rPr>
          <w:rFonts w:ascii="Arial" w:hAnsi="Arial" w:cs="Arial"/>
          <w:noProof/>
          <w:color w:val="000000" w:themeColor="text1"/>
        </w:rPr>
        <w:t>[21]</w:t>
      </w:r>
      <w:r w:rsidR="000F7DD7" w:rsidRPr="008D298E">
        <w:rPr>
          <w:rFonts w:ascii="Arial" w:hAnsi="Arial" w:cs="Arial"/>
          <w:color w:val="000000" w:themeColor="text1"/>
        </w:rPr>
        <w:fldChar w:fldCharType="end"/>
      </w:r>
      <w:ins w:id="772" w:author="Andreae, Emily A" w:date="2020-01-17T11:04:00Z">
        <w:r w:rsidR="001E2B52">
          <w:rPr>
            <w:rFonts w:ascii="Arial" w:hAnsi="Arial" w:cs="Arial"/>
            <w:color w:val="000000" w:themeColor="text1"/>
          </w:rPr>
          <w:t xml:space="preserve"> that may alter susceptibility to CRC development</w:t>
        </w:r>
      </w:ins>
      <w:r w:rsidR="00B12A67" w:rsidRPr="008D298E">
        <w:rPr>
          <w:rFonts w:ascii="Arial" w:hAnsi="Arial" w:cs="Arial"/>
          <w:noProof/>
          <w:color w:val="000000" w:themeColor="text1"/>
        </w:rPr>
        <w:t>.</w:t>
      </w:r>
      <w:r w:rsidR="007507BA" w:rsidRPr="008D298E">
        <w:rPr>
          <w:rFonts w:ascii="Arial" w:hAnsi="Arial" w:cs="Arial"/>
          <w:noProof/>
          <w:color w:val="000000" w:themeColor="text1"/>
        </w:rPr>
        <w:t xml:space="preserve"> </w:t>
      </w:r>
      <w:del w:id="773" w:author="Andreae, Emily A" w:date="2020-01-17T10:54:00Z">
        <w:r w:rsidR="001F5AA0" w:rsidRPr="008D298E" w:rsidDel="002C19C6">
          <w:rPr>
            <w:rFonts w:ascii="Arial" w:hAnsi="Arial" w:cs="Arial"/>
            <w:noProof/>
            <w:color w:val="000000" w:themeColor="text1"/>
          </w:rPr>
          <w:delText>In contrast, w</w:delText>
        </w:r>
      </w:del>
      <w:ins w:id="774" w:author="Andreae, Emily A" w:date="2020-01-17T10:54:00Z">
        <w:r w:rsidR="002C19C6">
          <w:rPr>
            <w:rFonts w:ascii="Arial" w:hAnsi="Arial" w:cs="Arial"/>
            <w:noProof/>
            <w:color w:val="000000" w:themeColor="text1"/>
          </w:rPr>
          <w:t>W</w:t>
        </w:r>
      </w:ins>
      <w:r w:rsidRPr="008D298E">
        <w:rPr>
          <w:rFonts w:ascii="Arial" w:hAnsi="Arial" w:cs="Arial"/>
          <w:noProof/>
          <w:color w:val="000000" w:themeColor="text1"/>
        </w:rPr>
        <w:t xml:space="preserve">hether the </w:t>
      </w:r>
      <w:ins w:id="775" w:author="Andreae, Emily A" w:date="2020-01-17T10:54:00Z">
        <w:r w:rsidR="002C19C6" w:rsidRPr="008D298E">
          <w:rPr>
            <w:rFonts w:ascii="Arial" w:hAnsi="Arial" w:cs="Arial"/>
            <w:noProof/>
            <w:color w:val="000000" w:themeColor="text1"/>
          </w:rPr>
          <w:t xml:space="preserve">GCT </w:t>
        </w:r>
        <w:r w:rsidR="002C19C6">
          <w:rPr>
            <w:rFonts w:ascii="Arial" w:hAnsi="Arial" w:cs="Arial"/>
            <w:noProof/>
            <w:color w:val="000000" w:themeColor="text1"/>
          </w:rPr>
          <w:t xml:space="preserve">repetition </w:t>
        </w:r>
      </w:ins>
      <w:r w:rsidRPr="008D298E">
        <w:rPr>
          <w:rFonts w:ascii="Arial" w:hAnsi="Arial" w:cs="Arial"/>
          <w:noProof/>
          <w:color w:val="000000" w:themeColor="text1"/>
        </w:rPr>
        <w:t xml:space="preserve">length </w:t>
      </w:r>
      <w:del w:id="776" w:author="Andreae, Emily A" w:date="2020-01-17T10:54:00Z">
        <w:r w:rsidRPr="008D298E" w:rsidDel="002C19C6">
          <w:rPr>
            <w:rFonts w:ascii="Arial" w:hAnsi="Arial" w:cs="Arial"/>
            <w:noProof/>
            <w:color w:val="000000" w:themeColor="text1"/>
          </w:rPr>
          <w:delText>of the</w:delText>
        </w:r>
        <w:r w:rsidR="00E75794" w:rsidRPr="008D298E" w:rsidDel="002C19C6">
          <w:rPr>
            <w:rFonts w:ascii="Arial" w:hAnsi="Arial" w:cs="Arial"/>
            <w:noProof/>
            <w:color w:val="000000" w:themeColor="text1"/>
          </w:rPr>
          <w:delText xml:space="preserve"> repetition of GCT </w:delText>
        </w:r>
      </w:del>
      <w:r w:rsidRPr="008D298E">
        <w:rPr>
          <w:rFonts w:ascii="Arial" w:hAnsi="Arial" w:cs="Arial"/>
          <w:noProof/>
          <w:color w:val="000000" w:themeColor="text1"/>
        </w:rPr>
        <w:t xml:space="preserve">can </w:t>
      </w:r>
      <w:r w:rsidR="00E75794" w:rsidRPr="008D298E">
        <w:rPr>
          <w:rFonts w:ascii="Arial" w:hAnsi="Arial" w:cs="Arial"/>
          <w:noProof/>
          <w:color w:val="000000" w:themeColor="text1"/>
        </w:rPr>
        <w:t>affect stability and/or functional changes of MICA</w:t>
      </w:r>
      <w:r w:rsidRPr="008D298E">
        <w:rPr>
          <w:rFonts w:ascii="Arial" w:hAnsi="Arial" w:cs="Arial"/>
          <w:noProof/>
          <w:color w:val="000000" w:themeColor="text1"/>
        </w:rPr>
        <w:t xml:space="preserve"> is still unknown.</w:t>
      </w:r>
    </w:p>
    <w:p w14:paraId="57E50127" w14:textId="691EFB16" w:rsidR="00F94888" w:rsidRPr="008D298E" w:rsidDel="001E2B52" w:rsidRDefault="00F94888" w:rsidP="00F94888">
      <w:pPr>
        <w:contextualSpacing/>
        <w:jc w:val="both"/>
        <w:rPr>
          <w:del w:id="777" w:author="Andreae, Emily A" w:date="2020-01-17T11:05:00Z"/>
          <w:rFonts w:ascii="Arial" w:hAnsi="Arial" w:cs="Arial"/>
          <w:color w:val="000000" w:themeColor="text1"/>
        </w:rPr>
      </w:pPr>
    </w:p>
    <w:p w14:paraId="3C2D10B5" w14:textId="5D421131" w:rsidR="00D244AA" w:rsidDel="001E2B52" w:rsidRDefault="003748F4" w:rsidP="00F94888">
      <w:pPr>
        <w:contextualSpacing/>
        <w:jc w:val="both"/>
        <w:rPr>
          <w:del w:id="778" w:author="Andreae, Emily A" w:date="2020-01-17T10:58:00Z"/>
          <w:rFonts w:ascii="Arial" w:hAnsi="Arial" w:cs="Arial"/>
          <w:color w:val="000000" w:themeColor="text1"/>
        </w:rPr>
      </w:pPr>
      <w:del w:id="779" w:author="Andreae, Emily A" w:date="2020-01-17T10:55:00Z">
        <w:r w:rsidRPr="008D298E" w:rsidDel="002C19C6">
          <w:rPr>
            <w:rFonts w:ascii="Arial" w:hAnsi="Arial" w:cs="Arial"/>
            <w:color w:val="000000" w:themeColor="text1"/>
          </w:rPr>
          <w:delText xml:space="preserve">It also should be aware of that </w:delText>
        </w:r>
      </w:del>
      <w:del w:id="780" w:author="Andreae, Emily A" w:date="2020-01-17T10:58:00Z">
        <w:r w:rsidR="00D244AA" w:rsidRPr="008D298E" w:rsidDel="001E2B52">
          <w:rPr>
            <w:rFonts w:ascii="Arial" w:hAnsi="Arial" w:cs="Arial"/>
            <w:color w:val="000000" w:themeColor="text1"/>
          </w:rPr>
          <w:delText xml:space="preserve">Kopp R et al. </w:delText>
        </w:r>
        <w:r w:rsidRPr="008D298E" w:rsidDel="001E2B52">
          <w:rPr>
            <w:rFonts w:ascii="Arial" w:hAnsi="Arial" w:cs="Arial"/>
            <w:color w:val="000000" w:themeColor="text1"/>
          </w:rPr>
          <w:delText xml:space="preserve">previously </w:delText>
        </w:r>
        <w:r w:rsidR="00D244AA" w:rsidRPr="008D298E" w:rsidDel="001E2B52">
          <w:rPr>
            <w:rFonts w:ascii="Arial" w:hAnsi="Arial" w:cs="Arial"/>
            <w:color w:val="000000" w:themeColor="text1"/>
          </w:rPr>
          <w:delText xml:space="preserve">reported that MICA-TM  polymorphisms had no difference in the normal colonic mucosa and colorectal tumor tissue with MSI and KRAS codon 12 mutation subtypes in a European population </w:delText>
        </w:r>
        <w:r w:rsidR="00D244AA" w:rsidRPr="008D298E" w:rsidDel="001E2B52">
          <w:rPr>
            <w:rFonts w:ascii="Arial" w:hAnsi="Arial" w:cs="Arial"/>
            <w:color w:val="000000" w:themeColor="text1"/>
          </w:rPr>
          <w:fldChar w:fldCharType="begin">
            <w:fldData xml:space="preserve">PEVuZE5vdGU+PENpdGU+PEF1dGhvcj5Lb3BwPC9BdXRob3I+PFllYXI+MjAwOTwvWWVhcj48UmVj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</w:fldData>
          </w:fldChar>
        </w:r>
        <w:r w:rsidR="00D47EB1" w:rsidRPr="008D298E" w:rsidDel="001E2B52">
          <w:rPr>
            <w:rFonts w:ascii="Arial" w:hAnsi="Arial" w:cs="Arial"/>
            <w:color w:val="000000" w:themeColor="text1"/>
          </w:rPr>
          <w:delInstrText xml:space="preserve"> ADDIN EN.CITE </w:delInstrText>
        </w:r>
        <w:r w:rsidR="00D47EB1" w:rsidRPr="008D298E" w:rsidDel="001E2B52">
          <w:rPr>
            <w:rFonts w:ascii="Arial" w:hAnsi="Arial" w:cs="Arial"/>
            <w:color w:val="000000" w:themeColor="text1"/>
          </w:rPr>
          <w:fldChar w:fldCharType="begin">
            <w:fldData xml:space="preserve">PEVuZE5vdGU+PENpdGU+PEF1dGhvcj5Lb3BwPC9BdXRob3I+PFllYXI+MjAwOTwvWWVhcj48UmVj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</w:fldData>
          </w:fldChar>
        </w:r>
        <w:r w:rsidR="00D47EB1" w:rsidRPr="008D298E" w:rsidDel="001E2B52">
          <w:rPr>
            <w:rFonts w:ascii="Arial" w:hAnsi="Arial" w:cs="Arial"/>
            <w:color w:val="000000" w:themeColor="text1"/>
          </w:rPr>
          <w:delInstrText xml:space="preserve"> ADDIN EN.CITE.DATA </w:delInstrText>
        </w:r>
        <w:r w:rsidR="00D47EB1" w:rsidRPr="008D298E" w:rsidDel="001E2B52">
          <w:rPr>
            <w:rFonts w:ascii="Arial" w:hAnsi="Arial" w:cs="Arial"/>
            <w:color w:val="000000" w:themeColor="text1"/>
          </w:rPr>
        </w:r>
        <w:r w:rsidR="00D47EB1" w:rsidRPr="008D298E" w:rsidDel="001E2B52">
          <w:rPr>
            <w:rFonts w:ascii="Arial" w:hAnsi="Arial" w:cs="Arial"/>
            <w:color w:val="000000" w:themeColor="text1"/>
          </w:rPr>
          <w:fldChar w:fldCharType="end"/>
        </w:r>
        <w:r w:rsidR="00D244AA" w:rsidRPr="008D298E" w:rsidDel="001E2B52">
          <w:rPr>
            <w:rFonts w:ascii="Arial" w:hAnsi="Arial" w:cs="Arial"/>
            <w:color w:val="000000" w:themeColor="text1"/>
          </w:rPr>
        </w:r>
        <w:r w:rsidR="00D244AA" w:rsidRPr="008D298E" w:rsidDel="001E2B52">
          <w:rPr>
            <w:rFonts w:ascii="Arial" w:hAnsi="Arial" w:cs="Arial"/>
            <w:color w:val="000000" w:themeColor="text1"/>
          </w:rPr>
          <w:fldChar w:fldCharType="separate"/>
        </w:r>
        <w:r w:rsidR="00D47EB1" w:rsidRPr="008D298E" w:rsidDel="001E2B52">
          <w:rPr>
            <w:rFonts w:ascii="Arial" w:hAnsi="Arial" w:cs="Arial"/>
            <w:noProof/>
            <w:color w:val="000000" w:themeColor="text1"/>
          </w:rPr>
          <w:delText>[19]</w:delText>
        </w:r>
        <w:r w:rsidR="00D244AA" w:rsidRPr="008D298E" w:rsidDel="001E2B52">
          <w:rPr>
            <w:rFonts w:ascii="Arial" w:hAnsi="Arial" w:cs="Arial"/>
            <w:color w:val="000000" w:themeColor="text1"/>
          </w:rPr>
          <w:fldChar w:fldCharType="end"/>
        </w:r>
        <w:r w:rsidR="00D244AA" w:rsidRPr="008D298E" w:rsidDel="001E2B52">
          <w:rPr>
            <w:rFonts w:ascii="Arial" w:hAnsi="Arial" w:cs="Arial"/>
            <w:color w:val="000000" w:themeColor="text1"/>
          </w:rPr>
          <w:delText xml:space="preserve">. This inconsistency </w:delText>
        </w:r>
        <w:r w:rsidRPr="008D298E" w:rsidDel="001E2B52">
          <w:rPr>
            <w:rFonts w:ascii="Arial" w:hAnsi="Arial" w:cs="Arial"/>
            <w:color w:val="000000" w:themeColor="text1"/>
          </w:rPr>
          <w:delText xml:space="preserve">to our results </w:delText>
        </w:r>
        <w:r w:rsidR="00D244AA" w:rsidRPr="008D298E" w:rsidDel="001E2B52">
          <w:rPr>
            <w:rFonts w:ascii="Arial" w:hAnsi="Arial" w:cs="Arial"/>
            <w:color w:val="000000" w:themeColor="text1"/>
          </w:rPr>
          <w:delText xml:space="preserve">may be due to distinct </w:delText>
        </w:r>
        <w:r w:rsidR="00D244AA" w:rsidRPr="008D298E" w:rsidDel="001E2B52">
          <w:rPr>
            <w:rFonts w:ascii="Arial" w:hAnsi="Arial" w:cs="Arial"/>
            <w:bCs/>
            <w:noProof/>
            <w:color w:val="000000" w:themeColor="text1"/>
          </w:rPr>
          <w:delText xml:space="preserve">genotype distribution of MICA gene </w:delText>
        </w:r>
        <w:r w:rsidR="00D244AA" w:rsidRPr="008D298E" w:rsidDel="001E2B52">
          <w:rPr>
            <w:rFonts w:ascii="Arial" w:hAnsi="Arial" w:cs="Arial"/>
            <w:color w:val="000000" w:themeColor="text1"/>
          </w:rPr>
          <w:delText xml:space="preserve">in different races. For instance, MICA *008:01, *004, *009:02 </w:delText>
        </w:r>
        <w:r w:rsidRPr="008D298E" w:rsidDel="001E2B52">
          <w:rPr>
            <w:rFonts w:ascii="Arial" w:hAnsi="Arial" w:cs="Arial"/>
            <w:color w:val="000000" w:themeColor="text1"/>
          </w:rPr>
          <w:delText xml:space="preserve">are the most common alleles </w:delText>
        </w:r>
        <w:r w:rsidR="00D244AA" w:rsidRPr="008D298E" w:rsidDel="001E2B52">
          <w:rPr>
            <w:rFonts w:ascii="Arial" w:hAnsi="Arial" w:cs="Arial"/>
            <w:color w:val="000000" w:themeColor="text1"/>
          </w:rPr>
          <w:delText>in a</w:delText>
        </w:r>
        <w:r w:rsidR="0096638F" w:rsidRPr="008D298E" w:rsidDel="001E2B52">
          <w:rPr>
            <w:rFonts w:ascii="Arial" w:hAnsi="Arial" w:cs="Arial"/>
            <w:color w:val="000000" w:themeColor="text1"/>
            <w:shd w:val="clear" w:color="auto" w:fill="FFFFFF"/>
          </w:rPr>
          <w:delText xml:space="preserve"> French </w:delText>
        </w:r>
        <w:r w:rsidR="00D244AA" w:rsidRPr="008D298E" w:rsidDel="001E2B52">
          <w:rPr>
            <w:rFonts w:ascii="Arial" w:hAnsi="Arial" w:cs="Arial"/>
            <w:color w:val="000000" w:themeColor="text1"/>
          </w:rPr>
          <w:delText>population</w:delText>
        </w:r>
        <w:r w:rsidR="0096638F" w:rsidRPr="008D298E" w:rsidDel="001E2B52">
          <w:rPr>
            <w:rFonts w:ascii="Arial" w:hAnsi="Arial" w:cs="Arial"/>
            <w:color w:val="000000" w:themeColor="text1"/>
          </w:rPr>
          <w:delText xml:space="preserve"> </w:delText>
        </w:r>
        <w:r w:rsidR="0096638F" w:rsidRPr="008D298E" w:rsidDel="001E2B52">
          <w:rPr>
            <w:rFonts w:ascii="Arial" w:hAnsi="Arial" w:cs="Arial"/>
            <w:color w:val="000000" w:themeColor="text1"/>
          </w:rPr>
          <w:fldChar w:fldCharType="begin">
            <w:fldData xml:space="preserve">PEVuZE5vdGU+PENpdGU+PEF1dGhvcj5DYXJhcGl0bzwvQXV0aG9yPjxZZWFyPjIwMTc8L1llYXI+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==
</w:fldData>
          </w:fldChar>
        </w:r>
        <w:r w:rsidR="00D47EB1" w:rsidRPr="008D298E" w:rsidDel="001E2B52">
          <w:rPr>
            <w:rFonts w:ascii="Arial" w:hAnsi="Arial" w:cs="Arial"/>
            <w:color w:val="000000" w:themeColor="text1"/>
          </w:rPr>
          <w:delInstrText xml:space="preserve"> ADDIN EN.CITE </w:delInstrText>
        </w:r>
        <w:r w:rsidR="00D47EB1" w:rsidRPr="008D298E" w:rsidDel="001E2B52">
          <w:rPr>
            <w:rFonts w:ascii="Arial" w:hAnsi="Arial" w:cs="Arial"/>
            <w:color w:val="000000" w:themeColor="text1"/>
          </w:rPr>
          <w:fldChar w:fldCharType="begin">
            <w:fldData xml:space="preserve">PEVuZE5vdGU+PENpdGU+PEF1dGhvcj5DYXJhcGl0bzwvQXV0aG9yPjxZZWFyPjIwMTc8L1llYXI+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==
</w:fldData>
          </w:fldChar>
        </w:r>
        <w:r w:rsidR="00D47EB1" w:rsidRPr="008D298E" w:rsidDel="001E2B52">
          <w:rPr>
            <w:rFonts w:ascii="Arial" w:hAnsi="Arial" w:cs="Arial"/>
            <w:color w:val="000000" w:themeColor="text1"/>
          </w:rPr>
          <w:delInstrText xml:space="preserve"> ADDIN EN.CITE.DATA </w:delInstrText>
        </w:r>
        <w:r w:rsidR="00D47EB1" w:rsidRPr="008D298E" w:rsidDel="001E2B52">
          <w:rPr>
            <w:rFonts w:ascii="Arial" w:hAnsi="Arial" w:cs="Arial"/>
            <w:color w:val="000000" w:themeColor="text1"/>
          </w:rPr>
        </w:r>
        <w:r w:rsidR="00D47EB1" w:rsidRPr="008D298E" w:rsidDel="001E2B52">
          <w:rPr>
            <w:rFonts w:ascii="Arial" w:hAnsi="Arial" w:cs="Arial"/>
            <w:color w:val="000000" w:themeColor="text1"/>
          </w:rPr>
          <w:fldChar w:fldCharType="end"/>
        </w:r>
        <w:r w:rsidR="0096638F" w:rsidRPr="008D298E" w:rsidDel="001E2B52">
          <w:rPr>
            <w:rFonts w:ascii="Arial" w:hAnsi="Arial" w:cs="Arial"/>
            <w:color w:val="000000" w:themeColor="text1"/>
          </w:rPr>
        </w:r>
        <w:r w:rsidR="0096638F" w:rsidRPr="008D298E" w:rsidDel="001E2B52">
          <w:rPr>
            <w:rFonts w:ascii="Arial" w:hAnsi="Arial" w:cs="Arial"/>
            <w:color w:val="000000" w:themeColor="text1"/>
          </w:rPr>
          <w:fldChar w:fldCharType="separate"/>
        </w:r>
        <w:r w:rsidR="00D47EB1" w:rsidRPr="008D298E" w:rsidDel="001E2B52">
          <w:rPr>
            <w:rFonts w:ascii="Arial" w:hAnsi="Arial" w:cs="Arial"/>
            <w:noProof/>
            <w:color w:val="000000" w:themeColor="text1"/>
          </w:rPr>
          <w:delText>[23]</w:delText>
        </w:r>
        <w:r w:rsidR="0096638F" w:rsidRPr="008D298E" w:rsidDel="001E2B52">
          <w:rPr>
            <w:rFonts w:ascii="Arial" w:hAnsi="Arial" w:cs="Arial"/>
            <w:color w:val="000000" w:themeColor="text1"/>
          </w:rPr>
          <w:fldChar w:fldCharType="end"/>
        </w:r>
        <w:r w:rsidR="00D244AA" w:rsidRPr="008D298E" w:rsidDel="001E2B52">
          <w:rPr>
            <w:rFonts w:ascii="Arial" w:hAnsi="Arial" w:cs="Arial"/>
            <w:color w:val="000000" w:themeColor="text1"/>
          </w:rPr>
          <w:delText xml:space="preserve">, </w:delText>
        </w:r>
        <w:r w:rsidRPr="008D298E" w:rsidDel="001E2B52">
          <w:rPr>
            <w:rFonts w:ascii="Arial" w:hAnsi="Arial" w:cs="Arial"/>
            <w:color w:val="000000" w:themeColor="text1"/>
          </w:rPr>
          <w:delText xml:space="preserve">but </w:delText>
        </w:r>
        <w:r w:rsidR="00D244AA" w:rsidRPr="008D298E" w:rsidDel="001E2B52">
          <w:rPr>
            <w:rFonts w:ascii="Arial" w:hAnsi="Arial" w:cs="Arial"/>
            <w:color w:val="000000" w:themeColor="text1"/>
          </w:rPr>
          <w:delText>MICA *002:01, *008:01 or 04, *010:01 in Chinese population</w:delText>
        </w:r>
        <w:r w:rsidR="00AC7A8D" w:rsidRPr="008D298E" w:rsidDel="001E2B52">
          <w:rPr>
            <w:rFonts w:ascii="Arial" w:hAnsi="Arial" w:cs="Arial"/>
            <w:color w:val="000000" w:themeColor="text1"/>
          </w:rPr>
          <w:delText xml:space="preserve"> of our studies and a previous report [7]</w:delText>
        </w:r>
        <w:r w:rsidR="00D244AA" w:rsidRPr="008D298E" w:rsidDel="001E2B52">
          <w:rPr>
            <w:rFonts w:ascii="Arial" w:hAnsi="Arial" w:cs="Arial"/>
            <w:color w:val="000000" w:themeColor="text1"/>
          </w:rPr>
          <w:delText>.</w:delText>
        </w:r>
      </w:del>
    </w:p>
    <w:p w14:paraId="7408054B" w14:textId="77777777" w:rsidR="00F94888" w:rsidRPr="008D298E" w:rsidRDefault="00F94888" w:rsidP="00F94888">
      <w:pPr>
        <w:contextualSpacing/>
        <w:jc w:val="both"/>
        <w:rPr>
          <w:rFonts w:ascii="Arial" w:hAnsi="Arial" w:cs="Arial"/>
          <w:color w:val="000000" w:themeColor="text1"/>
        </w:rPr>
      </w:pPr>
    </w:p>
    <w:p w14:paraId="03D3ABEB" w14:textId="23D9A8ED" w:rsidR="00E009C2" w:rsidRDefault="00155F30" w:rsidP="00F94888">
      <w:pPr>
        <w:contextualSpacing/>
        <w:jc w:val="both"/>
        <w:rPr>
          <w:rFonts w:ascii="Arial" w:hAnsi="Arial" w:cs="Arial"/>
          <w:color w:val="000000" w:themeColor="text1"/>
        </w:rPr>
      </w:pPr>
      <w:r w:rsidRPr="008D298E">
        <w:rPr>
          <w:rFonts w:ascii="Arial" w:hAnsi="Arial" w:cs="Arial"/>
          <w:color w:val="000000" w:themeColor="text1"/>
        </w:rPr>
        <w:t xml:space="preserve">MMP-9 is </w:t>
      </w:r>
      <w:ins w:id="781" w:author="Andreae, Emily A" w:date="2020-01-17T11:06:00Z">
        <w:r w:rsidR="001E2B52">
          <w:rPr>
            <w:rFonts w:ascii="Arial" w:hAnsi="Arial" w:cs="Arial"/>
            <w:color w:val="000000" w:themeColor="text1"/>
          </w:rPr>
          <w:t xml:space="preserve">a matrix remodeling enzyme </w:t>
        </w:r>
      </w:ins>
      <w:ins w:id="782" w:author="Andreae, Emily A" w:date="2020-01-17T11:05:00Z">
        <w:r w:rsidR="001E2B52" w:rsidRPr="008D298E">
          <w:rPr>
            <w:rFonts w:ascii="Arial" w:hAnsi="Arial" w:cs="Arial"/>
            <w:color w:val="000000" w:themeColor="text1"/>
          </w:rPr>
          <w:t xml:space="preserve">expressed in alveolar macrophages, granulocytes and mast cells </w:t>
        </w:r>
        <w:r w:rsidR="001E2B52">
          <w:rPr>
            <w:rFonts w:ascii="Arial" w:hAnsi="Arial" w:cs="Arial"/>
            <w:color w:val="000000" w:themeColor="text1"/>
          </w:rPr>
          <w:t xml:space="preserve">that </w:t>
        </w:r>
      </w:ins>
      <w:del w:id="783" w:author="Andreae, Emily A" w:date="2020-01-17T11:06:00Z">
        <w:r w:rsidR="008E2D3E" w:rsidRPr="008D298E" w:rsidDel="001E2B52">
          <w:rPr>
            <w:rFonts w:ascii="Arial" w:hAnsi="Arial" w:cs="Arial"/>
            <w:color w:val="000000" w:themeColor="text1"/>
          </w:rPr>
          <w:delText>a regulator of matrix remodeling,</w:delText>
        </w:r>
      </w:del>
      <w:del w:id="784" w:author="Andreae, Emily A" w:date="2020-01-17T11:05:00Z">
        <w:r w:rsidR="008E2D3E" w:rsidRPr="008D298E" w:rsidDel="001E2B52">
          <w:rPr>
            <w:rFonts w:ascii="Arial" w:hAnsi="Arial" w:cs="Arial"/>
            <w:color w:val="000000" w:themeColor="text1"/>
          </w:rPr>
          <w:delText xml:space="preserve"> expressed in alveolar macrophages, granulocytes and mast cells</w:delText>
        </w:r>
      </w:del>
      <w:del w:id="785" w:author="Andreae, Emily A" w:date="2020-01-17T11:06:00Z">
        <w:r w:rsidR="008E2D3E" w:rsidRPr="008D298E" w:rsidDel="001E2B52">
          <w:rPr>
            <w:rFonts w:ascii="Arial" w:hAnsi="Arial" w:cs="Arial"/>
            <w:color w:val="000000" w:themeColor="text1"/>
          </w:rPr>
          <w:delText xml:space="preserve">, </w:delText>
        </w:r>
        <w:r w:rsidR="00234897" w:rsidRPr="008D298E" w:rsidDel="001E2B52">
          <w:rPr>
            <w:rFonts w:ascii="Arial" w:hAnsi="Arial" w:cs="Arial"/>
            <w:color w:val="000000" w:themeColor="text1"/>
          </w:rPr>
          <w:delText xml:space="preserve">which </w:delText>
        </w:r>
      </w:del>
      <w:r w:rsidR="00450FA3" w:rsidRPr="008D298E">
        <w:rPr>
          <w:rFonts w:ascii="Arial" w:hAnsi="Arial" w:cs="Arial"/>
          <w:color w:val="000000" w:themeColor="text1"/>
        </w:rPr>
        <w:t>play</w:t>
      </w:r>
      <w:r w:rsidR="00234897" w:rsidRPr="008D298E">
        <w:rPr>
          <w:rFonts w:ascii="Arial" w:hAnsi="Arial" w:cs="Arial"/>
          <w:color w:val="000000" w:themeColor="text1"/>
        </w:rPr>
        <w:t>s</w:t>
      </w:r>
      <w:r w:rsidR="00450FA3" w:rsidRPr="008D298E">
        <w:rPr>
          <w:rFonts w:ascii="Arial" w:hAnsi="Arial" w:cs="Arial"/>
          <w:color w:val="000000" w:themeColor="text1"/>
        </w:rPr>
        <w:t xml:space="preserve"> </w:t>
      </w:r>
      <w:del w:id="786" w:author="Andreae, Emily A" w:date="2020-01-17T11:06:00Z">
        <w:r w:rsidR="00450FA3" w:rsidRPr="008D298E" w:rsidDel="001E2B52">
          <w:rPr>
            <w:rFonts w:ascii="Arial" w:hAnsi="Arial" w:cs="Arial"/>
            <w:color w:val="000000" w:themeColor="text1"/>
          </w:rPr>
          <w:delText xml:space="preserve">an </w:delText>
        </w:r>
      </w:del>
      <w:r w:rsidR="00450FA3" w:rsidRPr="008D298E">
        <w:rPr>
          <w:rFonts w:ascii="Arial" w:hAnsi="Arial" w:cs="Arial"/>
          <w:color w:val="000000" w:themeColor="text1"/>
        </w:rPr>
        <w:t>essential role</w:t>
      </w:r>
      <w:ins w:id="787" w:author="Andreae, Emily A" w:date="2020-01-17T11:06:00Z">
        <w:r w:rsidR="001E2B52">
          <w:rPr>
            <w:rFonts w:ascii="Arial" w:hAnsi="Arial" w:cs="Arial"/>
            <w:color w:val="000000" w:themeColor="text1"/>
          </w:rPr>
          <w:t>s</w:t>
        </w:r>
      </w:ins>
      <w:r w:rsidR="00450FA3" w:rsidRPr="008D298E">
        <w:rPr>
          <w:rFonts w:ascii="Arial" w:hAnsi="Arial" w:cs="Arial"/>
          <w:color w:val="000000" w:themeColor="text1"/>
        </w:rPr>
        <w:t xml:space="preserve"> in </w:t>
      </w:r>
      <w:del w:id="788" w:author="Andreae, Emily A" w:date="2020-01-17T11:07:00Z">
        <w:r w:rsidR="00450FA3" w:rsidRPr="008D298E" w:rsidDel="001E2B52">
          <w:rPr>
            <w:rFonts w:ascii="Arial" w:hAnsi="Arial" w:cs="Arial"/>
            <w:color w:val="000000" w:themeColor="text1"/>
          </w:rPr>
          <w:delText>local proteolysis of the extracellular matrix</w:delText>
        </w:r>
        <w:r w:rsidR="00AC7A8D" w:rsidRPr="008D298E" w:rsidDel="001E2B52">
          <w:rPr>
            <w:rFonts w:ascii="Arial" w:hAnsi="Arial" w:cs="Arial"/>
            <w:color w:val="000000" w:themeColor="text1"/>
          </w:rPr>
          <w:delText>,</w:delText>
        </w:r>
        <w:r w:rsidR="00450FA3" w:rsidRPr="008D298E" w:rsidDel="001E2B52">
          <w:rPr>
            <w:rFonts w:ascii="Arial" w:hAnsi="Arial" w:cs="Arial"/>
            <w:color w:val="000000" w:themeColor="text1"/>
          </w:rPr>
          <w:delText xml:space="preserve"> </w:delText>
        </w:r>
      </w:del>
      <w:r w:rsidR="00450FA3" w:rsidRPr="008D298E">
        <w:rPr>
          <w:rFonts w:ascii="Arial" w:hAnsi="Arial" w:cs="Arial"/>
          <w:color w:val="000000" w:themeColor="text1"/>
        </w:rPr>
        <w:t>leukocyte migration</w:t>
      </w:r>
      <w:del w:id="789" w:author="Andreae, Emily A" w:date="2020-01-17T11:07:00Z">
        <w:r w:rsidR="00AC7A8D" w:rsidRPr="008D298E" w:rsidDel="003B23FE">
          <w:rPr>
            <w:rFonts w:ascii="Arial" w:hAnsi="Arial" w:cs="Arial"/>
            <w:color w:val="000000" w:themeColor="text1"/>
          </w:rPr>
          <w:delText>,</w:delText>
        </w:r>
      </w:del>
      <w:r w:rsidR="00234897" w:rsidRPr="008D298E">
        <w:rPr>
          <w:rFonts w:ascii="Arial" w:hAnsi="Arial" w:cs="Arial"/>
          <w:color w:val="000000" w:themeColor="text1"/>
        </w:rPr>
        <w:t xml:space="preserve"> and</w:t>
      </w:r>
      <w:r w:rsidR="0061787D" w:rsidRPr="008D298E">
        <w:rPr>
          <w:rFonts w:ascii="Arial" w:hAnsi="Arial" w:cs="Arial"/>
          <w:color w:val="000000" w:themeColor="text1"/>
        </w:rPr>
        <w:t xml:space="preserve"> tumor cell metastasis </w:t>
      </w:r>
      <w:ins w:id="790" w:author="Andreae, Emily A" w:date="2020-01-17T11:07:00Z">
        <w:r w:rsidR="003B23FE">
          <w:rPr>
            <w:rFonts w:ascii="Arial" w:hAnsi="Arial" w:cs="Arial"/>
            <w:color w:val="000000" w:themeColor="text1"/>
          </w:rPr>
          <w:t xml:space="preserve">among others </w:t>
        </w:r>
      </w:ins>
      <w:del w:id="791" w:author="Andreae, Emily A" w:date="2020-01-17T11:07:00Z">
        <w:r w:rsidR="00FE73F5" w:rsidRPr="008D298E" w:rsidDel="003B23FE">
          <w:rPr>
            <w:rFonts w:ascii="Arial" w:hAnsi="Arial" w:cs="Arial"/>
            <w:color w:val="000000" w:themeColor="text1"/>
          </w:rPr>
          <w:delText xml:space="preserve">by generating angiostatin fragments </w:delText>
        </w:r>
      </w:del>
      <w:r w:rsidR="0061787D" w:rsidRPr="008D298E">
        <w:rPr>
          <w:rFonts w:ascii="Arial" w:hAnsi="Arial" w:cs="Arial"/>
          <w:color w:val="000000" w:themeColor="text1"/>
        </w:rPr>
        <w:fldChar w:fldCharType="begin">
          <w:fldData xml:space="preserve">PEVuZE5vdGU+PENpdGU+PEF1dGhvcj5ZYW5nPC9BdXRob3I+PFllYXI+MjAxNzwvWWVhcj48UmVj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PEVuZE5vdGU+PENpdGU+PEF1dGhvcj5ZYW5nPC9BdXRob3I+PFllYXI+MjAxNzwvWWVhcj48UmVj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61787D" w:rsidRPr="008D298E">
        <w:rPr>
          <w:rFonts w:ascii="Arial" w:hAnsi="Arial" w:cs="Arial"/>
          <w:color w:val="000000" w:themeColor="text1"/>
        </w:rPr>
      </w:r>
      <w:r w:rsidR="0061787D" w:rsidRPr="008D298E">
        <w:rPr>
          <w:rFonts w:ascii="Arial" w:hAnsi="Arial" w:cs="Arial"/>
          <w:color w:val="000000" w:themeColor="text1"/>
        </w:rPr>
        <w:fldChar w:fldCharType="separate"/>
      </w:r>
      <w:r w:rsidR="00D47EB1" w:rsidRPr="008D298E">
        <w:rPr>
          <w:rFonts w:ascii="Arial" w:hAnsi="Arial" w:cs="Arial"/>
          <w:noProof/>
          <w:color w:val="000000" w:themeColor="text1"/>
        </w:rPr>
        <w:t>[24-27]</w:t>
      </w:r>
      <w:r w:rsidR="0061787D" w:rsidRPr="008D298E">
        <w:rPr>
          <w:rFonts w:ascii="Arial" w:hAnsi="Arial" w:cs="Arial"/>
          <w:color w:val="000000" w:themeColor="text1"/>
        </w:rPr>
        <w:fldChar w:fldCharType="end"/>
      </w:r>
      <w:r w:rsidR="0061787D" w:rsidRPr="008D298E">
        <w:rPr>
          <w:rFonts w:ascii="Arial" w:hAnsi="Arial" w:cs="Arial"/>
          <w:color w:val="000000" w:themeColor="text1"/>
        </w:rPr>
        <w:t>.</w:t>
      </w:r>
      <w:r w:rsidR="00450FA3" w:rsidRPr="008D298E" w:rsidDel="00AD7F67">
        <w:rPr>
          <w:rFonts w:ascii="Arial" w:hAnsi="Arial" w:cs="Arial"/>
          <w:color w:val="000000" w:themeColor="text1"/>
        </w:rPr>
        <w:t xml:space="preserve"> </w:t>
      </w:r>
      <w:ins w:id="792" w:author="Andreae, Emily A" w:date="2020-01-17T11:07:00Z">
        <w:r w:rsidR="003B23FE">
          <w:rPr>
            <w:rFonts w:ascii="Arial" w:hAnsi="Arial" w:cs="Arial"/>
            <w:color w:val="000000" w:themeColor="text1"/>
          </w:rPr>
          <w:t xml:space="preserve">In contrast, </w:t>
        </w:r>
      </w:ins>
      <w:r w:rsidR="003E6111" w:rsidRPr="008D298E">
        <w:rPr>
          <w:rFonts w:ascii="Arial" w:hAnsi="Arial" w:cs="Arial"/>
          <w:color w:val="000000" w:themeColor="text1"/>
        </w:rPr>
        <w:t xml:space="preserve">E-cadherin, </w:t>
      </w:r>
      <w:ins w:id="793" w:author="Andreae, Emily A" w:date="2020-01-17T11:07:00Z">
        <w:r w:rsidR="003B23FE">
          <w:rPr>
            <w:rFonts w:ascii="Arial" w:hAnsi="Arial" w:cs="Arial"/>
            <w:color w:val="000000" w:themeColor="text1"/>
          </w:rPr>
          <w:t xml:space="preserve">which </w:t>
        </w:r>
      </w:ins>
      <w:del w:id="794" w:author="Andreae, Emily A" w:date="2020-01-17T11:07:00Z">
        <w:r w:rsidR="003E6111" w:rsidRPr="008D298E" w:rsidDel="003B23FE">
          <w:rPr>
            <w:rFonts w:ascii="Arial" w:hAnsi="Arial" w:cs="Arial"/>
            <w:color w:val="000000" w:themeColor="text1"/>
          </w:rPr>
          <w:delText xml:space="preserve">a ligand for integrin alpha-E/beta-7, </w:delText>
        </w:r>
      </w:del>
      <w:r w:rsidR="003E6111" w:rsidRPr="008D298E">
        <w:rPr>
          <w:rFonts w:ascii="Arial" w:hAnsi="Arial" w:cs="Arial"/>
          <w:color w:val="000000" w:themeColor="text1"/>
        </w:rPr>
        <w:t>belongs to the Ca</w:t>
      </w:r>
      <w:r w:rsidR="003E6111" w:rsidRPr="008D298E">
        <w:rPr>
          <w:rFonts w:ascii="Arial" w:hAnsi="Arial" w:cs="Arial"/>
          <w:color w:val="000000" w:themeColor="text1"/>
          <w:vertAlign w:val="superscript"/>
        </w:rPr>
        <w:t>2+</w:t>
      </w:r>
      <w:r w:rsidR="003E6111" w:rsidRPr="008D298E">
        <w:rPr>
          <w:rFonts w:ascii="Arial" w:hAnsi="Arial" w:cs="Arial"/>
          <w:color w:val="000000" w:themeColor="text1"/>
        </w:rPr>
        <w:t xml:space="preserve"> dependent cell adhesion molecule family </w:t>
      </w:r>
      <w:r w:rsidR="003E6111" w:rsidRPr="008D298E">
        <w:rPr>
          <w:rFonts w:ascii="Arial" w:hAnsi="Arial" w:cs="Arial"/>
          <w:color w:val="000000" w:themeColor="text1"/>
        </w:rPr>
        <w:fldChar w:fldCharType="begin">
          <w:fldData xml:space="preserve">PEVuZE5vdGU+PENpdGU+PEF1dGhvcj5HdWlsZm9yZDwvQXV0aG9yPjxZZWFyPjE5OTg8L1llYXI+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PEVuZE5vdGU+PENpdGU+PEF1dGhvcj5HdWlsZm9yZDwvQXV0aG9yPjxZZWFyPjE5OTg8L1llYXI+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3E6111" w:rsidRPr="008D298E">
        <w:rPr>
          <w:rFonts w:ascii="Arial" w:hAnsi="Arial" w:cs="Arial"/>
          <w:color w:val="000000" w:themeColor="text1"/>
        </w:rPr>
      </w:r>
      <w:r w:rsidR="003E6111" w:rsidRPr="008D298E">
        <w:rPr>
          <w:rFonts w:ascii="Arial" w:hAnsi="Arial" w:cs="Arial"/>
          <w:color w:val="000000" w:themeColor="text1"/>
        </w:rPr>
        <w:fldChar w:fldCharType="separate"/>
      </w:r>
      <w:r w:rsidR="00D47EB1" w:rsidRPr="008D298E">
        <w:rPr>
          <w:rFonts w:ascii="Arial" w:hAnsi="Arial" w:cs="Arial"/>
          <w:noProof/>
          <w:color w:val="000000" w:themeColor="text1"/>
        </w:rPr>
        <w:t>[28]</w:t>
      </w:r>
      <w:r w:rsidR="003E6111" w:rsidRPr="008D298E">
        <w:rPr>
          <w:rFonts w:ascii="Arial" w:hAnsi="Arial" w:cs="Arial"/>
          <w:color w:val="000000" w:themeColor="text1"/>
        </w:rPr>
        <w:fldChar w:fldCharType="end"/>
      </w:r>
      <w:r w:rsidR="003E6111" w:rsidRPr="008D298E">
        <w:rPr>
          <w:rFonts w:ascii="Arial" w:hAnsi="Arial" w:cs="Arial"/>
          <w:color w:val="000000" w:themeColor="text1"/>
        </w:rPr>
        <w:t xml:space="preserve">, </w:t>
      </w:r>
      <w:del w:id="795" w:author="Andreae, Emily A" w:date="2020-01-17T11:08:00Z">
        <w:r w:rsidR="003E6111" w:rsidRPr="008D298E" w:rsidDel="003B23FE">
          <w:rPr>
            <w:rFonts w:ascii="Arial" w:hAnsi="Arial" w:cs="Arial"/>
            <w:color w:val="000000" w:themeColor="text1"/>
          </w:rPr>
          <w:delText xml:space="preserve">which is involved in mechanisms </w:delText>
        </w:r>
      </w:del>
      <w:r w:rsidR="003E6111" w:rsidRPr="008D298E">
        <w:rPr>
          <w:rFonts w:ascii="Arial" w:hAnsi="Arial" w:cs="Arial"/>
          <w:color w:val="000000" w:themeColor="text1"/>
        </w:rPr>
        <w:t>regulat</w:t>
      </w:r>
      <w:ins w:id="796" w:author="Andreae, Emily A" w:date="2020-01-17T11:08:00Z">
        <w:r w:rsidR="003B23FE">
          <w:rPr>
            <w:rFonts w:ascii="Arial" w:hAnsi="Arial" w:cs="Arial"/>
            <w:color w:val="000000" w:themeColor="text1"/>
          </w:rPr>
          <w:t>es</w:t>
        </w:r>
      </w:ins>
      <w:del w:id="797" w:author="Andreae, Emily A" w:date="2020-01-17T11:08:00Z">
        <w:r w:rsidR="003E6111" w:rsidRPr="008D298E" w:rsidDel="003B23FE">
          <w:rPr>
            <w:rFonts w:ascii="Arial" w:hAnsi="Arial" w:cs="Arial"/>
            <w:color w:val="000000" w:themeColor="text1"/>
          </w:rPr>
          <w:delText>ing</w:delText>
        </w:r>
      </w:del>
      <w:r w:rsidR="003E6111" w:rsidRPr="008D298E">
        <w:rPr>
          <w:rFonts w:ascii="Arial" w:hAnsi="Arial" w:cs="Arial"/>
          <w:color w:val="000000" w:themeColor="text1"/>
        </w:rPr>
        <w:t xml:space="preserve"> </w:t>
      </w:r>
      <w:del w:id="798" w:author="Andreae, Emily A" w:date="2020-01-17T11:08:00Z">
        <w:r w:rsidR="003E6111" w:rsidRPr="008D298E" w:rsidDel="003B23FE">
          <w:rPr>
            <w:rFonts w:ascii="Arial" w:hAnsi="Arial" w:cs="Arial"/>
            <w:color w:val="000000" w:themeColor="text1"/>
          </w:rPr>
          <w:delText xml:space="preserve">the </w:delText>
        </w:r>
      </w:del>
      <w:r w:rsidR="003E6111" w:rsidRPr="008D298E">
        <w:rPr>
          <w:rFonts w:ascii="Arial" w:hAnsi="Arial" w:cs="Arial"/>
          <w:color w:val="000000" w:themeColor="text1"/>
        </w:rPr>
        <w:t>cell-cell adhesions, mobility</w:t>
      </w:r>
      <w:ins w:id="799" w:author="Andreae, Emily A" w:date="2020-01-17T11:08:00Z">
        <w:r w:rsidR="003B23FE">
          <w:rPr>
            <w:rFonts w:ascii="Arial" w:hAnsi="Arial" w:cs="Arial"/>
            <w:color w:val="000000" w:themeColor="text1"/>
          </w:rPr>
          <w:t>,</w:t>
        </w:r>
      </w:ins>
      <w:r w:rsidR="003E6111" w:rsidRPr="008D298E">
        <w:rPr>
          <w:rFonts w:ascii="Arial" w:hAnsi="Arial" w:cs="Arial"/>
          <w:color w:val="000000" w:themeColor="text1"/>
        </w:rPr>
        <w:t xml:space="preserve"> and proliferation of epithelial cells and </w:t>
      </w:r>
      <w:ins w:id="800" w:author="Andreae, Emily A" w:date="2020-01-17T11:09:00Z">
        <w:r w:rsidR="003B23FE">
          <w:rPr>
            <w:rFonts w:ascii="Arial" w:hAnsi="Arial" w:cs="Arial"/>
            <w:color w:val="000000" w:themeColor="text1"/>
          </w:rPr>
          <w:t xml:space="preserve">is a </w:t>
        </w:r>
      </w:ins>
      <w:del w:id="801" w:author="Andreae, Emily A" w:date="2020-01-17T11:09:00Z">
        <w:r w:rsidR="003E6111" w:rsidRPr="008D298E" w:rsidDel="003B23FE">
          <w:rPr>
            <w:rFonts w:ascii="Arial" w:hAnsi="Arial" w:cs="Arial"/>
            <w:color w:val="000000" w:themeColor="text1"/>
          </w:rPr>
          <w:delText xml:space="preserve">has a </w:delText>
        </w:r>
      </w:del>
      <w:r w:rsidR="003E6111" w:rsidRPr="008D298E">
        <w:rPr>
          <w:rFonts w:ascii="Arial" w:hAnsi="Arial" w:cs="Arial"/>
          <w:color w:val="000000" w:themeColor="text1"/>
        </w:rPr>
        <w:t xml:space="preserve">potent invasive suppressor </w:t>
      </w:r>
      <w:ins w:id="802" w:author="Andreae, Emily A" w:date="2020-01-17T11:09:00Z">
        <w:r w:rsidR="003B23FE">
          <w:rPr>
            <w:rFonts w:ascii="Arial" w:hAnsi="Arial" w:cs="Arial"/>
            <w:color w:val="000000" w:themeColor="text1"/>
          </w:rPr>
          <w:t xml:space="preserve">for </w:t>
        </w:r>
      </w:ins>
      <w:del w:id="803" w:author="Andreae, Emily A" w:date="2020-01-17T11:09:00Z">
        <w:r w:rsidR="003E6111" w:rsidRPr="008D298E" w:rsidDel="003B23FE">
          <w:rPr>
            <w:rFonts w:ascii="Arial" w:hAnsi="Arial" w:cs="Arial"/>
            <w:color w:val="000000" w:themeColor="text1"/>
          </w:rPr>
          <w:delText xml:space="preserve">role to the </w:delText>
        </w:r>
      </w:del>
      <w:r w:rsidR="003E6111" w:rsidRPr="008D298E">
        <w:rPr>
          <w:rFonts w:ascii="Arial" w:hAnsi="Arial" w:cs="Arial"/>
          <w:color w:val="000000" w:themeColor="text1"/>
        </w:rPr>
        <w:t xml:space="preserve">tumor cells </w:t>
      </w:r>
      <w:r w:rsidR="003E6111" w:rsidRPr="008D298E">
        <w:rPr>
          <w:rFonts w:ascii="Arial" w:hAnsi="Arial" w:cs="Arial"/>
          <w:color w:val="000000" w:themeColor="text1"/>
        </w:rPr>
        <w:fldChar w:fldCharType="begin">
          <w:fldData xml:space="preserve">PEVuZE5vdGU+PENpdGU+PEF1dGhvcj5JbmRyYTwvQXV0aG9yPjxZZWFyPjIwMTg8L1llYXI+PFJl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PEVuZE5vdGU+PENpdGU+PEF1dGhvcj5JbmRyYTwvQXV0aG9yPjxZZWFyPjIwMTg8L1llYXI+PFJl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3E6111" w:rsidRPr="008D298E">
        <w:rPr>
          <w:rFonts w:ascii="Arial" w:hAnsi="Arial" w:cs="Arial"/>
          <w:color w:val="000000" w:themeColor="text1"/>
        </w:rPr>
      </w:r>
      <w:r w:rsidR="003E6111" w:rsidRPr="008D298E">
        <w:rPr>
          <w:rFonts w:ascii="Arial" w:hAnsi="Arial" w:cs="Arial"/>
          <w:color w:val="000000" w:themeColor="text1"/>
        </w:rPr>
        <w:fldChar w:fldCharType="separate"/>
      </w:r>
      <w:r w:rsidR="00D47EB1" w:rsidRPr="008D298E">
        <w:rPr>
          <w:rFonts w:ascii="Arial" w:hAnsi="Arial" w:cs="Arial"/>
          <w:noProof/>
          <w:color w:val="000000" w:themeColor="text1"/>
        </w:rPr>
        <w:t>[29-31]</w:t>
      </w:r>
      <w:r w:rsidR="003E6111" w:rsidRPr="008D298E">
        <w:rPr>
          <w:rFonts w:ascii="Arial" w:hAnsi="Arial" w:cs="Arial"/>
          <w:color w:val="000000" w:themeColor="text1"/>
        </w:rPr>
        <w:fldChar w:fldCharType="end"/>
      </w:r>
      <w:r w:rsidR="003E6111" w:rsidRPr="008D298E">
        <w:rPr>
          <w:rFonts w:ascii="Arial" w:hAnsi="Arial" w:cs="Arial"/>
          <w:color w:val="000000" w:themeColor="text1"/>
        </w:rPr>
        <w:t xml:space="preserve">. Our cell line based functional studies </w:t>
      </w:r>
      <w:ins w:id="804" w:author="Andreae, Emily A" w:date="2020-01-17T11:09:00Z">
        <w:r w:rsidR="003B23FE">
          <w:rPr>
            <w:rFonts w:ascii="Arial" w:hAnsi="Arial" w:cs="Arial"/>
            <w:color w:val="000000" w:themeColor="text1"/>
          </w:rPr>
          <w:t xml:space="preserve">indicate </w:t>
        </w:r>
      </w:ins>
      <w:del w:id="805" w:author="Andreae, Emily A" w:date="2020-01-17T11:09:00Z">
        <w:r w:rsidR="003E6111" w:rsidRPr="008D298E" w:rsidDel="003B23FE">
          <w:rPr>
            <w:rFonts w:ascii="Arial" w:hAnsi="Arial" w:cs="Arial"/>
            <w:color w:val="000000" w:themeColor="text1"/>
          </w:rPr>
          <w:delText xml:space="preserve">showed </w:delText>
        </w:r>
      </w:del>
      <w:r w:rsidR="003E6111" w:rsidRPr="008D298E">
        <w:rPr>
          <w:rFonts w:ascii="Arial" w:hAnsi="Arial" w:cs="Arial"/>
          <w:color w:val="000000" w:themeColor="text1"/>
        </w:rPr>
        <w:t xml:space="preserve">that </w:t>
      </w:r>
      <w:ins w:id="806" w:author="Andreae, Emily A" w:date="2020-01-17T11:10:00Z">
        <w:r w:rsidR="003B23FE">
          <w:rPr>
            <w:rFonts w:ascii="Arial" w:hAnsi="Arial" w:cs="Arial"/>
            <w:color w:val="000000" w:themeColor="text1"/>
          </w:rPr>
          <w:t>over</w:t>
        </w:r>
      </w:ins>
      <w:del w:id="807" w:author="Andreae, Emily A" w:date="2020-01-17T11:10:00Z">
        <w:r w:rsidR="003E6111" w:rsidRPr="008D298E" w:rsidDel="003B23FE">
          <w:rPr>
            <w:rFonts w:ascii="Arial" w:hAnsi="Arial" w:cs="Arial"/>
            <w:color w:val="000000" w:themeColor="text1"/>
          </w:rPr>
          <w:delText xml:space="preserve">the </w:delText>
        </w:r>
      </w:del>
      <w:r w:rsidR="003E6111" w:rsidRPr="008D298E">
        <w:rPr>
          <w:rFonts w:ascii="Arial" w:hAnsi="Arial" w:cs="Arial"/>
          <w:color w:val="000000" w:themeColor="text1"/>
        </w:rPr>
        <w:t xml:space="preserve">expression of </w:t>
      </w:r>
      <w:del w:id="808" w:author="Andreae, Emily A" w:date="2020-01-17T11:10:00Z">
        <w:r w:rsidR="00EA186E" w:rsidRPr="008D298E" w:rsidDel="003B23FE">
          <w:rPr>
            <w:rFonts w:ascii="Arial" w:hAnsi="Arial" w:cs="Arial"/>
            <w:color w:val="000000" w:themeColor="text1"/>
          </w:rPr>
          <w:delText xml:space="preserve">transfected </w:delText>
        </w:r>
      </w:del>
      <w:r w:rsidR="003E6111" w:rsidRPr="00BE4E15">
        <w:rPr>
          <w:rFonts w:ascii="Arial" w:hAnsi="Arial" w:cs="Arial"/>
          <w:i/>
          <w:color w:val="000000" w:themeColor="text1"/>
        </w:rPr>
        <w:t>MICA *012:01</w:t>
      </w:r>
      <w:r w:rsidR="003E6111" w:rsidRPr="008D298E">
        <w:rPr>
          <w:rFonts w:ascii="Arial" w:hAnsi="Arial" w:cs="Arial"/>
          <w:color w:val="000000" w:themeColor="text1"/>
        </w:rPr>
        <w:t xml:space="preserve"> </w:t>
      </w:r>
      <w:del w:id="809" w:author="Andreae, Emily A" w:date="2020-01-17T11:10:00Z">
        <w:r w:rsidR="003E6111" w:rsidRPr="008D298E" w:rsidDel="003B23FE">
          <w:rPr>
            <w:rFonts w:ascii="Arial" w:hAnsi="Arial" w:cs="Arial"/>
            <w:color w:val="000000" w:themeColor="text1"/>
          </w:rPr>
          <w:delText xml:space="preserve">was </w:delText>
        </w:r>
      </w:del>
      <w:r w:rsidR="003E6111" w:rsidRPr="008D298E">
        <w:rPr>
          <w:rFonts w:ascii="Arial" w:hAnsi="Arial" w:cs="Arial"/>
          <w:color w:val="000000" w:themeColor="text1"/>
        </w:rPr>
        <w:t xml:space="preserve">correlated with </w:t>
      </w:r>
      <w:ins w:id="810" w:author="Andreae, Emily A" w:date="2020-01-17T11:10:00Z">
        <w:r w:rsidR="003B23FE">
          <w:rPr>
            <w:rFonts w:ascii="Arial" w:hAnsi="Arial" w:cs="Arial"/>
            <w:color w:val="000000" w:themeColor="text1"/>
          </w:rPr>
          <w:t xml:space="preserve">increased expression of </w:t>
        </w:r>
      </w:ins>
      <w:del w:id="811" w:author="Andreae, Emily A" w:date="2020-01-17T11:10:00Z">
        <w:r w:rsidR="003E6111" w:rsidRPr="008D298E" w:rsidDel="003B23FE">
          <w:rPr>
            <w:rFonts w:ascii="Arial" w:hAnsi="Arial" w:cs="Arial"/>
            <w:color w:val="000000" w:themeColor="text1"/>
          </w:rPr>
          <w:delText>an</w:delText>
        </w:r>
        <w:r w:rsidR="00AD7F67" w:rsidRPr="008D298E" w:rsidDel="003B23FE">
          <w:rPr>
            <w:rFonts w:ascii="Arial" w:hAnsi="Arial" w:cs="Arial"/>
            <w:color w:val="000000" w:themeColor="text1"/>
          </w:rPr>
          <w:delText xml:space="preserve"> </w:delText>
        </w:r>
        <w:r w:rsidRPr="008D298E" w:rsidDel="003B23FE">
          <w:rPr>
            <w:rFonts w:ascii="Arial" w:hAnsi="Arial" w:cs="Arial"/>
            <w:color w:val="000000" w:themeColor="text1"/>
          </w:rPr>
          <w:delText>up</w:delText>
        </w:r>
        <w:r w:rsidR="00AA4485" w:rsidRPr="008D298E" w:rsidDel="003B23FE">
          <w:rPr>
            <w:rFonts w:ascii="Arial" w:hAnsi="Arial" w:cs="Arial"/>
            <w:color w:val="000000" w:themeColor="text1"/>
          </w:rPr>
          <w:delText>-</w:delText>
        </w:r>
        <w:r w:rsidRPr="008D298E" w:rsidDel="003B23FE">
          <w:rPr>
            <w:rFonts w:ascii="Arial" w:hAnsi="Arial" w:cs="Arial"/>
            <w:color w:val="000000" w:themeColor="text1"/>
          </w:rPr>
          <w:delText xml:space="preserve">expression of </w:delText>
        </w:r>
      </w:del>
      <w:r w:rsidR="004A062F" w:rsidRPr="008D298E">
        <w:rPr>
          <w:rFonts w:ascii="Arial" w:hAnsi="Arial" w:cs="Arial"/>
          <w:color w:val="000000" w:themeColor="text1"/>
        </w:rPr>
        <w:t>MMP-9</w:t>
      </w:r>
      <w:del w:id="812" w:author="Andreae, Emily A" w:date="2020-01-17T11:10:00Z">
        <w:r w:rsidR="004A062F" w:rsidRPr="008D298E" w:rsidDel="003B23FE">
          <w:rPr>
            <w:rFonts w:ascii="Arial" w:hAnsi="Arial" w:cs="Arial"/>
            <w:color w:val="000000" w:themeColor="text1"/>
          </w:rPr>
          <w:delText xml:space="preserve"> </w:delText>
        </w:r>
        <w:r w:rsidRPr="008D298E" w:rsidDel="003B23FE">
          <w:rPr>
            <w:rFonts w:ascii="Arial" w:hAnsi="Arial" w:cs="Arial"/>
            <w:color w:val="000000" w:themeColor="text1"/>
          </w:rPr>
          <w:delText xml:space="preserve">protein </w:delText>
        </w:r>
      </w:del>
      <w:ins w:id="813" w:author="Andreae, Emily A" w:date="2020-01-17T11:10:00Z">
        <w:r w:rsidR="003B23FE">
          <w:rPr>
            <w:rFonts w:ascii="Arial" w:hAnsi="Arial" w:cs="Arial"/>
            <w:color w:val="000000" w:themeColor="text1"/>
          </w:rPr>
          <w:t xml:space="preserve"> </w:t>
        </w:r>
      </w:ins>
      <w:r w:rsidR="003E6111" w:rsidRPr="008D298E">
        <w:rPr>
          <w:rFonts w:ascii="Arial" w:hAnsi="Arial" w:cs="Arial"/>
          <w:color w:val="000000" w:themeColor="text1"/>
        </w:rPr>
        <w:t xml:space="preserve">and </w:t>
      </w:r>
      <w:ins w:id="814" w:author="Andreae, Emily A" w:date="2020-01-17T11:10:00Z">
        <w:r w:rsidR="003B23FE">
          <w:rPr>
            <w:rFonts w:ascii="Arial" w:hAnsi="Arial" w:cs="Arial"/>
            <w:color w:val="000000" w:themeColor="text1"/>
          </w:rPr>
          <w:t>corresponding</w:t>
        </w:r>
      </w:ins>
      <w:del w:id="815" w:author="Andreae, Emily A" w:date="2020-01-17T11:10:00Z">
        <w:r w:rsidR="003E6111" w:rsidRPr="008D298E" w:rsidDel="003B23FE">
          <w:rPr>
            <w:rFonts w:ascii="Arial" w:hAnsi="Arial" w:cs="Arial"/>
            <w:color w:val="000000" w:themeColor="text1"/>
          </w:rPr>
          <w:delText>a</w:delText>
        </w:r>
      </w:del>
      <w:r w:rsidR="003E6111" w:rsidRPr="008D298E">
        <w:rPr>
          <w:rFonts w:ascii="Arial" w:hAnsi="Arial" w:cs="Arial"/>
          <w:color w:val="000000" w:themeColor="text1"/>
        </w:rPr>
        <w:t xml:space="preserve"> down-regulation of E-cadherin </w:t>
      </w:r>
      <w:del w:id="816" w:author="Andreae, Emily A" w:date="2020-01-17T11:10:00Z">
        <w:r w:rsidR="003E6111" w:rsidRPr="008D298E" w:rsidDel="003B23FE">
          <w:rPr>
            <w:rFonts w:ascii="Arial" w:hAnsi="Arial" w:cs="Arial"/>
            <w:color w:val="000000" w:themeColor="text1"/>
          </w:rPr>
          <w:delText xml:space="preserve">protein </w:delText>
        </w:r>
      </w:del>
      <w:r w:rsidR="003E6111" w:rsidRPr="008D298E">
        <w:rPr>
          <w:rFonts w:ascii="Arial" w:hAnsi="Arial" w:cs="Arial"/>
          <w:color w:val="000000" w:themeColor="text1"/>
        </w:rPr>
        <w:t>(Fig. 3</w:t>
      </w:r>
      <w:r w:rsidR="00122EE7" w:rsidRPr="008D298E">
        <w:rPr>
          <w:rFonts w:ascii="Arial" w:hAnsi="Arial" w:cs="Arial"/>
          <w:color w:val="000000" w:themeColor="text1"/>
        </w:rPr>
        <w:t>e</w:t>
      </w:r>
      <w:r w:rsidR="003E6111" w:rsidRPr="008D298E">
        <w:rPr>
          <w:rFonts w:ascii="Arial" w:hAnsi="Arial" w:cs="Arial"/>
          <w:color w:val="000000" w:themeColor="text1"/>
        </w:rPr>
        <w:t xml:space="preserve">). </w:t>
      </w:r>
      <w:r w:rsidR="00EA186E" w:rsidRPr="008D298E">
        <w:rPr>
          <w:rFonts w:ascii="Arial" w:hAnsi="Arial" w:cs="Arial"/>
          <w:color w:val="000000" w:themeColor="text1"/>
        </w:rPr>
        <w:t>Moreover</w:t>
      </w:r>
      <w:r w:rsidR="00F773C5" w:rsidRPr="008D298E">
        <w:rPr>
          <w:rFonts w:ascii="Arial" w:hAnsi="Arial" w:cs="Arial"/>
          <w:color w:val="000000" w:themeColor="text1"/>
        </w:rPr>
        <w:t xml:space="preserve">, </w:t>
      </w:r>
      <w:r w:rsidR="00EA186E" w:rsidRPr="008D298E">
        <w:rPr>
          <w:rFonts w:ascii="Arial" w:hAnsi="Arial" w:cs="Arial"/>
          <w:color w:val="000000" w:themeColor="text1"/>
        </w:rPr>
        <w:t xml:space="preserve">in </w:t>
      </w:r>
      <w:r w:rsidR="00F773C5" w:rsidRPr="008D298E">
        <w:rPr>
          <w:rFonts w:ascii="Arial" w:hAnsi="Arial" w:cs="Arial"/>
          <w:color w:val="000000" w:themeColor="text1"/>
        </w:rPr>
        <w:t xml:space="preserve">sharp contrast to </w:t>
      </w:r>
      <w:r w:rsidR="00EA186E" w:rsidRPr="008D298E">
        <w:rPr>
          <w:rFonts w:ascii="Arial" w:hAnsi="Arial" w:cs="Arial"/>
          <w:color w:val="000000" w:themeColor="text1"/>
        </w:rPr>
        <w:t>the common allele</w:t>
      </w:r>
      <w:r w:rsidR="0023484C" w:rsidRPr="008D298E">
        <w:rPr>
          <w:rFonts w:ascii="Arial" w:hAnsi="Arial" w:cs="Arial"/>
          <w:color w:val="000000" w:themeColor="text1"/>
        </w:rPr>
        <w:t xml:space="preserve"> </w:t>
      </w:r>
      <w:r w:rsidR="00F773C5" w:rsidRPr="00BE4E15">
        <w:rPr>
          <w:rFonts w:ascii="Arial" w:hAnsi="Arial" w:cs="Arial"/>
          <w:i/>
          <w:color w:val="000000" w:themeColor="text1"/>
        </w:rPr>
        <w:t>MICA *008</w:t>
      </w:r>
      <w:r w:rsidR="00F773C5" w:rsidRPr="008D298E">
        <w:rPr>
          <w:rFonts w:ascii="Arial" w:hAnsi="Arial" w:cs="Arial"/>
          <w:color w:val="000000" w:themeColor="text1"/>
        </w:rPr>
        <w:t xml:space="preserve">, </w:t>
      </w:r>
      <w:ins w:id="817" w:author="Andreae, Emily A" w:date="2020-01-17T11:11:00Z">
        <w:r w:rsidR="003B23FE">
          <w:rPr>
            <w:rFonts w:ascii="Arial" w:hAnsi="Arial" w:cs="Arial"/>
            <w:color w:val="000000" w:themeColor="text1"/>
          </w:rPr>
          <w:t>over</w:t>
        </w:r>
      </w:ins>
      <w:del w:id="818" w:author="Andreae, Emily A" w:date="2020-01-17T11:11:00Z">
        <w:r w:rsidR="00EA186E" w:rsidRPr="008D298E" w:rsidDel="003B23FE">
          <w:rPr>
            <w:rFonts w:ascii="Arial" w:hAnsi="Arial" w:cs="Arial"/>
            <w:color w:val="000000" w:themeColor="text1"/>
          </w:rPr>
          <w:delText xml:space="preserve">the </w:delText>
        </w:r>
      </w:del>
      <w:r w:rsidR="00EA186E" w:rsidRPr="008D298E">
        <w:rPr>
          <w:rFonts w:ascii="Arial" w:hAnsi="Arial" w:cs="Arial"/>
          <w:color w:val="000000" w:themeColor="text1"/>
        </w:rPr>
        <w:t xml:space="preserve">expression of </w:t>
      </w:r>
      <w:r w:rsidR="00F773C5" w:rsidRPr="00BE4E15">
        <w:rPr>
          <w:rFonts w:ascii="Arial" w:hAnsi="Arial" w:cs="Arial"/>
          <w:i/>
          <w:color w:val="000000" w:themeColor="text1"/>
        </w:rPr>
        <w:t>MICA *012:01</w:t>
      </w:r>
      <w:r w:rsidR="00F773C5" w:rsidRPr="008D298E">
        <w:rPr>
          <w:rFonts w:ascii="Arial" w:hAnsi="Arial" w:cs="Arial"/>
          <w:color w:val="000000" w:themeColor="text1"/>
        </w:rPr>
        <w:t xml:space="preserve"> allele significantly exacerbated the malignant phenotype of </w:t>
      </w:r>
      <w:ins w:id="819" w:author="Andreae, Emily A" w:date="2020-01-17T11:12:00Z">
        <w:r w:rsidR="003B23FE">
          <w:rPr>
            <w:rFonts w:ascii="Arial" w:hAnsi="Arial" w:cs="Arial"/>
            <w:color w:val="000000" w:themeColor="text1"/>
          </w:rPr>
          <w:t xml:space="preserve">KRAS mutated CRC similar to results from other groups </w:t>
        </w:r>
      </w:ins>
      <w:del w:id="820" w:author="Andreae, Emily A" w:date="2020-01-17T11:12:00Z">
        <w:r w:rsidR="00F773C5" w:rsidRPr="008D298E" w:rsidDel="003B23FE">
          <w:rPr>
            <w:rFonts w:ascii="Arial" w:hAnsi="Arial" w:cs="Arial"/>
            <w:color w:val="000000" w:themeColor="text1"/>
          </w:rPr>
          <w:delText xml:space="preserve">colorectal cancer which carries with KRAS mutation </w:delText>
        </w:r>
      </w:del>
      <w:r w:rsidR="00C4142B" w:rsidRPr="008D298E">
        <w:rPr>
          <w:rFonts w:ascii="Arial" w:hAnsi="Arial" w:cs="Arial"/>
          <w:color w:val="000000" w:themeColor="text1"/>
        </w:rPr>
        <w:fldChar w:fldCharType="begin">
          <w:fldData xml:space="preserve">PEVuZE5vdGU+PENpdGU+PEF1dGhvcj5TZXJlYnJpaXNraWk8L0F1dGhvcj48WWVhcj4yMDE5PC9Z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PEVuZE5vdGU+PENpdGU+PEF1dGhvcj5TZXJlYnJpaXNraWk8L0F1dGhvcj48WWVhcj4yMDE5PC9Z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00C4142B" w:rsidRPr="008D298E">
        <w:rPr>
          <w:rFonts w:ascii="Arial" w:hAnsi="Arial" w:cs="Arial"/>
          <w:color w:val="000000" w:themeColor="text1"/>
        </w:rPr>
      </w:r>
      <w:r w:rsidR="00C4142B" w:rsidRPr="008D298E">
        <w:rPr>
          <w:rFonts w:ascii="Arial" w:hAnsi="Arial" w:cs="Arial"/>
          <w:color w:val="000000" w:themeColor="text1"/>
        </w:rPr>
        <w:fldChar w:fldCharType="separate"/>
      </w:r>
      <w:r w:rsidR="00D47EB1" w:rsidRPr="008D298E">
        <w:rPr>
          <w:rFonts w:ascii="Arial" w:hAnsi="Arial" w:cs="Arial"/>
          <w:noProof/>
          <w:color w:val="000000" w:themeColor="text1"/>
        </w:rPr>
        <w:t>[32-36]</w:t>
      </w:r>
      <w:r w:rsidR="00C4142B" w:rsidRPr="008D298E">
        <w:rPr>
          <w:rFonts w:ascii="Arial" w:hAnsi="Arial" w:cs="Arial"/>
          <w:color w:val="000000" w:themeColor="text1"/>
        </w:rPr>
        <w:fldChar w:fldCharType="end"/>
      </w:r>
      <w:r w:rsidR="00C4142B" w:rsidRPr="008D298E">
        <w:rPr>
          <w:rFonts w:ascii="Arial" w:hAnsi="Arial" w:cs="Arial"/>
          <w:color w:val="000000" w:themeColor="text1"/>
        </w:rPr>
        <w:t xml:space="preserve"> </w:t>
      </w:r>
      <w:r w:rsidR="00F773C5" w:rsidRPr="008D298E">
        <w:rPr>
          <w:rFonts w:ascii="Arial" w:hAnsi="Arial" w:cs="Arial"/>
          <w:color w:val="000000" w:themeColor="text1"/>
        </w:rPr>
        <w:t>(Figure 2-3)</w:t>
      </w:r>
      <w:r w:rsidR="00424F5F" w:rsidRPr="008D298E">
        <w:rPr>
          <w:rFonts w:ascii="Arial" w:hAnsi="Arial" w:cs="Arial"/>
          <w:color w:val="000000" w:themeColor="text1"/>
        </w:rPr>
        <w:t>.</w:t>
      </w:r>
      <w:r w:rsidR="00EA186E" w:rsidRPr="008D298E">
        <w:rPr>
          <w:rFonts w:ascii="Arial" w:hAnsi="Arial" w:cs="Arial"/>
          <w:color w:val="000000" w:themeColor="text1"/>
        </w:rPr>
        <w:t xml:space="preserve"> </w:t>
      </w:r>
    </w:p>
    <w:p w14:paraId="4B66B673" w14:textId="77777777" w:rsidR="00F94888" w:rsidRPr="008D298E" w:rsidRDefault="00F94888" w:rsidP="00F94888">
      <w:pPr>
        <w:contextualSpacing/>
        <w:jc w:val="both"/>
        <w:rPr>
          <w:rFonts w:ascii="Arial" w:hAnsi="Arial" w:cs="Arial"/>
          <w:color w:val="000000" w:themeColor="text1"/>
        </w:rPr>
      </w:pPr>
    </w:p>
    <w:p w14:paraId="5CE1B19A" w14:textId="68A7B58D" w:rsidR="00A234E6" w:rsidRPr="008D298E" w:rsidRDefault="00EA186E" w:rsidP="00F94888">
      <w:pPr>
        <w:contextualSpacing/>
        <w:jc w:val="both"/>
        <w:rPr>
          <w:rFonts w:ascii="Arial" w:hAnsi="Arial" w:cs="Arial"/>
          <w:color w:val="000000" w:themeColor="text1"/>
        </w:rPr>
      </w:pPr>
      <w:commentRangeStart w:id="821"/>
      <w:del w:id="822" w:author="Andreae, Emily A" w:date="2020-01-17T11:13:00Z">
        <w:r w:rsidRPr="008D298E" w:rsidDel="003B23FE">
          <w:rPr>
            <w:rFonts w:ascii="Arial" w:hAnsi="Arial" w:cs="Arial"/>
            <w:color w:val="000000" w:themeColor="text1"/>
          </w:rPr>
          <w:delText xml:space="preserve">Interestingly, no functional differences </w:delText>
        </w:r>
        <w:r w:rsidR="00D62409" w:rsidRPr="008D298E" w:rsidDel="003B23FE">
          <w:rPr>
            <w:rFonts w:ascii="Arial" w:hAnsi="Arial" w:cs="Arial"/>
            <w:color w:val="000000" w:themeColor="text1"/>
          </w:rPr>
          <w:delText xml:space="preserve">including proliferation, invasion and metastasis capability </w:delText>
        </w:r>
        <w:r w:rsidRPr="008D298E" w:rsidDel="003B23FE">
          <w:rPr>
            <w:rFonts w:ascii="Arial" w:hAnsi="Arial" w:cs="Arial"/>
            <w:color w:val="000000" w:themeColor="text1"/>
          </w:rPr>
          <w:delText xml:space="preserve">between MSS type CRC cell line, SW480 and  MSI type cell lines, DLD1 or HCT116 were found when MICA *012:01 and *008 alleles were overexpressed. </w:delText>
        </w:r>
      </w:del>
      <w:commentRangeEnd w:id="821"/>
      <w:r w:rsidR="003B23FE">
        <w:rPr>
          <w:rStyle w:val="CommentReference"/>
        </w:rPr>
        <w:commentReference w:id="821"/>
      </w:r>
      <w:ins w:id="823" w:author="Andreae, Emily A" w:date="2020-01-17T11:15:00Z">
        <w:r w:rsidR="003B23FE">
          <w:rPr>
            <w:rFonts w:ascii="Arial" w:hAnsi="Arial" w:cs="Arial"/>
            <w:color w:val="000000" w:themeColor="text1"/>
          </w:rPr>
          <w:t xml:space="preserve"> Analysis of DFS in clinical patients with and without </w:t>
        </w:r>
      </w:ins>
      <w:ins w:id="824" w:author="Andreae, Emily A" w:date="2020-01-17T11:16:00Z">
        <w:r w:rsidR="003B23FE" w:rsidRPr="00BE4E15">
          <w:rPr>
            <w:rFonts w:ascii="Arial" w:hAnsi="Arial" w:cs="Arial"/>
            <w:i/>
            <w:color w:val="000000" w:themeColor="text1"/>
          </w:rPr>
          <w:t>MICA *012:01</w:t>
        </w:r>
        <w:r w:rsidR="003B23FE" w:rsidRPr="003B23FE">
          <w:rPr>
            <w:rFonts w:ascii="Arial" w:hAnsi="Arial" w:cs="Arial"/>
            <w:color w:val="000000" w:themeColor="text1"/>
          </w:rPr>
          <w:t xml:space="preserve"> </w:t>
        </w:r>
        <w:r w:rsidR="003B23FE">
          <w:rPr>
            <w:rFonts w:ascii="Arial" w:hAnsi="Arial" w:cs="Arial"/>
            <w:color w:val="000000" w:themeColor="text1"/>
          </w:rPr>
          <w:t xml:space="preserve">did not reveal a statistically significant difference in DFS though </w:t>
        </w:r>
      </w:ins>
      <w:del w:id="825" w:author="Andreae, Emily A" w:date="2020-01-17T11:17:00Z">
        <w:r w:rsidR="00EB035A" w:rsidRPr="008D298E" w:rsidDel="003B23FE">
          <w:rPr>
            <w:rFonts w:ascii="Arial" w:hAnsi="Arial" w:cs="Arial"/>
            <w:color w:val="000000" w:themeColor="text1"/>
          </w:rPr>
          <w:delText>Although</w:delText>
        </w:r>
        <w:r w:rsidR="00EC17BF" w:rsidRPr="008D298E" w:rsidDel="003B23FE">
          <w:rPr>
            <w:rFonts w:ascii="Arial" w:hAnsi="Arial" w:cs="Arial"/>
            <w:color w:val="000000" w:themeColor="text1"/>
          </w:rPr>
          <w:delText xml:space="preserve"> the disease-free survival time of MICA *012:01 with a marginal significance, </w:delText>
        </w:r>
      </w:del>
      <w:r w:rsidR="00EC17BF" w:rsidRPr="008D298E">
        <w:rPr>
          <w:rFonts w:ascii="Arial" w:hAnsi="Arial" w:cs="Arial"/>
          <w:color w:val="000000" w:themeColor="text1"/>
        </w:rPr>
        <w:t xml:space="preserve">it should be noted that </w:t>
      </w:r>
      <w:del w:id="826" w:author="Andreae, Emily A" w:date="2020-01-17T11:17:00Z">
        <w:r w:rsidR="00EC17BF" w:rsidRPr="008D298E" w:rsidDel="00AC2F37">
          <w:rPr>
            <w:rFonts w:ascii="Arial" w:hAnsi="Arial" w:cs="Arial"/>
            <w:color w:val="000000" w:themeColor="text1"/>
          </w:rPr>
          <w:delText xml:space="preserve">MICA *012:01 allele maybe was a good prediction </w:delText>
        </w:r>
        <w:r w:rsidR="002F3BF6" w:rsidRPr="008D298E" w:rsidDel="00AC2F37">
          <w:rPr>
            <w:rFonts w:ascii="Arial" w:hAnsi="Arial" w:cs="Arial"/>
            <w:color w:val="000000" w:themeColor="text1"/>
          </w:rPr>
          <w:delText xml:space="preserve">parameter </w:delText>
        </w:r>
        <w:r w:rsidR="00EC17BF" w:rsidRPr="008D298E" w:rsidDel="00AC2F37">
          <w:rPr>
            <w:rFonts w:ascii="Arial" w:hAnsi="Arial" w:cs="Arial"/>
            <w:color w:val="000000" w:themeColor="text1"/>
          </w:rPr>
          <w:delText xml:space="preserve">for </w:delText>
        </w:r>
        <w:r w:rsidR="00446AF5" w:rsidRPr="008D298E" w:rsidDel="00AC2F37">
          <w:rPr>
            <w:rFonts w:ascii="Arial" w:hAnsi="Arial" w:cs="Arial"/>
            <w:color w:val="000000" w:themeColor="text1"/>
          </w:rPr>
          <w:delText xml:space="preserve">CRC patients carrying KRAS codon 12 mutation if </w:delText>
        </w:r>
      </w:del>
      <w:r w:rsidR="00446AF5" w:rsidRPr="008D298E">
        <w:rPr>
          <w:rFonts w:ascii="Arial" w:hAnsi="Arial" w:cs="Arial"/>
          <w:color w:val="000000" w:themeColor="text1"/>
        </w:rPr>
        <w:t xml:space="preserve">the </w:t>
      </w:r>
      <w:r w:rsidR="007A73E0" w:rsidRPr="008D298E">
        <w:rPr>
          <w:rFonts w:ascii="Arial" w:hAnsi="Arial" w:cs="Arial"/>
          <w:color w:val="000000" w:themeColor="text1"/>
        </w:rPr>
        <w:t xml:space="preserve">sample </w:t>
      </w:r>
      <w:r w:rsidR="00446AF5" w:rsidRPr="008D298E">
        <w:rPr>
          <w:rFonts w:ascii="Arial" w:hAnsi="Arial" w:cs="Arial"/>
          <w:color w:val="000000" w:themeColor="text1"/>
        </w:rPr>
        <w:t xml:space="preserve">size </w:t>
      </w:r>
      <w:ins w:id="827" w:author="Andreae, Emily A" w:date="2020-01-17T11:17:00Z">
        <w:r w:rsidR="00AC2F37">
          <w:rPr>
            <w:rFonts w:ascii="Arial" w:hAnsi="Arial" w:cs="Arial"/>
            <w:color w:val="000000" w:themeColor="text1"/>
          </w:rPr>
          <w:t>was underpowered to detect a significant difference for a low effect allele</w:t>
        </w:r>
      </w:ins>
      <w:del w:id="828" w:author="Andreae, Emily A" w:date="2020-01-17T11:17:00Z">
        <w:r w:rsidR="007A73E0" w:rsidRPr="008D298E" w:rsidDel="00AC2F37">
          <w:rPr>
            <w:rFonts w:ascii="Arial" w:hAnsi="Arial" w:cs="Arial"/>
            <w:color w:val="000000" w:themeColor="text1"/>
          </w:rPr>
          <w:delText>of</w:delText>
        </w:r>
      </w:del>
      <w:del w:id="829" w:author="Andreae, Emily A" w:date="2020-01-17T11:18:00Z">
        <w:r w:rsidR="007A73E0" w:rsidRPr="008D298E" w:rsidDel="00AC2F37">
          <w:rPr>
            <w:rFonts w:ascii="Arial" w:hAnsi="Arial" w:cs="Arial"/>
            <w:color w:val="000000" w:themeColor="text1"/>
          </w:rPr>
          <w:delText xml:space="preserve"> MICA *012:01 allele </w:delText>
        </w:r>
        <w:r w:rsidR="00446AF5" w:rsidRPr="008D298E" w:rsidDel="00AC2F37">
          <w:rPr>
            <w:rFonts w:ascii="Arial" w:hAnsi="Arial" w:cs="Arial"/>
            <w:color w:val="000000" w:themeColor="text1"/>
          </w:rPr>
          <w:delText>was big enough</w:delText>
        </w:r>
      </w:del>
      <w:r w:rsidR="00446AF5" w:rsidRPr="008D298E">
        <w:rPr>
          <w:rFonts w:ascii="Arial" w:hAnsi="Arial" w:cs="Arial"/>
          <w:color w:val="000000" w:themeColor="text1"/>
        </w:rPr>
        <w:t>.</w:t>
      </w:r>
      <w:r w:rsidR="003148E0" w:rsidRPr="008D298E">
        <w:rPr>
          <w:rFonts w:ascii="Arial" w:hAnsi="Arial" w:cs="Arial"/>
          <w:color w:val="000000" w:themeColor="text1"/>
        </w:rPr>
        <w:t xml:space="preserve"> </w:t>
      </w:r>
      <w:ins w:id="830" w:author="Andreae, Emily A" w:date="2020-01-17T11:18:00Z">
        <w:r w:rsidR="00AC2F37">
          <w:rPr>
            <w:rFonts w:ascii="Arial" w:hAnsi="Arial" w:cs="Arial"/>
            <w:color w:val="000000" w:themeColor="text1"/>
          </w:rPr>
          <w:t>Future studies will incorporate additional data from more patient samples.</w:t>
        </w:r>
      </w:ins>
      <w:del w:id="831" w:author="Andreae, Emily A" w:date="2020-01-17T11:18:00Z">
        <w:r w:rsidR="003148E0" w:rsidRPr="008D298E" w:rsidDel="00AC2F37">
          <w:rPr>
            <w:rFonts w:ascii="Arial" w:hAnsi="Arial" w:cs="Arial"/>
            <w:color w:val="000000" w:themeColor="text1"/>
          </w:rPr>
          <w:delText xml:space="preserve">The polymorohism in MICA *008 and *012:01 allele </w:delText>
        </w:r>
        <w:r w:rsidR="00D71FD5" w:rsidRPr="008D298E" w:rsidDel="00AC2F37">
          <w:rPr>
            <w:rFonts w:ascii="Arial" w:hAnsi="Arial" w:cs="Arial"/>
            <w:color w:val="000000" w:themeColor="text1"/>
          </w:rPr>
          <w:delText xml:space="preserve">is </w:delText>
        </w:r>
        <w:r w:rsidR="003148E0" w:rsidRPr="008D298E" w:rsidDel="00AC2F37">
          <w:rPr>
            <w:rFonts w:ascii="Arial" w:hAnsi="Arial" w:cs="Arial"/>
            <w:color w:val="000000" w:themeColor="text1"/>
          </w:rPr>
          <w:delText xml:space="preserve">at codon 23, 24, 36, 64, 129, 173, 198, 205, 206, 208, 210, 213, 215, 251, and 295 of exon 2-5. The sharp difference </w:delText>
        </w:r>
        <w:r w:rsidR="00CC7555" w:rsidRPr="008D298E" w:rsidDel="00AC2F37">
          <w:rPr>
            <w:rFonts w:ascii="Arial" w:hAnsi="Arial" w:cs="Arial"/>
            <w:color w:val="000000" w:themeColor="text1"/>
          </w:rPr>
          <w:delText>between these two MICA alleles probably lead</w:delText>
        </w:r>
        <w:r w:rsidR="00D71FD5" w:rsidRPr="008D298E" w:rsidDel="00AC2F37">
          <w:rPr>
            <w:rFonts w:ascii="Arial" w:hAnsi="Arial" w:cs="Arial"/>
            <w:color w:val="000000" w:themeColor="text1"/>
          </w:rPr>
          <w:delText>s</w:delText>
        </w:r>
        <w:r w:rsidR="00CC7555" w:rsidRPr="008D298E" w:rsidDel="00AC2F37">
          <w:rPr>
            <w:rFonts w:ascii="Arial" w:hAnsi="Arial" w:cs="Arial"/>
            <w:color w:val="000000" w:themeColor="text1"/>
          </w:rPr>
          <w:delText xml:space="preserve"> to the distinct function </w:delText>
        </w:r>
        <w:r w:rsidR="00532681" w:rsidRPr="008D298E" w:rsidDel="00AC2F37">
          <w:rPr>
            <w:rFonts w:ascii="Arial" w:hAnsi="Arial" w:cs="Arial"/>
            <w:color w:val="000000" w:themeColor="text1"/>
          </w:rPr>
          <w:delText xml:space="preserve">in the occurrence and development of </w:delText>
        </w:r>
        <w:r w:rsidR="00CC7555" w:rsidRPr="008D298E" w:rsidDel="00AC2F37">
          <w:rPr>
            <w:rFonts w:ascii="Arial" w:hAnsi="Arial" w:cs="Arial"/>
            <w:color w:val="000000" w:themeColor="text1"/>
          </w:rPr>
          <w:delText>colorectal cancer</w:delText>
        </w:r>
        <w:r w:rsidR="00532681" w:rsidRPr="008D298E" w:rsidDel="00AC2F37">
          <w:rPr>
            <w:rFonts w:ascii="Arial" w:hAnsi="Arial" w:cs="Arial"/>
            <w:color w:val="000000" w:themeColor="text1"/>
          </w:rPr>
          <w:delText>, especially at codon 129 and 295.</w:delText>
        </w:r>
      </w:del>
    </w:p>
    <w:p w14:paraId="7C650D12" w14:textId="77777777" w:rsidR="00F94888" w:rsidRDefault="00F94888" w:rsidP="00F94888">
      <w:pPr>
        <w:contextualSpacing/>
        <w:jc w:val="both"/>
        <w:rPr>
          <w:rFonts w:ascii="Arial" w:hAnsi="Arial" w:cs="Arial"/>
          <w:color w:val="000000" w:themeColor="text1"/>
        </w:rPr>
      </w:pPr>
    </w:p>
    <w:p w14:paraId="2EBB44D8" w14:textId="6C866FA4" w:rsidR="00757D62" w:rsidRPr="008D298E" w:rsidRDefault="00112E15" w:rsidP="00F94888">
      <w:pPr>
        <w:contextualSpacing/>
        <w:jc w:val="both"/>
        <w:rPr>
          <w:rFonts w:ascii="Arial" w:hAnsi="Arial" w:cs="Arial"/>
          <w:color w:val="000000" w:themeColor="text1"/>
        </w:rPr>
      </w:pPr>
      <w:r w:rsidRPr="008D298E">
        <w:rPr>
          <w:rFonts w:ascii="Arial" w:hAnsi="Arial" w:cs="Arial"/>
          <w:color w:val="000000" w:themeColor="text1"/>
        </w:rPr>
        <w:t>Taken together,</w:t>
      </w:r>
      <w:r w:rsidRPr="008D298E">
        <w:rPr>
          <w:rFonts w:ascii="Arial" w:hAnsi="Arial" w:cs="Arial"/>
          <w:b/>
          <w:color w:val="000000" w:themeColor="text1"/>
        </w:rPr>
        <w:t xml:space="preserve"> </w:t>
      </w:r>
      <w:r w:rsidR="00663019" w:rsidRPr="008D298E">
        <w:rPr>
          <w:rFonts w:ascii="Arial" w:hAnsi="Arial" w:cs="Arial"/>
          <w:color w:val="000000" w:themeColor="text1"/>
        </w:rPr>
        <w:t>we</w:t>
      </w:r>
      <w:r w:rsidR="002C31FA" w:rsidRPr="008D298E">
        <w:rPr>
          <w:rFonts w:ascii="Arial" w:hAnsi="Arial" w:cs="Arial"/>
          <w:color w:val="000000" w:themeColor="text1"/>
        </w:rPr>
        <w:t xml:space="preserve"> provide</w:t>
      </w:r>
      <w:del w:id="832" w:author="Andreae, Emily A" w:date="2020-01-17T11:19:00Z">
        <w:r w:rsidR="00663019" w:rsidRPr="008D298E" w:rsidDel="00AC2F37">
          <w:rPr>
            <w:rFonts w:ascii="Arial" w:hAnsi="Arial" w:cs="Arial"/>
            <w:color w:val="000000" w:themeColor="text1"/>
          </w:rPr>
          <w:delText>d</w:delText>
        </w:r>
      </w:del>
      <w:r w:rsidR="002C31FA" w:rsidRPr="008D298E">
        <w:rPr>
          <w:rFonts w:ascii="Arial" w:hAnsi="Arial" w:cs="Arial"/>
          <w:color w:val="000000" w:themeColor="text1"/>
        </w:rPr>
        <w:t xml:space="preserve"> evidence</w:t>
      </w:r>
      <w:del w:id="833" w:author="Andreae, Emily A" w:date="2020-01-17T11:19:00Z">
        <w:r w:rsidR="00D541E3" w:rsidRPr="008D298E" w:rsidDel="00AC2F37">
          <w:rPr>
            <w:rFonts w:ascii="Arial" w:hAnsi="Arial" w:cs="Arial"/>
            <w:color w:val="000000" w:themeColor="text1"/>
          </w:rPr>
          <w:delText>s</w:delText>
        </w:r>
      </w:del>
      <w:r w:rsidR="002C31FA" w:rsidRPr="008D298E">
        <w:rPr>
          <w:rFonts w:ascii="Arial" w:hAnsi="Arial" w:cs="Arial"/>
          <w:color w:val="000000" w:themeColor="text1"/>
        </w:rPr>
        <w:t xml:space="preserve"> that </w:t>
      </w:r>
      <w:r w:rsidR="00D541E3" w:rsidRPr="00BE4E15">
        <w:rPr>
          <w:rFonts w:ascii="Arial" w:hAnsi="Arial" w:cs="Arial"/>
          <w:i/>
          <w:color w:val="000000" w:themeColor="text1"/>
        </w:rPr>
        <w:t>MICA *012:01</w:t>
      </w:r>
      <w:r w:rsidR="002D21E3" w:rsidRPr="008D298E">
        <w:rPr>
          <w:rFonts w:ascii="Arial" w:hAnsi="Arial" w:cs="Arial"/>
          <w:color w:val="000000" w:themeColor="text1"/>
        </w:rPr>
        <w:t xml:space="preserve">, </w:t>
      </w:r>
      <w:r w:rsidR="002D21E3" w:rsidRPr="00BE4E15">
        <w:rPr>
          <w:rFonts w:ascii="Arial" w:hAnsi="Arial" w:cs="Arial"/>
          <w:i/>
          <w:color w:val="000000" w:themeColor="text1"/>
        </w:rPr>
        <w:t>*009:01</w:t>
      </w:r>
      <w:r w:rsidR="002D21E3" w:rsidRPr="008D298E">
        <w:rPr>
          <w:rFonts w:ascii="Arial" w:hAnsi="Arial" w:cs="Arial"/>
          <w:color w:val="000000" w:themeColor="text1"/>
        </w:rPr>
        <w:t xml:space="preserve"> or </w:t>
      </w:r>
      <w:r w:rsidR="002D21E3" w:rsidRPr="00BE4E15">
        <w:rPr>
          <w:rFonts w:ascii="Arial" w:hAnsi="Arial" w:cs="Arial"/>
          <w:i/>
          <w:color w:val="000000" w:themeColor="text1"/>
        </w:rPr>
        <w:t>*049</w:t>
      </w:r>
      <w:r w:rsidR="002D21E3" w:rsidRPr="008D298E">
        <w:rPr>
          <w:rFonts w:ascii="Arial" w:hAnsi="Arial" w:cs="Arial"/>
          <w:color w:val="000000" w:themeColor="text1"/>
        </w:rPr>
        <w:t>,</w:t>
      </w:r>
      <w:r w:rsidR="00D541E3" w:rsidRPr="008D298E">
        <w:rPr>
          <w:rFonts w:ascii="Arial" w:hAnsi="Arial" w:cs="Arial"/>
          <w:color w:val="000000" w:themeColor="text1"/>
        </w:rPr>
        <w:t xml:space="preserve"> and </w:t>
      </w:r>
      <w:r w:rsidR="00D541E3" w:rsidRPr="00BE4E15">
        <w:rPr>
          <w:rFonts w:ascii="Arial" w:hAnsi="Arial" w:cs="Arial"/>
          <w:i/>
          <w:color w:val="000000" w:themeColor="text1"/>
        </w:rPr>
        <w:t xml:space="preserve">MICA </w:t>
      </w:r>
      <w:r w:rsidR="00A70202" w:rsidRPr="00BE4E15">
        <w:rPr>
          <w:rFonts w:ascii="Arial" w:hAnsi="Arial" w:cs="Arial"/>
          <w:i/>
          <w:color w:val="000000" w:themeColor="text1"/>
        </w:rPr>
        <w:t>*</w:t>
      </w:r>
      <w:r w:rsidR="00D541E3" w:rsidRPr="00BE4E15">
        <w:rPr>
          <w:rFonts w:ascii="Arial" w:hAnsi="Arial" w:cs="Arial"/>
          <w:i/>
          <w:color w:val="000000" w:themeColor="text1"/>
        </w:rPr>
        <w:t>A4</w:t>
      </w:r>
      <w:del w:id="834" w:author="Andreae, Emily A" w:date="2020-01-17T11:19:00Z">
        <w:r w:rsidR="00D541E3" w:rsidRPr="008D298E" w:rsidDel="00AC2F37">
          <w:rPr>
            <w:rFonts w:ascii="Arial" w:hAnsi="Arial" w:cs="Arial"/>
            <w:color w:val="000000" w:themeColor="text1"/>
          </w:rPr>
          <w:delText>,</w:delText>
        </w:r>
      </w:del>
      <w:r w:rsidR="00D541E3" w:rsidRPr="008D298E">
        <w:rPr>
          <w:rFonts w:ascii="Arial" w:hAnsi="Arial" w:cs="Arial"/>
          <w:color w:val="000000" w:themeColor="text1"/>
        </w:rPr>
        <w:t xml:space="preserve"> are important genetic factors </w:t>
      </w:r>
      <w:r w:rsidR="00B066D7" w:rsidRPr="008D298E">
        <w:rPr>
          <w:rFonts w:ascii="Arial" w:hAnsi="Arial" w:cs="Arial"/>
          <w:color w:val="000000" w:themeColor="text1"/>
        </w:rPr>
        <w:t xml:space="preserve">associated with </w:t>
      </w:r>
      <w:r w:rsidR="00D541E3" w:rsidRPr="008D298E">
        <w:rPr>
          <w:rFonts w:ascii="Arial" w:hAnsi="Arial" w:cs="Arial"/>
          <w:color w:val="000000" w:themeColor="text1"/>
        </w:rPr>
        <w:t>CRC</w:t>
      </w:r>
      <w:ins w:id="835" w:author="Andreae, Emily A" w:date="2020-01-17T11:20:00Z">
        <w:r w:rsidR="00AC2F37">
          <w:rPr>
            <w:rFonts w:ascii="Arial" w:hAnsi="Arial" w:cs="Arial"/>
            <w:color w:val="000000" w:themeColor="text1"/>
          </w:rPr>
          <w:t>,</w:t>
        </w:r>
      </w:ins>
      <w:r w:rsidR="00B066D7" w:rsidRPr="008D298E">
        <w:rPr>
          <w:rFonts w:ascii="Arial" w:hAnsi="Arial" w:cs="Arial"/>
          <w:color w:val="000000" w:themeColor="text1"/>
        </w:rPr>
        <w:t xml:space="preserve"> </w:t>
      </w:r>
      <w:del w:id="836" w:author="Andreae, Emily A" w:date="2020-01-17T11:20:00Z">
        <w:r w:rsidR="00B066D7" w:rsidRPr="008D298E" w:rsidDel="00AC2F37">
          <w:rPr>
            <w:rFonts w:ascii="Arial" w:hAnsi="Arial" w:cs="Arial"/>
            <w:color w:val="000000" w:themeColor="text1"/>
          </w:rPr>
          <w:delText>and/or</w:delText>
        </w:r>
        <w:r w:rsidR="00D541E3" w:rsidRPr="008D298E" w:rsidDel="00AC2F37">
          <w:rPr>
            <w:rFonts w:ascii="Arial" w:hAnsi="Arial" w:cs="Arial"/>
            <w:color w:val="000000" w:themeColor="text1"/>
          </w:rPr>
          <w:delText xml:space="preserve"> </w:delText>
        </w:r>
      </w:del>
      <w:ins w:id="837" w:author="Andreae, Emily A" w:date="2020-01-17T11:20:00Z">
        <w:r w:rsidR="00AC2F37">
          <w:rPr>
            <w:rFonts w:ascii="Arial" w:hAnsi="Arial" w:cs="Arial"/>
            <w:color w:val="000000" w:themeColor="text1"/>
          </w:rPr>
          <w:t xml:space="preserve">CRC with </w:t>
        </w:r>
      </w:ins>
      <w:r w:rsidR="002643BA" w:rsidRPr="008D298E">
        <w:rPr>
          <w:rFonts w:ascii="Arial" w:hAnsi="Arial" w:cs="Arial"/>
          <w:color w:val="000000" w:themeColor="text1"/>
        </w:rPr>
        <w:t xml:space="preserve">KRAS </w:t>
      </w:r>
      <w:ins w:id="838" w:author="Andreae, Emily A" w:date="2020-01-17T11:20:00Z">
        <w:r w:rsidR="00AC2F37">
          <w:rPr>
            <w:rFonts w:ascii="Arial" w:hAnsi="Arial" w:cs="Arial"/>
            <w:color w:val="000000" w:themeColor="text1"/>
          </w:rPr>
          <w:t xml:space="preserve">mutation, </w:t>
        </w:r>
      </w:ins>
      <w:r w:rsidR="00D541E3" w:rsidRPr="008D298E">
        <w:rPr>
          <w:rFonts w:ascii="Arial" w:hAnsi="Arial" w:cs="Arial"/>
          <w:color w:val="000000" w:themeColor="text1"/>
        </w:rPr>
        <w:t xml:space="preserve">and </w:t>
      </w:r>
      <w:r w:rsidR="002643BA" w:rsidRPr="008D298E">
        <w:rPr>
          <w:rFonts w:ascii="Arial" w:hAnsi="Arial" w:cs="Arial"/>
          <w:color w:val="000000" w:themeColor="text1"/>
        </w:rPr>
        <w:t>MSI</w:t>
      </w:r>
      <w:r w:rsidR="002643BA" w:rsidRPr="008D298E" w:rsidDel="002643BA">
        <w:rPr>
          <w:rFonts w:ascii="Arial" w:hAnsi="Arial" w:cs="Arial"/>
          <w:color w:val="000000" w:themeColor="text1"/>
        </w:rPr>
        <w:t xml:space="preserve"> </w:t>
      </w:r>
      <w:r w:rsidR="00D541E3" w:rsidRPr="008D298E">
        <w:rPr>
          <w:rFonts w:ascii="Arial" w:hAnsi="Arial" w:cs="Arial"/>
          <w:color w:val="000000" w:themeColor="text1"/>
        </w:rPr>
        <w:t>mutation subtypes of CRC</w:t>
      </w:r>
      <w:r w:rsidR="00B066D7" w:rsidRPr="008D298E">
        <w:rPr>
          <w:rFonts w:ascii="Arial" w:hAnsi="Arial" w:cs="Arial"/>
          <w:color w:val="000000" w:themeColor="text1"/>
        </w:rPr>
        <w:t xml:space="preserve"> in </w:t>
      </w:r>
      <w:ins w:id="839" w:author="Andreae, Emily A" w:date="2020-01-17T11:20:00Z">
        <w:r w:rsidR="00AC2F37">
          <w:rPr>
            <w:rFonts w:ascii="Arial" w:hAnsi="Arial" w:cs="Arial"/>
            <w:color w:val="000000" w:themeColor="text1"/>
          </w:rPr>
          <w:t xml:space="preserve">a </w:t>
        </w:r>
      </w:ins>
      <w:r w:rsidR="00B066D7" w:rsidRPr="008D298E">
        <w:rPr>
          <w:rFonts w:ascii="Arial" w:hAnsi="Arial" w:cs="Arial"/>
          <w:color w:val="000000" w:themeColor="text1"/>
        </w:rPr>
        <w:t>Chinese population</w:t>
      </w:r>
      <w:r w:rsidR="00D541E3" w:rsidRPr="008D298E">
        <w:rPr>
          <w:rFonts w:ascii="Arial" w:hAnsi="Arial" w:cs="Arial"/>
          <w:color w:val="000000" w:themeColor="text1"/>
        </w:rPr>
        <w:t xml:space="preserve">. </w:t>
      </w:r>
      <w:ins w:id="840" w:author="Andreae, Emily A" w:date="2020-01-17T11:20:00Z">
        <w:r w:rsidR="00AC2F37">
          <w:rPr>
            <w:rFonts w:ascii="Arial" w:hAnsi="Arial" w:cs="Arial"/>
            <w:color w:val="000000" w:themeColor="text1"/>
          </w:rPr>
          <w:t>Over</w:t>
        </w:r>
      </w:ins>
      <w:del w:id="841" w:author="Andreae, Emily A" w:date="2020-01-17T11:20:00Z">
        <w:r w:rsidR="00B066D7" w:rsidRPr="008D298E" w:rsidDel="00AC2F37">
          <w:rPr>
            <w:rFonts w:ascii="Arial" w:hAnsi="Arial" w:cs="Arial"/>
            <w:color w:val="000000" w:themeColor="text1"/>
          </w:rPr>
          <w:delText xml:space="preserve">The </w:delText>
        </w:r>
      </w:del>
      <w:r w:rsidR="00B066D7" w:rsidRPr="008D298E">
        <w:rPr>
          <w:rFonts w:ascii="Arial" w:hAnsi="Arial" w:cs="Arial"/>
          <w:color w:val="000000" w:themeColor="text1"/>
        </w:rPr>
        <w:t xml:space="preserve">expression of </w:t>
      </w:r>
      <w:r w:rsidR="00B33633" w:rsidRPr="00BE4E15">
        <w:rPr>
          <w:rFonts w:ascii="Arial" w:hAnsi="Arial" w:cs="Arial"/>
          <w:i/>
          <w:color w:val="000000" w:themeColor="text1"/>
        </w:rPr>
        <w:t>MICA *012:01</w:t>
      </w:r>
      <w:r w:rsidR="00B33633" w:rsidRPr="008D298E">
        <w:rPr>
          <w:rFonts w:ascii="Arial" w:hAnsi="Arial" w:cs="Arial"/>
          <w:color w:val="000000" w:themeColor="text1"/>
        </w:rPr>
        <w:t xml:space="preserve"> </w:t>
      </w:r>
      <w:r w:rsidR="009134DE" w:rsidRPr="008D298E">
        <w:rPr>
          <w:rFonts w:ascii="Arial" w:hAnsi="Arial" w:cs="Arial"/>
          <w:color w:val="000000" w:themeColor="text1"/>
        </w:rPr>
        <w:t xml:space="preserve">allele </w:t>
      </w:r>
      <w:r w:rsidR="00B33633" w:rsidRPr="008D298E">
        <w:rPr>
          <w:rFonts w:ascii="Arial" w:hAnsi="Arial" w:cs="Arial"/>
          <w:color w:val="000000" w:themeColor="text1"/>
        </w:rPr>
        <w:t>enhanced the malignant phenotype of CRC with KRAS mutation</w:t>
      </w:r>
      <w:ins w:id="842" w:author="Andreae, Emily A" w:date="2020-01-17T11:21:00Z">
        <w:r w:rsidR="00AC2F37">
          <w:rPr>
            <w:rFonts w:ascii="Arial" w:hAnsi="Arial" w:cs="Arial"/>
            <w:color w:val="000000" w:themeColor="text1"/>
          </w:rPr>
          <w:t xml:space="preserve"> specifically </w:t>
        </w:r>
      </w:ins>
      <w:del w:id="843" w:author="Andreae, Emily A" w:date="2020-01-17T11:21:00Z">
        <w:r w:rsidR="00B33633" w:rsidRPr="008D298E" w:rsidDel="00AC2F37">
          <w:rPr>
            <w:rFonts w:ascii="Arial" w:hAnsi="Arial" w:cs="Arial"/>
            <w:color w:val="000000" w:themeColor="text1"/>
          </w:rPr>
          <w:delText xml:space="preserve">, </w:delText>
        </w:r>
        <w:r w:rsidR="00B066D7" w:rsidRPr="008D298E" w:rsidDel="00AC2F37">
          <w:rPr>
            <w:rFonts w:ascii="Arial" w:hAnsi="Arial" w:cs="Arial"/>
            <w:color w:val="000000" w:themeColor="text1"/>
          </w:rPr>
          <w:delText>including</w:delText>
        </w:r>
        <w:r w:rsidR="00B33633" w:rsidRPr="008D298E" w:rsidDel="00AC2F37">
          <w:rPr>
            <w:rFonts w:ascii="Arial" w:hAnsi="Arial" w:cs="Arial"/>
            <w:color w:val="000000" w:themeColor="text1"/>
          </w:rPr>
          <w:delText xml:space="preserve"> </w:delText>
        </w:r>
      </w:del>
      <w:r w:rsidR="004D3BB1" w:rsidRPr="008D298E">
        <w:rPr>
          <w:rFonts w:ascii="Arial" w:hAnsi="Arial" w:cs="Arial"/>
          <w:color w:val="000000" w:themeColor="text1"/>
        </w:rPr>
        <w:t xml:space="preserve">proliferation, </w:t>
      </w:r>
      <w:r w:rsidR="00B33633" w:rsidRPr="008D298E">
        <w:rPr>
          <w:rFonts w:ascii="Arial" w:hAnsi="Arial" w:cs="Arial"/>
          <w:color w:val="000000" w:themeColor="text1"/>
        </w:rPr>
        <w:t>invasion</w:t>
      </w:r>
      <w:ins w:id="844" w:author="Andreae, Emily A" w:date="2020-01-17T11:21:00Z">
        <w:r w:rsidR="00AC2F37">
          <w:rPr>
            <w:rFonts w:ascii="Arial" w:hAnsi="Arial" w:cs="Arial"/>
            <w:color w:val="000000" w:themeColor="text1"/>
          </w:rPr>
          <w:t>,</w:t>
        </w:r>
      </w:ins>
      <w:r w:rsidR="00B33633" w:rsidRPr="008D298E">
        <w:rPr>
          <w:rFonts w:ascii="Arial" w:hAnsi="Arial" w:cs="Arial"/>
          <w:color w:val="000000" w:themeColor="text1"/>
        </w:rPr>
        <w:t xml:space="preserve"> and metastasis</w:t>
      </w:r>
      <w:r w:rsidR="00B066D7" w:rsidRPr="008D298E">
        <w:rPr>
          <w:rFonts w:ascii="Arial" w:hAnsi="Arial" w:cs="Arial"/>
          <w:color w:val="000000" w:themeColor="text1"/>
        </w:rPr>
        <w:t xml:space="preserve"> in cultured CRC cell</w:t>
      </w:r>
      <w:ins w:id="845" w:author="Andreae, Emily A" w:date="2020-01-17T11:22:00Z">
        <w:r w:rsidR="00AC2F37">
          <w:rPr>
            <w:rFonts w:ascii="Arial" w:hAnsi="Arial" w:cs="Arial"/>
            <w:color w:val="000000" w:themeColor="text1"/>
          </w:rPr>
          <w:t xml:space="preserve"> l</w:t>
        </w:r>
      </w:ins>
      <w:r w:rsidR="00B066D7" w:rsidRPr="008D298E">
        <w:rPr>
          <w:rFonts w:ascii="Arial" w:hAnsi="Arial" w:cs="Arial"/>
          <w:color w:val="000000" w:themeColor="text1"/>
        </w:rPr>
        <w:t>ine</w:t>
      </w:r>
      <w:r w:rsidR="005E4884" w:rsidRPr="008D298E">
        <w:rPr>
          <w:rFonts w:ascii="Arial" w:hAnsi="Arial" w:cs="Arial"/>
          <w:color w:val="000000" w:themeColor="text1"/>
        </w:rPr>
        <w:t xml:space="preserve"> </w:t>
      </w:r>
      <w:del w:id="846" w:author="Andreae, Emily A" w:date="2020-01-17T11:22:00Z">
        <w:r w:rsidR="005E4884" w:rsidRPr="008D298E" w:rsidDel="00AC2F37">
          <w:rPr>
            <w:rFonts w:ascii="Arial" w:hAnsi="Arial" w:cs="Arial"/>
            <w:color w:val="000000" w:themeColor="text1"/>
          </w:rPr>
          <w:delText>as well as the shorter disease-free survival time of CRC patients</w:delText>
        </w:r>
        <w:r w:rsidR="00B066D7" w:rsidRPr="008D298E" w:rsidDel="00AC2F37">
          <w:rPr>
            <w:rFonts w:ascii="Arial" w:hAnsi="Arial" w:cs="Arial"/>
            <w:color w:val="000000" w:themeColor="text1"/>
          </w:rPr>
          <w:delText xml:space="preserve">, </w:delText>
        </w:r>
      </w:del>
      <w:r w:rsidR="00B066D7" w:rsidRPr="008D298E">
        <w:rPr>
          <w:rFonts w:ascii="Arial" w:hAnsi="Arial" w:cs="Arial"/>
          <w:color w:val="000000" w:themeColor="text1"/>
        </w:rPr>
        <w:t xml:space="preserve">which </w:t>
      </w:r>
      <w:ins w:id="847" w:author="Andreae, Emily A" w:date="2020-01-17T11:22:00Z">
        <w:r w:rsidR="00AC2F37">
          <w:rPr>
            <w:rFonts w:ascii="Arial" w:hAnsi="Arial" w:cs="Arial"/>
            <w:color w:val="000000" w:themeColor="text1"/>
          </w:rPr>
          <w:t xml:space="preserve">may </w:t>
        </w:r>
      </w:ins>
      <w:r w:rsidR="00B066D7" w:rsidRPr="008D298E">
        <w:rPr>
          <w:rFonts w:ascii="Arial" w:hAnsi="Arial" w:cs="Arial"/>
          <w:color w:val="000000" w:themeColor="text1"/>
        </w:rPr>
        <w:t xml:space="preserve">suggest </w:t>
      </w:r>
      <w:ins w:id="848" w:author="Andreae, Emily A" w:date="2020-01-17T11:22:00Z">
        <w:r w:rsidR="00AC2F37">
          <w:rPr>
            <w:rFonts w:ascii="Arial" w:hAnsi="Arial" w:cs="Arial"/>
            <w:color w:val="000000" w:themeColor="text1"/>
          </w:rPr>
          <w:t xml:space="preserve">that </w:t>
        </w:r>
      </w:ins>
      <w:ins w:id="849" w:author="Andreae, Emily A" w:date="2020-01-17T11:23:00Z">
        <w:r w:rsidR="00AC2F37" w:rsidRPr="00A34B81">
          <w:rPr>
            <w:rFonts w:ascii="Arial" w:hAnsi="Arial" w:cs="Arial"/>
            <w:i/>
            <w:color w:val="000000" w:themeColor="text1"/>
          </w:rPr>
          <w:t>MICA *012:01</w:t>
        </w:r>
        <w:r w:rsidR="00AC2F37" w:rsidRPr="008D298E">
          <w:rPr>
            <w:rFonts w:ascii="Arial" w:hAnsi="Arial" w:cs="Arial"/>
            <w:color w:val="000000" w:themeColor="text1"/>
          </w:rPr>
          <w:t xml:space="preserve"> </w:t>
        </w:r>
      </w:ins>
      <w:del w:id="850" w:author="Andreae, Emily A" w:date="2020-01-17T11:22:00Z">
        <w:r w:rsidR="00B066D7" w:rsidRPr="008D298E" w:rsidDel="00AC2F37">
          <w:rPr>
            <w:rFonts w:ascii="Arial" w:hAnsi="Arial" w:cs="Arial"/>
            <w:color w:val="000000" w:themeColor="text1"/>
          </w:rPr>
          <w:delText>it may</w:delText>
        </w:r>
        <w:r w:rsidR="000350F1" w:rsidRPr="008D298E" w:rsidDel="00AC2F37">
          <w:rPr>
            <w:rFonts w:ascii="Arial" w:hAnsi="Arial" w:cs="Arial"/>
            <w:color w:val="000000" w:themeColor="text1"/>
          </w:rPr>
          <w:delText xml:space="preserve"> </w:delText>
        </w:r>
      </w:del>
      <w:ins w:id="851" w:author="Andreae, Emily A" w:date="2020-01-17T11:22:00Z">
        <w:r w:rsidR="00AC2F37">
          <w:rPr>
            <w:rFonts w:ascii="Arial" w:hAnsi="Arial" w:cs="Arial"/>
            <w:color w:val="000000" w:themeColor="text1"/>
          </w:rPr>
          <w:t xml:space="preserve">enhances the </w:t>
        </w:r>
      </w:ins>
      <w:del w:id="852" w:author="Andreae, Emily A" w:date="2020-01-17T11:22:00Z">
        <w:r w:rsidR="009134DE" w:rsidRPr="008D298E" w:rsidDel="00AC2F37">
          <w:rPr>
            <w:rFonts w:ascii="Arial" w:hAnsi="Arial" w:cs="Arial"/>
            <w:color w:val="000000" w:themeColor="text1"/>
          </w:rPr>
          <w:delText xml:space="preserve">accelerate </w:delText>
        </w:r>
      </w:del>
      <w:r w:rsidR="009134DE" w:rsidRPr="008D298E">
        <w:rPr>
          <w:rFonts w:ascii="Arial" w:hAnsi="Arial" w:cs="Arial"/>
          <w:color w:val="000000" w:themeColor="text1"/>
        </w:rPr>
        <w:t>metasta</w:t>
      </w:r>
      <w:ins w:id="853" w:author="Andreae, Emily A" w:date="2020-01-17T11:22:00Z">
        <w:r w:rsidR="00AC2F37">
          <w:rPr>
            <w:rFonts w:ascii="Arial" w:hAnsi="Arial" w:cs="Arial"/>
            <w:color w:val="000000" w:themeColor="text1"/>
          </w:rPr>
          <w:t>tic</w:t>
        </w:r>
      </w:ins>
      <w:del w:id="854" w:author="Andreae, Emily A" w:date="2020-01-17T11:22:00Z">
        <w:r w:rsidR="009134DE" w:rsidRPr="008D298E" w:rsidDel="00AC2F37">
          <w:rPr>
            <w:rFonts w:ascii="Arial" w:hAnsi="Arial" w:cs="Arial"/>
            <w:color w:val="000000" w:themeColor="text1"/>
          </w:rPr>
          <w:delText>sis</w:delText>
        </w:r>
      </w:del>
      <w:ins w:id="855" w:author="Andreae, Emily A" w:date="2020-01-17T11:22:00Z">
        <w:r w:rsidR="00AC2F37">
          <w:rPr>
            <w:rFonts w:ascii="Arial" w:hAnsi="Arial" w:cs="Arial"/>
            <w:color w:val="000000" w:themeColor="text1"/>
          </w:rPr>
          <w:t xml:space="preserve"> potential</w:t>
        </w:r>
      </w:ins>
      <w:r w:rsidR="00B066D7" w:rsidRPr="008D298E">
        <w:rPr>
          <w:rFonts w:ascii="Arial" w:hAnsi="Arial" w:cs="Arial"/>
          <w:color w:val="000000" w:themeColor="text1"/>
        </w:rPr>
        <w:t xml:space="preserve"> of CRC</w:t>
      </w:r>
      <w:r w:rsidR="00062159" w:rsidRPr="008D298E">
        <w:rPr>
          <w:rFonts w:ascii="Arial" w:hAnsi="Arial" w:cs="Arial"/>
          <w:color w:val="000000" w:themeColor="text1"/>
        </w:rPr>
        <w:t xml:space="preserve"> by interacti</w:t>
      </w:r>
      <w:ins w:id="856" w:author="Andreae, Emily A" w:date="2020-01-17T11:23:00Z">
        <w:r w:rsidR="00AC2F37">
          <w:rPr>
            <w:rFonts w:ascii="Arial" w:hAnsi="Arial" w:cs="Arial"/>
            <w:color w:val="000000" w:themeColor="text1"/>
          </w:rPr>
          <w:t>ng</w:t>
        </w:r>
      </w:ins>
      <w:del w:id="857" w:author="Andreae, Emily A" w:date="2020-01-17T11:23:00Z">
        <w:r w:rsidR="00062159" w:rsidRPr="008D298E" w:rsidDel="00AC2F37">
          <w:rPr>
            <w:rFonts w:ascii="Arial" w:hAnsi="Arial" w:cs="Arial"/>
            <w:color w:val="000000" w:themeColor="text1"/>
          </w:rPr>
          <w:delText>on</w:delText>
        </w:r>
      </w:del>
      <w:r w:rsidR="00062159" w:rsidRPr="008D298E">
        <w:rPr>
          <w:rFonts w:ascii="Arial" w:hAnsi="Arial" w:cs="Arial"/>
          <w:color w:val="000000" w:themeColor="text1"/>
        </w:rPr>
        <w:t xml:space="preserve"> with </w:t>
      </w:r>
      <w:ins w:id="858" w:author="Andreae, Emily A" w:date="2020-01-17T11:22:00Z">
        <w:r w:rsidR="00AC2F37">
          <w:rPr>
            <w:rFonts w:ascii="Arial" w:hAnsi="Arial" w:cs="Arial"/>
            <w:color w:val="000000" w:themeColor="text1"/>
          </w:rPr>
          <w:t xml:space="preserve">the </w:t>
        </w:r>
      </w:ins>
      <w:del w:id="859" w:author="Andreae, Emily A" w:date="2020-01-17T11:22:00Z">
        <w:r w:rsidR="00062159" w:rsidRPr="008D298E" w:rsidDel="00AC2F37">
          <w:rPr>
            <w:rFonts w:ascii="Arial" w:hAnsi="Arial" w:cs="Arial"/>
            <w:color w:val="000000" w:themeColor="text1"/>
          </w:rPr>
          <w:delText xml:space="preserve">its receptor </w:delText>
        </w:r>
      </w:del>
      <w:r w:rsidR="00062159" w:rsidRPr="008D298E">
        <w:rPr>
          <w:rFonts w:ascii="Arial" w:hAnsi="Arial" w:cs="Arial"/>
          <w:color w:val="000000" w:themeColor="text1"/>
        </w:rPr>
        <w:t>NKG2D</w:t>
      </w:r>
      <w:r w:rsidR="00757D62" w:rsidRPr="008D298E">
        <w:rPr>
          <w:rFonts w:ascii="Arial" w:hAnsi="Arial" w:cs="Arial"/>
          <w:color w:val="000000" w:themeColor="text1"/>
        </w:rPr>
        <w:t xml:space="preserve"> to evade immune surveillance.</w:t>
      </w:r>
    </w:p>
    <w:p w14:paraId="15C84569" w14:textId="77777777" w:rsidR="00813C97" w:rsidRPr="008D298E" w:rsidRDefault="00813C97" w:rsidP="00F94888">
      <w:pPr>
        <w:contextualSpacing/>
        <w:rPr>
          <w:rFonts w:ascii="Arial" w:hAnsi="Arial" w:cs="Arial"/>
          <w:b/>
          <w:color w:val="000000" w:themeColor="text1"/>
        </w:rPr>
      </w:pPr>
    </w:p>
    <w:p w14:paraId="34836168" w14:textId="2232DF65" w:rsidR="008E416B" w:rsidRDefault="008E416B" w:rsidP="00F94888">
      <w:pPr>
        <w:contextualSpacing/>
        <w:rPr>
          <w:rFonts w:ascii="Arial" w:hAnsi="Arial" w:cs="Arial"/>
          <w:b/>
          <w:color w:val="000000" w:themeColor="text1"/>
        </w:rPr>
      </w:pPr>
      <w:r w:rsidRPr="008D298E">
        <w:rPr>
          <w:rFonts w:ascii="Arial" w:hAnsi="Arial" w:cs="Arial"/>
          <w:b/>
          <w:color w:val="000000" w:themeColor="text1"/>
        </w:rPr>
        <w:t>Materials and Methods</w:t>
      </w:r>
    </w:p>
    <w:p w14:paraId="14B0E828" w14:textId="77777777" w:rsidR="00F94888" w:rsidRPr="008D298E" w:rsidRDefault="00F94888" w:rsidP="00F94888">
      <w:pPr>
        <w:contextualSpacing/>
        <w:rPr>
          <w:rFonts w:ascii="Arial" w:hAnsi="Arial" w:cs="Arial"/>
          <w:b/>
          <w:color w:val="000000" w:themeColor="text1"/>
        </w:rPr>
      </w:pPr>
    </w:p>
    <w:p w14:paraId="2F3CA222" w14:textId="0D6D7ACE" w:rsidR="008E416B" w:rsidRPr="008D298E" w:rsidRDefault="00AC2F37" w:rsidP="00F94888">
      <w:pPr>
        <w:contextualSpacing/>
        <w:rPr>
          <w:rFonts w:ascii="Arial" w:hAnsi="Arial" w:cs="Arial"/>
          <w:b/>
          <w:color w:val="000000" w:themeColor="text1"/>
        </w:rPr>
      </w:pPr>
      <w:ins w:id="860" w:author="Andreae, Emily A" w:date="2020-01-17T11:24:00Z">
        <w:r>
          <w:rPr>
            <w:rFonts w:ascii="Arial" w:hAnsi="Arial" w:cs="Arial"/>
            <w:b/>
            <w:color w:val="000000" w:themeColor="text1"/>
          </w:rPr>
          <w:t xml:space="preserve">CRC </w:t>
        </w:r>
      </w:ins>
      <w:del w:id="861" w:author="Andreae, Emily A" w:date="2020-01-17T11:24:00Z">
        <w:r w:rsidR="008E416B" w:rsidRPr="008D298E" w:rsidDel="00AC2F37">
          <w:rPr>
            <w:rFonts w:ascii="Arial" w:hAnsi="Arial" w:cs="Arial"/>
            <w:b/>
            <w:color w:val="000000" w:themeColor="text1"/>
          </w:rPr>
          <w:delText>CRC p</w:delText>
        </w:r>
      </w:del>
      <w:del w:id="862" w:author="Andreae, Emily A" w:date="2020-01-17T11:25:00Z">
        <w:r w:rsidR="008E416B" w:rsidRPr="008D298E" w:rsidDel="00AC2F37">
          <w:rPr>
            <w:rFonts w:ascii="Arial" w:hAnsi="Arial" w:cs="Arial"/>
            <w:b/>
            <w:color w:val="000000" w:themeColor="text1"/>
          </w:rPr>
          <w:delText>atients</w:delText>
        </w:r>
      </w:del>
      <w:r w:rsidR="008E416B" w:rsidRPr="008D298E">
        <w:rPr>
          <w:rFonts w:ascii="Arial" w:hAnsi="Arial" w:cs="Arial"/>
          <w:b/>
          <w:color w:val="000000" w:themeColor="text1"/>
        </w:rPr>
        <w:t xml:space="preserve"> and </w:t>
      </w:r>
      <w:ins w:id="863" w:author="Andreae, Emily A" w:date="2020-01-17T11:32:00Z">
        <w:r w:rsidR="00025067">
          <w:rPr>
            <w:rFonts w:ascii="Arial" w:hAnsi="Arial" w:cs="Arial"/>
            <w:b/>
            <w:color w:val="000000" w:themeColor="text1"/>
          </w:rPr>
          <w:t>c</w:t>
        </w:r>
      </w:ins>
      <w:del w:id="864" w:author="Andreae, Emily A" w:date="2020-01-17T11:32:00Z">
        <w:r w:rsidR="008E416B" w:rsidRPr="008D298E" w:rsidDel="00025067">
          <w:rPr>
            <w:rFonts w:ascii="Arial" w:hAnsi="Arial" w:cs="Arial"/>
            <w:b/>
            <w:color w:val="000000" w:themeColor="text1"/>
          </w:rPr>
          <w:delText>C</w:delText>
        </w:r>
      </w:del>
      <w:r w:rsidR="008E416B" w:rsidRPr="008D298E">
        <w:rPr>
          <w:rFonts w:ascii="Arial" w:hAnsi="Arial" w:cs="Arial"/>
          <w:b/>
          <w:color w:val="000000" w:themeColor="text1"/>
        </w:rPr>
        <w:t>ontrol</w:t>
      </w:r>
      <w:ins w:id="865" w:author="Andreae, Emily A" w:date="2020-01-17T11:25:00Z">
        <w:r w:rsidR="00025067">
          <w:rPr>
            <w:rFonts w:ascii="Arial" w:hAnsi="Arial" w:cs="Arial"/>
            <w:b/>
            <w:color w:val="000000" w:themeColor="text1"/>
          </w:rPr>
          <w:t xml:space="preserve"> s</w:t>
        </w:r>
        <w:r>
          <w:rPr>
            <w:rFonts w:ascii="Arial" w:hAnsi="Arial" w:cs="Arial"/>
            <w:b/>
            <w:color w:val="000000" w:themeColor="text1"/>
          </w:rPr>
          <w:t>amples</w:t>
        </w:r>
      </w:ins>
      <w:del w:id="866" w:author="Andreae, Emily A" w:date="2020-01-17T11:25:00Z">
        <w:r w:rsidR="008E416B" w:rsidRPr="008D298E" w:rsidDel="00AC2F37">
          <w:rPr>
            <w:rFonts w:ascii="Arial" w:hAnsi="Arial" w:cs="Arial"/>
            <w:b/>
            <w:color w:val="000000" w:themeColor="text1"/>
          </w:rPr>
          <w:delText>s</w:delText>
        </w:r>
      </w:del>
    </w:p>
    <w:p w14:paraId="4424B38A" w14:textId="43EAEDEF" w:rsidR="008E416B" w:rsidRDefault="008E416B" w:rsidP="00F94888">
      <w:pPr>
        <w:contextualSpacing/>
        <w:jc w:val="both"/>
        <w:rPr>
          <w:rFonts w:ascii="Arial" w:hAnsi="Arial" w:cs="Arial"/>
          <w:color w:val="000000" w:themeColor="text1"/>
        </w:rPr>
      </w:pPr>
      <w:r w:rsidRPr="008D298E">
        <w:rPr>
          <w:rFonts w:ascii="Arial" w:hAnsi="Arial" w:cs="Arial"/>
          <w:color w:val="000000" w:themeColor="text1"/>
        </w:rPr>
        <w:t xml:space="preserve">A total of 104 </w:t>
      </w:r>
      <w:del w:id="867" w:author="Andreae, Emily A" w:date="2020-01-17T11:25:00Z">
        <w:r w:rsidRPr="008D298E" w:rsidDel="00AC2F37">
          <w:rPr>
            <w:rFonts w:ascii="Arial" w:hAnsi="Arial" w:cs="Arial"/>
            <w:color w:val="000000" w:themeColor="text1"/>
          </w:rPr>
          <w:delText xml:space="preserve">CRC </w:delText>
        </w:r>
      </w:del>
      <w:r w:rsidRPr="008D298E">
        <w:rPr>
          <w:rFonts w:ascii="Arial" w:hAnsi="Arial" w:cs="Arial"/>
          <w:color w:val="000000" w:themeColor="text1"/>
        </w:rPr>
        <w:t xml:space="preserve">patients </w:t>
      </w:r>
      <w:ins w:id="868" w:author="Andreae, Emily A" w:date="2020-01-17T11:25:00Z">
        <w:r w:rsidR="00AC2F37">
          <w:rPr>
            <w:rFonts w:ascii="Arial" w:hAnsi="Arial" w:cs="Arial"/>
            <w:color w:val="000000" w:themeColor="text1"/>
          </w:rPr>
          <w:t xml:space="preserve">with CRC </w:t>
        </w:r>
      </w:ins>
      <w:r w:rsidRPr="008D298E">
        <w:rPr>
          <w:rFonts w:ascii="Arial" w:hAnsi="Arial" w:cs="Arial"/>
          <w:color w:val="000000" w:themeColor="text1"/>
        </w:rPr>
        <w:t xml:space="preserve">were enrolled from the Department of General Surgery </w:t>
      </w:r>
      <w:ins w:id="869" w:author="Andreae, Emily A" w:date="2020-01-17T11:25:00Z">
        <w:r w:rsidR="00AC2F37">
          <w:rPr>
            <w:rFonts w:ascii="Arial" w:hAnsi="Arial" w:cs="Arial"/>
            <w:color w:val="000000" w:themeColor="text1"/>
          </w:rPr>
          <w:t xml:space="preserve">at the </w:t>
        </w:r>
      </w:ins>
      <w:del w:id="870" w:author="Andreae, Emily A" w:date="2020-01-17T11:25:00Z">
        <w:r w:rsidRPr="008D298E" w:rsidDel="00AC2F37">
          <w:rPr>
            <w:rFonts w:ascii="Arial" w:hAnsi="Arial" w:cs="Arial"/>
            <w:color w:val="000000" w:themeColor="text1"/>
          </w:rPr>
          <w:delText xml:space="preserve">in </w:delText>
        </w:r>
      </w:del>
      <w:r w:rsidRPr="008D298E">
        <w:rPr>
          <w:rFonts w:ascii="Arial" w:hAnsi="Arial" w:cs="Arial"/>
          <w:color w:val="000000" w:themeColor="text1"/>
        </w:rPr>
        <w:t xml:space="preserve">Affiliated Hospital of Nantong University, Jiangsu Province, China. </w:t>
      </w:r>
      <w:ins w:id="871" w:author="Andreae, Emily A" w:date="2020-01-17T11:25:00Z">
        <w:r w:rsidR="00AC2F37">
          <w:rPr>
            <w:rFonts w:ascii="Arial" w:hAnsi="Arial" w:cs="Arial"/>
            <w:color w:val="000000" w:themeColor="text1"/>
          </w:rPr>
          <w:t>T</w:t>
        </w:r>
      </w:ins>
      <w:del w:id="872" w:author="Andreae, Emily A" w:date="2020-01-17T11:25:00Z">
        <w:r w:rsidRPr="008D298E" w:rsidDel="00AC2F37">
          <w:rPr>
            <w:rFonts w:ascii="Arial" w:hAnsi="Arial" w:cs="Arial"/>
            <w:color w:val="000000" w:themeColor="text1"/>
          </w:rPr>
          <w:delText>The t</w:delText>
        </w:r>
      </w:del>
      <w:r w:rsidRPr="008D298E">
        <w:rPr>
          <w:rFonts w:ascii="Arial" w:hAnsi="Arial" w:cs="Arial"/>
          <w:color w:val="000000" w:themeColor="text1"/>
        </w:rPr>
        <w:t xml:space="preserve">umors were classified according to TNM (Tumor Node Metastasis)/UICC (Union for International Cancer Control) criteria </w:t>
      </w:r>
      <w:r w:rsidRPr="008D298E">
        <w:rPr>
          <w:rFonts w:ascii="Arial" w:hAnsi="Arial" w:cs="Arial"/>
          <w:color w:val="000000" w:themeColor="text1"/>
        </w:rPr>
        <w:fldChar w:fldCharType="begin">
          <w:fldData xml:space="preserve">PEVuZE5vdGU+PENpdGU+PEF1dGhvcj5Qcm92ZW56YWxlPC9BdXRob3I+PFllYXI+MjAxNTwvWWVh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PEVuZE5vdGU+PENpdGU+PEF1dGhvcj5Qcm92ZW56YWxlPC9BdXRob3I+PFllYXI+MjAxNTwvWWVh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Pr="008D298E">
        <w:rPr>
          <w:rFonts w:ascii="Arial" w:hAnsi="Arial" w:cs="Arial"/>
          <w:color w:val="000000" w:themeColor="text1"/>
        </w:rPr>
      </w:r>
      <w:r w:rsidRPr="008D298E">
        <w:rPr>
          <w:rFonts w:ascii="Arial" w:hAnsi="Arial" w:cs="Arial"/>
          <w:color w:val="000000" w:themeColor="text1"/>
        </w:rPr>
        <w:fldChar w:fldCharType="separate"/>
      </w:r>
      <w:r w:rsidR="00D47EB1" w:rsidRPr="008D298E">
        <w:rPr>
          <w:rFonts w:ascii="Arial" w:hAnsi="Arial" w:cs="Arial"/>
          <w:noProof/>
          <w:color w:val="000000" w:themeColor="text1"/>
        </w:rPr>
        <w:t>[37]</w:t>
      </w:r>
      <w:r w:rsidRPr="008D298E">
        <w:rPr>
          <w:rFonts w:ascii="Arial" w:hAnsi="Arial" w:cs="Arial"/>
          <w:color w:val="000000" w:themeColor="text1"/>
        </w:rPr>
        <w:fldChar w:fldCharType="end"/>
      </w:r>
      <w:r w:rsidRPr="008D298E">
        <w:rPr>
          <w:rFonts w:ascii="Arial" w:hAnsi="Arial" w:cs="Arial"/>
          <w:color w:val="000000" w:themeColor="text1"/>
        </w:rPr>
        <w:t xml:space="preserve"> following histopathological examination. All patients were enrolled under the screening and diagnosis criteria of colorectal cancer </w:t>
      </w:r>
      <w:r w:rsidRPr="008D298E">
        <w:rPr>
          <w:rFonts w:ascii="Arial" w:hAnsi="Arial" w:cs="Arial"/>
          <w:color w:val="000000" w:themeColor="text1"/>
        </w:rPr>
        <w:fldChar w:fldCharType="begin">
          <w:fldData xml:space="preserve">PEVuZE5vdGU+PENpdGU+PEF1dGhvcj5Qcm92ZW56YWxlPC9BdXRob3I+PFllYXI+MjAxNTwvWWVh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PEVuZE5vdGU+PENpdGU+PEF1dGhvcj5Qcm92ZW56YWxlPC9BdXRob3I+PFllYXI+MjAxNTwvWWVh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Pr="008D298E">
        <w:rPr>
          <w:rFonts w:ascii="Arial" w:hAnsi="Arial" w:cs="Arial"/>
          <w:color w:val="000000" w:themeColor="text1"/>
        </w:rPr>
      </w:r>
      <w:r w:rsidRPr="008D298E">
        <w:rPr>
          <w:rFonts w:ascii="Arial" w:hAnsi="Arial" w:cs="Arial"/>
          <w:color w:val="000000" w:themeColor="text1"/>
        </w:rPr>
        <w:fldChar w:fldCharType="separate"/>
      </w:r>
      <w:r w:rsidR="00D47EB1" w:rsidRPr="008D298E">
        <w:rPr>
          <w:rFonts w:ascii="Arial" w:hAnsi="Arial" w:cs="Arial"/>
          <w:noProof/>
          <w:color w:val="000000" w:themeColor="text1"/>
        </w:rPr>
        <w:t>[37]</w:t>
      </w:r>
      <w:r w:rsidRPr="008D298E">
        <w:rPr>
          <w:rFonts w:ascii="Arial" w:hAnsi="Arial" w:cs="Arial"/>
          <w:color w:val="000000" w:themeColor="text1"/>
        </w:rPr>
        <w:fldChar w:fldCharType="end"/>
      </w:r>
      <w:r w:rsidRPr="008D298E">
        <w:rPr>
          <w:rFonts w:ascii="Arial" w:hAnsi="Arial" w:cs="Arial"/>
          <w:color w:val="000000" w:themeColor="text1"/>
        </w:rPr>
        <w:t xml:space="preserve">. A total of 536 </w:t>
      </w:r>
      <w:ins w:id="873" w:author="Andreae, Emily A" w:date="2020-01-17T11:28:00Z">
        <w:r w:rsidR="00025067">
          <w:rPr>
            <w:rFonts w:ascii="Arial" w:hAnsi="Arial" w:cs="Arial"/>
            <w:color w:val="000000" w:themeColor="text1"/>
          </w:rPr>
          <w:t>c</w:t>
        </w:r>
      </w:ins>
      <w:del w:id="874" w:author="Andreae, Emily A" w:date="2020-01-17T11:28:00Z">
        <w:r w:rsidRPr="008D298E" w:rsidDel="00025067">
          <w:rPr>
            <w:rFonts w:ascii="Arial" w:hAnsi="Arial" w:cs="Arial"/>
            <w:color w:val="000000" w:themeColor="text1"/>
          </w:rPr>
          <w:delText>C</w:delText>
        </w:r>
      </w:del>
      <w:r w:rsidRPr="008D298E">
        <w:rPr>
          <w:rFonts w:ascii="Arial" w:hAnsi="Arial" w:cs="Arial"/>
          <w:color w:val="000000" w:themeColor="text1"/>
        </w:rPr>
        <w:t>ontrol</w:t>
      </w:r>
      <w:ins w:id="875" w:author="Andreae, Emily A" w:date="2020-01-17T11:28:00Z">
        <w:r w:rsidR="00025067">
          <w:rPr>
            <w:rFonts w:ascii="Arial" w:hAnsi="Arial" w:cs="Arial"/>
            <w:color w:val="000000" w:themeColor="text1"/>
          </w:rPr>
          <w:t xml:space="preserve"> samples</w:t>
        </w:r>
      </w:ins>
      <w:del w:id="876" w:author="Andreae, Emily A" w:date="2020-01-17T11:28:00Z">
        <w:r w:rsidRPr="008D298E" w:rsidDel="00025067">
          <w:rPr>
            <w:rFonts w:ascii="Arial" w:hAnsi="Arial" w:cs="Arial"/>
            <w:color w:val="000000" w:themeColor="text1"/>
          </w:rPr>
          <w:delText>s</w:delText>
        </w:r>
      </w:del>
      <w:ins w:id="877" w:author="Andreae, Emily A" w:date="2020-01-17T11:33:00Z">
        <w:r w:rsidR="00025067">
          <w:rPr>
            <w:rFonts w:ascii="Arial" w:hAnsi="Arial" w:cs="Arial"/>
            <w:color w:val="000000" w:themeColor="text1"/>
          </w:rPr>
          <w:t xml:space="preserve"> (whole blood)</w:t>
        </w:r>
      </w:ins>
      <w:r w:rsidRPr="008D298E">
        <w:rPr>
          <w:rFonts w:ascii="Arial" w:hAnsi="Arial" w:cs="Arial"/>
          <w:color w:val="000000" w:themeColor="text1"/>
        </w:rPr>
        <w:t xml:space="preserve"> were obtained from a study project of Chinese population genetics in Fudan</w:t>
      </w:r>
      <w:r w:rsidR="001B06D4" w:rsidRPr="008D298E">
        <w:rPr>
          <w:rFonts w:ascii="Arial" w:hAnsi="Arial" w:cs="Arial"/>
          <w:color w:val="000000" w:themeColor="text1"/>
        </w:rPr>
        <w:t xml:space="preserve"> </w:t>
      </w:r>
      <w:r w:rsidRPr="008D298E">
        <w:rPr>
          <w:rFonts w:ascii="Arial" w:hAnsi="Arial" w:cs="Arial"/>
          <w:color w:val="000000" w:themeColor="text1"/>
        </w:rPr>
        <w:t xml:space="preserve">University, Shanghai, China </w:t>
      </w:r>
      <w:r w:rsidRPr="008D298E">
        <w:rPr>
          <w:rFonts w:ascii="Arial" w:hAnsi="Arial" w:cs="Arial"/>
          <w:color w:val="000000" w:themeColor="text1"/>
        </w:rPr>
        <w:fldChar w:fldCharType="begin">
          <w:fldData xml:space="preserve">PEVuZE5vdGU+PENpdGU+PEF1dGhvcj5aaG91PC9BdXRob3I+PFllYXI+MjAxNDwvWWVhcj48UmVj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PEVuZE5vdGU+PENpdGU+PEF1dGhvcj5aaG91PC9BdXRob3I+PFllYXI+MjAxNDwvWWVhcj48UmVj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Pr="008D298E">
        <w:rPr>
          <w:rFonts w:ascii="Arial" w:hAnsi="Arial" w:cs="Arial"/>
          <w:color w:val="000000" w:themeColor="text1"/>
        </w:rPr>
      </w:r>
      <w:r w:rsidRPr="008D298E">
        <w:rPr>
          <w:rFonts w:ascii="Arial" w:hAnsi="Arial" w:cs="Arial"/>
          <w:color w:val="000000" w:themeColor="text1"/>
        </w:rPr>
        <w:fldChar w:fldCharType="separate"/>
      </w:r>
      <w:r w:rsidR="00D47EB1" w:rsidRPr="008D298E">
        <w:rPr>
          <w:rFonts w:ascii="Arial" w:hAnsi="Arial" w:cs="Arial"/>
          <w:noProof/>
          <w:color w:val="000000" w:themeColor="text1"/>
        </w:rPr>
        <w:t>[9]</w:t>
      </w:r>
      <w:r w:rsidRPr="008D298E">
        <w:rPr>
          <w:rFonts w:ascii="Arial" w:hAnsi="Arial" w:cs="Arial"/>
          <w:color w:val="000000" w:themeColor="text1"/>
        </w:rPr>
        <w:fldChar w:fldCharType="end"/>
      </w:r>
      <w:r w:rsidRPr="008D298E">
        <w:rPr>
          <w:rFonts w:ascii="Arial" w:hAnsi="Arial" w:cs="Arial"/>
          <w:color w:val="000000" w:themeColor="text1"/>
        </w:rPr>
        <w:t>, and the</w:t>
      </w:r>
      <w:ins w:id="878" w:author="Andreae, Emily A" w:date="2020-01-17T11:28:00Z">
        <w:r w:rsidR="00025067">
          <w:rPr>
            <w:rFonts w:ascii="Arial" w:hAnsi="Arial" w:cs="Arial"/>
            <w:color w:val="000000" w:themeColor="text1"/>
          </w:rPr>
          <w:t>se patients</w:t>
        </w:r>
      </w:ins>
      <w:del w:id="879" w:author="Andreae, Emily A" w:date="2020-01-17T11:28:00Z">
        <w:r w:rsidRPr="008D298E" w:rsidDel="00025067">
          <w:rPr>
            <w:rFonts w:ascii="Arial" w:hAnsi="Arial" w:cs="Arial"/>
            <w:color w:val="000000" w:themeColor="text1"/>
          </w:rPr>
          <w:delText>y</w:delText>
        </w:r>
      </w:del>
      <w:r w:rsidRPr="008D298E">
        <w:rPr>
          <w:rFonts w:ascii="Arial" w:hAnsi="Arial" w:cs="Arial"/>
          <w:color w:val="000000" w:themeColor="text1"/>
        </w:rPr>
        <w:t xml:space="preserve"> were enrolled from </w:t>
      </w:r>
      <w:del w:id="880" w:author="Andreae, Emily A" w:date="2020-01-17T11:28:00Z">
        <w:r w:rsidRPr="008D298E" w:rsidDel="00025067">
          <w:rPr>
            <w:rFonts w:ascii="Arial" w:hAnsi="Arial" w:cs="Arial"/>
            <w:color w:val="000000" w:themeColor="text1"/>
          </w:rPr>
          <w:delText xml:space="preserve">the </w:delText>
        </w:r>
      </w:del>
      <w:r w:rsidRPr="008D298E">
        <w:rPr>
          <w:rFonts w:ascii="Arial" w:hAnsi="Arial" w:cs="Arial"/>
          <w:color w:val="000000" w:themeColor="text1"/>
        </w:rPr>
        <w:t xml:space="preserve">clinics and hospitals in southern cities of China. </w:t>
      </w:r>
      <w:ins w:id="881" w:author="Andreae, Emily A" w:date="2020-01-17T11:30:00Z">
        <w:r w:rsidR="00025067">
          <w:rPr>
            <w:rFonts w:ascii="Arial" w:hAnsi="Arial" w:cs="Arial"/>
            <w:color w:val="000000" w:themeColor="text1"/>
          </w:rPr>
          <w:t xml:space="preserve">Samples were collected from individuals of </w:t>
        </w:r>
      </w:ins>
      <w:del w:id="882" w:author="Andreae, Emily A" w:date="2020-01-17T11:30:00Z">
        <w:r w:rsidRPr="008D298E" w:rsidDel="00025067">
          <w:rPr>
            <w:rFonts w:ascii="Arial" w:hAnsi="Arial" w:cs="Arial"/>
            <w:color w:val="000000" w:themeColor="text1"/>
          </w:rPr>
          <w:delText xml:space="preserve">Patients and Controls were all from </w:delText>
        </w:r>
      </w:del>
      <w:r w:rsidRPr="008D298E">
        <w:rPr>
          <w:rFonts w:ascii="Arial" w:hAnsi="Arial" w:cs="Arial"/>
          <w:color w:val="000000" w:themeColor="text1"/>
        </w:rPr>
        <w:t>Southern Han Chinese ancestry. The average ages of CRC patients and controls were 66 and 46, respectively</w:t>
      </w:r>
      <w:ins w:id="883" w:author="Andreae, Emily A" w:date="2020-01-17T11:31:00Z">
        <w:r w:rsidR="00025067">
          <w:rPr>
            <w:rFonts w:ascii="Arial" w:hAnsi="Arial" w:cs="Arial"/>
            <w:color w:val="000000" w:themeColor="text1"/>
          </w:rPr>
          <w:t xml:space="preserve"> and gender ratios varied between groups from</w:t>
        </w:r>
      </w:ins>
      <w:del w:id="884" w:author="Andreae, Emily A" w:date="2020-01-17T11:31:00Z">
        <w:r w:rsidRPr="008D298E" w:rsidDel="00025067">
          <w:rPr>
            <w:rFonts w:ascii="Arial" w:hAnsi="Arial" w:cs="Arial"/>
            <w:color w:val="000000" w:themeColor="text1"/>
          </w:rPr>
          <w:delText xml:space="preserve">. </w:delText>
        </w:r>
      </w:del>
      <w:del w:id="885" w:author="Andreae, Emily A" w:date="2020-01-17T11:30:00Z">
        <w:r w:rsidRPr="008D298E" w:rsidDel="00025067">
          <w:rPr>
            <w:rFonts w:ascii="Arial" w:hAnsi="Arial" w:cs="Arial"/>
            <w:color w:val="000000" w:themeColor="text1"/>
          </w:rPr>
          <w:delText xml:space="preserve"> </w:delText>
        </w:r>
      </w:del>
      <w:del w:id="886" w:author="Andreae, Emily A" w:date="2020-01-17T11:31:00Z">
        <w:r w:rsidRPr="008D298E" w:rsidDel="00025067">
          <w:rPr>
            <w:rFonts w:ascii="Arial" w:hAnsi="Arial" w:cs="Arial"/>
            <w:color w:val="000000" w:themeColor="text1"/>
          </w:rPr>
          <w:delText>There were</w:delText>
        </w:r>
      </w:del>
      <w:r w:rsidRPr="008D298E">
        <w:rPr>
          <w:rFonts w:ascii="Arial" w:hAnsi="Arial" w:cs="Arial"/>
          <w:color w:val="000000" w:themeColor="text1"/>
        </w:rPr>
        <w:t xml:space="preserve"> 69% men </w:t>
      </w:r>
      <w:ins w:id="887" w:author="Andreae, Emily A" w:date="2020-01-17T11:31:00Z">
        <w:r w:rsidR="00025067">
          <w:rPr>
            <w:rFonts w:ascii="Arial" w:hAnsi="Arial" w:cs="Arial"/>
            <w:color w:val="000000" w:themeColor="text1"/>
          </w:rPr>
          <w:t>and</w:t>
        </w:r>
      </w:ins>
      <w:del w:id="888" w:author="Andreae, Emily A" w:date="2020-01-17T11:31:00Z">
        <w:r w:rsidRPr="008D298E" w:rsidDel="00025067">
          <w:rPr>
            <w:rFonts w:ascii="Arial" w:hAnsi="Arial" w:cs="Arial"/>
            <w:color w:val="000000" w:themeColor="text1"/>
          </w:rPr>
          <w:delText>versus</w:delText>
        </w:r>
      </w:del>
      <w:r w:rsidRPr="008D298E">
        <w:rPr>
          <w:rFonts w:ascii="Arial" w:hAnsi="Arial" w:cs="Arial"/>
          <w:color w:val="000000" w:themeColor="text1"/>
        </w:rPr>
        <w:t xml:space="preserve"> 31% women </w:t>
      </w:r>
      <w:ins w:id="889" w:author="Andreae, Emily A" w:date="2020-01-17T11:31:00Z">
        <w:r w:rsidR="00025067">
          <w:rPr>
            <w:rFonts w:ascii="Arial" w:hAnsi="Arial" w:cs="Arial"/>
            <w:color w:val="000000" w:themeColor="text1"/>
          </w:rPr>
          <w:t>with CRC</w:t>
        </w:r>
      </w:ins>
      <w:del w:id="890" w:author="Andreae, Emily A" w:date="2020-01-17T11:31:00Z">
        <w:r w:rsidRPr="008D298E" w:rsidDel="00025067">
          <w:rPr>
            <w:rFonts w:ascii="Arial" w:hAnsi="Arial" w:cs="Arial"/>
            <w:color w:val="000000" w:themeColor="text1"/>
          </w:rPr>
          <w:delText>in patients</w:delText>
        </w:r>
      </w:del>
      <w:r w:rsidRPr="008D298E">
        <w:rPr>
          <w:rFonts w:ascii="Arial" w:hAnsi="Arial" w:cs="Arial"/>
          <w:color w:val="000000" w:themeColor="text1"/>
        </w:rPr>
        <w:t>, and 51% men versus 49% women</w:t>
      </w:r>
      <w:ins w:id="891" w:author="Andreae, Emily A" w:date="2020-01-17T11:32:00Z">
        <w:r w:rsidR="00025067">
          <w:rPr>
            <w:rFonts w:ascii="Arial" w:hAnsi="Arial" w:cs="Arial"/>
            <w:color w:val="000000" w:themeColor="text1"/>
          </w:rPr>
          <w:t xml:space="preserve"> for control samples</w:t>
        </w:r>
      </w:ins>
      <w:del w:id="892" w:author="Andreae, Emily A" w:date="2020-01-17T11:32:00Z">
        <w:r w:rsidRPr="008D298E" w:rsidDel="00025067">
          <w:rPr>
            <w:rFonts w:ascii="Arial" w:hAnsi="Arial" w:cs="Arial"/>
            <w:color w:val="000000" w:themeColor="text1"/>
          </w:rPr>
          <w:delText xml:space="preserve"> in controls</w:delText>
        </w:r>
      </w:del>
      <w:r w:rsidRPr="008D298E">
        <w:rPr>
          <w:rFonts w:ascii="Arial" w:hAnsi="Arial" w:cs="Arial"/>
          <w:color w:val="000000" w:themeColor="text1"/>
        </w:rPr>
        <w:t xml:space="preserve">. Postoperative follow-up was performed according to </w:t>
      </w:r>
      <w:del w:id="893" w:author="Andreae, Emily A" w:date="2020-01-17T11:32:00Z">
        <w:r w:rsidRPr="008D298E" w:rsidDel="00025067">
          <w:rPr>
            <w:rFonts w:ascii="Arial" w:hAnsi="Arial" w:cs="Arial"/>
            <w:color w:val="000000" w:themeColor="text1"/>
          </w:rPr>
          <w:delText xml:space="preserve">the </w:delText>
        </w:r>
      </w:del>
      <w:r w:rsidRPr="008D298E">
        <w:rPr>
          <w:rFonts w:ascii="Arial" w:hAnsi="Arial" w:cs="Arial"/>
          <w:color w:val="000000" w:themeColor="text1"/>
        </w:rPr>
        <w:t xml:space="preserve">recommendations </w:t>
      </w:r>
      <w:ins w:id="894" w:author="Andreae, Emily A" w:date="2020-01-17T11:32:00Z">
        <w:r w:rsidR="00025067">
          <w:rPr>
            <w:rFonts w:ascii="Arial" w:hAnsi="Arial" w:cs="Arial"/>
            <w:color w:val="000000" w:themeColor="text1"/>
          </w:rPr>
          <w:t>from the</w:t>
        </w:r>
      </w:ins>
      <w:del w:id="895" w:author="Andreae, Emily A" w:date="2020-01-17T11:32:00Z">
        <w:r w:rsidRPr="008D298E" w:rsidDel="00025067">
          <w:rPr>
            <w:rFonts w:ascii="Arial" w:hAnsi="Arial" w:cs="Arial"/>
            <w:color w:val="000000" w:themeColor="text1"/>
          </w:rPr>
          <w:delText>of</w:delText>
        </w:r>
      </w:del>
      <w:r w:rsidRPr="008D298E">
        <w:rPr>
          <w:rFonts w:ascii="Arial" w:hAnsi="Arial" w:cs="Arial"/>
          <w:color w:val="000000" w:themeColor="text1"/>
        </w:rPr>
        <w:t xml:space="preserve"> Chinese </w:t>
      </w:r>
      <w:ins w:id="896" w:author="Andreae, Emily A" w:date="2020-01-17T11:32:00Z">
        <w:r w:rsidR="00025067">
          <w:rPr>
            <w:rFonts w:ascii="Arial" w:hAnsi="Arial" w:cs="Arial"/>
            <w:color w:val="000000" w:themeColor="text1"/>
          </w:rPr>
          <w:t>S</w:t>
        </w:r>
      </w:ins>
      <w:del w:id="897" w:author="Andreae, Emily A" w:date="2020-01-17T11:32:00Z">
        <w:r w:rsidRPr="008D298E" w:rsidDel="00025067">
          <w:rPr>
            <w:rFonts w:ascii="Arial" w:hAnsi="Arial" w:cs="Arial"/>
            <w:color w:val="000000" w:themeColor="text1"/>
          </w:rPr>
          <w:delText>s</w:delText>
        </w:r>
      </w:del>
      <w:r w:rsidRPr="008D298E">
        <w:rPr>
          <w:rFonts w:ascii="Arial" w:hAnsi="Arial" w:cs="Arial"/>
          <w:color w:val="000000" w:themeColor="text1"/>
        </w:rPr>
        <w:t xml:space="preserve">ociety of </w:t>
      </w:r>
      <w:ins w:id="898" w:author="Andreae, Emily A" w:date="2020-01-17T11:32:00Z">
        <w:r w:rsidR="00025067">
          <w:rPr>
            <w:rFonts w:ascii="Arial" w:hAnsi="Arial" w:cs="Arial"/>
            <w:color w:val="000000" w:themeColor="text1"/>
          </w:rPr>
          <w:t>C</w:t>
        </w:r>
      </w:ins>
      <w:del w:id="899" w:author="Andreae, Emily A" w:date="2020-01-17T11:32:00Z">
        <w:r w:rsidRPr="008D298E" w:rsidDel="00025067">
          <w:rPr>
            <w:rFonts w:ascii="Arial" w:hAnsi="Arial" w:cs="Arial"/>
            <w:color w:val="000000" w:themeColor="text1"/>
          </w:rPr>
          <w:delText>c</w:delText>
        </w:r>
      </w:del>
      <w:r w:rsidRPr="008D298E">
        <w:rPr>
          <w:rFonts w:ascii="Arial" w:hAnsi="Arial" w:cs="Arial"/>
          <w:color w:val="000000" w:themeColor="text1"/>
        </w:rPr>
        <w:t xml:space="preserve">linical </w:t>
      </w:r>
      <w:ins w:id="900" w:author="Andreae, Emily A" w:date="2020-01-17T11:32:00Z">
        <w:r w:rsidR="00025067">
          <w:rPr>
            <w:rFonts w:ascii="Arial" w:hAnsi="Arial" w:cs="Arial"/>
            <w:color w:val="000000" w:themeColor="text1"/>
          </w:rPr>
          <w:t>O</w:t>
        </w:r>
      </w:ins>
      <w:del w:id="901" w:author="Andreae, Emily A" w:date="2020-01-17T11:32:00Z">
        <w:r w:rsidRPr="008D298E" w:rsidDel="00025067">
          <w:rPr>
            <w:rFonts w:ascii="Arial" w:hAnsi="Arial" w:cs="Arial"/>
            <w:color w:val="000000" w:themeColor="text1"/>
          </w:rPr>
          <w:delText>o</w:delText>
        </w:r>
      </w:del>
      <w:r w:rsidRPr="008D298E">
        <w:rPr>
          <w:rFonts w:ascii="Arial" w:hAnsi="Arial" w:cs="Arial"/>
          <w:color w:val="000000" w:themeColor="text1"/>
        </w:rPr>
        <w:t>ncology (CSCO).</w:t>
      </w:r>
      <w:r w:rsidR="007225F2" w:rsidRPr="008D298E">
        <w:rPr>
          <w:rFonts w:ascii="Arial" w:hAnsi="Arial" w:cs="Arial"/>
          <w:color w:val="000000" w:themeColor="text1"/>
        </w:rPr>
        <w:t xml:space="preserve"> </w:t>
      </w:r>
    </w:p>
    <w:p w14:paraId="68122AE6" w14:textId="77777777" w:rsidR="00F94888" w:rsidRPr="008D298E" w:rsidRDefault="00F94888" w:rsidP="00F94888">
      <w:pPr>
        <w:contextualSpacing/>
        <w:jc w:val="both"/>
        <w:rPr>
          <w:rFonts w:ascii="Arial" w:hAnsi="Arial" w:cs="Arial"/>
          <w:color w:val="000000" w:themeColor="text1"/>
        </w:rPr>
      </w:pPr>
    </w:p>
    <w:p w14:paraId="4F089005" w14:textId="77777777" w:rsidR="008E416B" w:rsidRPr="008D298E" w:rsidRDefault="008E416B" w:rsidP="00F94888">
      <w:pPr>
        <w:contextualSpacing/>
        <w:rPr>
          <w:rFonts w:ascii="Arial" w:hAnsi="Arial" w:cs="Arial"/>
          <w:b/>
          <w:color w:val="000000" w:themeColor="text1"/>
        </w:rPr>
      </w:pPr>
      <w:r w:rsidRPr="008D298E">
        <w:rPr>
          <w:rFonts w:ascii="Arial" w:hAnsi="Arial" w:cs="Arial"/>
          <w:b/>
          <w:color w:val="000000" w:themeColor="text1"/>
        </w:rPr>
        <w:t>MICA sequencing and genotyping</w:t>
      </w:r>
    </w:p>
    <w:p w14:paraId="1689F652" w14:textId="6E98D0CD" w:rsidR="008E416B" w:rsidDel="00025067" w:rsidRDefault="008E416B" w:rsidP="00F94888">
      <w:pPr>
        <w:contextualSpacing/>
        <w:jc w:val="both"/>
        <w:rPr>
          <w:del w:id="902" w:author="Andreae, Emily A" w:date="2020-01-17T11:37:00Z"/>
          <w:rFonts w:ascii="Arial" w:hAnsi="Arial" w:cs="Arial"/>
          <w:color w:val="000000" w:themeColor="text1"/>
        </w:rPr>
      </w:pPr>
      <w:r w:rsidRPr="008D298E">
        <w:rPr>
          <w:rFonts w:ascii="Arial" w:hAnsi="Arial" w:cs="Arial"/>
          <w:color w:val="000000" w:themeColor="text1"/>
        </w:rPr>
        <w:t xml:space="preserve">Genomic DNA was extracted from peripheral blood cells </w:t>
      </w:r>
      <w:ins w:id="903" w:author="Andreae, Emily A" w:date="2020-01-17T11:33:00Z">
        <w:r w:rsidR="00025067">
          <w:rPr>
            <w:rFonts w:ascii="Arial" w:hAnsi="Arial" w:cs="Arial"/>
            <w:color w:val="000000" w:themeColor="text1"/>
          </w:rPr>
          <w:t>from</w:t>
        </w:r>
      </w:ins>
      <w:del w:id="904" w:author="Andreae, Emily A" w:date="2020-01-17T11:33:00Z">
        <w:r w:rsidRPr="008D298E" w:rsidDel="00025067">
          <w:rPr>
            <w:rFonts w:ascii="Arial" w:hAnsi="Arial" w:cs="Arial"/>
            <w:color w:val="000000" w:themeColor="text1"/>
          </w:rPr>
          <w:delText>of</w:delText>
        </w:r>
      </w:del>
      <w:r w:rsidRPr="008D298E">
        <w:rPr>
          <w:rFonts w:ascii="Arial" w:hAnsi="Arial" w:cs="Arial"/>
          <w:color w:val="000000" w:themeColor="text1"/>
        </w:rPr>
        <w:t xml:space="preserve"> control</w:t>
      </w:r>
      <w:ins w:id="905" w:author="Andreae, Emily A" w:date="2020-01-17T11:33:00Z">
        <w:r w:rsidR="00025067">
          <w:rPr>
            <w:rFonts w:ascii="Arial" w:hAnsi="Arial" w:cs="Arial"/>
            <w:color w:val="000000" w:themeColor="text1"/>
          </w:rPr>
          <w:t xml:space="preserve"> samples</w:t>
        </w:r>
      </w:ins>
      <w:del w:id="906" w:author="Andreae, Emily A" w:date="2020-01-17T11:33:00Z">
        <w:r w:rsidRPr="008D298E" w:rsidDel="00025067">
          <w:rPr>
            <w:rFonts w:ascii="Arial" w:hAnsi="Arial" w:cs="Arial"/>
            <w:color w:val="000000" w:themeColor="text1"/>
          </w:rPr>
          <w:delText>s</w:delText>
        </w:r>
      </w:del>
      <w:r w:rsidRPr="008D298E">
        <w:rPr>
          <w:rFonts w:ascii="Arial" w:hAnsi="Arial" w:cs="Arial"/>
          <w:color w:val="000000" w:themeColor="text1"/>
        </w:rPr>
        <w:t xml:space="preserve"> and</w:t>
      </w:r>
      <w:ins w:id="907" w:author="Andreae, Emily A" w:date="2020-01-17T11:34:00Z">
        <w:r w:rsidR="00025067">
          <w:rPr>
            <w:rFonts w:ascii="Arial" w:hAnsi="Arial" w:cs="Arial"/>
            <w:color w:val="000000" w:themeColor="text1"/>
          </w:rPr>
          <w:t xml:space="preserve"> from intestinal epithelial cells from</w:t>
        </w:r>
      </w:ins>
      <w:r w:rsidRPr="008D298E">
        <w:rPr>
          <w:rFonts w:ascii="Arial" w:hAnsi="Arial" w:cs="Arial"/>
          <w:color w:val="000000" w:themeColor="text1"/>
        </w:rPr>
        <w:t xml:space="preserve"> colorectal tumor</w:t>
      </w:r>
      <w:ins w:id="908" w:author="Andreae, Emily A" w:date="2020-01-17T11:35:00Z">
        <w:r w:rsidR="00025067">
          <w:rPr>
            <w:rFonts w:ascii="Arial" w:hAnsi="Arial" w:cs="Arial"/>
            <w:color w:val="000000" w:themeColor="text1"/>
          </w:rPr>
          <w:t>s</w:t>
        </w:r>
      </w:ins>
      <w:del w:id="909" w:author="Andreae, Emily A" w:date="2020-01-17T11:35:00Z">
        <w:r w:rsidRPr="008D298E" w:rsidDel="00025067">
          <w:rPr>
            <w:rFonts w:ascii="Arial" w:hAnsi="Arial" w:cs="Arial"/>
            <w:color w:val="000000" w:themeColor="text1"/>
          </w:rPr>
          <w:delText xml:space="preserve"> tissue,</w:delText>
        </w:r>
      </w:del>
      <w:r w:rsidRPr="008D298E">
        <w:rPr>
          <w:rFonts w:ascii="Arial" w:hAnsi="Arial" w:cs="Arial"/>
          <w:color w:val="000000" w:themeColor="text1"/>
        </w:rPr>
        <w:t xml:space="preserve"> </w:t>
      </w:r>
      <w:ins w:id="910" w:author="Andreae, Emily A" w:date="2020-01-17T11:35:00Z">
        <w:r w:rsidR="00025067">
          <w:rPr>
            <w:rFonts w:ascii="Arial" w:hAnsi="Arial" w:cs="Arial"/>
            <w:color w:val="000000" w:themeColor="text1"/>
          </w:rPr>
          <w:t xml:space="preserve">and </w:t>
        </w:r>
      </w:ins>
      <w:r w:rsidRPr="008D298E">
        <w:rPr>
          <w:rFonts w:ascii="Arial" w:hAnsi="Arial" w:cs="Arial"/>
          <w:color w:val="000000" w:themeColor="text1"/>
        </w:rPr>
        <w:t xml:space="preserve">paracancerous normal intestine tissue </w:t>
      </w:r>
      <w:ins w:id="911" w:author="Andreae, Emily A" w:date="2020-01-17T11:35:00Z">
        <w:r w:rsidR="00025067">
          <w:rPr>
            <w:rFonts w:ascii="Arial" w:hAnsi="Arial" w:cs="Arial"/>
            <w:color w:val="000000" w:themeColor="text1"/>
          </w:rPr>
          <w:t xml:space="preserve">that is &gt;10 sm </w:t>
        </w:r>
      </w:ins>
      <w:del w:id="912" w:author="Andreae, Emily A" w:date="2020-01-17T11:35:00Z">
        <w:r w:rsidRPr="008D298E" w:rsidDel="00025067">
          <w:rPr>
            <w:rFonts w:ascii="Arial" w:hAnsi="Arial" w:cs="Arial"/>
            <w:color w:val="000000" w:themeColor="text1"/>
          </w:rPr>
          <w:delText>(</w:delText>
        </w:r>
      </w:del>
      <w:r w:rsidRPr="008D298E">
        <w:rPr>
          <w:rFonts w:ascii="Arial" w:hAnsi="Arial" w:cs="Arial"/>
          <w:color w:val="000000" w:themeColor="text1"/>
        </w:rPr>
        <w:t>distant from the edge of cancer</w:t>
      </w:r>
      <w:del w:id="913" w:author="Andreae, Emily A" w:date="2020-01-17T11:35:00Z">
        <w:r w:rsidRPr="008D298E" w:rsidDel="00025067">
          <w:rPr>
            <w:rFonts w:ascii="Arial" w:hAnsi="Arial" w:cs="Arial"/>
            <w:color w:val="000000" w:themeColor="text1"/>
          </w:rPr>
          <w:delText xml:space="preserve"> more than 10 cm)</w:delText>
        </w:r>
      </w:del>
      <w:r w:rsidRPr="008D298E">
        <w:rPr>
          <w:rFonts w:ascii="Arial" w:hAnsi="Arial" w:cs="Arial"/>
          <w:color w:val="000000" w:themeColor="text1"/>
        </w:rPr>
        <w:t xml:space="preserve">, respectively. </w:t>
      </w:r>
      <w:r w:rsidRPr="00BE4E15">
        <w:rPr>
          <w:rFonts w:ascii="Arial" w:hAnsi="Arial" w:cs="Arial"/>
          <w:i/>
          <w:color w:val="000000" w:themeColor="text1"/>
        </w:rPr>
        <w:t>MICA</w:t>
      </w:r>
      <w:del w:id="914" w:author="Andreae, Emily A" w:date="2020-01-17T11:36:00Z">
        <w:r w:rsidRPr="008D298E" w:rsidDel="00025067">
          <w:rPr>
            <w:rFonts w:ascii="Arial" w:hAnsi="Arial" w:cs="Arial"/>
            <w:color w:val="000000" w:themeColor="text1"/>
          </w:rPr>
          <w:delText xml:space="preserve"> gene</w:delText>
        </w:r>
      </w:del>
      <w:r w:rsidRPr="008D298E">
        <w:rPr>
          <w:rFonts w:ascii="Arial" w:hAnsi="Arial" w:cs="Arial"/>
          <w:color w:val="000000" w:themeColor="text1"/>
        </w:rPr>
        <w:t xml:space="preserve"> was genotyped by PCR sequencing </w:t>
      </w:r>
      <w:ins w:id="915" w:author="Andreae, Emily A" w:date="2020-01-17T11:36:00Z">
        <w:r w:rsidR="00025067">
          <w:rPr>
            <w:rFonts w:ascii="Arial" w:hAnsi="Arial" w:cs="Arial"/>
            <w:color w:val="000000" w:themeColor="text1"/>
          </w:rPr>
          <w:t>of</w:t>
        </w:r>
      </w:ins>
      <w:del w:id="916" w:author="Andreae, Emily A" w:date="2020-01-17T11:36:00Z">
        <w:r w:rsidRPr="008D298E" w:rsidDel="00025067">
          <w:rPr>
            <w:rFonts w:ascii="Arial" w:hAnsi="Arial" w:cs="Arial"/>
            <w:color w:val="000000" w:themeColor="text1"/>
          </w:rPr>
          <w:delText>to</w:delText>
        </w:r>
      </w:del>
      <w:r w:rsidRPr="008D298E">
        <w:rPr>
          <w:rFonts w:ascii="Arial" w:hAnsi="Arial" w:cs="Arial"/>
          <w:color w:val="000000" w:themeColor="text1"/>
        </w:rPr>
        <w:t xml:space="preserve"> exon</w:t>
      </w:r>
      <w:ins w:id="917" w:author="Andreae, Emily A" w:date="2020-01-17T11:36:00Z">
        <w:r w:rsidR="00025067">
          <w:rPr>
            <w:rFonts w:ascii="Arial" w:hAnsi="Arial" w:cs="Arial"/>
            <w:color w:val="000000" w:themeColor="text1"/>
          </w:rPr>
          <w:t>s</w:t>
        </w:r>
      </w:ins>
      <w:r w:rsidRPr="008D298E">
        <w:rPr>
          <w:rFonts w:ascii="Arial" w:hAnsi="Arial" w:cs="Arial"/>
          <w:color w:val="000000" w:themeColor="text1"/>
        </w:rPr>
        <w:t xml:space="preserve"> 2, 3, 4</w:t>
      </w:r>
      <w:ins w:id="918" w:author="Andreae, Emily A" w:date="2020-01-17T11:36:00Z">
        <w:r w:rsidR="00025067">
          <w:rPr>
            <w:rFonts w:ascii="Arial" w:hAnsi="Arial" w:cs="Arial"/>
            <w:color w:val="000000" w:themeColor="text1"/>
          </w:rPr>
          <w:t>,</w:t>
        </w:r>
      </w:ins>
      <w:r w:rsidRPr="008D298E">
        <w:rPr>
          <w:rFonts w:ascii="Arial" w:hAnsi="Arial" w:cs="Arial"/>
          <w:color w:val="000000" w:themeColor="text1"/>
        </w:rPr>
        <w:t xml:space="preserve"> and 5 </w:t>
      </w:r>
      <w:del w:id="919" w:author="Andreae, Emily A" w:date="2020-01-17T11:36:00Z">
        <w:r w:rsidRPr="008D298E" w:rsidDel="00025067">
          <w:rPr>
            <w:rFonts w:ascii="Arial" w:hAnsi="Arial" w:cs="Arial"/>
            <w:color w:val="000000" w:themeColor="text1"/>
          </w:rPr>
          <w:delText xml:space="preserve">region </w:delText>
        </w:r>
      </w:del>
      <w:r w:rsidRPr="008D298E">
        <w:rPr>
          <w:rFonts w:ascii="Arial" w:hAnsi="Arial" w:cs="Arial"/>
          <w:color w:val="000000" w:themeColor="text1"/>
        </w:rPr>
        <w:t xml:space="preserve">using bidirectional Sanger sequencing methods </w:t>
      </w:r>
      <w:r w:rsidRPr="008D298E">
        <w:rPr>
          <w:rFonts w:ascii="Arial" w:hAnsi="Arial" w:cs="Arial"/>
          <w:color w:val="000000" w:themeColor="text1"/>
        </w:rPr>
        <w:fldChar w:fldCharType="begin">
          <w:fldData xml:space="preserve">PEVuZE5vdGU+PENpdGU+PEF1dGhvcj5aaG91PC9BdXRob3I+PFllYXI+MjAxNDwvWWVhcj48UmVj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</w:fldData>
        </w:fldChar>
      </w:r>
      <w:r w:rsidR="00D47EB1" w:rsidRPr="008D298E">
        <w:rPr>
          <w:rFonts w:ascii="Arial" w:hAnsi="Arial" w:cs="Arial"/>
          <w:color w:val="000000" w:themeColor="text1"/>
        </w:rPr>
        <w:instrText xml:space="preserve"> ADDIN EN.CITE </w:instrText>
      </w:r>
      <w:r w:rsidR="00D47EB1" w:rsidRPr="008D298E">
        <w:rPr>
          <w:rFonts w:ascii="Arial" w:hAnsi="Arial" w:cs="Arial"/>
          <w:color w:val="000000" w:themeColor="text1"/>
        </w:rPr>
        <w:fldChar w:fldCharType="begin">
          <w:fldData xml:space="preserve">PEVuZE5vdGU+PENpdGU+PEF1dGhvcj5aaG91PC9BdXRob3I+PFllYXI+MjAxNDwvWWVhcj48UmVj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</w:fldData>
        </w:fldChar>
      </w:r>
      <w:r w:rsidR="00D47EB1" w:rsidRPr="008D298E">
        <w:rPr>
          <w:rFonts w:ascii="Arial" w:hAnsi="Arial" w:cs="Arial"/>
          <w:color w:val="000000" w:themeColor="text1"/>
        </w:rPr>
        <w:instrText xml:space="preserve"> ADDIN EN.CITE.DATA </w:instrText>
      </w:r>
      <w:r w:rsidR="00D47EB1" w:rsidRPr="008D298E">
        <w:rPr>
          <w:rFonts w:ascii="Arial" w:hAnsi="Arial" w:cs="Arial"/>
          <w:color w:val="000000" w:themeColor="text1"/>
        </w:rPr>
      </w:r>
      <w:r w:rsidR="00D47EB1" w:rsidRPr="008D298E">
        <w:rPr>
          <w:rFonts w:ascii="Arial" w:hAnsi="Arial" w:cs="Arial"/>
          <w:color w:val="000000" w:themeColor="text1"/>
        </w:rPr>
        <w:fldChar w:fldCharType="end"/>
      </w:r>
      <w:r w:rsidRPr="008D298E">
        <w:rPr>
          <w:rFonts w:ascii="Arial" w:hAnsi="Arial" w:cs="Arial"/>
          <w:color w:val="000000" w:themeColor="text1"/>
        </w:rPr>
      </w:r>
      <w:r w:rsidRPr="008D298E">
        <w:rPr>
          <w:rFonts w:ascii="Arial" w:hAnsi="Arial" w:cs="Arial"/>
          <w:color w:val="000000" w:themeColor="text1"/>
        </w:rPr>
        <w:fldChar w:fldCharType="separate"/>
      </w:r>
      <w:r w:rsidR="00D47EB1" w:rsidRPr="008D298E">
        <w:rPr>
          <w:rFonts w:ascii="Arial" w:hAnsi="Arial" w:cs="Arial"/>
          <w:noProof/>
          <w:color w:val="000000" w:themeColor="text1"/>
        </w:rPr>
        <w:t>[9]</w:t>
      </w:r>
      <w:r w:rsidRPr="008D298E">
        <w:rPr>
          <w:rFonts w:ascii="Arial" w:hAnsi="Arial" w:cs="Arial"/>
          <w:color w:val="000000" w:themeColor="text1"/>
        </w:rPr>
        <w:fldChar w:fldCharType="end"/>
      </w:r>
      <w:r w:rsidRPr="008D298E">
        <w:rPr>
          <w:rFonts w:ascii="Arial" w:hAnsi="Arial" w:cs="Arial"/>
          <w:color w:val="000000" w:themeColor="text1"/>
        </w:rPr>
        <w:t xml:space="preserve">. </w:t>
      </w:r>
      <w:del w:id="920" w:author="Andreae, Emily A" w:date="2020-01-17T11:36:00Z">
        <w:r w:rsidRPr="008D298E" w:rsidDel="00025067">
          <w:rPr>
            <w:rFonts w:ascii="Arial" w:hAnsi="Arial" w:cs="Arial"/>
            <w:color w:val="000000" w:themeColor="text1"/>
          </w:rPr>
          <w:delText>The s</w:delText>
        </w:r>
      </w:del>
      <w:ins w:id="921" w:author="Andreae, Emily A" w:date="2020-01-17T11:36:00Z">
        <w:r w:rsidR="00025067">
          <w:rPr>
            <w:rFonts w:ascii="Arial" w:hAnsi="Arial" w:cs="Arial"/>
            <w:color w:val="000000" w:themeColor="text1"/>
          </w:rPr>
          <w:t>S</w:t>
        </w:r>
      </w:ins>
      <w:r w:rsidRPr="008D298E">
        <w:rPr>
          <w:rFonts w:ascii="Arial" w:hAnsi="Arial" w:cs="Arial"/>
          <w:color w:val="000000" w:themeColor="text1"/>
        </w:rPr>
        <w:t xml:space="preserve">equencing data were analyzed by Chromas 2.4.1 software (technelysium, Au). Allelic genotypes of </w:t>
      </w:r>
      <w:del w:id="922" w:author="Andreae, Emily A" w:date="2020-01-17T11:36:00Z">
        <w:r w:rsidRPr="008D298E" w:rsidDel="00025067">
          <w:rPr>
            <w:rFonts w:ascii="Arial" w:hAnsi="Arial" w:cs="Arial"/>
            <w:color w:val="000000" w:themeColor="text1"/>
          </w:rPr>
          <w:delText xml:space="preserve">the </w:delText>
        </w:r>
      </w:del>
      <w:r w:rsidRPr="00BE4E15">
        <w:rPr>
          <w:rFonts w:ascii="Arial" w:hAnsi="Arial" w:cs="Arial"/>
          <w:i/>
          <w:color w:val="000000" w:themeColor="text1"/>
        </w:rPr>
        <w:t>MICA</w:t>
      </w:r>
      <w:del w:id="923" w:author="Andreae, Emily A" w:date="2020-01-17T11:36:00Z">
        <w:r w:rsidRPr="008D298E" w:rsidDel="00025067">
          <w:rPr>
            <w:rFonts w:ascii="Arial" w:hAnsi="Arial" w:cs="Arial"/>
            <w:color w:val="000000" w:themeColor="text1"/>
          </w:rPr>
          <w:delText xml:space="preserve"> gene</w:delText>
        </w:r>
      </w:del>
      <w:r w:rsidRPr="008D298E">
        <w:rPr>
          <w:rFonts w:ascii="Arial" w:hAnsi="Arial" w:cs="Arial"/>
          <w:color w:val="000000" w:themeColor="text1"/>
        </w:rPr>
        <w:t xml:space="preserve"> in each sample were obtained according to reference sequence of specific MICA alleles (</w:t>
      </w:r>
      <w:hyperlink r:id="rId10" w:history="1">
        <w:r w:rsidRPr="008D298E">
          <w:rPr>
            <w:rStyle w:val="Hyperlink"/>
            <w:rFonts w:ascii="Arial" w:hAnsi="Arial" w:cs="Arial"/>
            <w:color w:val="000000" w:themeColor="text1"/>
          </w:rPr>
          <w:t>http://www.ebi.au.uk/imgt/hla</w:t>
        </w:r>
      </w:hyperlink>
      <w:r w:rsidRPr="008D298E">
        <w:rPr>
          <w:rFonts w:ascii="Arial" w:hAnsi="Arial" w:cs="Arial"/>
          <w:color w:val="000000" w:themeColor="text1"/>
        </w:rPr>
        <w:t>).</w:t>
      </w:r>
      <w:ins w:id="924" w:author="Andreae, Emily A" w:date="2020-01-17T11:37:00Z">
        <w:r w:rsidR="00025067">
          <w:rPr>
            <w:rFonts w:ascii="Arial" w:hAnsi="Arial" w:cs="Arial"/>
            <w:color w:val="000000" w:themeColor="text1"/>
          </w:rPr>
          <w:t xml:space="preserve"> </w:t>
        </w:r>
      </w:ins>
    </w:p>
    <w:p w14:paraId="36E9C90D" w14:textId="77777777" w:rsidR="00F94888" w:rsidRPr="008D298E" w:rsidDel="00025067" w:rsidRDefault="00F94888" w:rsidP="00F94888">
      <w:pPr>
        <w:contextualSpacing/>
        <w:jc w:val="both"/>
        <w:rPr>
          <w:del w:id="925" w:author="Andreae, Emily A" w:date="2020-01-17T11:37:00Z"/>
          <w:rFonts w:ascii="Arial" w:hAnsi="Arial" w:cs="Arial"/>
          <w:color w:val="000000" w:themeColor="text1"/>
        </w:rPr>
      </w:pPr>
    </w:p>
    <w:p w14:paraId="45BB6DD9" w14:textId="120F36A4" w:rsidR="008E416B" w:rsidRDefault="008E416B" w:rsidP="00F94888">
      <w:pPr>
        <w:contextualSpacing/>
        <w:jc w:val="both"/>
        <w:rPr>
          <w:rFonts w:ascii="Arial" w:hAnsi="Arial" w:cs="Arial"/>
          <w:color w:val="000000" w:themeColor="text1"/>
        </w:rPr>
      </w:pPr>
      <w:r w:rsidRPr="008D298E">
        <w:rPr>
          <w:rFonts w:ascii="Arial" w:hAnsi="Arial" w:cs="Arial"/>
          <w:color w:val="000000" w:themeColor="text1"/>
        </w:rPr>
        <w:t>For quality control in DNA typing, all sequencing processes were performed using robotic automation system to minimize sample mislabelling and misplacing. We also had blind duplicates in each sample plate.</w:t>
      </w:r>
    </w:p>
    <w:p w14:paraId="6CAFF4F0" w14:textId="77777777" w:rsidR="00F94888" w:rsidRPr="008D298E" w:rsidRDefault="00F94888" w:rsidP="00F94888">
      <w:pPr>
        <w:contextualSpacing/>
        <w:jc w:val="both"/>
        <w:rPr>
          <w:rFonts w:ascii="Arial" w:hAnsi="Arial" w:cs="Arial"/>
          <w:color w:val="000000" w:themeColor="text1"/>
        </w:rPr>
      </w:pPr>
    </w:p>
    <w:p w14:paraId="4271F14D" w14:textId="02896141" w:rsidR="008E416B" w:rsidRPr="008D298E" w:rsidRDefault="008E416B" w:rsidP="00F94888">
      <w:pPr>
        <w:contextualSpacing/>
        <w:rPr>
          <w:rFonts w:ascii="Arial" w:hAnsi="Arial" w:cs="Arial"/>
          <w:b/>
          <w:color w:val="000000" w:themeColor="text1"/>
        </w:rPr>
      </w:pPr>
      <w:commentRangeStart w:id="926"/>
      <w:r w:rsidRPr="008D298E">
        <w:rPr>
          <w:rFonts w:ascii="Arial" w:hAnsi="Arial" w:cs="Arial"/>
          <w:b/>
          <w:color w:val="000000" w:themeColor="text1"/>
        </w:rPr>
        <w:t xml:space="preserve">Screening for tumor microsatellite instability and KRAS, NRAS, </w:t>
      </w:r>
      <w:ins w:id="927" w:author="Andreae, Emily A" w:date="2020-01-17T13:23:00Z">
        <w:r w:rsidR="001F5329">
          <w:rPr>
            <w:rFonts w:ascii="Arial" w:hAnsi="Arial" w:cs="Arial"/>
            <w:b/>
            <w:color w:val="000000" w:themeColor="text1"/>
          </w:rPr>
          <w:t xml:space="preserve">and </w:t>
        </w:r>
      </w:ins>
      <w:r w:rsidRPr="008D298E">
        <w:rPr>
          <w:rFonts w:ascii="Arial" w:hAnsi="Arial" w:cs="Arial"/>
          <w:b/>
          <w:color w:val="000000" w:themeColor="text1"/>
        </w:rPr>
        <w:t>BRAF oncogene mutations</w:t>
      </w:r>
      <w:commentRangeEnd w:id="926"/>
      <w:r w:rsidR="00251847">
        <w:rPr>
          <w:rStyle w:val="CommentReference"/>
        </w:rPr>
        <w:commentReference w:id="926"/>
      </w:r>
    </w:p>
    <w:p w14:paraId="4928EB27" w14:textId="2074C2D6" w:rsidR="001F5329" w:rsidRDefault="008E416B" w:rsidP="001F5329">
      <w:pPr>
        <w:jc w:val="both"/>
        <w:rPr>
          <w:ins w:id="928" w:author="Andreae, Emily A" w:date="2020-01-17T13:23:00Z"/>
        </w:rPr>
      </w:pPr>
      <w:del w:id="929" w:author="Andreae, Emily A" w:date="2020-01-17T11:37:00Z">
        <w:r w:rsidRPr="008D298E" w:rsidDel="00025067">
          <w:rPr>
            <w:rFonts w:ascii="Arial" w:hAnsi="Arial" w:cs="Arial"/>
            <w:color w:val="000000" w:themeColor="text1"/>
          </w:rPr>
          <w:delText>See Supplementary Materials and Methods</w:delText>
        </w:r>
      </w:del>
      <w:ins w:id="930" w:author="Andreae, Emily A" w:date="2020-01-17T13:23:00Z">
        <w:r w:rsidR="001F5329">
          <w:t xml:space="preserve"> Analysis of tumor MSI was performed using </w:t>
        </w:r>
        <w:r w:rsidR="001F5329" w:rsidRPr="00B2235F">
          <w:rPr>
            <w:rFonts w:hint="eastAsia"/>
          </w:rPr>
          <w:t>f</w:t>
        </w:r>
        <w:r w:rsidR="001F5329" w:rsidRPr="00B2235F">
          <w:t xml:space="preserve">luorescence </w:t>
        </w:r>
        <w:r w:rsidR="001F5329" w:rsidRPr="00BE4E15">
          <w:rPr>
            <w:i/>
          </w:rPr>
          <w:t>in situ</w:t>
        </w:r>
        <w:r w:rsidR="001F5329" w:rsidRPr="00B2235F">
          <w:t xml:space="preserve"> hybridization</w:t>
        </w:r>
        <w:r w:rsidR="001F5329">
          <w:t xml:space="preserve"> (</w:t>
        </w:r>
        <w:r w:rsidR="001F5329" w:rsidRPr="00B2235F">
          <w:t>FISH</w:t>
        </w:r>
        <w:r w:rsidR="001F5329">
          <w:t xml:space="preserve">) to detect MLH1, MSH2, MSH6, and PMS2 </w:t>
        </w:r>
        <w:r w:rsidR="001F5329">
          <w:fldChar w:fldCharType="begin">
            <w:fldData xml:space="preserve">PEVuZE5vdGU+PENpdGU+PEF1dGhvcj5TZXB1bHZlZGE8L0F1dGhvcj48WWVhcj4yMDE3PC9ZZWFy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</w:fldData>
          </w:fldChar>
        </w:r>
        <w:r w:rsidR="001F5329">
          <w:instrText xml:space="preserve"> ADDIN EN.CITE </w:instrText>
        </w:r>
        <w:r w:rsidR="001F5329">
          <w:fldChar w:fldCharType="begin">
            <w:fldData xml:space="preserve">PEVuZE5vdGU+PENpdGU+PEF1dGhvcj5TZXB1bHZlZGE8L0F1dGhvcj48WWVhcj4yMDE3PC9ZZWFy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</w:fldData>
          </w:fldChar>
        </w:r>
        <w:r w:rsidR="001F5329">
          <w:instrText xml:space="preserve"> ADDIN EN.CITE.DATA </w:instrText>
        </w:r>
        <w:r w:rsidR="001F5329">
          <w:fldChar w:fldCharType="end"/>
        </w:r>
        <w:r w:rsidR="001F5329">
          <w:fldChar w:fldCharType="separate"/>
        </w:r>
        <w:r w:rsidR="001F5329">
          <w:rPr>
            <w:noProof/>
          </w:rPr>
          <w:t>[1]</w:t>
        </w:r>
        <w:r w:rsidR="001F5329">
          <w:fldChar w:fldCharType="end"/>
        </w:r>
        <w:r w:rsidR="001F5329">
          <w:t xml:space="preserve">.The positive expression of all four genes was judged as microsatellite stability (MSS or CIN) while three or less gene positive expression was considered as MSI. </w:t>
        </w:r>
      </w:ins>
    </w:p>
    <w:p w14:paraId="41D202EC" w14:textId="2D22185E" w:rsidR="001F5329" w:rsidRPr="000263E9" w:rsidRDefault="001F5329" w:rsidP="001F5329">
      <w:pPr>
        <w:jc w:val="both"/>
        <w:rPr>
          <w:ins w:id="931" w:author="Andreae, Emily A" w:date="2020-01-17T13:23:00Z"/>
          <w:highlight w:val="yellow"/>
        </w:rPr>
      </w:pPr>
      <w:ins w:id="932" w:author="Andreae, Emily A" w:date="2020-01-17T13:24:00Z">
        <w:r>
          <w:t xml:space="preserve">Driver </w:t>
        </w:r>
      </w:ins>
      <w:ins w:id="933" w:author="Andreae, Emily A" w:date="2020-01-17T13:23:00Z">
        <w:r>
          <w:t>mutation</w:t>
        </w:r>
      </w:ins>
      <w:ins w:id="934" w:author="Andreae, Emily A" w:date="2020-01-17T13:24:00Z">
        <w:r>
          <w:t>s</w:t>
        </w:r>
      </w:ins>
      <w:ins w:id="935" w:author="Andreae, Emily A" w:date="2020-01-17T13:23:00Z">
        <w:r>
          <w:t xml:space="preserve"> in codon</w:t>
        </w:r>
      </w:ins>
      <w:ins w:id="936" w:author="Andreae, Emily A" w:date="2020-01-17T13:24:00Z">
        <w:r>
          <w:t>s</w:t>
        </w:r>
      </w:ins>
      <w:ins w:id="937" w:author="Andreae, Emily A" w:date="2020-01-17T13:23:00Z">
        <w:r>
          <w:t xml:space="preserve"> 12, 13, 59, 61, 117, and 146 of KRAS and NRAS gene</w:t>
        </w:r>
      </w:ins>
      <w:ins w:id="938" w:author="Andreae, Emily A" w:date="2020-01-17T13:24:00Z">
        <w:r>
          <w:t>s</w:t>
        </w:r>
      </w:ins>
      <w:ins w:id="939" w:author="Andreae, Emily A" w:date="2020-01-17T13:23:00Z">
        <w:r>
          <w:t xml:space="preserve">, and the mutation in codon 600 of BRAF gene </w:t>
        </w:r>
        <w:r>
          <w:fldChar w:fldCharType="begin">
            <w:fldData xml:space="preserve">PEVuZE5vdGU+PENpdGU+PEF1dGhvcj5TZXB1bHZlZGE8L0F1dGhvcj48WWVhcj4yMDE3PC9ZZWFy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</w:fldData>
          </w:fldChar>
        </w:r>
        <w:r>
          <w:instrText xml:space="preserve"> ADDIN EN.CITE </w:instrText>
        </w:r>
        <w:r>
          <w:fldChar w:fldCharType="begin">
            <w:fldData xml:space="preserve">PEVuZE5vdGU+PENpdGU+PEF1dGhvcj5TZXB1bHZlZGE8L0F1dGhvcj48WWVhcj4yMDE3PC9ZZWFy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</w:fldData>
          </w:fldChar>
        </w:r>
        <w:r>
          <w:instrText xml:space="preserve"> ADDIN EN.CITE.DATA </w:instrText>
        </w:r>
        <w:r>
          <w:fldChar w:fldCharType="end"/>
        </w:r>
        <w:r>
          <w:fldChar w:fldCharType="separate"/>
        </w:r>
        <w:r>
          <w:rPr>
            <w:noProof/>
          </w:rPr>
          <w:t>[1]</w:t>
        </w:r>
        <w:r>
          <w:fldChar w:fldCharType="end"/>
        </w:r>
        <w:r>
          <w:t xml:space="preserve"> </w:t>
        </w:r>
      </w:ins>
      <w:ins w:id="940" w:author="Andreae, Emily A" w:date="2020-01-17T13:24:00Z">
        <w:r>
          <w:t xml:space="preserve">in patient samples were analyzed </w:t>
        </w:r>
      </w:ins>
      <w:ins w:id="941" w:author="Andreae, Emily A" w:date="2020-01-17T13:23:00Z">
        <w:r>
          <w:t xml:space="preserve">by FastTarget next-generation sequencing </w:t>
        </w:r>
        <w:r>
          <w:fldChar w:fldCharType="begin">
            <w:fldData xml:space="preserve">PEVuZE5vdGU+PENpdGU+PEF1dGhvcj5aaGFuZzwvQXV0aG9yPjxZZWFyPjIwMTg8L1llYXI+PFJl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</w:fldData>
          </w:fldChar>
        </w:r>
        <w:r>
          <w:instrText xml:space="preserve"> ADDIN EN.CITE </w:instrText>
        </w:r>
        <w:r>
          <w:fldChar w:fldCharType="begin">
            <w:fldData xml:space="preserve">PEVuZE5vdGU+PENpdGU+PEF1dGhvcj5aaGFuZzwvQXV0aG9yPjxZZWFyPjIwMTg8L1llYXI+PFJl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</w:fldData>
          </w:fldChar>
        </w:r>
        <w:r>
          <w:instrText xml:space="preserve"> ADDIN EN.CITE.DATA </w:instrText>
        </w:r>
        <w:r>
          <w:fldChar w:fldCharType="end"/>
        </w:r>
        <w:r>
          <w:fldChar w:fldCharType="separate"/>
        </w:r>
        <w:r>
          <w:rPr>
            <w:noProof/>
          </w:rPr>
          <w:t>[2]</w:t>
        </w:r>
        <w:r>
          <w:fldChar w:fldCharType="end"/>
        </w:r>
        <w:r>
          <w:t>.</w:t>
        </w:r>
      </w:ins>
    </w:p>
    <w:p w14:paraId="0F341A40" w14:textId="77777777" w:rsidR="00F94888" w:rsidRPr="008D298E" w:rsidRDefault="00F94888" w:rsidP="00F94888">
      <w:pPr>
        <w:contextualSpacing/>
        <w:rPr>
          <w:rFonts w:ascii="Arial" w:hAnsi="Arial" w:cs="Arial"/>
          <w:b/>
          <w:color w:val="000000" w:themeColor="text1"/>
        </w:rPr>
      </w:pPr>
    </w:p>
    <w:p w14:paraId="2D1CD637" w14:textId="77777777" w:rsidR="008E416B" w:rsidRPr="008D298E" w:rsidRDefault="008E416B" w:rsidP="00F94888">
      <w:pPr>
        <w:contextualSpacing/>
        <w:jc w:val="both"/>
        <w:rPr>
          <w:rFonts w:ascii="Arial" w:hAnsi="Arial" w:cs="Arial"/>
          <w:b/>
          <w:color w:val="000000" w:themeColor="text1"/>
        </w:rPr>
      </w:pPr>
      <w:r w:rsidRPr="008D298E">
        <w:rPr>
          <w:rFonts w:ascii="Arial" w:hAnsi="Arial" w:cs="Arial"/>
          <w:b/>
          <w:color w:val="000000" w:themeColor="text1"/>
        </w:rPr>
        <w:t>Cell lines</w:t>
      </w:r>
    </w:p>
    <w:p w14:paraId="721E33C1" w14:textId="5EAE7C22" w:rsidR="008E416B" w:rsidRDefault="008E416B" w:rsidP="00F94888">
      <w:pPr>
        <w:contextualSpacing/>
        <w:jc w:val="both"/>
        <w:rPr>
          <w:rFonts w:ascii="Arial" w:hAnsi="Arial" w:cs="Arial"/>
          <w:color w:val="000000" w:themeColor="text1"/>
        </w:rPr>
      </w:pPr>
      <w:r w:rsidRPr="008D298E">
        <w:rPr>
          <w:rFonts w:ascii="Arial" w:hAnsi="Arial" w:cs="Arial"/>
          <w:color w:val="000000" w:themeColor="text1"/>
        </w:rPr>
        <w:t>CRC cell lines SW480, DLD1, and HCT116 were purchased from American Type Culture Collection (ATCC; Manassas, VA, USA). SW480 and DLD1 cells were cultured with Dulbecco’s modified eagle medium (DMEM) with high glucose medium (Hyclone, Logan, UT, USA), HCT116 cells were cultivated with McCoy’s 5A (ThermoFisher Scientific, USA)</w:t>
      </w:r>
      <w:del w:id="942" w:author="Andreae, Emily A" w:date="2020-01-17T11:37:00Z">
        <w:r w:rsidRPr="008D298E" w:rsidDel="00025067">
          <w:rPr>
            <w:rFonts w:ascii="Arial" w:hAnsi="Arial" w:cs="Arial"/>
            <w:color w:val="000000" w:themeColor="text1"/>
          </w:rPr>
          <w:delText>,</w:delText>
        </w:r>
      </w:del>
      <w:r w:rsidRPr="008D298E">
        <w:rPr>
          <w:rFonts w:ascii="Arial" w:hAnsi="Arial" w:cs="Arial"/>
          <w:color w:val="000000" w:themeColor="text1"/>
        </w:rPr>
        <w:t xml:space="preserve"> supplemented with 10% fetal bovine </w:t>
      </w:r>
      <w:ins w:id="943" w:author="Andreae, Emily A" w:date="2020-01-17T11:37:00Z">
        <w:r w:rsidR="00025067">
          <w:rPr>
            <w:rFonts w:ascii="Arial" w:hAnsi="Arial" w:cs="Arial"/>
            <w:color w:val="000000" w:themeColor="text1"/>
          </w:rPr>
          <w:t xml:space="preserve">serum (FBS) </w:t>
        </w:r>
      </w:ins>
      <w:r w:rsidRPr="008D298E">
        <w:rPr>
          <w:rFonts w:ascii="Arial" w:hAnsi="Arial" w:cs="Arial"/>
          <w:color w:val="000000" w:themeColor="text1"/>
        </w:rPr>
        <w:t xml:space="preserve">(Gibco, USA) at 37 </w:t>
      </w:r>
      <w:r w:rsidRPr="008D298E">
        <w:rPr>
          <w:rFonts w:ascii="Arial" w:hAnsi="Arial" w:cs="Arial"/>
          <w:color w:val="000000" w:themeColor="text1"/>
          <w:vertAlign w:val="superscript"/>
        </w:rPr>
        <w:t>o</w:t>
      </w:r>
      <w:r w:rsidRPr="008D298E">
        <w:rPr>
          <w:rFonts w:ascii="Arial" w:hAnsi="Arial" w:cs="Arial"/>
          <w:color w:val="000000" w:themeColor="text1"/>
        </w:rPr>
        <w:t>C in 5% CO</w:t>
      </w:r>
      <w:r w:rsidRPr="008D298E">
        <w:rPr>
          <w:rFonts w:ascii="Arial" w:hAnsi="Arial" w:cs="Arial"/>
          <w:color w:val="000000" w:themeColor="text1"/>
          <w:vertAlign w:val="subscript"/>
        </w:rPr>
        <w:t>2</w:t>
      </w:r>
      <w:r w:rsidRPr="008D298E">
        <w:rPr>
          <w:rFonts w:ascii="Arial" w:hAnsi="Arial" w:cs="Arial"/>
          <w:color w:val="000000" w:themeColor="text1"/>
        </w:rPr>
        <w:t xml:space="preserve">. SW480 cells carry KRAS G12V mutation and MSS </w:t>
      </w:r>
      <w:r w:rsidRPr="008D298E">
        <w:rPr>
          <w:rFonts w:ascii="Arial" w:hAnsi="Arial" w:cs="Arial"/>
          <w:color w:val="000000" w:themeColor="text1"/>
        </w:rPr>
        <w:fldChar w:fldCharType="begin"/>
      </w:r>
      <w:r w:rsidR="00D47EB1" w:rsidRPr="008D298E">
        <w:rPr>
          <w:rFonts w:ascii="Arial" w:hAnsi="Arial" w:cs="Arial"/>
          <w:color w:val="000000" w:themeColor="text1"/>
        </w:rPr>
        <w:instrText xml:space="preserve"> ADDIN EN.CITE &lt;EndNote&gt;&lt;Cite&gt;&lt;Author&gt;Ahmed&lt;/Author&gt;&lt;Year&gt;2013&lt;/Year&gt;&lt;RecNum&gt;26037&lt;/RecNum&gt;&lt;DisplayText&gt;[38]&lt;/DisplayText&gt;&lt;record&gt;&lt;rec-number&gt;26037&lt;/rec-number&gt;&lt;foreign-keys&gt;&lt;key app="EN" db-id="w0ese0awerxv5me5avdpzvwqf9a5treea0ef" timestamp="1557967108"&gt;26037&lt;/key&gt;&lt;/foreign-keys&gt;&lt;ref-type name="Journal Article"&gt;17&lt;/ref-type&gt;&lt;contributors&gt;&lt;authors&gt;&lt;author&gt;Ahmed, D.&lt;/author&gt;&lt;author&gt;Eide, P. W.&lt;/author&gt;&lt;author&gt;Eilertsen, I. A.&lt;/author&gt;&lt;author&gt;Danielsen, S. A.&lt;/author&gt;&lt;author&gt;Eknaes, M.&lt;/author&gt;&lt;author&gt;Hektoen, M.&lt;/author&gt;&lt;author&gt;Lind, G. E.&lt;/author&gt;&lt;author&gt;Lothe, R. A.&lt;/author&gt;&lt;/authors&gt;&lt;/contributors&gt;&lt;auth-address&gt;1] Department of Cancer Prevention, Institute for Cancer Research, The Norwegian Radium Hospital, Oslo University Hospital, Oslo, Norway [2] Centre for Cancer Biomedicine, Faculty of Medicine, University of Oslo, Oslo, Norway.&lt;/auth-address&gt;&lt;titles&gt;&lt;title&gt;Epigenetic and genetic features of 24 colon cancer cell lines&lt;/title&gt;&lt;secondary-title&gt;Oncogenesis&lt;/secondary-title&gt;&lt;/titles&gt;&lt;periodical&gt;&lt;full-title&gt;Oncogenesis&lt;/full-title&gt;&lt;/periodical&gt;&lt;pages&gt;e71&lt;/pages&gt;&lt;volume&gt;2&lt;/volume&gt;&lt;dates&gt;&lt;year&gt;2013&lt;/year&gt;&lt;pub-dates&gt;&lt;date&gt;Sep 16&lt;/date&gt;&lt;/pub-dates&gt;&lt;/dates&gt;&lt;isbn&gt;2157-9024 (Print)&amp;#xD;2157-9024 (Linking)&lt;/isbn&gt;&lt;accession-num&gt;24042735&lt;/accession-num&gt;&lt;urls&gt;&lt;related-urls&gt;&lt;url&gt;https://www.ncbi.nlm.nih.gov/pubmed/24042735&lt;/url&gt;&lt;url&gt;https://www.ncbi.nlm.nih.gov/pmc/articles/PMC3816225/pdf/oncsis201335a.pdf&lt;/url&gt;&lt;/related-urls&gt;&lt;/urls&gt;&lt;custom2&gt;PMC3816225&lt;/custom2&gt;&lt;electronic-resource-num&gt;10.1038/oncsis.2013.35&lt;/electronic-resource-num&gt;&lt;/record&gt;&lt;/Cite&gt;&lt;/EndNote&gt;</w:instrText>
      </w:r>
      <w:r w:rsidRPr="008D298E">
        <w:rPr>
          <w:rFonts w:ascii="Arial" w:hAnsi="Arial" w:cs="Arial"/>
          <w:color w:val="000000" w:themeColor="text1"/>
        </w:rPr>
        <w:fldChar w:fldCharType="separate"/>
      </w:r>
      <w:r w:rsidR="00D47EB1" w:rsidRPr="008D298E">
        <w:rPr>
          <w:rFonts w:ascii="Arial" w:hAnsi="Arial" w:cs="Arial"/>
          <w:noProof/>
          <w:color w:val="000000" w:themeColor="text1"/>
        </w:rPr>
        <w:t>[38]</w:t>
      </w:r>
      <w:r w:rsidRPr="008D298E">
        <w:rPr>
          <w:rFonts w:ascii="Arial" w:hAnsi="Arial" w:cs="Arial"/>
          <w:color w:val="000000" w:themeColor="text1"/>
        </w:rPr>
        <w:fldChar w:fldCharType="end"/>
      </w:r>
      <w:ins w:id="944" w:author="Andreae, Emily A" w:date="2020-01-17T11:38:00Z">
        <w:r w:rsidR="00251847">
          <w:rPr>
            <w:rFonts w:ascii="Arial" w:hAnsi="Arial" w:cs="Arial"/>
            <w:color w:val="000000" w:themeColor="text1"/>
          </w:rPr>
          <w:t xml:space="preserve"> while</w:t>
        </w:r>
      </w:ins>
      <w:del w:id="945" w:author="Andreae, Emily A" w:date="2020-01-17T11:38:00Z">
        <w:r w:rsidRPr="008D298E" w:rsidDel="00251847">
          <w:rPr>
            <w:rFonts w:ascii="Arial" w:hAnsi="Arial" w:cs="Arial"/>
            <w:color w:val="000000" w:themeColor="text1"/>
          </w:rPr>
          <w:delText>.</w:delText>
        </w:r>
      </w:del>
      <w:r w:rsidRPr="008D298E">
        <w:rPr>
          <w:rFonts w:ascii="Arial" w:hAnsi="Arial" w:cs="Arial"/>
          <w:color w:val="000000" w:themeColor="text1"/>
        </w:rPr>
        <w:t xml:space="preserve"> DLD1 and HCT116 cells carry KRAS G13D mutation and MSI </w:t>
      </w:r>
      <w:del w:id="946" w:author="Andreae, Emily A" w:date="2020-01-17T11:38:00Z">
        <w:r w:rsidRPr="008D298E" w:rsidDel="00251847">
          <w:rPr>
            <w:rFonts w:ascii="Arial" w:hAnsi="Arial" w:cs="Arial"/>
            <w:color w:val="000000" w:themeColor="text1"/>
          </w:rPr>
          <w:delText xml:space="preserve"> </w:delText>
        </w:r>
      </w:del>
      <w:r w:rsidRPr="008D298E">
        <w:rPr>
          <w:rFonts w:ascii="Arial" w:hAnsi="Arial" w:cs="Arial"/>
          <w:color w:val="000000" w:themeColor="text1"/>
        </w:rPr>
        <w:fldChar w:fldCharType="begin"/>
      </w:r>
      <w:r w:rsidR="00D47EB1" w:rsidRPr="008D298E">
        <w:rPr>
          <w:rFonts w:ascii="Arial" w:hAnsi="Arial" w:cs="Arial"/>
          <w:color w:val="000000" w:themeColor="text1"/>
        </w:rPr>
        <w:instrText xml:space="preserve"> ADDIN EN.CITE &lt;EndNote&gt;&lt;Cite&gt;&lt;Author&gt;Ahmed&lt;/Author&gt;&lt;Year&gt;2013&lt;/Year&gt;&lt;RecNum&gt;26037&lt;/RecNum&gt;&lt;DisplayText&gt;[38]&lt;/DisplayText&gt;&lt;record&gt;&lt;rec-number&gt;26037&lt;/rec-number&gt;&lt;foreign-keys&gt;&lt;key app="EN" db-id="w0ese0awerxv5me5avdpzvwqf9a5treea0ef" timestamp="1557967108"&gt;26037&lt;/key&gt;&lt;/foreign-keys&gt;&lt;ref-type name="Journal Article"&gt;17&lt;/ref-type&gt;&lt;contributors&gt;&lt;authors&gt;&lt;author&gt;Ahmed, D.&lt;/author&gt;&lt;author&gt;Eide, P. W.&lt;/author&gt;&lt;author&gt;Eilertsen, I. A.&lt;/author&gt;&lt;author&gt;Danielsen, S. A.&lt;/author&gt;&lt;author&gt;Eknaes, M.&lt;/author&gt;&lt;author&gt;Hektoen, M.&lt;/author&gt;&lt;author&gt;Lind, G. E.&lt;/author&gt;&lt;author&gt;Lothe, R. A.&lt;/author&gt;&lt;/authors&gt;&lt;/contributors&gt;&lt;auth-address&gt;1] Department of Cancer Prevention, Institute for Cancer Research, The Norwegian Radium Hospital, Oslo University Hospital, Oslo, Norway [2] Centre for Cancer Biomedicine, Faculty of Medicine, University of Oslo, Oslo, Norway.&lt;/auth-address&gt;&lt;titles&gt;&lt;title&gt;Epigenetic and genetic features of 24 colon cancer cell lines&lt;/title&gt;&lt;secondary-title&gt;Oncogenesis&lt;/secondary-title&gt;&lt;/titles&gt;&lt;periodical&gt;&lt;full-title&gt;Oncogenesis&lt;/full-title&gt;&lt;/periodical&gt;&lt;pages&gt;e71&lt;/pages&gt;&lt;volume&gt;2&lt;/volume&gt;&lt;dates&gt;&lt;year&gt;2013&lt;/year&gt;&lt;pub-dates&gt;&lt;date&gt;Sep 16&lt;/date&gt;&lt;/pub-dates&gt;&lt;/dates&gt;&lt;isbn&gt;2157-9024 (Print)&amp;#xD;2157-9024 (Linking)&lt;/isbn&gt;&lt;accession-num&gt;24042735&lt;/accession-num&gt;&lt;urls&gt;&lt;related-urls&gt;&lt;url&gt;https://www.ncbi.nlm.nih.gov/pubmed/24042735&lt;/url&gt;&lt;url&gt;https://www.ncbi.nlm.nih.gov/pmc/articles/PMC3816225/pdf/oncsis201335a.pdf&lt;/url&gt;&lt;/related-urls&gt;&lt;/urls&gt;&lt;custom2&gt;PMC3816225&lt;/custom2&gt;&lt;electronic-resource-num&gt;10.1038/oncsis.2013.35&lt;/electronic-resource-num&gt;&lt;/record&gt;&lt;/Cite&gt;&lt;/EndNote&gt;</w:instrText>
      </w:r>
      <w:r w:rsidRPr="008D298E">
        <w:rPr>
          <w:rFonts w:ascii="Arial" w:hAnsi="Arial" w:cs="Arial"/>
          <w:color w:val="000000" w:themeColor="text1"/>
        </w:rPr>
        <w:fldChar w:fldCharType="separate"/>
      </w:r>
      <w:r w:rsidR="00D47EB1" w:rsidRPr="008D298E">
        <w:rPr>
          <w:rFonts w:ascii="Arial" w:hAnsi="Arial" w:cs="Arial"/>
          <w:noProof/>
          <w:color w:val="000000" w:themeColor="text1"/>
        </w:rPr>
        <w:t>[38]</w:t>
      </w:r>
      <w:r w:rsidRPr="008D298E">
        <w:rPr>
          <w:rFonts w:ascii="Arial" w:hAnsi="Arial" w:cs="Arial"/>
          <w:color w:val="000000" w:themeColor="text1"/>
        </w:rPr>
        <w:fldChar w:fldCharType="end"/>
      </w:r>
      <w:r w:rsidRPr="008D298E">
        <w:rPr>
          <w:rFonts w:ascii="Arial" w:hAnsi="Arial" w:cs="Arial"/>
          <w:color w:val="000000" w:themeColor="text1"/>
        </w:rPr>
        <w:t xml:space="preserve">. </w:t>
      </w:r>
    </w:p>
    <w:p w14:paraId="610CA87E" w14:textId="77777777" w:rsidR="00F94888" w:rsidRPr="008D298E" w:rsidRDefault="00F94888" w:rsidP="00F94888">
      <w:pPr>
        <w:contextualSpacing/>
        <w:jc w:val="both"/>
        <w:rPr>
          <w:rFonts w:ascii="Arial" w:hAnsi="Arial" w:cs="Arial"/>
          <w:color w:val="000000" w:themeColor="text1"/>
        </w:rPr>
      </w:pPr>
    </w:p>
    <w:p w14:paraId="0BB45832" w14:textId="77777777" w:rsidR="008E416B" w:rsidRPr="008D298E" w:rsidRDefault="008E416B" w:rsidP="00F94888">
      <w:pPr>
        <w:contextualSpacing/>
        <w:jc w:val="both"/>
        <w:rPr>
          <w:rFonts w:ascii="Arial" w:hAnsi="Arial" w:cs="Arial"/>
          <w:b/>
          <w:color w:val="000000" w:themeColor="text1"/>
        </w:rPr>
      </w:pPr>
      <w:r w:rsidRPr="008D298E">
        <w:rPr>
          <w:rFonts w:ascii="Arial" w:hAnsi="Arial" w:cs="Arial"/>
          <w:b/>
          <w:color w:val="000000" w:themeColor="text1"/>
        </w:rPr>
        <w:t>Plasmid vectors and transfection</w:t>
      </w:r>
    </w:p>
    <w:p w14:paraId="20A82AFE" w14:textId="55F5D816" w:rsidR="008E416B" w:rsidRDefault="008E416B" w:rsidP="00F94888">
      <w:pPr>
        <w:contextualSpacing/>
        <w:jc w:val="both"/>
        <w:rPr>
          <w:rFonts w:ascii="Arial" w:hAnsi="Arial" w:cs="Arial"/>
          <w:color w:val="000000" w:themeColor="text1"/>
        </w:rPr>
      </w:pPr>
      <w:r w:rsidRPr="008D298E">
        <w:rPr>
          <w:rFonts w:ascii="Arial" w:hAnsi="Arial" w:cs="Arial"/>
          <w:color w:val="000000" w:themeColor="text1"/>
        </w:rPr>
        <w:t xml:space="preserve">pEGFP-C3 plasmid vector was </w:t>
      </w:r>
      <w:ins w:id="947" w:author="Andreae, Emily A" w:date="2020-01-17T11:38:00Z">
        <w:r w:rsidR="00251847">
          <w:rPr>
            <w:rFonts w:ascii="Arial" w:hAnsi="Arial" w:cs="Arial"/>
            <w:color w:val="000000" w:themeColor="text1"/>
          </w:rPr>
          <w:t>developed and maintained</w:t>
        </w:r>
      </w:ins>
      <w:del w:id="948" w:author="Andreae, Emily A" w:date="2020-01-17T11:38:00Z">
        <w:r w:rsidRPr="008D298E" w:rsidDel="00251847">
          <w:rPr>
            <w:rFonts w:ascii="Arial" w:hAnsi="Arial" w:cs="Arial"/>
            <w:color w:val="000000" w:themeColor="text1"/>
          </w:rPr>
          <w:delText>preserved</w:delText>
        </w:r>
      </w:del>
      <w:r w:rsidRPr="008D298E">
        <w:rPr>
          <w:rFonts w:ascii="Arial" w:hAnsi="Arial" w:cs="Arial"/>
          <w:color w:val="000000" w:themeColor="text1"/>
        </w:rPr>
        <w:t xml:space="preserve"> by our laboratory. The full-length cDNA of </w:t>
      </w:r>
      <w:r w:rsidRPr="00BE4E15">
        <w:rPr>
          <w:rFonts w:ascii="Arial" w:hAnsi="Arial" w:cs="Arial"/>
          <w:i/>
          <w:color w:val="000000" w:themeColor="text1"/>
        </w:rPr>
        <w:t>MICA *012:01</w:t>
      </w:r>
      <w:ins w:id="949" w:author="Andreae, Emily A" w:date="2020-01-17T11:39:00Z">
        <w:r w:rsidR="00251847">
          <w:rPr>
            <w:rFonts w:ascii="Arial" w:hAnsi="Arial" w:cs="Arial"/>
            <w:color w:val="000000" w:themeColor="text1"/>
          </w:rPr>
          <w:t xml:space="preserve"> and</w:t>
        </w:r>
      </w:ins>
      <w:del w:id="950" w:author="Andreae, Emily A" w:date="2020-01-17T11:39:00Z">
        <w:r w:rsidRPr="008D298E" w:rsidDel="00251847">
          <w:rPr>
            <w:rFonts w:ascii="Arial" w:hAnsi="Arial" w:cs="Arial"/>
            <w:color w:val="000000" w:themeColor="text1"/>
          </w:rPr>
          <w:delText>,</w:delText>
        </w:r>
      </w:del>
      <w:r w:rsidRPr="008D298E">
        <w:rPr>
          <w:rFonts w:ascii="Arial" w:hAnsi="Arial" w:cs="Arial"/>
          <w:color w:val="000000" w:themeColor="text1"/>
        </w:rPr>
        <w:t xml:space="preserve"> </w:t>
      </w:r>
      <w:r w:rsidRPr="00BE4E15">
        <w:rPr>
          <w:rFonts w:ascii="Arial" w:hAnsi="Arial" w:cs="Arial"/>
          <w:i/>
          <w:color w:val="000000" w:themeColor="text1"/>
        </w:rPr>
        <w:t>*008</w:t>
      </w:r>
      <w:r w:rsidRPr="008D298E">
        <w:rPr>
          <w:rFonts w:ascii="Arial" w:hAnsi="Arial" w:cs="Arial"/>
          <w:color w:val="000000" w:themeColor="text1"/>
        </w:rPr>
        <w:t xml:space="preserve"> were chemically synthesized by RuiMian Bio</w:t>
      </w:r>
      <w:del w:id="951" w:author="Andreae, Emily A" w:date="2020-01-17T11:39:00Z">
        <w:r w:rsidRPr="008D298E" w:rsidDel="00251847">
          <w:rPr>
            <w:rFonts w:ascii="Arial" w:hAnsi="Arial" w:cs="Arial"/>
            <w:color w:val="000000" w:themeColor="text1"/>
          </w:rPr>
          <w:delText>.</w:delText>
        </w:r>
      </w:del>
      <w:r w:rsidRPr="008D298E">
        <w:rPr>
          <w:rFonts w:ascii="Arial" w:hAnsi="Arial" w:cs="Arial"/>
          <w:color w:val="000000" w:themeColor="text1"/>
        </w:rPr>
        <w:t xml:space="preserve"> (Shanghai, China)</w:t>
      </w:r>
      <w:ins w:id="952" w:author="Andreae, Emily A" w:date="2020-01-17T11:39:00Z">
        <w:r w:rsidR="00251847">
          <w:rPr>
            <w:rFonts w:ascii="Arial" w:hAnsi="Arial" w:cs="Arial"/>
            <w:color w:val="000000" w:themeColor="text1"/>
          </w:rPr>
          <w:t xml:space="preserve"> and inserted into</w:t>
        </w:r>
      </w:ins>
      <w:del w:id="953" w:author="Andreae, Emily A" w:date="2020-01-17T11:39:00Z">
        <w:r w:rsidRPr="008D298E" w:rsidDel="00251847">
          <w:rPr>
            <w:rFonts w:ascii="Arial" w:hAnsi="Arial" w:cs="Arial"/>
            <w:color w:val="000000" w:themeColor="text1"/>
          </w:rPr>
          <w:delText>.</w:delText>
        </w:r>
      </w:del>
      <w:ins w:id="954" w:author="Andreae, Emily A" w:date="2020-01-17T11:40:00Z">
        <w:r w:rsidR="00251847">
          <w:rPr>
            <w:rFonts w:ascii="Arial" w:hAnsi="Arial" w:cs="Arial"/>
            <w:color w:val="000000" w:themeColor="text1"/>
          </w:rPr>
          <w:t xml:space="preserve"> the</w:t>
        </w:r>
      </w:ins>
      <w:del w:id="955" w:author="Andreae, Emily A" w:date="2020-01-17T11:40:00Z">
        <w:r w:rsidRPr="008D298E" w:rsidDel="00251847">
          <w:rPr>
            <w:rFonts w:ascii="Arial" w:hAnsi="Arial" w:cs="Arial"/>
            <w:color w:val="000000" w:themeColor="text1"/>
          </w:rPr>
          <w:delText xml:space="preserve"> </w:delText>
        </w:r>
      </w:del>
      <w:r w:rsidRPr="008D298E">
        <w:rPr>
          <w:rFonts w:ascii="Arial" w:hAnsi="Arial" w:cs="Arial"/>
          <w:color w:val="000000" w:themeColor="text1"/>
        </w:rPr>
        <w:t xml:space="preserve">pEGFP-C3 plasmid </w:t>
      </w:r>
      <w:ins w:id="956" w:author="Andreae, Emily A" w:date="2020-01-17T11:41:00Z">
        <w:r w:rsidR="00251847">
          <w:rPr>
            <w:rFonts w:ascii="Arial" w:hAnsi="Arial" w:cs="Arial"/>
            <w:color w:val="000000" w:themeColor="text1"/>
          </w:rPr>
          <w:t xml:space="preserve">after </w:t>
        </w:r>
      </w:ins>
      <w:del w:id="957" w:author="Andreae, Emily A" w:date="2020-01-17T11:39:00Z">
        <w:r w:rsidRPr="008D298E" w:rsidDel="00251847">
          <w:rPr>
            <w:rFonts w:ascii="Arial" w:hAnsi="Arial" w:cs="Arial"/>
            <w:color w:val="000000" w:themeColor="text1"/>
          </w:rPr>
          <w:delText>was</w:delText>
        </w:r>
      </w:del>
      <w:del w:id="958" w:author="Andreae, Emily A" w:date="2020-01-17T11:40:00Z">
        <w:r w:rsidRPr="008D298E" w:rsidDel="00251847">
          <w:rPr>
            <w:rFonts w:ascii="Arial" w:hAnsi="Arial" w:cs="Arial"/>
            <w:color w:val="000000" w:themeColor="text1"/>
          </w:rPr>
          <w:delText xml:space="preserve"> </w:delText>
        </w:r>
      </w:del>
      <w:r w:rsidRPr="008D298E">
        <w:rPr>
          <w:rFonts w:ascii="Arial" w:hAnsi="Arial" w:cs="Arial"/>
          <w:color w:val="000000" w:themeColor="text1"/>
        </w:rPr>
        <w:t>digest</w:t>
      </w:r>
      <w:ins w:id="959" w:author="Andreae, Emily A" w:date="2020-01-17T11:41:00Z">
        <w:r w:rsidR="00251847">
          <w:rPr>
            <w:rFonts w:ascii="Arial" w:hAnsi="Arial" w:cs="Arial"/>
            <w:color w:val="000000" w:themeColor="text1"/>
          </w:rPr>
          <w:t>ion</w:t>
        </w:r>
      </w:ins>
      <w:del w:id="960" w:author="Andreae, Emily A" w:date="2020-01-17T11:41:00Z">
        <w:r w:rsidRPr="008D298E" w:rsidDel="00251847">
          <w:rPr>
            <w:rFonts w:ascii="Arial" w:hAnsi="Arial" w:cs="Arial"/>
            <w:color w:val="000000" w:themeColor="text1"/>
          </w:rPr>
          <w:delText>ed</w:delText>
        </w:r>
      </w:del>
      <w:r w:rsidRPr="008D298E">
        <w:rPr>
          <w:rFonts w:ascii="Arial" w:hAnsi="Arial" w:cs="Arial"/>
          <w:color w:val="000000" w:themeColor="text1"/>
        </w:rPr>
        <w:t xml:space="preserve"> </w:t>
      </w:r>
      <w:ins w:id="961" w:author="Andreae, Emily A" w:date="2020-01-17T11:40:00Z">
        <w:r w:rsidR="00251847">
          <w:rPr>
            <w:rFonts w:ascii="Arial" w:hAnsi="Arial" w:cs="Arial"/>
            <w:color w:val="000000" w:themeColor="text1"/>
          </w:rPr>
          <w:t xml:space="preserve">with </w:t>
        </w:r>
      </w:ins>
      <w:del w:id="962" w:author="Andreae, Emily A" w:date="2020-01-17T11:40:00Z">
        <w:r w:rsidRPr="008D298E" w:rsidDel="00251847">
          <w:rPr>
            <w:rFonts w:ascii="Arial" w:hAnsi="Arial" w:cs="Arial"/>
            <w:color w:val="000000" w:themeColor="text1"/>
          </w:rPr>
          <w:delText xml:space="preserve">by the </w:delText>
        </w:r>
      </w:del>
      <w:r w:rsidRPr="008D298E">
        <w:rPr>
          <w:rFonts w:ascii="Arial" w:hAnsi="Arial" w:cs="Arial"/>
          <w:color w:val="000000" w:themeColor="text1"/>
        </w:rPr>
        <w:t>restriction enzyme</w:t>
      </w:r>
      <w:ins w:id="963" w:author="Andreae, Emily A" w:date="2020-01-17T11:40:00Z">
        <w:r w:rsidR="00251847">
          <w:rPr>
            <w:rFonts w:ascii="Arial" w:hAnsi="Arial" w:cs="Arial"/>
            <w:color w:val="000000" w:themeColor="text1"/>
          </w:rPr>
          <w:t>s</w:t>
        </w:r>
      </w:ins>
      <w:r w:rsidRPr="008D298E">
        <w:rPr>
          <w:rFonts w:ascii="Arial" w:hAnsi="Arial" w:cs="Arial"/>
          <w:color w:val="000000" w:themeColor="text1"/>
        </w:rPr>
        <w:t xml:space="preserve"> </w:t>
      </w:r>
      <w:r w:rsidRPr="008D298E">
        <w:rPr>
          <w:rFonts w:ascii="Arial" w:hAnsi="Arial" w:cs="Arial"/>
          <w:i/>
          <w:color w:val="000000" w:themeColor="text1"/>
        </w:rPr>
        <w:t>Kpn I</w:t>
      </w:r>
      <w:r w:rsidRPr="008D298E">
        <w:rPr>
          <w:rFonts w:ascii="Arial" w:hAnsi="Arial" w:cs="Arial"/>
          <w:color w:val="000000" w:themeColor="text1"/>
        </w:rPr>
        <w:t xml:space="preserve"> and </w:t>
      </w:r>
      <w:r w:rsidRPr="008D298E">
        <w:rPr>
          <w:rFonts w:ascii="Arial" w:hAnsi="Arial" w:cs="Arial"/>
          <w:i/>
          <w:color w:val="000000" w:themeColor="text1"/>
        </w:rPr>
        <w:t>EcoR I</w:t>
      </w:r>
      <w:r w:rsidRPr="008D298E">
        <w:rPr>
          <w:rFonts w:ascii="Arial" w:hAnsi="Arial" w:cs="Arial"/>
          <w:color w:val="000000" w:themeColor="text1"/>
        </w:rPr>
        <w:t xml:space="preserve"> (Fermantas lnc., </w:t>
      </w:r>
      <w:r w:rsidRPr="008D298E">
        <w:rPr>
          <w:rFonts w:ascii="Arial" w:hAnsi="Arial" w:cs="Arial"/>
          <w:color w:val="000000" w:themeColor="text1"/>
        </w:rPr>
        <w:lastRenderedPageBreak/>
        <w:t>Burlington, Ontario, Canada)</w:t>
      </w:r>
      <w:ins w:id="964" w:author="Andreae, Emily A" w:date="2020-01-17T11:41:00Z">
        <w:r w:rsidR="00251847">
          <w:rPr>
            <w:rFonts w:ascii="Arial" w:hAnsi="Arial" w:cs="Arial"/>
            <w:color w:val="000000" w:themeColor="text1"/>
          </w:rPr>
          <w:t>. The plasmid</w:t>
        </w:r>
      </w:ins>
      <w:ins w:id="965" w:author="Andreae, Emily A" w:date="2020-01-17T11:42:00Z">
        <w:r w:rsidR="00251847">
          <w:rPr>
            <w:rFonts w:ascii="Arial" w:hAnsi="Arial" w:cs="Arial"/>
            <w:color w:val="000000" w:themeColor="text1"/>
          </w:rPr>
          <w:t xml:space="preserve"> was</w:t>
        </w:r>
      </w:ins>
      <w:del w:id="966" w:author="Andreae, Emily A" w:date="2020-01-17T11:42:00Z">
        <w:r w:rsidRPr="008D298E" w:rsidDel="00251847">
          <w:rPr>
            <w:rFonts w:ascii="Arial" w:hAnsi="Arial" w:cs="Arial"/>
            <w:color w:val="000000" w:themeColor="text1"/>
          </w:rPr>
          <w:delText>,</w:delText>
        </w:r>
      </w:del>
      <w:r w:rsidRPr="008D298E">
        <w:rPr>
          <w:rFonts w:ascii="Arial" w:hAnsi="Arial" w:cs="Arial"/>
          <w:color w:val="000000" w:themeColor="text1"/>
        </w:rPr>
        <w:t xml:space="preserve"> then ligated to form </w:t>
      </w:r>
      <w:r w:rsidRPr="00251847">
        <w:rPr>
          <w:rFonts w:ascii="Arial" w:hAnsi="Arial" w:cs="Arial"/>
          <w:color w:val="000000" w:themeColor="text1"/>
        </w:rPr>
        <w:t>pEGFP-</w:t>
      </w:r>
      <w:r w:rsidRPr="00BE4E15">
        <w:rPr>
          <w:rFonts w:ascii="Arial" w:hAnsi="Arial" w:cs="Arial"/>
          <w:i/>
          <w:color w:val="000000" w:themeColor="text1"/>
        </w:rPr>
        <w:t>MICA *012</w:t>
      </w:r>
      <w:r w:rsidRPr="008D298E">
        <w:rPr>
          <w:rFonts w:ascii="Arial" w:hAnsi="Arial" w:cs="Arial"/>
          <w:color w:val="000000" w:themeColor="text1"/>
        </w:rPr>
        <w:t xml:space="preserve"> and </w:t>
      </w:r>
      <w:r w:rsidRPr="00251847">
        <w:rPr>
          <w:rFonts w:ascii="Arial" w:hAnsi="Arial" w:cs="Arial"/>
          <w:color w:val="000000" w:themeColor="text1"/>
        </w:rPr>
        <w:t>pEGFP-</w:t>
      </w:r>
      <w:r w:rsidRPr="00BE4E15">
        <w:rPr>
          <w:rFonts w:ascii="Arial" w:hAnsi="Arial" w:cs="Arial"/>
          <w:i/>
          <w:color w:val="000000" w:themeColor="text1"/>
        </w:rPr>
        <w:t>MICA *008</w:t>
      </w:r>
      <w:del w:id="967" w:author="Andreae, Emily A" w:date="2020-01-17T11:41:00Z">
        <w:r w:rsidRPr="008D298E" w:rsidDel="00251847">
          <w:rPr>
            <w:rFonts w:ascii="Arial" w:hAnsi="Arial" w:cs="Arial"/>
            <w:color w:val="000000" w:themeColor="text1"/>
          </w:rPr>
          <w:delText xml:space="preserve">, </w:delText>
        </w:r>
      </w:del>
      <w:r w:rsidRPr="008D298E">
        <w:rPr>
          <w:rFonts w:ascii="Arial" w:hAnsi="Arial" w:cs="Arial"/>
          <w:color w:val="000000" w:themeColor="text1"/>
        </w:rPr>
        <w:t xml:space="preserve">and </w:t>
      </w:r>
      <w:del w:id="968" w:author="Andreae, Emily A" w:date="2020-01-17T11:41:00Z">
        <w:r w:rsidRPr="008D298E" w:rsidDel="00251847">
          <w:rPr>
            <w:rFonts w:ascii="Arial" w:hAnsi="Arial" w:cs="Arial"/>
            <w:color w:val="000000" w:themeColor="text1"/>
          </w:rPr>
          <w:delText xml:space="preserve">that were </w:delText>
        </w:r>
      </w:del>
      <w:r w:rsidRPr="008D298E">
        <w:rPr>
          <w:rFonts w:ascii="Arial" w:hAnsi="Arial" w:cs="Arial"/>
          <w:color w:val="000000" w:themeColor="text1"/>
        </w:rPr>
        <w:t xml:space="preserve">transfected into CRC cells by DNA transfection agent Entranster™ H4000 (Engreen, Beijing, China). </w:t>
      </w:r>
    </w:p>
    <w:p w14:paraId="401FCD82" w14:textId="77777777" w:rsidR="00F94888" w:rsidRPr="008D298E" w:rsidRDefault="00F94888" w:rsidP="00F94888">
      <w:pPr>
        <w:contextualSpacing/>
        <w:jc w:val="both"/>
        <w:rPr>
          <w:rFonts w:ascii="Arial" w:hAnsi="Arial" w:cs="Arial"/>
          <w:color w:val="000000" w:themeColor="text1"/>
        </w:rPr>
      </w:pPr>
    </w:p>
    <w:p w14:paraId="6E8607EB" w14:textId="77777777" w:rsidR="008E416B" w:rsidRPr="008D298E" w:rsidRDefault="008E416B" w:rsidP="00F94888">
      <w:pPr>
        <w:contextualSpacing/>
        <w:jc w:val="both"/>
        <w:rPr>
          <w:rFonts w:ascii="Arial" w:hAnsi="Arial" w:cs="Arial"/>
          <w:b/>
          <w:color w:val="000000" w:themeColor="text1"/>
        </w:rPr>
      </w:pPr>
      <w:commentRangeStart w:id="969"/>
      <w:r w:rsidRPr="008D298E">
        <w:rPr>
          <w:rFonts w:ascii="Arial" w:hAnsi="Arial" w:cs="Arial"/>
          <w:b/>
          <w:color w:val="000000" w:themeColor="text1"/>
        </w:rPr>
        <w:t>Cell proliferation assay with CCK-8 detection</w:t>
      </w:r>
      <w:commentRangeEnd w:id="969"/>
      <w:r w:rsidR="00251847">
        <w:rPr>
          <w:rStyle w:val="CommentReference"/>
        </w:rPr>
        <w:commentReference w:id="969"/>
      </w:r>
    </w:p>
    <w:p w14:paraId="26EAC4AC" w14:textId="1E3425E8" w:rsidR="008E416B" w:rsidDel="00251847" w:rsidRDefault="008E416B" w:rsidP="00F94888">
      <w:pPr>
        <w:contextualSpacing/>
        <w:rPr>
          <w:del w:id="970" w:author="Andreae, Emily A" w:date="2020-01-17T11:43:00Z"/>
          <w:rFonts w:ascii="Arial" w:hAnsi="Arial" w:cs="Arial"/>
          <w:color w:val="000000" w:themeColor="text1"/>
        </w:rPr>
      </w:pPr>
      <w:del w:id="971" w:author="Andreae, Emily A" w:date="2020-01-17T11:43:00Z">
        <w:r w:rsidRPr="008D298E" w:rsidDel="00251847">
          <w:rPr>
            <w:rFonts w:ascii="Arial" w:hAnsi="Arial" w:cs="Arial"/>
            <w:color w:val="000000" w:themeColor="text1"/>
          </w:rPr>
          <w:delText>See Supplementary Materials and Methods</w:delText>
        </w:r>
      </w:del>
      <w:ins w:id="972" w:author="Andreae, Emily A" w:date="2020-01-17T13:25:00Z">
        <w:r w:rsidR="001F5329">
          <w:rPr>
            <w:rFonts w:ascii="Arial" w:hAnsi="Arial" w:cs="Arial"/>
            <w:color w:val="000000" w:themeColor="text1"/>
          </w:rPr>
          <w:t xml:space="preserve"> </w:t>
        </w:r>
        <w:r w:rsidR="001F5329" w:rsidRPr="001F5329">
          <w:rPr>
            <w:rFonts w:ascii="Arial" w:hAnsi="Arial" w:cs="Arial"/>
            <w:color w:val="000000" w:themeColor="text1"/>
          </w:rPr>
          <w:t>Cell proliferati</w:t>
        </w:r>
        <w:r w:rsidR="001F5329">
          <w:rPr>
            <w:rFonts w:ascii="Arial" w:hAnsi="Arial" w:cs="Arial"/>
            <w:color w:val="000000" w:themeColor="text1"/>
          </w:rPr>
          <w:t>on assays were performed using</w:t>
        </w:r>
        <w:r w:rsidR="001F5329" w:rsidRPr="001F5329">
          <w:rPr>
            <w:rFonts w:ascii="Arial" w:hAnsi="Arial" w:cs="Arial"/>
            <w:color w:val="000000" w:themeColor="text1"/>
          </w:rPr>
          <w:t xml:space="preserve"> Cell Counting Kit-8 (CCK-8; Keygen, China) according to the manufacturer’s instructions. Briefly, SW480, DLD1, and HCT116 </w:t>
        </w:r>
        <w:r w:rsidR="001F5329">
          <w:rPr>
            <w:rFonts w:ascii="Arial" w:hAnsi="Arial" w:cs="Arial"/>
            <w:color w:val="000000" w:themeColor="text1"/>
          </w:rPr>
          <w:t xml:space="preserve">cells </w:t>
        </w:r>
        <w:r w:rsidR="001F5329" w:rsidRPr="001F5329">
          <w:rPr>
            <w:rFonts w:ascii="Arial" w:hAnsi="Arial" w:cs="Arial"/>
            <w:color w:val="000000" w:themeColor="text1"/>
          </w:rPr>
          <w:t>were seeded in 96-well plates in DMEM or McCoy’s 5A with 0.5% FBS at a density of 2</w:t>
        </w:r>
      </w:ins>
      <w:ins w:id="973" w:author="Andreae, Emily A" w:date="2020-01-17T13:28:00Z">
        <w:r w:rsidR="001F5329">
          <w:rPr>
            <w:rFonts w:ascii="Arial" w:hAnsi="Arial" w:cs="Arial"/>
            <w:color w:val="000000" w:themeColor="text1"/>
          </w:rPr>
          <w:t>x</w:t>
        </w:r>
      </w:ins>
      <w:ins w:id="974" w:author="Andreae, Emily A" w:date="2020-01-17T13:25:00Z">
        <w:r w:rsidR="001F5329" w:rsidRPr="001F5329">
          <w:rPr>
            <w:rFonts w:ascii="Arial" w:hAnsi="Arial" w:cs="Arial"/>
            <w:color w:val="000000" w:themeColor="text1"/>
          </w:rPr>
          <w:t>103 cells/well and transfected with pEGFP-</w:t>
        </w:r>
        <w:r w:rsidR="001F5329" w:rsidRPr="00BE4E15">
          <w:rPr>
            <w:rFonts w:ascii="Arial" w:hAnsi="Arial" w:cs="Arial"/>
            <w:i/>
            <w:color w:val="000000" w:themeColor="text1"/>
          </w:rPr>
          <w:t>MICA*012</w:t>
        </w:r>
        <w:r w:rsidR="001F5329" w:rsidRPr="001F5329">
          <w:rPr>
            <w:rFonts w:ascii="Arial" w:hAnsi="Arial" w:cs="Arial"/>
            <w:color w:val="000000" w:themeColor="text1"/>
          </w:rPr>
          <w:t xml:space="preserve"> and control. At 24, 48, 72 and 96 h, the optical density at 450 nm wavelength</w:t>
        </w:r>
      </w:ins>
      <w:ins w:id="975" w:author="Andreae, Emily A" w:date="2020-01-17T13:28:00Z">
        <w:r w:rsidR="00FE432E">
          <w:rPr>
            <w:rFonts w:ascii="Arial" w:hAnsi="Arial" w:cs="Arial"/>
            <w:color w:val="000000" w:themeColor="text1"/>
          </w:rPr>
          <w:t>,</w:t>
        </w:r>
      </w:ins>
      <w:ins w:id="976" w:author="Andreae, Emily A" w:date="2020-01-17T13:25:00Z">
        <w:r w:rsidR="001F5329" w:rsidRPr="001F5329">
          <w:rPr>
            <w:rFonts w:ascii="Arial" w:hAnsi="Arial" w:cs="Arial"/>
            <w:color w:val="000000" w:themeColor="text1"/>
          </w:rPr>
          <w:t xml:space="preserve"> which correlates to the number of viable cells</w:t>
        </w:r>
      </w:ins>
      <w:ins w:id="977" w:author="Andreae, Emily A" w:date="2020-01-17T13:28:00Z">
        <w:r w:rsidR="00FE432E">
          <w:rPr>
            <w:rFonts w:ascii="Arial" w:hAnsi="Arial" w:cs="Arial"/>
            <w:color w:val="000000" w:themeColor="text1"/>
          </w:rPr>
          <w:t>,</w:t>
        </w:r>
      </w:ins>
      <w:ins w:id="978" w:author="Andreae, Emily A" w:date="2020-01-17T13:25:00Z">
        <w:r w:rsidR="001F5329" w:rsidRPr="001F5329">
          <w:rPr>
            <w:rFonts w:ascii="Arial" w:hAnsi="Arial" w:cs="Arial"/>
            <w:color w:val="000000" w:themeColor="text1"/>
          </w:rPr>
          <w:t xml:space="preserve"> was measured and the results expressed as mean of OD450 ± SEM.</w:t>
        </w:r>
      </w:ins>
    </w:p>
    <w:p w14:paraId="60C53BC5" w14:textId="77777777" w:rsidR="00F94888" w:rsidRPr="008D298E" w:rsidRDefault="00F94888" w:rsidP="00F94888">
      <w:pPr>
        <w:contextualSpacing/>
        <w:rPr>
          <w:rFonts w:ascii="Arial" w:hAnsi="Arial" w:cs="Arial"/>
          <w:color w:val="000000" w:themeColor="text1"/>
        </w:rPr>
      </w:pPr>
    </w:p>
    <w:p w14:paraId="1787CF88" w14:textId="77777777" w:rsidR="008E416B" w:rsidRPr="008D298E" w:rsidRDefault="008E416B" w:rsidP="00251847">
      <w:pPr>
        <w:autoSpaceDE w:val="0"/>
        <w:autoSpaceDN w:val="0"/>
        <w:adjustRightInd w:val="0"/>
        <w:spacing w:after="0" w:line="240" w:lineRule="auto"/>
        <w:contextualSpacing/>
        <w:jc w:val="both"/>
        <w:rPr>
          <w:rFonts w:ascii="Arial" w:hAnsi="Arial" w:cs="Arial"/>
          <w:b/>
          <w:color w:val="000000" w:themeColor="text1"/>
        </w:rPr>
      </w:pPr>
      <w:r w:rsidRPr="008D298E">
        <w:rPr>
          <w:rFonts w:ascii="Arial" w:hAnsi="Arial" w:cs="Arial"/>
          <w:b/>
          <w:color w:val="000000" w:themeColor="text1"/>
        </w:rPr>
        <w:t xml:space="preserve">Detection of cell colony formation ability </w:t>
      </w:r>
    </w:p>
    <w:p w14:paraId="50314E1A" w14:textId="6D17D17C" w:rsidR="008E416B" w:rsidRDefault="008E416B" w:rsidP="00251847">
      <w:pPr>
        <w:spacing w:line="240" w:lineRule="auto"/>
        <w:contextualSpacing/>
        <w:jc w:val="both"/>
        <w:rPr>
          <w:rFonts w:ascii="Arial" w:hAnsi="Arial" w:cs="Arial"/>
          <w:color w:val="000000" w:themeColor="text1"/>
        </w:rPr>
      </w:pPr>
      <w:r w:rsidRPr="008D298E">
        <w:rPr>
          <w:rFonts w:ascii="Arial" w:hAnsi="Arial" w:cs="Arial"/>
          <w:color w:val="000000" w:themeColor="text1"/>
        </w:rPr>
        <w:t xml:space="preserve">Cells were seeded in a 24-well ultra-low attachment round bottom plate (Excell, USA) at a density of 300 </w:t>
      </w:r>
      <w:ins w:id="979" w:author="Andreae, Emily A" w:date="2020-01-17T11:43:00Z">
        <w:r w:rsidR="00251847">
          <w:rPr>
            <w:rFonts w:ascii="Arial" w:hAnsi="Arial" w:cs="Arial"/>
            <w:color w:val="000000" w:themeColor="text1"/>
          </w:rPr>
          <w:t xml:space="preserve">cells </w:t>
        </w:r>
      </w:ins>
      <w:r w:rsidRPr="008D298E">
        <w:rPr>
          <w:rFonts w:ascii="Arial" w:hAnsi="Arial" w:cs="Arial"/>
          <w:color w:val="000000" w:themeColor="text1"/>
        </w:rPr>
        <w:t>per well in 10% FBS DMEM/McCoy’s 5A medium supplemented with pEGFP-C3 plasmid, pEGFP-</w:t>
      </w:r>
      <w:r w:rsidRPr="00BE4E15">
        <w:rPr>
          <w:rFonts w:ascii="Arial" w:hAnsi="Arial" w:cs="Arial"/>
          <w:i/>
          <w:color w:val="000000" w:themeColor="text1"/>
        </w:rPr>
        <w:t>MICA *008</w:t>
      </w:r>
      <w:ins w:id="980" w:author="Andreae, Emily A" w:date="2020-01-17T11:44:00Z">
        <w:r w:rsidR="00251847">
          <w:rPr>
            <w:rFonts w:ascii="Arial" w:hAnsi="Arial" w:cs="Arial"/>
            <w:color w:val="000000" w:themeColor="text1"/>
          </w:rPr>
          <w:t>,</w:t>
        </w:r>
      </w:ins>
      <w:r w:rsidRPr="008D298E">
        <w:rPr>
          <w:rFonts w:ascii="Arial" w:hAnsi="Arial" w:cs="Arial"/>
          <w:color w:val="000000" w:themeColor="text1"/>
        </w:rPr>
        <w:t xml:space="preserve"> </w:t>
      </w:r>
      <w:ins w:id="981" w:author="Andreae, Emily A" w:date="2020-01-17T11:44:00Z">
        <w:r w:rsidR="00251847">
          <w:rPr>
            <w:rFonts w:ascii="Arial" w:hAnsi="Arial" w:cs="Arial"/>
            <w:color w:val="000000" w:themeColor="text1"/>
          </w:rPr>
          <w:t>or</w:t>
        </w:r>
      </w:ins>
      <w:del w:id="982" w:author="Andreae, Emily A" w:date="2020-01-17T11:44:00Z">
        <w:r w:rsidRPr="008D298E" w:rsidDel="00251847">
          <w:rPr>
            <w:rFonts w:ascii="Arial" w:hAnsi="Arial" w:cs="Arial"/>
            <w:color w:val="000000" w:themeColor="text1"/>
          </w:rPr>
          <w:delText>and</w:delText>
        </w:r>
      </w:del>
      <w:r w:rsidRPr="008D298E">
        <w:rPr>
          <w:rFonts w:ascii="Arial" w:hAnsi="Arial" w:cs="Arial"/>
          <w:color w:val="000000" w:themeColor="text1"/>
        </w:rPr>
        <w:t xml:space="preserve"> pEGFP-</w:t>
      </w:r>
      <w:r w:rsidRPr="00BE4E15">
        <w:rPr>
          <w:rFonts w:ascii="Arial" w:hAnsi="Arial" w:cs="Arial"/>
          <w:i/>
          <w:color w:val="000000" w:themeColor="text1"/>
        </w:rPr>
        <w:t>MICA*012</w:t>
      </w:r>
      <w:r w:rsidRPr="008D298E">
        <w:rPr>
          <w:rFonts w:ascii="Arial" w:hAnsi="Arial" w:cs="Arial"/>
          <w:color w:val="000000" w:themeColor="text1"/>
        </w:rPr>
        <w:t xml:space="preserve"> transfection</w:t>
      </w:r>
      <w:ins w:id="983" w:author="Andreae, Emily A" w:date="2020-01-17T11:44:00Z">
        <w:r w:rsidR="00251847">
          <w:rPr>
            <w:rFonts w:ascii="Arial" w:hAnsi="Arial" w:cs="Arial"/>
            <w:color w:val="000000" w:themeColor="text1"/>
          </w:rPr>
          <w:t>,</w:t>
        </w:r>
      </w:ins>
      <w:r w:rsidRPr="008D298E">
        <w:rPr>
          <w:rFonts w:ascii="Arial" w:hAnsi="Arial" w:cs="Arial"/>
          <w:color w:val="000000" w:themeColor="text1"/>
        </w:rPr>
        <w:t xml:space="preserve"> respectively, and cultured for </w:t>
      </w:r>
      <w:ins w:id="984" w:author="Andreae, Emily A" w:date="2020-01-17T11:44:00Z">
        <w:r w:rsidR="00251847">
          <w:rPr>
            <w:rFonts w:ascii="Arial" w:hAnsi="Arial" w:cs="Arial"/>
            <w:color w:val="000000" w:themeColor="text1"/>
          </w:rPr>
          <w:t>eight</w:t>
        </w:r>
      </w:ins>
      <w:del w:id="985" w:author="Andreae, Emily A" w:date="2020-01-17T11:44:00Z">
        <w:r w:rsidRPr="008D298E" w:rsidDel="00251847">
          <w:rPr>
            <w:rFonts w:ascii="Arial" w:hAnsi="Arial" w:cs="Arial"/>
            <w:color w:val="000000" w:themeColor="text1"/>
          </w:rPr>
          <w:delText>8</w:delText>
        </w:r>
      </w:del>
      <w:r w:rsidRPr="008D298E">
        <w:rPr>
          <w:rFonts w:ascii="Arial" w:hAnsi="Arial" w:cs="Arial"/>
          <w:color w:val="000000" w:themeColor="text1"/>
        </w:rPr>
        <w:t xml:space="preserve"> days. </w:t>
      </w:r>
      <w:del w:id="986" w:author="Andreae, Emily A" w:date="2020-01-17T11:44:00Z">
        <w:r w:rsidRPr="008D298E" w:rsidDel="00251847">
          <w:rPr>
            <w:rFonts w:ascii="Arial" w:hAnsi="Arial" w:cs="Arial"/>
            <w:color w:val="000000" w:themeColor="text1"/>
          </w:rPr>
          <w:delText>The c</w:delText>
        </w:r>
      </w:del>
      <w:ins w:id="987" w:author="Andreae, Emily A" w:date="2020-01-17T11:44:00Z">
        <w:r w:rsidR="00251847">
          <w:rPr>
            <w:rFonts w:ascii="Arial" w:hAnsi="Arial" w:cs="Arial"/>
            <w:color w:val="000000" w:themeColor="text1"/>
          </w:rPr>
          <w:t>C</w:t>
        </w:r>
      </w:ins>
      <w:r w:rsidRPr="008D298E">
        <w:rPr>
          <w:rFonts w:ascii="Arial" w:hAnsi="Arial" w:cs="Arial"/>
          <w:color w:val="000000" w:themeColor="text1"/>
        </w:rPr>
        <w:t xml:space="preserve">ultured cells were washed with </w:t>
      </w:r>
      <w:ins w:id="988" w:author="Andreae, Emily A" w:date="2020-01-17T11:45:00Z">
        <w:r w:rsidR="00251847">
          <w:rPr>
            <w:rFonts w:ascii="Arial" w:hAnsi="Arial" w:cs="Arial"/>
            <w:color w:val="000000" w:themeColor="text1"/>
          </w:rPr>
          <w:t>phosphate buffered saline (</w:t>
        </w:r>
      </w:ins>
      <w:r w:rsidRPr="008D298E">
        <w:rPr>
          <w:rFonts w:ascii="Arial" w:hAnsi="Arial" w:cs="Arial"/>
          <w:color w:val="000000" w:themeColor="text1"/>
        </w:rPr>
        <w:t>PBS</w:t>
      </w:r>
      <w:ins w:id="989" w:author="Andreae, Emily A" w:date="2020-01-17T11:45:00Z">
        <w:r w:rsidR="00251847">
          <w:rPr>
            <w:rFonts w:ascii="Arial" w:hAnsi="Arial" w:cs="Arial"/>
            <w:color w:val="000000" w:themeColor="text1"/>
          </w:rPr>
          <w:t>)</w:t>
        </w:r>
      </w:ins>
      <w:r w:rsidRPr="008D298E">
        <w:rPr>
          <w:rFonts w:ascii="Arial" w:hAnsi="Arial" w:cs="Arial"/>
          <w:color w:val="000000" w:themeColor="text1"/>
        </w:rPr>
        <w:t>, fixed with 200 μL absolute methanol for 10 min</w:t>
      </w:r>
      <w:ins w:id="990" w:author="Andreae, Emily A" w:date="2020-01-17T11:45:00Z">
        <w:r w:rsidR="00251847">
          <w:rPr>
            <w:rFonts w:ascii="Arial" w:hAnsi="Arial" w:cs="Arial"/>
            <w:color w:val="000000" w:themeColor="text1"/>
          </w:rPr>
          <w:t>, and</w:t>
        </w:r>
      </w:ins>
      <w:r w:rsidRPr="008D298E">
        <w:rPr>
          <w:rFonts w:ascii="Arial" w:hAnsi="Arial" w:cs="Arial"/>
          <w:color w:val="000000" w:themeColor="text1"/>
        </w:rPr>
        <w:t xml:space="preserve"> then</w:t>
      </w:r>
      <w:r w:rsidRPr="008D298E" w:rsidDel="00AD54B1">
        <w:rPr>
          <w:rFonts w:ascii="Arial" w:hAnsi="Arial" w:cs="Arial"/>
          <w:color w:val="000000" w:themeColor="text1"/>
        </w:rPr>
        <w:t xml:space="preserve"> </w:t>
      </w:r>
      <w:r w:rsidRPr="008D298E">
        <w:rPr>
          <w:rFonts w:ascii="Arial" w:hAnsi="Arial" w:cs="Arial"/>
          <w:color w:val="000000" w:themeColor="text1"/>
        </w:rPr>
        <w:t>stained with Giemsa dye. The number of</w:t>
      </w:r>
      <w:del w:id="991" w:author="Andreae, Emily A" w:date="2020-01-17T11:45:00Z">
        <w:r w:rsidRPr="008D298E" w:rsidDel="00251847">
          <w:rPr>
            <w:rFonts w:ascii="Arial" w:hAnsi="Arial" w:cs="Arial"/>
            <w:color w:val="000000" w:themeColor="text1"/>
          </w:rPr>
          <w:delText xml:space="preserve"> the</w:delText>
        </w:r>
      </w:del>
      <w:r w:rsidRPr="008D298E">
        <w:rPr>
          <w:rFonts w:ascii="Arial" w:hAnsi="Arial" w:cs="Arial"/>
          <w:color w:val="000000" w:themeColor="text1"/>
        </w:rPr>
        <w:t xml:space="preserve"> violet cell spheres was counted </w:t>
      </w:r>
      <w:ins w:id="992" w:author="Andreae, Emily A" w:date="2020-01-17T11:45:00Z">
        <w:r w:rsidR="00251847">
          <w:rPr>
            <w:rFonts w:ascii="Arial" w:hAnsi="Arial" w:cs="Arial"/>
            <w:color w:val="000000" w:themeColor="text1"/>
          </w:rPr>
          <w:t>manually</w:t>
        </w:r>
      </w:ins>
      <w:del w:id="993" w:author="Andreae, Emily A" w:date="2020-01-17T11:45:00Z">
        <w:r w:rsidRPr="008D298E" w:rsidDel="00251847">
          <w:rPr>
            <w:rFonts w:ascii="Arial" w:hAnsi="Arial" w:cs="Arial"/>
            <w:color w:val="000000" w:themeColor="text1"/>
          </w:rPr>
          <w:delText>in the wells</w:delText>
        </w:r>
      </w:del>
      <w:r w:rsidRPr="008D298E">
        <w:rPr>
          <w:rFonts w:ascii="Arial" w:hAnsi="Arial" w:cs="Arial"/>
          <w:color w:val="000000" w:themeColor="text1"/>
        </w:rPr>
        <w:t>. Cell colony-formatting efficiency was calculated as: PE (Planting efficiency) % = Cell clone /Inoculation cell number × 100 %.</w:t>
      </w:r>
    </w:p>
    <w:p w14:paraId="7FCE129A" w14:textId="77777777" w:rsidR="00F94888" w:rsidRPr="008D298E" w:rsidRDefault="00F94888" w:rsidP="00F94888">
      <w:pPr>
        <w:contextualSpacing/>
        <w:jc w:val="both"/>
        <w:rPr>
          <w:rFonts w:ascii="Arial" w:hAnsi="Arial" w:cs="Arial"/>
          <w:color w:val="000000" w:themeColor="text1"/>
        </w:rPr>
      </w:pPr>
      <w:commentRangeStart w:id="994"/>
    </w:p>
    <w:p w14:paraId="0E8E100B" w14:textId="77777777" w:rsidR="008E416B" w:rsidRPr="008D298E" w:rsidRDefault="008E416B" w:rsidP="00F94888">
      <w:pPr>
        <w:autoSpaceDE w:val="0"/>
        <w:autoSpaceDN w:val="0"/>
        <w:adjustRightInd w:val="0"/>
        <w:spacing w:after="0" w:line="240" w:lineRule="auto"/>
        <w:contextualSpacing/>
        <w:jc w:val="both"/>
        <w:rPr>
          <w:rFonts w:ascii="Arial" w:hAnsi="Arial" w:cs="Arial"/>
          <w:b/>
          <w:color w:val="000000" w:themeColor="text1"/>
        </w:rPr>
      </w:pPr>
      <w:r w:rsidRPr="008D298E">
        <w:rPr>
          <w:rFonts w:ascii="Arial" w:hAnsi="Arial" w:cs="Arial"/>
          <w:b/>
          <w:color w:val="000000" w:themeColor="text1"/>
        </w:rPr>
        <w:t>Cell invasion assay with transwell experiment</w:t>
      </w:r>
      <w:commentRangeEnd w:id="994"/>
      <w:r w:rsidR="00251847">
        <w:rPr>
          <w:rStyle w:val="CommentReference"/>
        </w:rPr>
        <w:commentReference w:id="994"/>
      </w:r>
    </w:p>
    <w:p w14:paraId="7B0A2C3E" w14:textId="2F205AEA" w:rsidR="008E416B" w:rsidDel="00251847" w:rsidRDefault="008E416B" w:rsidP="00F94888">
      <w:pPr>
        <w:spacing w:line="240" w:lineRule="auto"/>
        <w:contextualSpacing/>
        <w:rPr>
          <w:del w:id="995" w:author="Andreae, Emily A" w:date="2020-01-17T11:45:00Z"/>
          <w:rFonts w:ascii="Arial" w:hAnsi="Arial" w:cs="Arial"/>
          <w:color w:val="000000" w:themeColor="text1"/>
        </w:rPr>
      </w:pPr>
      <w:del w:id="996" w:author="Andreae, Emily A" w:date="2020-01-17T11:45:00Z">
        <w:r w:rsidRPr="008D298E" w:rsidDel="00251847">
          <w:rPr>
            <w:rFonts w:ascii="Arial" w:hAnsi="Arial" w:cs="Arial"/>
            <w:color w:val="000000" w:themeColor="text1"/>
          </w:rPr>
          <w:delText>See Supplementary Materials and Methods</w:delText>
        </w:r>
      </w:del>
      <w:ins w:id="997" w:author="Andreae, Emily A" w:date="2020-01-17T13:28:00Z">
        <w:r w:rsidR="00FE432E">
          <w:rPr>
            <w:rFonts w:ascii="Arial" w:hAnsi="Arial" w:cs="Arial"/>
            <w:color w:val="000000" w:themeColor="text1"/>
          </w:rPr>
          <w:t xml:space="preserve"> </w:t>
        </w:r>
        <w:r w:rsidR="00FE432E" w:rsidRPr="00FE432E">
          <w:rPr>
            <w:rFonts w:ascii="Arial" w:hAnsi="Arial" w:cs="Arial"/>
            <w:color w:val="000000" w:themeColor="text1"/>
          </w:rPr>
          <w:t xml:space="preserve">The cell invasion assay was performed </w:t>
        </w:r>
      </w:ins>
      <w:ins w:id="998" w:author="Andreae, Emily A" w:date="2020-01-17T13:29:00Z">
        <w:r w:rsidR="00FE432E">
          <w:rPr>
            <w:rFonts w:ascii="Arial" w:hAnsi="Arial" w:cs="Arial"/>
            <w:color w:val="000000" w:themeColor="text1"/>
          </w:rPr>
          <w:t xml:space="preserve">using </w:t>
        </w:r>
      </w:ins>
      <w:ins w:id="999" w:author="Andreae, Emily A" w:date="2020-01-17T13:28:00Z">
        <w:r w:rsidR="00FE432E" w:rsidRPr="00FE432E">
          <w:rPr>
            <w:rFonts w:ascii="Arial" w:hAnsi="Arial" w:cs="Arial"/>
            <w:color w:val="000000" w:themeColor="text1"/>
          </w:rPr>
          <w:t>invasion chamber</w:t>
        </w:r>
      </w:ins>
      <w:ins w:id="1000" w:author="Andreae, Emily A" w:date="2020-01-17T13:29:00Z">
        <w:r w:rsidR="00FE432E">
          <w:rPr>
            <w:rFonts w:ascii="Arial" w:hAnsi="Arial" w:cs="Arial"/>
            <w:color w:val="000000" w:themeColor="text1"/>
          </w:rPr>
          <w:t>s</w:t>
        </w:r>
      </w:ins>
      <w:ins w:id="1001" w:author="Andreae, Emily A" w:date="2020-01-17T13:28:00Z">
        <w:r w:rsidR="00FE432E">
          <w:rPr>
            <w:rFonts w:ascii="Arial" w:hAnsi="Arial" w:cs="Arial"/>
            <w:color w:val="000000" w:themeColor="text1"/>
          </w:rPr>
          <w:t xml:space="preserve"> consisting of a </w:t>
        </w:r>
      </w:ins>
      <w:ins w:id="1002" w:author="Andreae, Emily A" w:date="2020-01-17T13:30:00Z">
        <w:r w:rsidR="00FE432E">
          <w:rPr>
            <w:rFonts w:ascii="Arial" w:hAnsi="Arial" w:cs="Arial"/>
            <w:color w:val="000000" w:themeColor="text1"/>
          </w:rPr>
          <w:t>12-well tissue culture plate with</w:t>
        </w:r>
      </w:ins>
      <w:ins w:id="1003" w:author="Andreae, Emily A" w:date="2020-01-17T13:28:00Z">
        <w:r w:rsidR="00FE432E" w:rsidRPr="00FE432E">
          <w:rPr>
            <w:rFonts w:ascii="Arial" w:hAnsi="Arial" w:cs="Arial"/>
            <w:color w:val="000000" w:themeColor="text1"/>
          </w:rPr>
          <w:t xml:space="preserve"> </w:t>
        </w:r>
        <w:r w:rsidR="00FE432E">
          <w:rPr>
            <w:rFonts w:ascii="Arial" w:hAnsi="Arial" w:cs="Arial"/>
            <w:color w:val="000000" w:themeColor="text1"/>
          </w:rPr>
          <w:t>24-well sized inserts</w:t>
        </w:r>
      </w:ins>
      <w:ins w:id="1004" w:author="Andreae, Emily A" w:date="2020-01-17T13:31:00Z">
        <w:r w:rsidR="00FE432E">
          <w:rPr>
            <w:rFonts w:ascii="Arial" w:hAnsi="Arial" w:cs="Arial"/>
            <w:color w:val="000000" w:themeColor="text1"/>
          </w:rPr>
          <w:t xml:space="preserve"> </w:t>
        </w:r>
        <w:r w:rsidR="00FE432E" w:rsidRPr="00FE432E">
          <w:rPr>
            <w:rFonts w:ascii="Arial" w:hAnsi="Arial" w:cs="Arial"/>
            <w:color w:val="000000" w:themeColor="text1"/>
          </w:rPr>
          <w:t>(Corning, USA)</w:t>
        </w:r>
      </w:ins>
      <w:ins w:id="1005" w:author="Andreae, Emily A" w:date="2020-01-17T13:28:00Z">
        <w:r w:rsidR="00FE432E" w:rsidRPr="00FE432E">
          <w:rPr>
            <w:rFonts w:ascii="Arial" w:hAnsi="Arial" w:cs="Arial"/>
            <w:color w:val="000000" w:themeColor="text1"/>
          </w:rPr>
          <w:t>. Cell suspensions (0.5×106 cells/mL)</w:t>
        </w:r>
      </w:ins>
      <w:ins w:id="1006" w:author="Andreae, Emily A" w:date="2020-01-17T13:31:00Z">
        <w:r w:rsidR="00FE432E">
          <w:rPr>
            <w:rFonts w:ascii="Arial" w:hAnsi="Arial" w:cs="Arial"/>
            <w:color w:val="000000" w:themeColor="text1"/>
          </w:rPr>
          <w:t xml:space="preserve"> were</w:t>
        </w:r>
      </w:ins>
      <w:ins w:id="1007" w:author="Andreae, Emily A" w:date="2020-01-17T13:28:00Z">
        <w:r w:rsidR="00FE432E" w:rsidRPr="00FE432E">
          <w:rPr>
            <w:rFonts w:ascii="Arial" w:hAnsi="Arial" w:cs="Arial"/>
            <w:color w:val="000000" w:themeColor="text1"/>
          </w:rPr>
          <w:t xml:space="preserve"> transfected with pEGFP-</w:t>
        </w:r>
        <w:r w:rsidR="00FE432E" w:rsidRPr="00BE4E15">
          <w:rPr>
            <w:rFonts w:ascii="Arial" w:hAnsi="Arial" w:cs="Arial"/>
            <w:i/>
            <w:color w:val="000000" w:themeColor="text1"/>
          </w:rPr>
          <w:t>MICA *012:01</w:t>
        </w:r>
        <w:r w:rsidR="00FE432E" w:rsidRPr="00FE432E">
          <w:rPr>
            <w:rFonts w:ascii="Arial" w:hAnsi="Arial" w:cs="Arial"/>
            <w:color w:val="000000" w:themeColor="text1"/>
          </w:rPr>
          <w:t>, pEGFP-</w:t>
        </w:r>
        <w:r w:rsidR="00FE432E" w:rsidRPr="00BE4E15">
          <w:rPr>
            <w:rFonts w:ascii="Arial" w:hAnsi="Arial" w:cs="Arial"/>
            <w:i/>
            <w:color w:val="000000" w:themeColor="text1"/>
          </w:rPr>
          <w:t>MICA *008</w:t>
        </w:r>
      </w:ins>
      <w:ins w:id="1008" w:author="Andreae, Emily A" w:date="2020-01-17T13:31:00Z">
        <w:r w:rsidR="00FE432E">
          <w:rPr>
            <w:rFonts w:ascii="Arial" w:hAnsi="Arial" w:cs="Arial"/>
            <w:color w:val="000000" w:themeColor="text1"/>
          </w:rPr>
          <w:t>,</w:t>
        </w:r>
      </w:ins>
      <w:ins w:id="1009" w:author="Andreae, Emily A" w:date="2020-01-17T13:28:00Z">
        <w:r w:rsidR="00FE432E" w:rsidRPr="00FE432E">
          <w:rPr>
            <w:rFonts w:ascii="Arial" w:hAnsi="Arial" w:cs="Arial"/>
            <w:color w:val="000000" w:themeColor="text1"/>
          </w:rPr>
          <w:t xml:space="preserve"> or medium alone were added to the interior of the inser</w:t>
        </w:r>
        <w:r w:rsidR="00FE432E">
          <w:rPr>
            <w:rFonts w:ascii="Arial" w:hAnsi="Arial" w:cs="Arial"/>
            <w:color w:val="000000" w:themeColor="text1"/>
          </w:rPr>
          <w:t>ts with 300 μL serum-free media and</w:t>
        </w:r>
        <w:r w:rsidR="00FE432E" w:rsidRPr="00FE432E">
          <w:rPr>
            <w:rFonts w:ascii="Arial" w:hAnsi="Arial" w:cs="Arial"/>
            <w:color w:val="000000" w:themeColor="text1"/>
          </w:rPr>
          <w:t xml:space="preserve"> </w:t>
        </w:r>
        <w:r w:rsidR="00FE432E">
          <w:rPr>
            <w:rFonts w:ascii="Arial" w:hAnsi="Arial" w:cs="Arial"/>
            <w:color w:val="000000" w:themeColor="text1"/>
          </w:rPr>
          <w:t>500 μL of media containing 10% FBS</w:t>
        </w:r>
        <w:r w:rsidR="00FE432E" w:rsidRPr="00FE432E">
          <w:rPr>
            <w:rFonts w:ascii="Arial" w:hAnsi="Arial" w:cs="Arial"/>
            <w:color w:val="000000" w:themeColor="text1"/>
          </w:rPr>
          <w:t xml:space="preserve"> </w:t>
        </w:r>
      </w:ins>
      <w:ins w:id="1010" w:author="Andreae, Emily A" w:date="2020-01-17T13:32:00Z">
        <w:r w:rsidR="00FE432E">
          <w:rPr>
            <w:rFonts w:ascii="Arial" w:hAnsi="Arial" w:cs="Arial"/>
            <w:color w:val="000000" w:themeColor="text1"/>
          </w:rPr>
          <w:t xml:space="preserve">as a chemoattractant </w:t>
        </w:r>
      </w:ins>
      <w:ins w:id="1011" w:author="Andreae, Emily A" w:date="2020-01-17T13:28:00Z">
        <w:r w:rsidR="00FE432E" w:rsidRPr="00FE432E">
          <w:rPr>
            <w:rFonts w:ascii="Arial" w:hAnsi="Arial" w:cs="Arial"/>
            <w:color w:val="000000" w:themeColor="text1"/>
          </w:rPr>
          <w:t>to the lower chamber and incubated for 72 h</w:t>
        </w:r>
      </w:ins>
      <w:ins w:id="1012" w:author="Andreae, Emily A" w:date="2020-01-17T13:32:00Z">
        <w:r w:rsidR="00FE432E">
          <w:rPr>
            <w:rFonts w:ascii="Arial" w:hAnsi="Arial" w:cs="Arial"/>
            <w:color w:val="000000" w:themeColor="text1"/>
          </w:rPr>
          <w:t>r</w:t>
        </w:r>
      </w:ins>
      <w:ins w:id="1013" w:author="Andreae, Emily A" w:date="2020-01-17T13:28:00Z">
        <w:r w:rsidR="00FE432E">
          <w:rPr>
            <w:rFonts w:ascii="Arial" w:hAnsi="Arial" w:cs="Arial"/>
            <w:color w:val="000000" w:themeColor="text1"/>
          </w:rPr>
          <w:t>. I</w:t>
        </w:r>
        <w:r w:rsidR="00FE432E" w:rsidRPr="00FE432E">
          <w:rPr>
            <w:rFonts w:ascii="Arial" w:hAnsi="Arial" w:cs="Arial"/>
            <w:color w:val="000000" w:themeColor="text1"/>
          </w:rPr>
          <w:t>nvasive cells on</w:t>
        </w:r>
      </w:ins>
      <w:ins w:id="1014" w:author="Andreae, Emily A" w:date="2020-01-17T13:32:00Z">
        <w:r w:rsidR="00FE432E">
          <w:rPr>
            <w:rFonts w:ascii="Arial" w:hAnsi="Arial" w:cs="Arial"/>
            <w:color w:val="000000" w:themeColor="text1"/>
          </w:rPr>
          <w:t xml:space="preserve"> the</w:t>
        </w:r>
      </w:ins>
      <w:ins w:id="1015" w:author="Andreae, Emily A" w:date="2020-01-17T13:28:00Z">
        <w:r w:rsidR="00FE432E" w:rsidRPr="00FE432E">
          <w:rPr>
            <w:rFonts w:ascii="Arial" w:hAnsi="Arial" w:cs="Arial"/>
            <w:color w:val="000000" w:themeColor="text1"/>
          </w:rPr>
          <w:t xml:space="preserve"> lower surface of the membrane were stained by crystal violet for 10 min and </w:t>
        </w:r>
      </w:ins>
      <w:ins w:id="1016" w:author="Andreae, Emily A" w:date="2020-01-17T13:32:00Z">
        <w:r w:rsidR="00FE432E">
          <w:rPr>
            <w:rFonts w:ascii="Arial" w:hAnsi="Arial" w:cs="Arial"/>
            <w:color w:val="000000" w:themeColor="text1"/>
          </w:rPr>
          <w:t xml:space="preserve">imaged </w:t>
        </w:r>
      </w:ins>
      <w:ins w:id="1017" w:author="Andreae, Emily A" w:date="2020-01-17T13:28:00Z">
        <w:r w:rsidR="00FE432E">
          <w:rPr>
            <w:rFonts w:ascii="Arial" w:hAnsi="Arial" w:cs="Arial"/>
            <w:color w:val="000000" w:themeColor="text1"/>
          </w:rPr>
          <w:t xml:space="preserve">under </w:t>
        </w:r>
        <w:commentRangeStart w:id="1018"/>
        <w:r w:rsidR="00FE432E">
          <w:rPr>
            <w:rFonts w:ascii="Arial" w:hAnsi="Arial" w:cs="Arial"/>
            <w:color w:val="000000" w:themeColor="text1"/>
          </w:rPr>
          <w:t>the</w:t>
        </w:r>
        <w:r w:rsidR="00FE432E" w:rsidRPr="00FE432E">
          <w:rPr>
            <w:rFonts w:ascii="Arial" w:hAnsi="Arial" w:cs="Arial"/>
            <w:color w:val="000000" w:themeColor="text1"/>
          </w:rPr>
          <w:t xml:space="preserve"> </w:t>
        </w:r>
      </w:ins>
      <w:commentRangeEnd w:id="1018"/>
      <w:ins w:id="1019" w:author="Andreae, Emily A" w:date="2020-01-17T13:33:00Z">
        <w:r w:rsidR="00FE432E">
          <w:rPr>
            <w:rStyle w:val="CommentReference"/>
          </w:rPr>
          <w:commentReference w:id="1018"/>
        </w:r>
      </w:ins>
      <w:ins w:id="1020" w:author="Andreae, Emily A" w:date="2020-01-17T13:28:00Z">
        <w:r w:rsidR="00FE432E" w:rsidRPr="00FE432E">
          <w:rPr>
            <w:rFonts w:ascii="Arial" w:hAnsi="Arial" w:cs="Arial"/>
            <w:color w:val="000000" w:themeColor="text1"/>
          </w:rPr>
          <w:t>high magnification field (HMF) of the microscope.</w:t>
        </w:r>
      </w:ins>
    </w:p>
    <w:p w14:paraId="22BC5EFB" w14:textId="77777777" w:rsidR="00F94888" w:rsidRPr="008D298E" w:rsidRDefault="00F94888" w:rsidP="00F94888">
      <w:pPr>
        <w:contextualSpacing/>
        <w:rPr>
          <w:rFonts w:ascii="Arial" w:hAnsi="Arial" w:cs="Arial"/>
          <w:b/>
          <w:color w:val="000000" w:themeColor="text1"/>
        </w:rPr>
      </w:pPr>
    </w:p>
    <w:p w14:paraId="505033D8" w14:textId="77777777" w:rsidR="008E416B" w:rsidRPr="008D298E" w:rsidRDefault="008E416B" w:rsidP="00F94888">
      <w:pPr>
        <w:autoSpaceDE w:val="0"/>
        <w:autoSpaceDN w:val="0"/>
        <w:adjustRightInd w:val="0"/>
        <w:spacing w:after="0" w:line="240" w:lineRule="auto"/>
        <w:contextualSpacing/>
        <w:jc w:val="both"/>
        <w:rPr>
          <w:rFonts w:ascii="Arial" w:hAnsi="Arial" w:cs="Arial"/>
          <w:b/>
          <w:bCs/>
          <w:color w:val="000000" w:themeColor="text1"/>
        </w:rPr>
      </w:pPr>
      <w:commentRangeStart w:id="1021"/>
      <w:r w:rsidRPr="008D298E">
        <w:rPr>
          <w:rFonts w:ascii="Arial" w:hAnsi="Arial" w:cs="Arial"/>
          <w:b/>
          <w:color w:val="000000" w:themeColor="text1"/>
        </w:rPr>
        <w:t>Western blotting (WB) analysis</w:t>
      </w:r>
      <w:commentRangeEnd w:id="1021"/>
      <w:r w:rsidR="00251847">
        <w:rPr>
          <w:rStyle w:val="CommentReference"/>
        </w:rPr>
        <w:commentReference w:id="1021"/>
      </w:r>
    </w:p>
    <w:p w14:paraId="028C0A57" w14:textId="166C23C1" w:rsidR="008E416B" w:rsidDel="00251847" w:rsidRDefault="008E416B" w:rsidP="00F94888">
      <w:pPr>
        <w:spacing w:line="240" w:lineRule="auto"/>
        <w:contextualSpacing/>
        <w:rPr>
          <w:del w:id="1022" w:author="Andreae, Emily A" w:date="2020-01-17T11:45:00Z"/>
          <w:rFonts w:ascii="Arial" w:hAnsi="Arial" w:cs="Arial"/>
          <w:color w:val="000000" w:themeColor="text1"/>
        </w:rPr>
      </w:pPr>
      <w:del w:id="1023" w:author="Andreae, Emily A" w:date="2020-01-17T11:45:00Z">
        <w:r w:rsidRPr="008D298E" w:rsidDel="00251847">
          <w:rPr>
            <w:rFonts w:ascii="Arial" w:hAnsi="Arial" w:cs="Arial"/>
            <w:color w:val="000000" w:themeColor="text1"/>
          </w:rPr>
          <w:delText>See Supplementary Materials and Methods</w:delText>
        </w:r>
      </w:del>
      <w:ins w:id="1024" w:author="Andreae, Emily A" w:date="2020-01-17T13:35:00Z">
        <w:r w:rsidR="00FE432E">
          <w:rPr>
            <w:rFonts w:ascii="Arial" w:hAnsi="Arial" w:cs="Arial"/>
            <w:color w:val="000000" w:themeColor="text1"/>
          </w:rPr>
          <w:t xml:space="preserve"> </w:t>
        </w:r>
        <w:r w:rsidR="00FE432E" w:rsidRPr="00FE432E">
          <w:rPr>
            <w:rFonts w:ascii="Arial" w:hAnsi="Arial" w:cs="Arial"/>
            <w:color w:val="000000" w:themeColor="text1"/>
          </w:rPr>
          <w:t>Total protein was extracted using radioimmunoprecipitation (RIPA) lysis buffer (Beyotime, China) and quantitated by</w:t>
        </w:r>
      </w:ins>
      <w:ins w:id="1025" w:author="Andreae, Emily A" w:date="2020-01-17T13:36:00Z">
        <w:r w:rsidR="00FE432E">
          <w:rPr>
            <w:rFonts w:ascii="Arial" w:hAnsi="Arial" w:cs="Arial"/>
            <w:color w:val="000000" w:themeColor="text1"/>
          </w:rPr>
          <w:t xml:space="preserve"> </w:t>
        </w:r>
        <w:r w:rsidR="00FE432E" w:rsidRPr="00FE432E">
          <w:rPr>
            <w:rFonts w:ascii="Arial" w:hAnsi="Arial" w:cs="Arial"/>
            <w:color w:val="000000" w:themeColor="text1"/>
          </w:rPr>
          <w:t>Bicinchoninic Acid</w:t>
        </w:r>
      </w:ins>
      <w:ins w:id="1026" w:author="Andreae, Emily A" w:date="2020-01-17T13:35:00Z">
        <w:r w:rsidR="00FE432E" w:rsidRPr="00FE432E">
          <w:rPr>
            <w:rFonts w:ascii="Arial" w:hAnsi="Arial" w:cs="Arial"/>
            <w:color w:val="000000" w:themeColor="text1"/>
          </w:rPr>
          <w:t xml:space="preserve"> </w:t>
        </w:r>
      </w:ins>
      <w:ins w:id="1027" w:author="Andreae, Emily A" w:date="2020-01-17T13:36:00Z">
        <w:r w:rsidR="00FE432E">
          <w:rPr>
            <w:rFonts w:ascii="Arial" w:hAnsi="Arial" w:cs="Arial"/>
            <w:color w:val="000000" w:themeColor="text1"/>
          </w:rPr>
          <w:t>(</w:t>
        </w:r>
      </w:ins>
      <w:ins w:id="1028" w:author="Andreae, Emily A" w:date="2020-01-17T13:35:00Z">
        <w:r w:rsidR="00FE432E" w:rsidRPr="00FE432E">
          <w:rPr>
            <w:rFonts w:ascii="Arial" w:hAnsi="Arial" w:cs="Arial"/>
            <w:color w:val="000000" w:themeColor="text1"/>
          </w:rPr>
          <w:t>BCA</w:t>
        </w:r>
      </w:ins>
      <w:ins w:id="1029" w:author="Andreae, Emily A" w:date="2020-01-17T13:36:00Z">
        <w:r w:rsidR="00FE432E">
          <w:rPr>
            <w:rFonts w:ascii="Arial" w:hAnsi="Arial" w:cs="Arial"/>
            <w:color w:val="000000" w:themeColor="text1"/>
          </w:rPr>
          <w:t>)</w:t>
        </w:r>
      </w:ins>
      <w:ins w:id="1030" w:author="Andreae, Emily A" w:date="2020-01-17T13:35:00Z">
        <w:r w:rsidR="00FE432E" w:rsidRPr="00FE432E">
          <w:rPr>
            <w:rFonts w:ascii="Arial" w:hAnsi="Arial" w:cs="Arial"/>
            <w:color w:val="000000" w:themeColor="text1"/>
          </w:rPr>
          <w:t xml:space="preserve"> protein assay (Beyotime, China). Protein samples were separated by 10% sodium dodecyl sulfate/polyacrylamide gel ele</w:t>
        </w:r>
        <w:r w:rsidR="00FE432E">
          <w:rPr>
            <w:rFonts w:ascii="Arial" w:hAnsi="Arial" w:cs="Arial"/>
            <w:color w:val="000000" w:themeColor="text1"/>
          </w:rPr>
          <w:t>ctrophoresis (SDS/PAGE) and</w:t>
        </w:r>
        <w:r w:rsidR="00FE432E" w:rsidRPr="00FE432E">
          <w:rPr>
            <w:rFonts w:ascii="Arial" w:hAnsi="Arial" w:cs="Arial"/>
            <w:color w:val="000000" w:themeColor="text1"/>
          </w:rPr>
          <w:t xml:space="preserve"> transferred to 0.45 μm polyvinylidene fluoride (PVDF) membrane (Millipore, USA). Following blocking with 5% non-fat milk (Beyotime, China), membranes were incubated with anti-E-cadherin (CST, USA) and anti-MMP-9</w:t>
        </w:r>
      </w:ins>
      <w:ins w:id="1031" w:author="Andreae, Emily A" w:date="2020-01-17T13:36:00Z">
        <w:r w:rsidR="00FE432E">
          <w:rPr>
            <w:rFonts w:ascii="Arial" w:hAnsi="Arial" w:cs="Arial"/>
            <w:color w:val="000000" w:themeColor="text1"/>
          </w:rPr>
          <w:t xml:space="preserve"> antibodies</w:t>
        </w:r>
      </w:ins>
      <w:ins w:id="1032" w:author="Andreae, Emily A" w:date="2020-01-17T13:35:00Z">
        <w:r w:rsidR="00FE432E" w:rsidRPr="00FE432E">
          <w:rPr>
            <w:rFonts w:ascii="Arial" w:hAnsi="Arial" w:cs="Arial"/>
            <w:color w:val="000000" w:themeColor="text1"/>
          </w:rPr>
          <w:t xml:space="preserve"> (</w:t>
        </w:r>
        <w:r w:rsidR="00FE432E">
          <w:rPr>
            <w:rFonts w:ascii="Arial" w:hAnsi="Arial" w:cs="Arial"/>
            <w:color w:val="000000" w:themeColor="text1"/>
          </w:rPr>
          <w:t xml:space="preserve">CST, USA) overnight at 4°C and </w:t>
        </w:r>
        <w:r w:rsidR="00FE432E" w:rsidRPr="00FE432E">
          <w:rPr>
            <w:rFonts w:ascii="Arial" w:hAnsi="Arial" w:cs="Arial"/>
            <w:color w:val="000000" w:themeColor="text1"/>
          </w:rPr>
          <w:t>incubated with HRP-conjugated secondary antibodies (Abcam, USA) for 1 h</w:t>
        </w:r>
      </w:ins>
      <w:ins w:id="1033" w:author="Andreae, Emily A" w:date="2020-01-17T13:37:00Z">
        <w:r w:rsidR="00FE432E">
          <w:rPr>
            <w:rFonts w:ascii="Arial" w:hAnsi="Arial" w:cs="Arial"/>
            <w:color w:val="000000" w:themeColor="text1"/>
          </w:rPr>
          <w:t>r</w:t>
        </w:r>
      </w:ins>
      <w:ins w:id="1034" w:author="Andreae, Emily A" w:date="2020-01-17T13:35:00Z">
        <w:r w:rsidR="00FE432E" w:rsidRPr="00FE432E">
          <w:rPr>
            <w:rFonts w:ascii="Arial" w:hAnsi="Arial" w:cs="Arial"/>
            <w:color w:val="000000" w:themeColor="text1"/>
          </w:rPr>
          <w:t xml:space="preserve"> at room temperature. </w:t>
        </w:r>
        <w:r w:rsidR="00FE432E">
          <w:rPr>
            <w:rFonts w:ascii="Arial" w:hAnsi="Arial" w:cs="Arial"/>
            <w:color w:val="000000" w:themeColor="text1"/>
          </w:rPr>
          <w:t>P</w:t>
        </w:r>
        <w:r w:rsidR="00FE432E" w:rsidRPr="00FE432E">
          <w:rPr>
            <w:rFonts w:ascii="Arial" w:hAnsi="Arial" w:cs="Arial"/>
            <w:color w:val="000000" w:themeColor="text1"/>
          </w:rPr>
          <w:t>rotein bands were detected using enhanced chemiluminescence (ECL) detection kit (Beyotime, China) and Amersham Imager 600 system (GE Healthcare, USA). GAPDH was used as the loading control.</w:t>
        </w:r>
      </w:ins>
    </w:p>
    <w:p w14:paraId="13A2B553" w14:textId="77777777" w:rsidR="00F94888" w:rsidRPr="008D298E" w:rsidRDefault="00F94888" w:rsidP="00F94888">
      <w:pPr>
        <w:spacing w:line="240" w:lineRule="auto"/>
        <w:contextualSpacing/>
        <w:rPr>
          <w:rFonts w:ascii="Arial" w:hAnsi="Arial" w:cs="Arial"/>
          <w:color w:val="000000" w:themeColor="text1"/>
        </w:rPr>
      </w:pPr>
    </w:p>
    <w:p w14:paraId="51756407" w14:textId="77777777" w:rsidR="008E416B" w:rsidRPr="008D298E" w:rsidRDefault="008E416B" w:rsidP="00F94888">
      <w:pPr>
        <w:spacing w:line="240" w:lineRule="auto"/>
        <w:contextualSpacing/>
        <w:rPr>
          <w:rFonts w:ascii="Arial" w:hAnsi="Arial" w:cs="Arial"/>
          <w:b/>
          <w:color w:val="000000" w:themeColor="text1"/>
        </w:rPr>
      </w:pPr>
      <w:r w:rsidRPr="008D298E">
        <w:rPr>
          <w:rFonts w:ascii="Arial" w:hAnsi="Arial" w:cs="Arial"/>
          <w:b/>
          <w:color w:val="000000" w:themeColor="text1"/>
        </w:rPr>
        <w:t>Statistical analysis</w:t>
      </w:r>
    </w:p>
    <w:p w14:paraId="1F8B31C5" w14:textId="2F0CEE1C" w:rsidR="008E416B" w:rsidRPr="008D298E" w:rsidRDefault="008E416B" w:rsidP="00F94888">
      <w:pPr>
        <w:spacing w:line="240" w:lineRule="auto"/>
        <w:contextualSpacing/>
        <w:jc w:val="both"/>
        <w:rPr>
          <w:rFonts w:ascii="Arial" w:hAnsi="Arial" w:cs="Arial"/>
          <w:color w:val="000000" w:themeColor="text1"/>
        </w:rPr>
      </w:pPr>
      <w:r w:rsidRPr="008D298E">
        <w:rPr>
          <w:rFonts w:ascii="Arial" w:hAnsi="Arial" w:cs="Arial"/>
          <w:color w:val="000000" w:themeColor="text1"/>
        </w:rPr>
        <w:t xml:space="preserve">Correlations of MICA alleles with histopathological, genetic, and other molecular parameters were evaluated. </w:t>
      </w:r>
      <w:del w:id="1035" w:author="Andreae, Emily A" w:date="2020-01-17T11:46:00Z">
        <w:r w:rsidRPr="008D298E" w:rsidDel="00251847">
          <w:rPr>
            <w:rFonts w:ascii="Arial" w:hAnsi="Arial" w:cs="Arial"/>
            <w:color w:val="000000" w:themeColor="text1"/>
          </w:rPr>
          <w:delText>The p</w:delText>
        </w:r>
      </w:del>
      <w:ins w:id="1036" w:author="Andreae, Emily A" w:date="2020-01-17T11:46:00Z">
        <w:r w:rsidR="00251847">
          <w:rPr>
            <w:rFonts w:ascii="Arial" w:hAnsi="Arial" w:cs="Arial"/>
            <w:color w:val="000000" w:themeColor="text1"/>
          </w:rPr>
          <w:t>P</w:t>
        </w:r>
      </w:ins>
      <w:r w:rsidRPr="008D298E">
        <w:rPr>
          <w:rFonts w:ascii="Arial" w:hAnsi="Arial" w:cs="Arial"/>
          <w:color w:val="000000" w:themeColor="text1"/>
        </w:rPr>
        <w:t xml:space="preserve">arameters include tumor invasion, lymph node involvement, histological type, presence of distant metastasis, UICC stages, </w:t>
      </w:r>
      <w:ins w:id="1037" w:author="Andreae, Emily A" w:date="2020-01-17T11:46:00Z">
        <w:r w:rsidR="00251847">
          <w:rPr>
            <w:rFonts w:ascii="Arial" w:hAnsi="Arial" w:cs="Arial"/>
            <w:color w:val="000000" w:themeColor="text1"/>
          </w:rPr>
          <w:t>MSI</w:t>
        </w:r>
      </w:ins>
      <w:del w:id="1038" w:author="Andreae, Emily A" w:date="2020-01-17T11:46:00Z">
        <w:r w:rsidRPr="008D298E" w:rsidDel="00251847">
          <w:rPr>
            <w:rFonts w:ascii="Arial" w:hAnsi="Arial" w:cs="Arial"/>
            <w:color w:val="000000" w:themeColor="text1"/>
          </w:rPr>
          <w:delText>microsatellite instability</w:delText>
        </w:r>
      </w:del>
      <w:r w:rsidRPr="008D298E">
        <w:rPr>
          <w:rFonts w:ascii="Arial" w:hAnsi="Arial" w:cs="Arial"/>
          <w:color w:val="000000" w:themeColor="text1"/>
        </w:rPr>
        <w:t>, driver gene mutation, immune checkpoint PD-L1</w:t>
      </w:r>
      <w:ins w:id="1039" w:author="Andreae, Emily A" w:date="2020-01-17T11:46:00Z">
        <w:r w:rsidR="00251847">
          <w:rPr>
            <w:rFonts w:ascii="Arial" w:hAnsi="Arial" w:cs="Arial"/>
            <w:color w:val="000000" w:themeColor="text1"/>
          </w:rPr>
          <w:t>,</w:t>
        </w:r>
      </w:ins>
      <w:r w:rsidRPr="008D298E">
        <w:rPr>
          <w:rFonts w:ascii="Arial" w:hAnsi="Arial" w:cs="Arial"/>
          <w:color w:val="000000" w:themeColor="text1"/>
        </w:rPr>
        <w:t xml:space="preserve"> and diagnos</w:t>
      </w:r>
      <w:ins w:id="1040" w:author="Andreae, Emily A" w:date="2020-01-17T11:46:00Z">
        <w:r w:rsidR="00251847">
          <w:rPr>
            <w:rFonts w:ascii="Arial" w:hAnsi="Arial" w:cs="Arial"/>
            <w:color w:val="000000" w:themeColor="text1"/>
          </w:rPr>
          <w:t>t</w:t>
        </w:r>
      </w:ins>
      <w:r w:rsidRPr="008D298E">
        <w:rPr>
          <w:rFonts w:ascii="Arial" w:hAnsi="Arial" w:cs="Arial"/>
          <w:color w:val="000000" w:themeColor="text1"/>
        </w:rPr>
        <w:t>i</w:t>
      </w:r>
      <w:ins w:id="1041" w:author="Andreae, Emily A" w:date="2020-01-17T11:46:00Z">
        <w:r w:rsidR="00251847">
          <w:rPr>
            <w:rFonts w:ascii="Arial" w:hAnsi="Arial" w:cs="Arial"/>
            <w:color w:val="000000" w:themeColor="text1"/>
          </w:rPr>
          <w:t>c</w:t>
        </w:r>
      </w:ins>
      <w:del w:id="1042" w:author="Andreae, Emily A" w:date="2020-01-17T11:46:00Z">
        <w:r w:rsidRPr="008D298E" w:rsidDel="00251847">
          <w:rPr>
            <w:rFonts w:ascii="Arial" w:hAnsi="Arial" w:cs="Arial"/>
            <w:color w:val="000000" w:themeColor="text1"/>
          </w:rPr>
          <w:delText>s</w:delText>
        </w:r>
      </w:del>
      <w:r w:rsidRPr="008D298E">
        <w:rPr>
          <w:rFonts w:ascii="Arial" w:hAnsi="Arial" w:cs="Arial"/>
          <w:color w:val="000000" w:themeColor="text1"/>
        </w:rPr>
        <w:t xml:space="preserve"> biomarkers. Exact p</w:t>
      </w:r>
      <w:ins w:id="1043" w:author="Andreae, Emily A" w:date="2020-01-17T11:46:00Z">
        <w:r w:rsidR="00251847">
          <w:rPr>
            <w:rFonts w:ascii="Arial" w:hAnsi="Arial" w:cs="Arial"/>
            <w:color w:val="000000" w:themeColor="text1"/>
          </w:rPr>
          <w:t>-</w:t>
        </w:r>
      </w:ins>
      <w:del w:id="1044" w:author="Andreae, Emily A" w:date="2020-01-17T11:46:00Z">
        <w:r w:rsidRPr="008D298E" w:rsidDel="00251847">
          <w:rPr>
            <w:rFonts w:ascii="Arial" w:hAnsi="Arial" w:cs="Arial"/>
            <w:color w:val="000000" w:themeColor="text1"/>
          </w:rPr>
          <w:delText xml:space="preserve"> </w:delText>
        </w:r>
      </w:del>
      <w:r w:rsidRPr="008D298E">
        <w:rPr>
          <w:rFonts w:ascii="Arial" w:hAnsi="Arial" w:cs="Arial"/>
          <w:color w:val="000000" w:themeColor="text1"/>
        </w:rPr>
        <w:t xml:space="preserve">values were obtained </w:t>
      </w:r>
      <w:ins w:id="1045" w:author="Andreae, Emily A" w:date="2020-01-17T11:46:00Z">
        <w:r w:rsidR="00251847">
          <w:rPr>
            <w:rFonts w:ascii="Arial" w:hAnsi="Arial" w:cs="Arial"/>
            <w:color w:val="000000" w:themeColor="text1"/>
          </w:rPr>
          <w:t xml:space="preserve">via </w:t>
        </w:r>
      </w:ins>
      <w:del w:id="1046" w:author="Andreae, Emily A" w:date="2020-01-17T11:46:00Z">
        <w:r w:rsidRPr="008D298E" w:rsidDel="00251847">
          <w:rPr>
            <w:rFonts w:ascii="Arial" w:hAnsi="Arial" w:cs="Arial"/>
            <w:color w:val="000000" w:themeColor="text1"/>
          </w:rPr>
          <w:delText>(</w:delText>
        </w:r>
      </w:del>
      <w:r w:rsidRPr="008D298E">
        <w:rPr>
          <w:rFonts w:ascii="Arial" w:hAnsi="Arial" w:cs="Arial"/>
          <w:color w:val="000000" w:themeColor="text1"/>
        </w:rPr>
        <w:t>Fisher’s test or Mantel-Haenszel stratification test</w:t>
      </w:r>
      <w:del w:id="1047" w:author="Andreae, Emily A" w:date="2020-01-17T11:47:00Z">
        <w:r w:rsidRPr="008D298E" w:rsidDel="00251847">
          <w:rPr>
            <w:rFonts w:ascii="Arial" w:hAnsi="Arial" w:cs="Arial"/>
            <w:color w:val="000000" w:themeColor="text1"/>
          </w:rPr>
          <w:delText>)</w:delText>
        </w:r>
      </w:del>
      <w:r w:rsidRPr="008D298E">
        <w:rPr>
          <w:rFonts w:ascii="Arial" w:hAnsi="Arial" w:cs="Arial"/>
          <w:color w:val="000000" w:themeColor="text1"/>
        </w:rPr>
        <w:t xml:space="preserve"> from 2×2 tables of allele counts. 3-year </w:t>
      </w:r>
      <w:r w:rsidR="009C6FC8" w:rsidRPr="008D298E">
        <w:rPr>
          <w:rFonts w:ascii="Arial" w:hAnsi="Arial" w:cs="Arial"/>
          <w:color w:val="000000" w:themeColor="text1"/>
        </w:rPr>
        <w:t xml:space="preserve">disease-free </w:t>
      </w:r>
      <w:r w:rsidRPr="008D298E">
        <w:rPr>
          <w:rFonts w:ascii="Arial" w:hAnsi="Arial" w:cs="Arial"/>
          <w:color w:val="000000" w:themeColor="text1"/>
        </w:rPr>
        <w:t>survival times were calculated by Kaplan</w:t>
      </w:r>
      <w:r w:rsidR="00464860" w:rsidRPr="008D298E">
        <w:rPr>
          <w:rFonts w:ascii="Arial" w:hAnsi="Arial" w:cs="Arial"/>
          <w:color w:val="000000" w:themeColor="text1"/>
        </w:rPr>
        <w:t>-</w:t>
      </w:r>
      <w:r w:rsidRPr="008D298E">
        <w:rPr>
          <w:rFonts w:ascii="Arial" w:hAnsi="Arial" w:cs="Arial"/>
          <w:color w:val="000000" w:themeColor="text1"/>
        </w:rPr>
        <w:t xml:space="preserve">Meier curves and compared by the log rank test. </w:t>
      </w:r>
      <w:commentRangeStart w:id="1048"/>
      <w:r w:rsidRPr="008D298E">
        <w:rPr>
          <w:rFonts w:ascii="Arial" w:hAnsi="Arial" w:cs="Arial"/>
          <w:color w:val="000000" w:themeColor="text1"/>
        </w:rPr>
        <w:t xml:space="preserve">Two-tailed t tests were used to the functional experiments analysis. </w:t>
      </w:r>
      <w:commentRangeEnd w:id="1048"/>
      <w:r w:rsidR="00251847">
        <w:rPr>
          <w:rStyle w:val="CommentReference"/>
        </w:rPr>
        <w:commentReference w:id="1048"/>
      </w:r>
      <w:r w:rsidRPr="008D298E">
        <w:rPr>
          <w:rFonts w:ascii="Arial" w:hAnsi="Arial" w:cs="Arial"/>
          <w:color w:val="000000" w:themeColor="text1"/>
        </w:rPr>
        <w:t>A p</w:t>
      </w:r>
      <w:ins w:id="1049" w:author="Andreae, Emily A" w:date="2020-01-17T11:47:00Z">
        <w:r w:rsidR="00251847">
          <w:rPr>
            <w:rFonts w:ascii="Arial" w:hAnsi="Arial" w:cs="Arial"/>
            <w:color w:val="000000" w:themeColor="text1"/>
          </w:rPr>
          <w:t>-</w:t>
        </w:r>
      </w:ins>
      <w:del w:id="1050" w:author="Andreae, Emily A" w:date="2020-01-17T11:47:00Z">
        <w:r w:rsidRPr="008D298E" w:rsidDel="00251847">
          <w:rPr>
            <w:rFonts w:ascii="Arial" w:hAnsi="Arial" w:cs="Arial"/>
            <w:color w:val="000000" w:themeColor="text1"/>
          </w:rPr>
          <w:delText xml:space="preserve"> </w:delText>
        </w:r>
      </w:del>
      <w:r w:rsidRPr="008D298E">
        <w:rPr>
          <w:rFonts w:ascii="Arial" w:hAnsi="Arial" w:cs="Arial"/>
          <w:color w:val="000000" w:themeColor="text1"/>
        </w:rPr>
        <w:t xml:space="preserve">value of less than 0.05 was used to indicate statistical significance. Statistical analysis was performed using </w:t>
      </w:r>
      <w:del w:id="1051" w:author="Andreae, Emily A" w:date="2020-01-17T11:50:00Z">
        <w:r w:rsidRPr="008D298E" w:rsidDel="009C7E7C">
          <w:rPr>
            <w:rFonts w:ascii="Arial" w:hAnsi="Arial" w:cs="Arial"/>
            <w:color w:val="000000" w:themeColor="text1"/>
          </w:rPr>
          <w:delText xml:space="preserve">the </w:delText>
        </w:r>
      </w:del>
      <w:r w:rsidRPr="008D298E">
        <w:rPr>
          <w:rFonts w:ascii="Arial" w:hAnsi="Arial" w:cs="Arial"/>
          <w:color w:val="000000" w:themeColor="text1"/>
        </w:rPr>
        <w:t>SPSS statistical software (SPSS version 20.0).</w:t>
      </w:r>
    </w:p>
    <w:p w14:paraId="630BE7D9" w14:textId="77777777" w:rsidR="001A340F" w:rsidRPr="008D298E" w:rsidRDefault="001A340F" w:rsidP="00F94888">
      <w:pPr>
        <w:contextualSpacing/>
        <w:jc w:val="both"/>
        <w:rPr>
          <w:rFonts w:ascii="Arial" w:hAnsi="Arial" w:cs="Arial"/>
          <w:color w:val="000000" w:themeColor="text1"/>
        </w:rPr>
      </w:pPr>
    </w:p>
    <w:p w14:paraId="438AF7D9" w14:textId="77777777" w:rsidR="0027209B" w:rsidRPr="008D298E" w:rsidRDefault="0027209B" w:rsidP="00F94888">
      <w:pPr>
        <w:contextualSpacing/>
        <w:jc w:val="both"/>
        <w:rPr>
          <w:rFonts w:ascii="Arial" w:hAnsi="Arial" w:cs="Arial"/>
          <w:b/>
          <w:color w:val="000000" w:themeColor="text1"/>
        </w:rPr>
      </w:pPr>
      <w:r w:rsidRPr="008D298E">
        <w:rPr>
          <w:rFonts w:ascii="Arial" w:hAnsi="Arial" w:cs="Arial"/>
          <w:b/>
          <w:color w:val="000000" w:themeColor="text1"/>
        </w:rPr>
        <w:t>Abbreviations</w:t>
      </w:r>
    </w:p>
    <w:p w14:paraId="45530AFC" w14:textId="1C9873D3" w:rsidR="007B7F3B" w:rsidRPr="008D298E" w:rsidRDefault="009C7E7C" w:rsidP="00F94888">
      <w:pPr>
        <w:contextualSpacing/>
        <w:jc w:val="both"/>
        <w:rPr>
          <w:rFonts w:ascii="Arial" w:hAnsi="Arial" w:cs="Arial"/>
          <w:color w:val="000000" w:themeColor="text1"/>
        </w:rPr>
      </w:pPr>
      <w:r>
        <w:rPr>
          <w:rFonts w:ascii="Arial" w:hAnsi="Arial" w:cs="Arial"/>
          <w:color w:val="000000" w:themeColor="text1"/>
        </w:rPr>
        <w:lastRenderedPageBreak/>
        <w:t>MICA</w:t>
      </w:r>
      <w:r>
        <w:rPr>
          <w:rFonts w:ascii="Arial" w:hAnsi="Arial" w:cs="Arial"/>
          <w:color w:val="000000" w:themeColor="text1"/>
        </w:rPr>
        <w:tab/>
      </w:r>
      <w:r>
        <w:rPr>
          <w:rFonts w:ascii="Arial" w:hAnsi="Arial" w:cs="Arial"/>
          <w:color w:val="000000" w:themeColor="text1"/>
        </w:rPr>
        <w:tab/>
      </w:r>
      <w:ins w:id="1052" w:author="Andreae, Emily A" w:date="2020-01-17T11:51:00Z">
        <w:r>
          <w:rPr>
            <w:rFonts w:ascii="Arial" w:hAnsi="Arial" w:cs="Arial"/>
            <w:color w:val="000000" w:themeColor="text1"/>
          </w:rPr>
          <w:t>H</w:t>
        </w:r>
      </w:ins>
      <w:del w:id="1053" w:author="Andreae, Emily A" w:date="2020-01-17T11:51:00Z">
        <w:r w:rsidR="003D6C28" w:rsidRPr="008D298E" w:rsidDel="009C7E7C">
          <w:rPr>
            <w:rFonts w:ascii="Arial" w:hAnsi="Arial" w:cs="Arial"/>
            <w:color w:val="000000" w:themeColor="text1"/>
          </w:rPr>
          <w:delText>h</w:delText>
        </w:r>
      </w:del>
      <w:r w:rsidR="003D6C28" w:rsidRPr="008D298E">
        <w:rPr>
          <w:rFonts w:ascii="Arial" w:hAnsi="Arial" w:cs="Arial"/>
          <w:color w:val="000000" w:themeColor="text1"/>
        </w:rPr>
        <w:t xml:space="preserve">uman </w:t>
      </w:r>
      <w:ins w:id="1054" w:author="Andreae, Emily A" w:date="2020-01-17T11:51:00Z">
        <w:r>
          <w:rPr>
            <w:rFonts w:ascii="Arial" w:hAnsi="Arial" w:cs="Arial"/>
            <w:color w:val="000000" w:themeColor="text1"/>
          </w:rPr>
          <w:t>M</w:t>
        </w:r>
      </w:ins>
      <w:del w:id="1055" w:author="Andreae, Emily A" w:date="2020-01-17T11:51:00Z">
        <w:r w:rsidR="003D6C28" w:rsidRPr="008D298E" w:rsidDel="009C7E7C">
          <w:rPr>
            <w:rFonts w:ascii="Arial" w:hAnsi="Arial" w:cs="Arial"/>
            <w:color w:val="000000" w:themeColor="text1"/>
          </w:rPr>
          <w:delText>m</w:delText>
        </w:r>
      </w:del>
      <w:r w:rsidR="003D6C28" w:rsidRPr="008D298E">
        <w:rPr>
          <w:rFonts w:ascii="Arial" w:hAnsi="Arial" w:cs="Arial"/>
          <w:color w:val="000000" w:themeColor="text1"/>
        </w:rPr>
        <w:t xml:space="preserve">ajor </w:t>
      </w:r>
      <w:ins w:id="1056" w:author="Andreae, Emily A" w:date="2020-01-17T11:51:00Z">
        <w:r>
          <w:rPr>
            <w:rFonts w:ascii="Arial" w:hAnsi="Arial" w:cs="Arial"/>
            <w:color w:val="000000" w:themeColor="text1"/>
          </w:rPr>
          <w:t>H</w:t>
        </w:r>
      </w:ins>
      <w:del w:id="1057" w:author="Andreae, Emily A" w:date="2020-01-17T11:51:00Z">
        <w:r w:rsidR="003D6C28" w:rsidRPr="008D298E" w:rsidDel="009C7E7C">
          <w:rPr>
            <w:rFonts w:ascii="Arial" w:hAnsi="Arial" w:cs="Arial"/>
            <w:color w:val="000000" w:themeColor="text1"/>
          </w:rPr>
          <w:delText>h</w:delText>
        </w:r>
      </w:del>
      <w:r w:rsidR="003D6C28" w:rsidRPr="008D298E">
        <w:rPr>
          <w:rFonts w:ascii="Arial" w:hAnsi="Arial" w:cs="Arial"/>
          <w:color w:val="000000" w:themeColor="text1"/>
        </w:rPr>
        <w:t xml:space="preserve">istocompatibility </w:t>
      </w:r>
      <w:ins w:id="1058" w:author="Andreae, Emily A" w:date="2020-01-17T11:51:00Z">
        <w:r>
          <w:rPr>
            <w:rFonts w:ascii="Arial" w:hAnsi="Arial" w:cs="Arial"/>
            <w:color w:val="000000" w:themeColor="text1"/>
          </w:rPr>
          <w:t>C</w:t>
        </w:r>
      </w:ins>
      <w:del w:id="1059" w:author="Andreae, Emily A" w:date="2020-01-17T11:51:00Z">
        <w:r w:rsidR="003D6C28" w:rsidRPr="008D298E" w:rsidDel="009C7E7C">
          <w:rPr>
            <w:rFonts w:ascii="Arial" w:hAnsi="Arial" w:cs="Arial"/>
            <w:color w:val="000000" w:themeColor="text1"/>
          </w:rPr>
          <w:delText>c</w:delText>
        </w:r>
      </w:del>
      <w:r w:rsidR="003D6C28" w:rsidRPr="008D298E">
        <w:rPr>
          <w:rFonts w:ascii="Arial" w:hAnsi="Arial" w:cs="Arial"/>
          <w:color w:val="000000" w:themeColor="text1"/>
        </w:rPr>
        <w:t xml:space="preserve">omplex </w:t>
      </w:r>
      <w:r w:rsidR="000D7534" w:rsidRPr="008D298E">
        <w:rPr>
          <w:rFonts w:ascii="Arial" w:hAnsi="Arial" w:cs="Arial"/>
          <w:color w:val="000000" w:themeColor="text1"/>
        </w:rPr>
        <w:t xml:space="preserve">(HLA) </w:t>
      </w:r>
      <w:ins w:id="1060" w:author="Andreae, Emily A" w:date="2020-01-17T11:51:00Z">
        <w:r>
          <w:rPr>
            <w:rFonts w:ascii="Arial" w:hAnsi="Arial" w:cs="Arial"/>
            <w:color w:val="000000" w:themeColor="text1"/>
          </w:rPr>
          <w:t>C</w:t>
        </w:r>
      </w:ins>
      <w:del w:id="1061" w:author="Andreae, Emily A" w:date="2020-01-17T11:51:00Z">
        <w:r w:rsidR="003D6C28" w:rsidRPr="008D298E" w:rsidDel="009C7E7C">
          <w:rPr>
            <w:rFonts w:ascii="Arial" w:hAnsi="Arial" w:cs="Arial"/>
            <w:color w:val="000000" w:themeColor="text1"/>
          </w:rPr>
          <w:delText>c</w:delText>
        </w:r>
      </w:del>
      <w:r w:rsidR="003D6C28" w:rsidRPr="008D298E">
        <w:rPr>
          <w:rFonts w:ascii="Arial" w:hAnsi="Arial" w:cs="Arial"/>
          <w:color w:val="000000" w:themeColor="text1"/>
        </w:rPr>
        <w:t xml:space="preserve">lass I </w:t>
      </w:r>
      <w:ins w:id="1062" w:author="Andreae, Emily A" w:date="2020-01-17T11:51:00Z">
        <w:r>
          <w:rPr>
            <w:rFonts w:ascii="Arial" w:hAnsi="Arial" w:cs="Arial"/>
            <w:color w:val="000000" w:themeColor="text1"/>
          </w:rPr>
          <w:t>C</w:t>
        </w:r>
      </w:ins>
      <w:del w:id="1063" w:author="Andreae, Emily A" w:date="2020-01-17T11:51:00Z">
        <w:r w:rsidR="003D6C28" w:rsidRPr="008D298E" w:rsidDel="009C7E7C">
          <w:rPr>
            <w:rFonts w:ascii="Arial" w:hAnsi="Arial" w:cs="Arial"/>
            <w:color w:val="000000" w:themeColor="text1"/>
          </w:rPr>
          <w:delText>c</w:delText>
        </w:r>
      </w:del>
      <w:r w:rsidR="003D6C28" w:rsidRPr="008D298E">
        <w:rPr>
          <w:rFonts w:ascii="Arial" w:hAnsi="Arial" w:cs="Arial"/>
          <w:color w:val="000000" w:themeColor="text1"/>
        </w:rPr>
        <w:t>hain-</w:t>
      </w:r>
      <w:ins w:id="1064" w:author="Andreae, Emily A" w:date="2020-01-17T11:51:00Z">
        <w:r>
          <w:rPr>
            <w:rFonts w:ascii="Arial" w:hAnsi="Arial" w:cs="Arial"/>
            <w:color w:val="000000" w:themeColor="text1"/>
          </w:rPr>
          <w:t>R</w:t>
        </w:r>
      </w:ins>
      <w:del w:id="1065" w:author="Andreae, Emily A" w:date="2020-01-17T11:51:00Z">
        <w:r w:rsidR="003D6C28" w:rsidRPr="008D298E" w:rsidDel="009C7E7C">
          <w:rPr>
            <w:rFonts w:ascii="Arial" w:hAnsi="Arial" w:cs="Arial"/>
            <w:color w:val="000000" w:themeColor="text1"/>
          </w:rPr>
          <w:delText>r</w:delText>
        </w:r>
      </w:del>
      <w:r w:rsidR="003D6C28" w:rsidRPr="008D298E">
        <w:rPr>
          <w:rFonts w:ascii="Arial" w:hAnsi="Arial" w:cs="Arial"/>
          <w:color w:val="000000" w:themeColor="text1"/>
        </w:rPr>
        <w:t>elated</w:t>
      </w:r>
      <w:ins w:id="1066" w:author="Andreae, Emily A" w:date="2020-01-17T11:51:00Z">
        <w:r>
          <w:rPr>
            <w:rFonts w:ascii="Arial" w:hAnsi="Arial" w:cs="Arial"/>
            <w:color w:val="000000" w:themeColor="text1"/>
          </w:rPr>
          <w:t xml:space="preserve"> Protein</w:t>
        </w:r>
      </w:ins>
      <w:del w:id="1067" w:author="Andreae, Emily A" w:date="2020-01-17T11:51:00Z">
        <w:r w:rsidR="003D6C28" w:rsidRPr="008D298E" w:rsidDel="009C7E7C">
          <w:rPr>
            <w:rFonts w:ascii="Arial" w:hAnsi="Arial" w:cs="Arial"/>
            <w:color w:val="000000" w:themeColor="text1"/>
          </w:rPr>
          <w:delText xml:space="preserve"> gene</w:delText>
        </w:r>
      </w:del>
      <w:r w:rsidR="003D6C28" w:rsidRPr="008D298E">
        <w:rPr>
          <w:rFonts w:ascii="Arial" w:hAnsi="Arial" w:cs="Arial"/>
          <w:color w:val="000000" w:themeColor="text1"/>
        </w:rPr>
        <w:t xml:space="preserve"> A</w:t>
      </w:r>
    </w:p>
    <w:p w14:paraId="1DD94682" w14:textId="4DBC7474" w:rsidR="003D6C28" w:rsidRPr="008D298E" w:rsidRDefault="009C7E7C" w:rsidP="00F94888">
      <w:pPr>
        <w:contextualSpacing/>
        <w:jc w:val="both"/>
        <w:rPr>
          <w:rFonts w:ascii="Arial" w:hAnsi="Arial" w:cs="Arial"/>
          <w:color w:val="000000" w:themeColor="text1"/>
        </w:rPr>
      </w:pPr>
      <w:r>
        <w:rPr>
          <w:rFonts w:ascii="Arial" w:hAnsi="Arial" w:cs="Arial"/>
          <w:color w:val="000000" w:themeColor="text1"/>
        </w:rPr>
        <w:t>NKG2D</w:t>
      </w:r>
      <w:r>
        <w:rPr>
          <w:rFonts w:ascii="Arial" w:hAnsi="Arial" w:cs="Arial"/>
          <w:color w:val="000000" w:themeColor="text1"/>
        </w:rPr>
        <w:tab/>
      </w:r>
      <w:ins w:id="1068" w:author="Andreae, Emily A" w:date="2020-01-17T11:51:00Z">
        <w:r>
          <w:rPr>
            <w:rFonts w:ascii="Arial" w:hAnsi="Arial" w:cs="Arial"/>
            <w:color w:val="000000" w:themeColor="text1"/>
          </w:rPr>
          <w:t>N</w:t>
        </w:r>
      </w:ins>
      <w:del w:id="1069" w:author="Andreae, Emily A" w:date="2020-01-17T11:51:00Z">
        <w:r w:rsidR="002A4D5B" w:rsidRPr="008D298E" w:rsidDel="009C7E7C">
          <w:rPr>
            <w:rFonts w:ascii="Arial" w:hAnsi="Arial" w:cs="Arial"/>
            <w:color w:val="000000" w:themeColor="text1"/>
          </w:rPr>
          <w:delText>n</w:delText>
        </w:r>
      </w:del>
      <w:r w:rsidR="002A4D5B" w:rsidRPr="008D298E">
        <w:rPr>
          <w:rFonts w:ascii="Arial" w:hAnsi="Arial" w:cs="Arial"/>
          <w:color w:val="000000" w:themeColor="text1"/>
        </w:rPr>
        <w:t xml:space="preserve">atural </w:t>
      </w:r>
      <w:ins w:id="1070" w:author="Andreae, Emily A" w:date="2020-01-17T11:51:00Z">
        <w:r>
          <w:rPr>
            <w:rFonts w:ascii="Arial" w:hAnsi="Arial" w:cs="Arial"/>
            <w:color w:val="000000" w:themeColor="text1"/>
          </w:rPr>
          <w:t>K</w:t>
        </w:r>
      </w:ins>
      <w:del w:id="1071" w:author="Andreae, Emily A" w:date="2020-01-17T11:51:00Z">
        <w:r w:rsidR="002A4D5B" w:rsidRPr="008D298E" w:rsidDel="009C7E7C">
          <w:rPr>
            <w:rFonts w:ascii="Arial" w:hAnsi="Arial" w:cs="Arial"/>
            <w:color w:val="000000" w:themeColor="text1"/>
          </w:rPr>
          <w:delText>k</w:delText>
        </w:r>
      </w:del>
      <w:r w:rsidR="002A4D5B" w:rsidRPr="008D298E">
        <w:rPr>
          <w:rFonts w:ascii="Arial" w:hAnsi="Arial" w:cs="Arial"/>
          <w:color w:val="000000" w:themeColor="text1"/>
        </w:rPr>
        <w:t xml:space="preserve">iller </w:t>
      </w:r>
      <w:ins w:id="1072" w:author="Andreae, Emily A" w:date="2020-01-17T11:51:00Z">
        <w:r>
          <w:rPr>
            <w:rFonts w:ascii="Arial" w:hAnsi="Arial" w:cs="Arial"/>
            <w:color w:val="000000" w:themeColor="text1"/>
          </w:rPr>
          <w:t>G</w:t>
        </w:r>
      </w:ins>
      <w:del w:id="1073" w:author="Andreae, Emily A" w:date="2020-01-17T11:51:00Z">
        <w:r w:rsidR="002A4D5B" w:rsidRPr="008D298E" w:rsidDel="009C7E7C">
          <w:rPr>
            <w:rFonts w:ascii="Arial" w:hAnsi="Arial" w:cs="Arial"/>
            <w:color w:val="000000" w:themeColor="text1"/>
          </w:rPr>
          <w:delText>g</w:delText>
        </w:r>
      </w:del>
      <w:r w:rsidR="002A4D5B" w:rsidRPr="008D298E">
        <w:rPr>
          <w:rFonts w:ascii="Arial" w:hAnsi="Arial" w:cs="Arial"/>
          <w:color w:val="000000" w:themeColor="text1"/>
        </w:rPr>
        <w:t>roup 2D</w:t>
      </w:r>
    </w:p>
    <w:p w14:paraId="33729E5A" w14:textId="1C9A868F" w:rsidR="002A4D5B" w:rsidRPr="008D298E" w:rsidRDefault="009C7E7C" w:rsidP="00F94888">
      <w:pPr>
        <w:contextualSpacing/>
        <w:jc w:val="both"/>
        <w:rPr>
          <w:rFonts w:ascii="Arial" w:hAnsi="Arial" w:cs="Arial"/>
          <w:color w:val="000000" w:themeColor="text1"/>
        </w:rPr>
      </w:pPr>
      <w:r>
        <w:rPr>
          <w:rFonts w:ascii="Arial" w:hAnsi="Arial" w:cs="Arial"/>
          <w:color w:val="000000" w:themeColor="text1"/>
        </w:rPr>
        <w:t>CRC</w:t>
      </w:r>
      <w:r>
        <w:rPr>
          <w:rFonts w:ascii="Arial" w:hAnsi="Arial" w:cs="Arial"/>
          <w:color w:val="000000" w:themeColor="text1"/>
        </w:rPr>
        <w:tab/>
      </w:r>
      <w:r>
        <w:rPr>
          <w:rFonts w:ascii="Arial" w:hAnsi="Arial" w:cs="Arial"/>
          <w:color w:val="000000" w:themeColor="text1"/>
        </w:rPr>
        <w:tab/>
      </w:r>
      <w:ins w:id="1074" w:author="Andreae, Emily A" w:date="2020-01-17T11:52:00Z">
        <w:r>
          <w:rPr>
            <w:rFonts w:ascii="Arial" w:hAnsi="Arial" w:cs="Arial"/>
            <w:color w:val="000000" w:themeColor="text1"/>
          </w:rPr>
          <w:t>C</w:t>
        </w:r>
      </w:ins>
      <w:del w:id="1075" w:author="Andreae, Emily A" w:date="2020-01-17T11:52:00Z">
        <w:r w:rsidR="002534F7" w:rsidRPr="008D298E" w:rsidDel="009C7E7C">
          <w:rPr>
            <w:rFonts w:ascii="Arial" w:hAnsi="Arial" w:cs="Arial"/>
            <w:color w:val="000000" w:themeColor="text1"/>
          </w:rPr>
          <w:delText>c</w:delText>
        </w:r>
      </w:del>
      <w:r w:rsidR="002534F7" w:rsidRPr="008D298E">
        <w:rPr>
          <w:rFonts w:ascii="Arial" w:hAnsi="Arial" w:cs="Arial"/>
          <w:color w:val="000000" w:themeColor="text1"/>
        </w:rPr>
        <w:t xml:space="preserve">olorectal </w:t>
      </w:r>
      <w:ins w:id="1076" w:author="Andreae, Emily A" w:date="2020-01-17T11:52:00Z">
        <w:r>
          <w:rPr>
            <w:rFonts w:ascii="Arial" w:hAnsi="Arial" w:cs="Arial"/>
            <w:color w:val="000000" w:themeColor="text1"/>
          </w:rPr>
          <w:t>C</w:t>
        </w:r>
      </w:ins>
      <w:del w:id="1077" w:author="Andreae, Emily A" w:date="2020-01-17T11:52:00Z">
        <w:r w:rsidR="002534F7" w:rsidRPr="008D298E" w:rsidDel="009C7E7C">
          <w:rPr>
            <w:rFonts w:ascii="Arial" w:hAnsi="Arial" w:cs="Arial"/>
            <w:color w:val="000000" w:themeColor="text1"/>
          </w:rPr>
          <w:delText>c</w:delText>
        </w:r>
      </w:del>
      <w:r w:rsidR="002534F7" w:rsidRPr="008D298E">
        <w:rPr>
          <w:rFonts w:ascii="Arial" w:hAnsi="Arial" w:cs="Arial"/>
          <w:color w:val="000000" w:themeColor="text1"/>
        </w:rPr>
        <w:t>ancer</w:t>
      </w:r>
    </w:p>
    <w:p w14:paraId="4F31B437" w14:textId="5F962B4A" w:rsidR="002201FC" w:rsidRPr="008D298E" w:rsidRDefault="009C7E7C" w:rsidP="00F94888">
      <w:pPr>
        <w:contextualSpacing/>
        <w:jc w:val="both"/>
        <w:rPr>
          <w:rFonts w:ascii="Arial" w:hAnsi="Arial" w:cs="Arial"/>
          <w:color w:val="000000" w:themeColor="text1"/>
        </w:rPr>
      </w:pPr>
      <w:r>
        <w:rPr>
          <w:rFonts w:ascii="Arial" w:hAnsi="Arial" w:cs="Arial"/>
          <w:noProof/>
          <w:color w:val="000000" w:themeColor="text1"/>
        </w:rPr>
        <w:t>AS</w:t>
      </w:r>
      <w:r>
        <w:rPr>
          <w:rFonts w:ascii="Arial" w:hAnsi="Arial" w:cs="Arial"/>
          <w:noProof/>
          <w:color w:val="000000" w:themeColor="text1"/>
        </w:rPr>
        <w:tab/>
      </w:r>
      <w:r>
        <w:rPr>
          <w:rFonts w:ascii="Arial" w:hAnsi="Arial" w:cs="Arial"/>
          <w:noProof/>
          <w:color w:val="000000" w:themeColor="text1"/>
        </w:rPr>
        <w:tab/>
      </w:r>
      <w:ins w:id="1078" w:author="Andreae, Emily A" w:date="2020-01-17T11:52:00Z">
        <w:r>
          <w:rPr>
            <w:rFonts w:ascii="Arial" w:hAnsi="Arial" w:cs="Arial"/>
            <w:noProof/>
            <w:color w:val="000000" w:themeColor="text1"/>
          </w:rPr>
          <w:t>A</w:t>
        </w:r>
      </w:ins>
      <w:del w:id="1079" w:author="Andreae, Emily A" w:date="2020-01-17T11:52:00Z">
        <w:r w:rsidR="002201FC" w:rsidRPr="008D298E" w:rsidDel="009C7E7C">
          <w:rPr>
            <w:rFonts w:ascii="Arial" w:hAnsi="Arial" w:cs="Arial"/>
            <w:noProof/>
            <w:color w:val="000000" w:themeColor="text1"/>
          </w:rPr>
          <w:delText>a</w:delText>
        </w:r>
      </w:del>
      <w:r w:rsidR="002201FC" w:rsidRPr="008D298E">
        <w:rPr>
          <w:rFonts w:ascii="Arial" w:hAnsi="Arial" w:cs="Arial"/>
          <w:noProof/>
          <w:color w:val="000000" w:themeColor="text1"/>
        </w:rPr>
        <w:t xml:space="preserve">nkylosing </w:t>
      </w:r>
      <w:ins w:id="1080" w:author="Andreae, Emily A" w:date="2020-01-17T11:52:00Z">
        <w:r>
          <w:rPr>
            <w:rFonts w:ascii="Arial" w:hAnsi="Arial" w:cs="Arial"/>
            <w:noProof/>
            <w:color w:val="000000" w:themeColor="text1"/>
          </w:rPr>
          <w:t>S</w:t>
        </w:r>
      </w:ins>
      <w:del w:id="1081" w:author="Andreae, Emily A" w:date="2020-01-17T11:52:00Z">
        <w:r w:rsidR="002201FC" w:rsidRPr="008D298E" w:rsidDel="009C7E7C">
          <w:rPr>
            <w:rFonts w:ascii="Arial" w:hAnsi="Arial" w:cs="Arial"/>
            <w:noProof/>
            <w:color w:val="000000" w:themeColor="text1"/>
          </w:rPr>
          <w:delText>s</w:delText>
        </w:r>
      </w:del>
      <w:r w:rsidR="002201FC" w:rsidRPr="008D298E">
        <w:rPr>
          <w:rFonts w:ascii="Arial" w:hAnsi="Arial" w:cs="Arial"/>
          <w:noProof/>
          <w:color w:val="000000" w:themeColor="text1"/>
        </w:rPr>
        <w:t>pondylitis</w:t>
      </w:r>
    </w:p>
    <w:p w14:paraId="40DB93CC" w14:textId="71CF3266" w:rsidR="002534F7" w:rsidRPr="008D298E" w:rsidRDefault="009C7E7C" w:rsidP="00F94888">
      <w:pPr>
        <w:contextualSpacing/>
        <w:jc w:val="both"/>
        <w:rPr>
          <w:rFonts w:ascii="Arial" w:hAnsi="Arial" w:cs="Arial"/>
          <w:color w:val="000000" w:themeColor="text1"/>
        </w:rPr>
      </w:pPr>
      <w:r>
        <w:rPr>
          <w:rFonts w:ascii="Arial" w:hAnsi="Arial" w:cs="Arial"/>
          <w:color w:val="000000" w:themeColor="text1"/>
        </w:rPr>
        <w:t>PD-L1</w:t>
      </w:r>
      <w:r>
        <w:rPr>
          <w:rFonts w:ascii="Arial" w:hAnsi="Arial" w:cs="Arial"/>
          <w:color w:val="000000" w:themeColor="text1"/>
        </w:rPr>
        <w:tab/>
      </w:r>
      <w:r>
        <w:rPr>
          <w:rFonts w:ascii="Arial" w:hAnsi="Arial" w:cs="Arial"/>
          <w:color w:val="000000" w:themeColor="text1"/>
        </w:rPr>
        <w:tab/>
      </w:r>
      <w:ins w:id="1082" w:author="Andreae, Emily A" w:date="2020-01-17T11:52:00Z">
        <w:r>
          <w:rPr>
            <w:rFonts w:ascii="Arial" w:hAnsi="Arial" w:cs="Arial"/>
            <w:noProof/>
            <w:color w:val="000000" w:themeColor="text1"/>
          </w:rPr>
          <w:t>P</w:t>
        </w:r>
      </w:ins>
      <w:del w:id="1083" w:author="Andreae, Emily A" w:date="2020-01-17T11:52:00Z">
        <w:r w:rsidR="00DC5D12" w:rsidRPr="008D298E" w:rsidDel="009C7E7C">
          <w:rPr>
            <w:rFonts w:ascii="Arial" w:hAnsi="Arial" w:cs="Arial"/>
            <w:noProof/>
            <w:color w:val="000000" w:themeColor="text1"/>
          </w:rPr>
          <w:delText>p</w:delText>
        </w:r>
      </w:del>
      <w:r w:rsidR="00DC5D12" w:rsidRPr="008D298E">
        <w:rPr>
          <w:rFonts w:ascii="Arial" w:hAnsi="Arial" w:cs="Arial"/>
          <w:noProof/>
          <w:color w:val="000000" w:themeColor="text1"/>
        </w:rPr>
        <w:t xml:space="preserve">rogrammed </w:t>
      </w:r>
      <w:del w:id="1084" w:author="Andreae, Emily A" w:date="2020-01-17T11:52:00Z">
        <w:r w:rsidR="00DC5D12" w:rsidRPr="008D298E" w:rsidDel="009C7E7C">
          <w:rPr>
            <w:rFonts w:ascii="Arial" w:hAnsi="Arial" w:cs="Arial"/>
            <w:noProof/>
            <w:color w:val="000000" w:themeColor="text1"/>
          </w:rPr>
          <w:delText>c</w:delText>
        </w:r>
      </w:del>
      <w:del w:id="1085" w:author="Andreae, Emily A" w:date="2020-01-17T11:53:00Z">
        <w:r w:rsidR="00DC5D12" w:rsidRPr="008D298E" w:rsidDel="009C7E7C">
          <w:rPr>
            <w:rFonts w:ascii="Arial" w:hAnsi="Arial" w:cs="Arial"/>
            <w:noProof/>
            <w:color w:val="000000" w:themeColor="text1"/>
          </w:rPr>
          <w:delText xml:space="preserve">ell </w:delText>
        </w:r>
      </w:del>
      <w:ins w:id="1086" w:author="Andreae, Emily A" w:date="2020-01-17T11:52:00Z">
        <w:r>
          <w:rPr>
            <w:rFonts w:ascii="Arial" w:hAnsi="Arial" w:cs="Arial"/>
            <w:noProof/>
            <w:color w:val="000000" w:themeColor="text1"/>
          </w:rPr>
          <w:t>D</w:t>
        </w:r>
      </w:ins>
      <w:del w:id="1087" w:author="Andreae, Emily A" w:date="2020-01-17T11:52:00Z">
        <w:r w:rsidR="00DC5D12" w:rsidRPr="008D298E" w:rsidDel="009C7E7C">
          <w:rPr>
            <w:rFonts w:ascii="Arial" w:hAnsi="Arial" w:cs="Arial"/>
            <w:noProof/>
            <w:color w:val="000000" w:themeColor="text1"/>
          </w:rPr>
          <w:delText>d</w:delText>
        </w:r>
      </w:del>
      <w:r w:rsidR="00DC5D12" w:rsidRPr="008D298E">
        <w:rPr>
          <w:rFonts w:ascii="Arial" w:hAnsi="Arial" w:cs="Arial"/>
          <w:noProof/>
          <w:color w:val="000000" w:themeColor="text1"/>
        </w:rPr>
        <w:t>eath-Ligand 1</w:t>
      </w:r>
    </w:p>
    <w:p w14:paraId="42C1CF94" w14:textId="07154C19" w:rsidR="002534F7" w:rsidRPr="008D298E" w:rsidRDefault="002534F7" w:rsidP="00F94888">
      <w:pPr>
        <w:contextualSpacing/>
        <w:jc w:val="both"/>
        <w:rPr>
          <w:rFonts w:ascii="Arial" w:hAnsi="Arial" w:cs="Arial"/>
          <w:color w:val="000000" w:themeColor="text1"/>
        </w:rPr>
      </w:pPr>
      <w:r w:rsidRPr="008D298E">
        <w:rPr>
          <w:rFonts w:ascii="Arial" w:hAnsi="Arial" w:cs="Arial"/>
          <w:color w:val="000000" w:themeColor="text1"/>
        </w:rPr>
        <w:t>CA19-9</w:t>
      </w:r>
      <w:r w:rsidR="009C7E7C">
        <w:rPr>
          <w:rFonts w:ascii="Arial" w:hAnsi="Arial" w:cs="Arial"/>
          <w:color w:val="000000" w:themeColor="text1"/>
        </w:rPr>
        <w:tab/>
      </w:r>
      <w:ins w:id="1088" w:author="Andreae, Emily A" w:date="2020-01-17T11:53:00Z">
        <w:r w:rsidR="009C7E7C">
          <w:rPr>
            <w:rFonts w:ascii="Arial" w:hAnsi="Arial" w:cs="Arial"/>
            <w:noProof/>
            <w:color w:val="000000" w:themeColor="text1"/>
          </w:rPr>
          <w:t>C</w:t>
        </w:r>
      </w:ins>
      <w:del w:id="1089" w:author="Andreae, Emily A" w:date="2020-01-17T11:53:00Z">
        <w:r w:rsidR="00DC5D12" w:rsidRPr="008D298E" w:rsidDel="009C7E7C">
          <w:rPr>
            <w:rFonts w:ascii="Arial" w:hAnsi="Arial" w:cs="Arial"/>
            <w:noProof/>
            <w:color w:val="000000" w:themeColor="text1"/>
          </w:rPr>
          <w:delText>c</w:delText>
        </w:r>
      </w:del>
      <w:r w:rsidR="00DC5D12" w:rsidRPr="008D298E">
        <w:rPr>
          <w:rFonts w:ascii="Arial" w:hAnsi="Arial" w:cs="Arial"/>
          <w:noProof/>
          <w:color w:val="000000" w:themeColor="text1"/>
        </w:rPr>
        <w:t xml:space="preserve">arbohydrate </w:t>
      </w:r>
      <w:ins w:id="1090" w:author="Andreae, Emily A" w:date="2020-01-17T11:53:00Z">
        <w:r w:rsidR="009C7E7C">
          <w:rPr>
            <w:rFonts w:ascii="Arial" w:hAnsi="Arial" w:cs="Arial"/>
            <w:noProof/>
            <w:color w:val="000000" w:themeColor="text1"/>
          </w:rPr>
          <w:t>A</w:t>
        </w:r>
      </w:ins>
      <w:del w:id="1091" w:author="Andreae, Emily A" w:date="2020-01-17T11:53:00Z">
        <w:r w:rsidR="00DC5D12" w:rsidRPr="008D298E" w:rsidDel="009C7E7C">
          <w:rPr>
            <w:rFonts w:ascii="Arial" w:hAnsi="Arial" w:cs="Arial"/>
            <w:noProof/>
            <w:color w:val="000000" w:themeColor="text1"/>
          </w:rPr>
          <w:delText>a</w:delText>
        </w:r>
      </w:del>
      <w:r w:rsidR="00DC5D12" w:rsidRPr="008D298E">
        <w:rPr>
          <w:rFonts w:ascii="Arial" w:hAnsi="Arial" w:cs="Arial"/>
          <w:noProof/>
          <w:color w:val="000000" w:themeColor="text1"/>
        </w:rPr>
        <w:t>ntigen 19-9</w:t>
      </w:r>
    </w:p>
    <w:p w14:paraId="20452BC5" w14:textId="65F4178B" w:rsidR="002534F7" w:rsidRPr="008D298E" w:rsidRDefault="009C7E7C" w:rsidP="00F94888">
      <w:pPr>
        <w:contextualSpacing/>
        <w:jc w:val="both"/>
        <w:rPr>
          <w:rFonts w:ascii="Arial" w:hAnsi="Arial" w:cs="Arial"/>
          <w:color w:val="000000" w:themeColor="text1"/>
        </w:rPr>
      </w:pPr>
      <w:r>
        <w:rPr>
          <w:rFonts w:ascii="Arial" w:hAnsi="Arial" w:cs="Arial"/>
          <w:color w:val="000000" w:themeColor="text1"/>
        </w:rPr>
        <w:t>UICC</w:t>
      </w:r>
      <w:r>
        <w:rPr>
          <w:rFonts w:ascii="Arial" w:hAnsi="Arial" w:cs="Arial"/>
          <w:color w:val="000000" w:themeColor="text1"/>
        </w:rPr>
        <w:tab/>
      </w:r>
      <w:r>
        <w:rPr>
          <w:rFonts w:ascii="Arial" w:hAnsi="Arial" w:cs="Arial"/>
          <w:color w:val="000000" w:themeColor="text1"/>
        </w:rPr>
        <w:tab/>
      </w:r>
      <w:r w:rsidR="002534F7" w:rsidRPr="008D298E">
        <w:rPr>
          <w:rFonts w:ascii="Arial" w:hAnsi="Arial" w:cs="Arial"/>
          <w:color w:val="000000" w:themeColor="text1"/>
        </w:rPr>
        <w:t>Union for International Cancer Control</w:t>
      </w:r>
      <w:r w:rsidR="003D36F2" w:rsidRPr="008D298E">
        <w:rPr>
          <w:rFonts w:ascii="Arial" w:hAnsi="Arial" w:cs="Arial"/>
          <w:color w:val="000000" w:themeColor="text1"/>
        </w:rPr>
        <w:t xml:space="preserve">  </w:t>
      </w:r>
    </w:p>
    <w:p w14:paraId="18ACF797" w14:textId="519A19C3" w:rsidR="003D36F2" w:rsidRPr="008D298E" w:rsidRDefault="009C7E7C" w:rsidP="00F94888">
      <w:pPr>
        <w:contextualSpacing/>
        <w:jc w:val="both"/>
        <w:rPr>
          <w:rFonts w:ascii="Arial" w:hAnsi="Arial" w:cs="Arial"/>
          <w:color w:val="000000" w:themeColor="text1"/>
        </w:rPr>
      </w:pPr>
      <w:r>
        <w:rPr>
          <w:rFonts w:ascii="Arial" w:hAnsi="Arial" w:cs="Arial"/>
          <w:color w:val="000000" w:themeColor="text1"/>
        </w:rPr>
        <w:t>TNM</w:t>
      </w:r>
      <w:r>
        <w:rPr>
          <w:rFonts w:ascii="Arial" w:hAnsi="Arial" w:cs="Arial"/>
          <w:color w:val="000000" w:themeColor="text1"/>
        </w:rPr>
        <w:tab/>
      </w:r>
      <w:r>
        <w:rPr>
          <w:rFonts w:ascii="Arial" w:hAnsi="Arial" w:cs="Arial"/>
          <w:color w:val="000000" w:themeColor="text1"/>
        </w:rPr>
        <w:tab/>
      </w:r>
      <w:r w:rsidR="003D36F2" w:rsidRPr="008D298E">
        <w:rPr>
          <w:rFonts w:ascii="Arial" w:hAnsi="Arial" w:cs="Arial"/>
          <w:color w:val="000000" w:themeColor="text1"/>
        </w:rPr>
        <w:t>Tumor Node Metastasis</w:t>
      </w:r>
    </w:p>
    <w:p w14:paraId="3EA31939" w14:textId="77601B69" w:rsidR="002534F7" w:rsidRPr="008D298E" w:rsidRDefault="009C7E7C" w:rsidP="00F94888">
      <w:pPr>
        <w:contextualSpacing/>
        <w:jc w:val="both"/>
        <w:rPr>
          <w:rFonts w:ascii="Arial" w:hAnsi="Arial" w:cs="Arial"/>
          <w:color w:val="000000" w:themeColor="text1"/>
        </w:rPr>
      </w:pPr>
      <w:r>
        <w:rPr>
          <w:rFonts w:ascii="Arial" w:hAnsi="Arial" w:cs="Arial"/>
          <w:color w:val="000000" w:themeColor="text1"/>
        </w:rPr>
        <w:t>MSI</w:t>
      </w:r>
      <w:r>
        <w:rPr>
          <w:rFonts w:ascii="Arial" w:hAnsi="Arial" w:cs="Arial"/>
          <w:color w:val="000000" w:themeColor="text1"/>
        </w:rPr>
        <w:tab/>
      </w:r>
      <w:r>
        <w:rPr>
          <w:rFonts w:ascii="Arial" w:hAnsi="Arial" w:cs="Arial"/>
          <w:color w:val="000000" w:themeColor="text1"/>
        </w:rPr>
        <w:tab/>
      </w:r>
      <w:ins w:id="1092" w:author="Andreae, Emily A" w:date="2020-01-17T11:54:00Z">
        <w:r>
          <w:rPr>
            <w:rFonts w:ascii="Arial" w:hAnsi="Arial" w:cs="Arial"/>
            <w:color w:val="000000" w:themeColor="text1"/>
          </w:rPr>
          <w:t>M</w:t>
        </w:r>
      </w:ins>
      <w:del w:id="1093" w:author="Andreae, Emily A" w:date="2020-01-17T11:54:00Z">
        <w:r w:rsidR="00B27C77" w:rsidRPr="008D298E" w:rsidDel="009C7E7C">
          <w:rPr>
            <w:rFonts w:ascii="Arial" w:hAnsi="Arial" w:cs="Arial"/>
            <w:color w:val="000000" w:themeColor="text1"/>
          </w:rPr>
          <w:delText>m</w:delText>
        </w:r>
      </w:del>
      <w:r w:rsidR="00B27C77" w:rsidRPr="008D298E">
        <w:rPr>
          <w:rFonts w:ascii="Arial" w:hAnsi="Arial" w:cs="Arial"/>
          <w:color w:val="000000" w:themeColor="text1"/>
        </w:rPr>
        <w:t xml:space="preserve">icrosatellite </w:t>
      </w:r>
      <w:ins w:id="1094" w:author="Andreae, Emily A" w:date="2020-01-17T11:54:00Z">
        <w:r>
          <w:rPr>
            <w:rFonts w:ascii="Arial" w:hAnsi="Arial" w:cs="Arial"/>
            <w:color w:val="000000" w:themeColor="text1"/>
          </w:rPr>
          <w:t>I</w:t>
        </w:r>
      </w:ins>
      <w:del w:id="1095" w:author="Andreae, Emily A" w:date="2020-01-17T11:54:00Z">
        <w:r w:rsidR="00B27C77" w:rsidRPr="008D298E" w:rsidDel="009C7E7C">
          <w:rPr>
            <w:rFonts w:ascii="Arial" w:hAnsi="Arial" w:cs="Arial"/>
            <w:color w:val="000000" w:themeColor="text1"/>
          </w:rPr>
          <w:delText>i</w:delText>
        </w:r>
      </w:del>
      <w:r w:rsidR="00B27C77" w:rsidRPr="008D298E">
        <w:rPr>
          <w:rFonts w:ascii="Arial" w:hAnsi="Arial" w:cs="Arial"/>
          <w:color w:val="000000" w:themeColor="text1"/>
        </w:rPr>
        <w:t>nstability</w:t>
      </w:r>
    </w:p>
    <w:p w14:paraId="120B707C" w14:textId="0291FF8A" w:rsidR="00533685" w:rsidRPr="008D298E" w:rsidRDefault="00533685" w:rsidP="00F94888">
      <w:pPr>
        <w:contextualSpacing/>
        <w:jc w:val="both"/>
        <w:rPr>
          <w:rFonts w:ascii="Arial" w:hAnsi="Arial" w:cs="Arial"/>
          <w:color w:val="000000" w:themeColor="text1"/>
        </w:rPr>
      </w:pPr>
      <w:r w:rsidRPr="008D298E">
        <w:rPr>
          <w:rFonts w:ascii="Arial" w:hAnsi="Arial" w:cs="Arial"/>
          <w:color w:val="000000" w:themeColor="text1"/>
        </w:rPr>
        <w:t>MSI-H</w:t>
      </w:r>
      <w:r w:rsidR="009C7E7C">
        <w:rPr>
          <w:rFonts w:ascii="Arial" w:hAnsi="Arial" w:cs="Arial"/>
          <w:color w:val="000000" w:themeColor="text1"/>
        </w:rPr>
        <w:tab/>
      </w:r>
      <w:r w:rsidR="009C7E7C">
        <w:rPr>
          <w:rFonts w:ascii="Arial" w:hAnsi="Arial" w:cs="Arial"/>
          <w:color w:val="000000" w:themeColor="text1"/>
        </w:rPr>
        <w:tab/>
      </w:r>
      <w:ins w:id="1096" w:author="Andreae, Emily A" w:date="2020-01-17T11:54:00Z">
        <w:r w:rsidR="009C7E7C">
          <w:rPr>
            <w:rFonts w:ascii="Arial" w:hAnsi="Arial" w:cs="Arial"/>
            <w:color w:val="000000" w:themeColor="text1"/>
          </w:rPr>
          <w:t>H</w:t>
        </w:r>
      </w:ins>
      <w:del w:id="1097" w:author="Andreae, Emily A" w:date="2020-01-17T11:54:00Z">
        <w:r w:rsidR="00CF16D5" w:rsidRPr="008D298E" w:rsidDel="009C7E7C">
          <w:rPr>
            <w:rFonts w:ascii="Arial" w:hAnsi="Arial" w:cs="Arial"/>
            <w:color w:val="000000" w:themeColor="text1"/>
          </w:rPr>
          <w:delText>h</w:delText>
        </w:r>
      </w:del>
      <w:r w:rsidR="00CF16D5" w:rsidRPr="008D298E">
        <w:rPr>
          <w:rFonts w:ascii="Arial" w:hAnsi="Arial" w:cs="Arial"/>
          <w:color w:val="000000" w:themeColor="text1"/>
        </w:rPr>
        <w:t xml:space="preserve">igh </w:t>
      </w:r>
      <w:ins w:id="1098" w:author="Andreae, Emily A" w:date="2020-01-17T11:54:00Z">
        <w:r w:rsidR="009C7E7C">
          <w:rPr>
            <w:rFonts w:ascii="Arial" w:hAnsi="Arial" w:cs="Arial"/>
            <w:color w:val="000000" w:themeColor="text1"/>
          </w:rPr>
          <w:t>M</w:t>
        </w:r>
      </w:ins>
      <w:del w:id="1099" w:author="Andreae, Emily A" w:date="2020-01-17T11:54:00Z">
        <w:r w:rsidR="00CF16D5" w:rsidRPr="008D298E" w:rsidDel="009C7E7C">
          <w:rPr>
            <w:rFonts w:ascii="Arial" w:hAnsi="Arial" w:cs="Arial"/>
            <w:color w:val="000000" w:themeColor="text1"/>
          </w:rPr>
          <w:delText>m</w:delText>
        </w:r>
      </w:del>
      <w:r w:rsidR="00CF16D5" w:rsidRPr="008D298E">
        <w:rPr>
          <w:rFonts w:ascii="Arial" w:hAnsi="Arial" w:cs="Arial"/>
          <w:color w:val="000000" w:themeColor="text1"/>
        </w:rPr>
        <w:t xml:space="preserve">icrosatellite </w:t>
      </w:r>
      <w:ins w:id="1100" w:author="Andreae, Emily A" w:date="2020-01-17T11:54:00Z">
        <w:r w:rsidR="009C7E7C">
          <w:rPr>
            <w:rFonts w:ascii="Arial" w:hAnsi="Arial" w:cs="Arial"/>
            <w:color w:val="000000" w:themeColor="text1"/>
          </w:rPr>
          <w:t>I</w:t>
        </w:r>
      </w:ins>
      <w:del w:id="1101" w:author="Andreae, Emily A" w:date="2020-01-17T11:54:00Z">
        <w:r w:rsidR="00CF16D5" w:rsidRPr="008D298E" w:rsidDel="009C7E7C">
          <w:rPr>
            <w:rFonts w:ascii="Arial" w:hAnsi="Arial" w:cs="Arial"/>
            <w:color w:val="000000" w:themeColor="text1"/>
          </w:rPr>
          <w:delText>i</w:delText>
        </w:r>
      </w:del>
      <w:r w:rsidR="00CF16D5" w:rsidRPr="008D298E">
        <w:rPr>
          <w:rFonts w:ascii="Arial" w:hAnsi="Arial" w:cs="Arial"/>
          <w:color w:val="000000" w:themeColor="text1"/>
        </w:rPr>
        <w:t>nstability</w:t>
      </w:r>
    </w:p>
    <w:p w14:paraId="0306D4B3" w14:textId="79CD4378" w:rsidR="009C7E7C" w:rsidRDefault="009C7E7C" w:rsidP="00F94888">
      <w:pPr>
        <w:contextualSpacing/>
        <w:jc w:val="both"/>
        <w:rPr>
          <w:rFonts w:ascii="Arial" w:hAnsi="Arial" w:cs="Arial"/>
          <w:color w:val="000000" w:themeColor="text1"/>
        </w:rPr>
      </w:pPr>
      <w:r>
        <w:rPr>
          <w:rFonts w:ascii="Arial" w:hAnsi="Arial" w:cs="Arial"/>
          <w:color w:val="000000" w:themeColor="text1"/>
        </w:rPr>
        <w:t>MSS</w:t>
      </w:r>
      <w:r>
        <w:rPr>
          <w:rFonts w:ascii="Arial" w:hAnsi="Arial" w:cs="Arial"/>
          <w:color w:val="000000" w:themeColor="text1"/>
        </w:rPr>
        <w:tab/>
      </w:r>
      <w:r>
        <w:rPr>
          <w:rFonts w:ascii="Arial" w:hAnsi="Arial" w:cs="Arial"/>
          <w:color w:val="000000" w:themeColor="text1"/>
        </w:rPr>
        <w:tab/>
      </w:r>
      <w:ins w:id="1102" w:author="Andreae, Emily A" w:date="2020-01-17T11:54:00Z">
        <w:r>
          <w:rPr>
            <w:rFonts w:ascii="Arial" w:hAnsi="Arial" w:cs="Arial"/>
            <w:color w:val="000000" w:themeColor="text1"/>
          </w:rPr>
          <w:t>M</w:t>
        </w:r>
      </w:ins>
      <w:del w:id="1103" w:author="Andreae, Emily A" w:date="2020-01-17T11:54:00Z">
        <w:r w:rsidRPr="008D298E" w:rsidDel="009C7E7C">
          <w:rPr>
            <w:rFonts w:ascii="Arial" w:hAnsi="Arial" w:cs="Arial"/>
            <w:color w:val="000000" w:themeColor="text1"/>
          </w:rPr>
          <w:delText>m</w:delText>
        </w:r>
      </w:del>
      <w:r w:rsidRPr="008D298E">
        <w:rPr>
          <w:rFonts w:ascii="Arial" w:hAnsi="Arial" w:cs="Arial"/>
          <w:color w:val="000000" w:themeColor="text1"/>
        </w:rPr>
        <w:t xml:space="preserve">icrosatellite </w:t>
      </w:r>
      <w:ins w:id="1104" w:author="Andreae, Emily A" w:date="2020-01-17T11:54:00Z">
        <w:r>
          <w:rPr>
            <w:rFonts w:ascii="Arial" w:hAnsi="Arial" w:cs="Arial"/>
            <w:color w:val="000000" w:themeColor="text1"/>
          </w:rPr>
          <w:t>S</w:t>
        </w:r>
      </w:ins>
      <w:del w:id="1105" w:author="Andreae, Emily A" w:date="2020-01-17T11:54:00Z">
        <w:r w:rsidRPr="008D298E" w:rsidDel="009C7E7C">
          <w:rPr>
            <w:rFonts w:ascii="Arial" w:hAnsi="Arial" w:cs="Arial"/>
            <w:color w:val="000000" w:themeColor="text1"/>
          </w:rPr>
          <w:delText>s</w:delText>
        </w:r>
      </w:del>
      <w:r w:rsidRPr="008D298E">
        <w:rPr>
          <w:rFonts w:ascii="Arial" w:hAnsi="Arial" w:cs="Arial"/>
          <w:color w:val="000000" w:themeColor="text1"/>
        </w:rPr>
        <w:t>tability/</w:t>
      </w:r>
    </w:p>
    <w:p w14:paraId="5BE6F12E" w14:textId="40284965" w:rsidR="00E64F86" w:rsidRPr="008D298E" w:rsidRDefault="009C7E7C" w:rsidP="00F94888">
      <w:pPr>
        <w:contextualSpacing/>
        <w:jc w:val="both"/>
        <w:rPr>
          <w:rFonts w:ascii="Arial" w:hAnsi="Arial" w:cs="Arial"/>
          <w:color w:val="000000" w:themeColor="text1"/>
        </w:rPr>
      </w:pPr>
      <w:r>
        <w:rPr>
          <w:rFonts w:ascii="Arial" w:hAnsi="Arial" w:cs="Arial"/>
          <w:color w:val="000000" w:themeColor="text1"/>
        </w:rPr>
        <w:t>CIN</w:t>
      </w:r>
      <w:r>
        <w:rPr>
          <w:rFonts w:ascii="Arial" w:hAnsi="Arial" w:cs="Arial"/>
          <w:color w:val="000000" w:themeColor="text1"/>
        </w:rPr>
        <w:tab/>
      </w:r>
      <w:r>
        <w:rPr>
          <w:rFonts w:ascii="Arial" w:hAnsi="Arial" w:cs="Arial"/>
          <w:color w:val="000000" w:themeColor="text1"/>
        </w:rPr>
        <w:tab/>
      </w:r>
      <w:ins w:id="1106" w:author="Andreae, Emily A" w:date="2020-01-17T11:54:00Z">
        <w:r>
          <w:rPr>
            <w:rFonts w:ascii="Arial" w:hAnsi="Arial" w:cs="Arial"/>
            <w:color w:val="000000" w:themeColor="text1"/>
          </w:rPr>
          <w:t>C</w:t>
        </w:r>
      </w:ins>
      <w:del w:id="1107" w:author="Andreae, Emily A" w:date="2020-01-17T11:54:00Z">
        <w:r w:rsidR="006B6BD3" w:rsidRPr="008D298E" w:rsidDel="009C7E7C">
          <w:rPr>
            <w:rFonts w:ascii="Arial" w:hAnsi="Arial" w:cs="Arial"/>
            <w:color w:val="000000" w:themeColor="text1"/>
          </w:rPr>
          <w:delText>c</w:delText>
        </w:r>
      </w:del>
      <w:r w:rsidR="006B6BD3" w:rsidRPr="008D298E">
        <w:rPr>
          <w:rFonts w:ascii="Arial" w:hAnsi="Arial" w:cs="Arial"/>
          <w:color w:val="000000" w:themeColor="text1"/>
        </w:rPr>
        <w:t xml:space="preserve">hromatin </w:t>
      </w:r>
      <w:ins w:id="1108" w:author="Andreae, Emily A" w:date="2020-01-17T11:54:00Z">
        <w:r>
          <w:rPr>
            <w:rFonts w:ascii="Arial" w:hAnsi="Arial" w:cs="Arial"/>
            <w:color w:val="000000" w:themeColor="text1"/>
          </w:rPr>
          <w:t>I</w:t>
        </w:r>
      </w:ins>
      <w:del w:id="1109" w:author="Andreae, Emily A" w:date="2020-01-17T11:54:00Z">
        <w:r w:rsidR="006B6BD3" w:rsidRPr="008D298E" w:rsidDel="009C7E7C">
          <w:rPr>
            <w:rFonts w:ascii="Arial" w:hAnsi="Arial" w:cs="Arial"/>
            <w:color w:val="000000" w:themeColor="text1"/>
          </w:rPr>
          <w:delText>i</w:delText>
        </w:r>
      </w:del>
      <w:r w:rsidR="006B6BD3" w:rsidRPr="008D298E">
        <w:rPr>
          <w:rFonts w:ascii="Arial" w:hAnsi="Arial" w:cs="Arial"/>
          <w:color w:val="000000" w:themeColor="text1"/>
        </w:rPr>
        <w:t>nstability</w:t>
      </w:r>
    </w:p>
    <w:p w14:paraId="45BF4B07" w14:textId="32F48DCD" w:rsidR="00182D5C" w:rsidRPr="008D298E" w:rsidRDefault="009C7E7C" w:rsidP="00F94888">
      <w:pPr>
        <w:contextualSpacing/>
        <w:jc w:val="both"/>
        <w:rPr>
          <w:rFonts w:ascii="Arial" w:hAnsi="Arial" w:cs="Arial"/>
          <w:color w:val="000000" w:themeColor="text1"/>
        </w:rPr>
      </w:pPr>
      <w:r>
        <w:rPr>
          <w:rFonts w:ascii="Arial" w:hAnsi="Arial" w:cs="Arial"/>
          <w:color w:val="000000" w:themeColor="text1"/>
        </w:rPr>
        <w:t>KRAS</w:t>
      </w:r>
      <w:r>
        <w:rPr>
          <w:rFonts w:ascii="Arial" w:hAnsi="Arial" w:cs="Arial"/>
          <w:color w:val="000000" w:themeColor="text1"/>
        </w:rPr>
        <w:tab/>
      </w:r>
      <w:r>
        <w:rPr>
          <w:rFonts w:ascii="Arial" w:hAnsi="Arial" w:cs="Arial"/>
          <w:color w:val="000000" w:themeColor="text1"/>
        </w:rPr>
        <w:tab/>
      </w:r>
      <w:r w:rsidR="00F544F6" w:rsidRPr="008D298E">
        <w:rPr>
          <w:rFonts w:ascii="Arial" w:hAnsi="Arial" w:cs="Arial"/>
          <w:color w:val="000000" w:themeColor="text1"/>
        </w:rPr>
        <w:t xml:space="preserve">Kirsten </w:t>
      </w:r>
      <w:ins w:id="1110" w:author="Andreae, Emily A" w:date="2020-01-17T11:54:00Z">
        <w:r>
          <w:rPr>
            <w:rFonts w:ascii="Arial" w:hAnsi="Arial" w:cs="Arial"/>
            <w:color w:val="000000" w:themeColor="text1"/>
          </w:rPr>
          <w:t>R</w:t>
        </w:r>
      </w:ins>
      <w:del w:id="1111" w:author="Andreae, Emily A" w:date="2020-01-17T11:54:00Z">
        <w:r w:rsidR="00F544F6" w:rsidRPr="008D298E" w:rsidDel="009C7E7C">
          <w:rPr>
            <w:rFonts w:ascii="Arial" w:hAnsi="Arial" w:cs="Arial"/>
            <w:color w:val="000000" w:themeColor="text1"/>
          </w:rPr>
          <w:delText>r</w:delText>
        </w:r>
      </w:del>
      <w:r w:rsidR="00F544F6" w:rsidRPr="008D298E">
        <w:rPr>
          <w:rFonts w:ascii="Arial" w:hAnsi="Arial" w:cs="Arial"/>
          <w:color w:val="000000" w:themeColor="text1"/>
        </w:rPr>
        <w:t xml:space="preserve">at </w:t>
      </w:r>
      <w:ins w:id="1112" w:author="Andreae, Emily A" w:date="2020-01-17T11:54:00Z">
        <w:r>
          <w:rPr>
            <w:rFonts w:ascii="Arial" w:hAnsi="Arial" w:cs="Arial"/>
            <w:color w:val="000000" w:themeColor="text1"/>
          </w:rPr>
          <w:t>S</w:t>
        </w:r>
      </w:ins>
      <w:del w:id="1113" w:author="Andreae, Emily A" w:date="2020-01-17T11:54:00Z">
        <w:r w:rsidR="00F544F6" w:rsidRPr="008D298E" w:rsidDel="009C7E7C">
          <w:rPr>
            <w:rFonts w:ascii="Arial" w:hAnsi="Arial" w:cs="Arial"/>
            <w:color w:val="000000" w:themeColor="text1"/>
          </w:rPr>
          <w:delText>s</w:delText>
        </w:r>
      </w:del>
      <w:r w:rsidR="00F544F6" w:rsidRPr="008D298E">
        <w:rPr>
          <w:rFonts w:ascii="Arial" w:hAnsi="Arial" w:cs="Arial"/>
          <w:color w:val="000000" w:themeColor="text1"/>
        </w:rPr>
        <w:t xml:space="preserve">arcoma </w:t>
      </w:r>
      <w:ins w:id="1114" w:author="Andreae, Emily A" w:date="2020-01-17T11:54:00Z">
        <w:r>
          <w:rPr>
            <w:rFonts w:ascii="Arial" w:hAnsi="Arial" w:cs="Arial"/>
            <w:color w:val="000000" w:themeColor="text1"/>
          </w:rPr>
          <w:t>O</w:t>
        </w:r>
      </w:ins>
      <w:del w:id="1115" w:author="Andreae, Emily A" w:date="2020-01-17T11:54:00Z">
        <w:r w:rsidR="00F544F6" w:rsidRPr="008D298E" w:rsidDel="009C7E7C">
          <w:rPr>
            <w:rFonts w:ascii="Arial" w:hAnsi="Arial" w:cs="Arial"/>
            <w:color w:val="000000" w:themeColor="text1"/>
          </w:rPr>
          <w:delText>o</w:delText>
        </w:r>
      </w:del>
      <w:r w:rsidR="00F544F6" w:rsidRPr="008D298E">
        <w:rPr>
          <w:rFonts w:ascii="Arial" w:hAnsi="Arial" w:cs="Arial"/>
          <w:color w:val="000000" w:themeColor="text1"/>
        </w:rPr>
        <w:t xml:space="preserve">ncogene </w:t>
      </w:r>
      <w:ins w:id="1116" w:author="Andreae, Emily A" w:date="2020-01-17T11:54:00Z">
        <w:r>
          <w:rPr>
            <w:rFonts w:ascii="Arial" w:hAnsi="Arial" w:cs="Arial"/>
            <w:color w:val="000000" w:themeColor="text1"/>
          </w:rPr>
          <w:t>H</w:t>
        </w:r>
      </w:ins>
      <w:del w:id="1117" w:author="Andreae, Emily A" w:date="2020-01-17T11:54:00Z">
        <w:r w:rsidR="00F544F6" w:rsidRPr="008D298E" w:rsidDel="009C7E7C">
          <w:rPr>
            <w:rFonts w:ascii="Arial" w:hAnsi="Arial" w:cs="Arial"/>
            <w:color w:val="000000" w:themeColor="text1"/>
          </w:rPr>
          <w:delText>h</w:delText>
        </w:r>
      </w:del>
      <w:r w:rsidR="00F544F6" w:rsidRPr="008D298E">
        <w:rPr>
          <w:rFonts w:ascii="Arial" w:hAnsi="Arial" w:cs="Arial"/>
          <w:color w:val="000000" w:themeColor="text1"/>
        </w:rPr>
        <w:t>omolog</w:t>
      </w:r>
    </w:p>
    <w:p w14:paraId="56AE12CC" w14:textId="6A1A274C" w:rsidR="00E64F86" w:rsidRPr="008D298E" w:rsidRDefault="009C7E7C" w:rsidP="00F94888">
      <w:pPr>
        <w:contextualSpacing/>
        <w:jc w:val="both"/>
        <w:rPr>
          <w:rFonts w:ascii="Arial" w:hAnsi="Arial" w:cs="Arial"/>
          <w:color w:val="000000" w:themeColor="text1"/>
        </w:rPr>
      </w:pPr>
      <w:r>
        <w:rPr>
          <w:rFonts w:ascii="Arial" w:hAnsi="Arial" w:cs="Arial"/>
          <w:color w:val="000000" w:themeColor="text1"/>
        </w:rPr>
        <w:t>NRAS</w:t>
      </w:r>
      <w:r>
        <w:rPr>
          <w:rFonts w:ascii="Arial" w:hAnsi="Arial" w:cs="Arial"/>
          <w:color w:val="000000" w:themeColor="text1"/>
        </w:rPr>
        <w:tab/>
      </w:r>
      <w:r>
        <w:rPr>
          <w:rFonts w:ascii="Arial" w:hAnsi="Arial" w:cs="Arial"/>
          <w:color w:val="000000" w:themeColor="text1"/>
        </w:rPr>
        <w:tab/>
      </w:r>
      <w:ins w:id="1118" w:author="Andreae, Emily A" w:date="2020-01-17T11:54:00Z">
        <w:r>
          <w:rPr>
            <w:rFonts w:ascii="Arial" w:hAnsi="Arial" w:cs="Arial"/>
            <w:color w:val="000000" w:themeColor="text1"/>
          </w:rPr>
          <w:t>N</w:t>
        </w:r>
      </w:ins>
      <w:del w:id="1119" w:author="Andreae, Emily A" w:date="2020-01-17T11:54:00Z">
        <w:r w:rsidR="00F962B9" w:rsidRPr="008D298E" w:rsidDel="009C7E7C">
          <w:rPr>
            <w:rFonts w:ascii="Arial" w:hAnsi="Arial" w:cs="Arial"/>
            <w:color w:val="000000" w:themeColor="text1"/>
          </w:rPr>
          <w:delText>n</w:delText>
        </w:r>
      </w:del>
      <w:r w:rsidR="00F962B9" w:rsidRPr="008D298E">
        <w:rPr>
          <w:rFonts w:ascii="Arial" w:hAnsi="Arial" w:cs="Arial"/>
          <w:color w:val="000000" w:themeColor="text1"/>
        </w:rPr>
        <w:t xml:space="preserve">euroblastoma RAS </w:t>
      </w:r>
      <w:ins w:id="1120" w:author="Andreae, Emily A" w:date="2020-01-17T11:54:00Z">
        <w:r>
          <w:rPr>
            <w:rFonts w:ascii="Arial" w:hAnsi="Arial" w:cs="Arial"/>
            <w:color w:val="000000" w:themeColor="text1"/>
          </w:rPr>
          <w:t>V</w:t>
        </w:r>
      </w:ins>
      <w:del w:id="1121" w:author="Andreae, Emily A" w:date="2020-01-17T11:54:00Z">
        <w:r w:rsidR="00F962B9" w:rsidRPr="008D298E" w:rsidDel="009C7E7C">
          <w:rPr>
            <w:rFonts w:ascii="Arial" w:hAnsi="Arial" w:cs="Arial"/>
            <w:color w:val="000000" w:themeColor="text1"/>
          </w:rPr>
          <w:delText>v</w:delText>
        </w:r>
      </w:del>
      <w:r w:rsidR="00F962B9" w:rsidRPr="008D298E">
        <w:rPr>
          <w:rFonts w:ascii="Arial" w:hAnsi="Arial" w:cs="Arial"/>
          <w:color w:val="000000" w:themeColor="text1"/>
        </w:rPr>
        <w:t>iral </w:t>
      </w:r>
      <w:ins w:id="1122" w:author="Andreae, Emily A" w:date="2020-01-17T11:54:00Z">
        <w:r>
          <w:rPr>
            <w:rFonts w:ascii="Arial" w:hAnsi="Arial" w:cs="Arial"/>
            <w:color w:val="000000" w:themeColor="text1"/>
          </w:rPr>
          <w:t>O</w:t>
        </w:r>
      </w:ins>
      <w:del w:id="1123" w:author="Andreae, Emily A" w:date="2020-01-17T11:54:00Z">
        <w:r w:rsidR="00F962B9" w:rsidRPr="008D298E" w:rsidDel="009C7E7C">
          <w:rPr>
            <w:rFonts w:ascii="Arial" w:hAnsi="Arial" w:cs="Arial"/>
            <w:color w:val="000000" w:themeColor="text1"/>
          </w:rPr>
          <w:delText>o</w:delText>
        </w:r>
      </w:del>
      <w:r w:rsidR="00F962B9" w:rsidRPr="008D298E">
        <w:rPr>
          <w:rFonts w:ascii="Arial" w:hAnsi="Arial" w:cs="Arial"/>
          <w:color w:val="000000" w:themeColor="text1"/>
        </w:rPr>
        <w:t>ncogene </w:t>
      </w:r>
      <w:ins w:id="1124" w:author="Andreae, Emily A" w:date="2020-01-17T11:54:00Z">
        <w:r>
          <w:rPr>
            <w:rFonts w:ascii="Arial" w:hAnsi="Arial" w:cs="Arial"/>
            <w:color w:val="000000" w:themeColor="text1"/>
          </w:rPr>
          <w:t>H</w:t>
        </w:r>
      </w:ins>
      <w:del w:id="1125" w:author="Andreae, Emily A" w:date="2020-01-17T11:54:00Z">
        <w:r w:rsidR="00F962B9" w:rsidRPr="008D298E" w:rsidDel="009C7E7C">
          <w:rPr>
            <w:rFonts w:ascii="Arial" w:hAnsi="Arial" w:cs="Arial"/>
            <w:color w:val="000000" w:themeColor="text1"/>
          </w:rPr>
          <w:delText>h</w:delText>
        </w:r>
      </w:del>
      <w:r w:rsidR="00F962B9" w:rsidRPr="008D298E">
        <w:rPr>
          <w:rFonts w:ascii="Arial" w:hAnsi="Arial" w:cs="Arial"/>
          <w:color w:val="000000" w:themeColor="text1"/>
        </w:rPr>
        <w:t>omolog</w:t>
      </w:r>
      <w:r w:rsidR="002703DF" w:rsidRPr="008D298E">
        <w:rPr>
          <w:rFonts w:ascii="Arial" w:hAnsi="Arial" w:cs="Arial"/>
          <w:color w:val="000000" w:themeColor="text1"/>
        </w:rPr>
        <w:t xml:space="preserve"> </w:t>
      </w:r>
    </w:p>
    <w:p w14:paraId="6F141258" w14:textId="346F1CA3" w:rsidR="00085314" w:rsidRPr="008D298E" w:rsidRDefault="00E64F86" w:rsidP="00F94888">
      <w:pPr>
        <w:contextualSpacing/>
        <w:jc w:val="both"/>
        <w:rPr>
          <w:rFonts w:ascii="Arial" w:hAnsi="Arial" w:cs="Arial"/>
          <w:color w:val="000000" w:themeColor="text1"/>
        </w:rPr>
      </w:pPr>
      <w:r w:rsidRPr="008D298E">
        <w:rPr>
          <w:rFonts w:ascii="Arial" w:hAnsi="Arial" w:cs="Arial"/>
          <w:color w:val="000000" w:themeColor="text1"/>
        </w:rPr>
        <w:t>BRAF</w:t>
      </w:r>
      <w:r w:rsidR="009C7E7C">
        <w:rPr>
          <w:rFonts w:ascii="Arial" w:hAnsi="Arial" w:cs="Arial"/>
          <w:color w:val="000000" w:themeColor="text1"/>
        </w:rPr>
        <w:tab/>
      </w:r>
      <w:r w:rsidR="009C7E7C">
        <w:rPr>
          <w:rFonts w:ascii="Arial" w:hAnsi="Arial" w:cs="Arial"/>
          <w:color w:val="000000" w:themeColor="text1"/>
        </w:rPr>
        <w:tab/>
      </w:r>
      <w:r w:rsidR="002703DF" w:rsidRPr="008D298E">
        <w:rPr>
          <w:rFonts w:ascii="Arial" w:hAnsi="Arial" w:cs="Arial"/>
          <w:color w:val="000000" w:themeColor="text1"/>
        </w:rPr>
        <w:t xml:space="preserve">v-raf </w:t>
      </w:r>
      <w:ins w:id="1126" w:author="Andreae, Emily A" w:date="2020-01-17T11:55:00Z">
        <w:r w:rsidR="009C7E7C">
          <w:rPr>
            <w:rFonts w:ascii="Arial" w:hAnsi="Arial" w:cs="Arial"/>
            <w:color w:val="000000" w:themeColor="text1"/>
          </w:rPr>
          <w:t>M</w:t>
        </w:r>
      </w:ins>
      <w:del w:id="1127" w:author="Andreae, Emily A" w:date="2020-01-17T11:55:00Z">
        <w:r w:rsidR="002703DF" w:rsidRPr="008D298E" w:rsidDel="009C7E7C">
          <w:rPr>
            <w:rFonts w:ascii="Arial" w:hAnsi="Arial" w:cs="Arial"/>
            <w:color w:val="000000" w:themeColor="text1"/>
          </w:rPr>
          <w:delText>m</w:delText>
        </w:r>
      </w:del>
      <w:r w:rsidR="002703DF" w:rsidRPr="008D298E">
        <w:rPr>
          <w:rFonts w:ascii="Arial" w:hAnsi="Arial" w:cs="Arial"/>
          <w:color w:val="000000" w:themeColor="text1"/>
        </w:rPr>
        <w:t xml:space="preserve">urine </w:t>
      </w:r>
      <w:ins w:id="1128" w:author="Andreae, Emily A" w:date="2020-01-17T11:55:00Z">
        <w:r w:rsidR="009C7E7C">
          <w:rPr>
            <w:rFonts w:ascii="Arial" w:hAnsi="Arial" w:cs="Arial"/>
            <w:color w:val="000000" w:themeColor="text1"/>
          </w:rPr>
          <w:t>S</w:t>
        </w:r>
      </w:ins>
      <w:del w:id="1129" w:author="Andreae, Emily A" w:date="2020-01-17T11:55:00Z">
        <w:r w:rsidR="002703DF" w:rsidRPr="008D298E" w:rsidDel="009C7E7C">
          <w:rPr>
            <w:rFonts w:ascii="Arial" w:hAnsi="Arial" w:cs="Arial"/>
            <w:color w:val="000000" w:themeColor="text1"/>
          </w:rPr>
          <w:delText>s</w:delText>
        </w:r>
      </w:del>
      <w:r w:rsidR="002703DF" w:rsidRPr="008D298E">
        <w:rPr>
          <w:rFonts w:ascii="Arial" w:hAnsi="Arial" w:cs="Arial"/>
          <w:color w:val="000000" w:themeColor="text1"/>
        </w:rPr>
        <w:t xml:space="preserve">arcoma </w:t>
      </w:r>
      <w:ins w:id="1130" w:author="Andreae, Emily A" w:date="2020-01-17T11:54:00Z">
        <w:r w:rsidR="009C7E7C">
          <w:rPr>
            <w:rFonts w:ascii="Arial" w:hAnsi="Arial" w:cs="Arial"/>
            <w:color w:val="000000" w:themeColor="text1"/>
          </w:rPr>
          <w:t>O</w:t>
        </w:r>
      </w:ins>
      <w:del w:id="1131" w:author="Andreae, Emily A" w:date="2020-01-17T11:54:00Z">
        <w:r w:rsidR="002703DF" w:rsidRPr="008D298E" w:rsidDel="009C7E7C">
          <w:rPr>
            <w:rFonts w:ascii="Arial" w:hAnsi="Arial" w:cs="Arial"/>
            <w:color w:val="000000" w:themeColor="text1"/>
          </w:rPr>
          <w:delText>o</w:delText>
        </w:r>
      </w:del>
      <w:r w:rsidR="002703DF" w:rsidRPr="008D298E">
        <w:rPr>
          <w:rFonts w:ascii="Arial" w:hAnsi="Arial" w:cs="Arial"/>
          <w:color w:val="000000" w:themeColor="text1"/>
        </w:rPr>
        <w:t xml:space="preserve">ncogene </w:t>
      </w:r>
      <w:ins w:id="1132" w:author="Andreae, Emily A" w:date="2020-01-17T11:54:00Z">
        <w:r w:rsidR="009C7E7C">
          <w:rPr>
            <w:rFonts w:ascii="Arial" w:hAnsi="Arial" w:cs="Arial"/>
            <w:color w:val="000000" w:themeColor="text1"/>
          </w:rPr>
          <w:t>H</w:t>
        </w:r>
      </w:ins>
      <w:del w:id="1133" w:author="Andreae, Emily A" w:date="2020-01-17T11:54:00Z">
        <w:r w:rsidR="002703DF" w:rsidRPr="008D298E" w:rsidDel="009C7E7C">
          <w:rPr>
            <w:rFonts w:ascii="Arial" w:hAnsi="Arial" w:cs="Arial"/>
            <w:color w:val="000000" w:themeColor="text1"/>
          </w:rPr>
          <w:delText>h</w:delText>
        </w:r>
      </w:del>
      <w:r w:rsidR="002703DF" w:rsidRPr="008D298E">
        <w:rPr>
          <w:rFonts w:ascii="Arial" w:hAnsi="Arial" w:cs="Arial"/>
          <w:color w:val="000000" w:themeColor="text1"/>
        </w:rPr>
        <w:t>omolog</w:t>
      </w:r>
    </w:p>
    <w:p w14:paraId="7010ABEF" w14:textId="594C0459" w:rsidR="00C82065" w:rsidRPr="008D298E" w:rsidRDefault="00C82065" w:rsidP="00F94888">
      <w:pPr>
        <w:contextualSpacing/>
        <w:jc w:val="both"/>
        <w:rPr>
          <w:rFonts w:ascii="Arial" w:hAnsi="Arial" w:cs="Arial"/>
          <w:color w:val="000000" w:themeColor="text1"/>
        </w:rPr>
      </w:pPr>
      <w:r w:rsidRPr="008D298E">
        <w:rPr>
          <w:rFonts w:ascii="Arial" w:hAnsi="Arial" w:cs="Arial"/>
          <w:color w:val="000000" w:themeColor="text1"/>
        </w:rPr>
        <w:t>MLH1</w:t>
      </w:r>
      <w:r w:rsidR="009C7E7C">
        <w:rPr>
          <w:rFonts w:ascii="Arial" w:hAnsi="Arial" w:cs="Arial"/>
          <w:color w:val="000000" w:themeColor="text1"/>
        </w:rPr>
        <w:tab/>
      </w:r>
      <w:r w:rsidR="009C7E7C">
        <w:rPr>
          <w:rFonts w:ascii="Arial" w:hAnsi="Arial" w:cs="Arial"/>
          <w:color w:val="000000" w:themeColor="text1"/>
        </w:rPr>
        <w:tab/>
      </w:r>
      <w:r w:rsidR="004E4D5A" w:rsidRPr="008D298E">
        <w:rPr>
          <w:rFonts w:ascii="Arial" w:hAnsi="Arial" w:cs="Arial"/>
          <w:color w:val="000000" w:themeColor="text1"/>
        </w:rPr>
        <w:t>m</w:t>
      </w:r>
      <w:r w:rsidR="002703DF" w:rsidRPr="008D298E">
        <w:rPr>
          <w:rFonts w:ascii="Arial" w:hAnsi="Arial" w:cs="Arial"/>
          <w:color w:val="000000" w:themeColor="text1"/>
        </w:rPr>
        <w:t>ut</w:t>
      </w:r>
      <w:r w:rsidR="004E4D5A" w:rsidRPr="008D298E">
        <w:rPr>
          <w:rFonts w:ascii="Arial" w:hAnsi="Arial" w:cs="Arial"/>
          <w:color w:val="000000" w:themeColor="text1"/>
        </w:rPr>
        <w:t>L</w:t>
      </w:r>
      <w:r w:rsidR="002703DF" w:rsidRPr="008D298E">
        <w:rPr>
          <w:rFonts w:ascii="Arial" w:hAnsi="Arial" w:cs="Arial"/>
          <w:color w:val="000000" w:themeColor="text1"/>
        </w:rPr>
        <w:t xml:space="preserve"> </w:t>
      </w:r>
      <w:ins w:id="1134" w:author="Andreae, Emily A" w:date="2020-01-17T11:55:00Z">
        <w:r w:rsidR="009C7E7C">
          <w:rPr>
            <w:rFonts w:ascii="Arial" w:hAnsi="Arial" w:cs="Arial"/>
            <w:color w:val="000000" w:themeColor="text1"/>
          </w:rPr>
          <w:t>H</w:t>
        </w:r>
      </w:ins>
      <w:del w:id="1135" w:author="Andreae, Emily A" w:date="2020-01-17T11:55:00Z">
        <w:r w:rsidR="002703DF" w:rsidRPr="008D298E" w:rsidDel="009C7E7C">
          <w:rPr>
            <w:rFonts w:ascii="Arial" w:hAnsi="Arial" w:cs="Arial"/>
            <w:color w:val="000000" w:themeColor="text1"/>
          </w:rPr>
          <w:delText>h</w:delText>
        </w:r>
      </w:del>
      <w:r w:rsidR="002703DF" w:rsidRPr="008D298E">
        <w:rPr>
          <w:rFonts w:ascii="Arial" w:hAnsi="Arial" w:cs="Arial"/>
          <w:color w:val="000000" w:themeColor="text1"/>
        </w:rPr>
        <w:t>omolog l</w:t>
      </w:r>
    </w:p>
    <w:p w14:paraId="4AA0D44E" w14:textId="3BEC1677" w:rsidR="00C82065" w:rsidRPr="008D298E" w:rsidRDefault="00C82065" w:rsidP="00F94888">
      <w:pPr>
        <w:contextualSpacing/>
        <w:jc w:val="both"/>
        <w:rPr>
          <w:rFonts w:ascii="Arial" w:hAnsi="Arial" w:cs="Arial"/>
          <w:color w:val="000000" w:themeColor="text1"/>
        </w:rPr>
      </w:pPr>
      <w:r w:rsidRPr="008D298E">
        <w:rPr>
          <w:rFonts w:ascii="Arial" w:hAnsi="Arial" w:cs="Arial"/>
          <w:color w:val="000000" w:themeColor="text1"/>
        </w:rPr>
        <w:t>MSH2</w:t>
      </w:r>
      <w:r w:rsidR="009C7E7C">
        <w:rPr>
          <w:rFonts w:ascii="Arial" w:hAnsi="Arial" w:cs="Arial"/>
          <w:color w:val="000000" w:themeColor="text1"/>
        </w:rPr>
        <w:tab/>
      </w:r>
      <w:r w:rsidR="009C7E7C">
        <w:rPr>
          <w:rFonts w:ascii="Arial" w:hAnsi="Arial" w:cs="Arial"/>
          <w:color w:val="000000" w:themeColor="text1"/>
        </w:rPr>
        <w:tab/>
      </w:r>
      <w:r w:rsidR="002703DF" w:rsidRPr="008D298E">
        <w:rPr>
          <w:rFonts w:ascii="Arial" w:hAnsi="Arial" w:cs="Arial"/>
          <w:color w:val="000000" w:themeColor="text1"/>
        </w:rPr>
        <w:t xml:space="preserve">mutS </w:t>
      </w:r>
      <w:ins w:id="1136" w:author="Andreae, Emily A" w:date="2020-01-17T11:55:00Z">
        <w:r w:rsidR="009C7E7C">
          <w:rPr>
            <w:rFonts w:ascii="Arial" w:hAnsi="Arial" w:cs="Arial"/>
            <w:color w:val="000000" w:themeColor="text1"/>
          </w:rPr>
          <w:t>H</w:t>
        </w:r>
      </w:ins>
      <w:del w:id="1137" w:author="Andreae, Emily A" w:date="2020-01-17T11:55:00Z">
        <w:r w:rsidR="002703DF" w:rsidRPr="008D298E" w:rsidDel="009C7E7C">
          <w:rPr>
            <w:rFonts w:ascii="Arial" w:hAnsi="Arial" w:cs="Arial"/>
            <w:color w:val="000000" w:themeColor="text1"/>
          </w:rPr>
          <w:delText>h</w:delText>
        </w:r>
      </w:del>
      <w:r w:rsidR="002703DF" w:rsidRPr="008D298E">
        <w:rPr>
          <w:rFonts w:ascii="Arial" w:hAnsi="Arial" w:cs="Arial"/>
          <w:color w:val="000000" w:themeColor="text1"/>
        </w:rPr>
        <w:t>omolog 2</w:t>
      </w:r>
    </w:p>
    <w:p w14:paraId="16FD7E25" w14:textId="007F3707" w:rsidR="00C82065" w:rsidRPr="008D298E" w:rsidRDefault="00C82065" w:rsidP="00F94888">
      <w:pPr>
        <w:contextualSpacing/>
        <w:jc w:val="both"/>
        <w:rPr>
          <w:rFonts w:ascii="Arial" w:hAnsi="Arial" w:cs="Arial"/>
          <w:color w:val="000000" w:themeColor="text1"/>
        </w:rPr>
      </w:pPr>
      <w:r w:rsidRPr="008D298E">
        <w:rPr>
          <w:rFonts w:ascii="Arial" w:hAnsi="Arial" w:cs="Arial"/>
          <w:color w:val="000000" w:themeColor="text1"/>
        </w:rPr>
        <w:t>MSH6</w:t>
      </w:r>
      <w:r w:rsidR="009C7E7C">
        <w:rPr>
          <w:rFonts w:ascii="Arial" w:hAnsi="Arial" w:cs="Arial"/>
          <w:color w:val="000000" w:themeColor="text1"/>
        </w:rPr>
        <w:tab/>
      </w:r>
      <w:r w:rsidR="009C7E7C">
        <w:rPr>
          <w:rFonts w:ascii="Arial" w:hAnsi="Arial" w:cs="Arial"/>
          <w:color w:val="000000" w:themeColor="text1"/>
        </w:rPr>
        <w:tab/>
      </w:r>
      <w:r w:rsidR="004E4D5A" w:rsidRPr="008D298E">
        <w:rPr>
          <w:rFonts w:ascii="Arial" w:hAnsi="Arial" w:cs="Arial"/>
          <w:color w:val="000000" w:themeColor="text1"/>
        </w:rPr>
        <w:t xml:space="preserve">mutS </w:t>
      </w:r>
      <w:ins w:id="1138" w:author="Andreae, Emily A" w:date="2020-01-17T11:55:00Z">
        <w:r w:rsidR="009C7E7C">
          <w:rPr>
            <w:rFonts w:ascii="Arial" w:hAnsi="Arial" w:cs="Arial"/>
            <w:color w:val="000000" w:themeColor="text1"/>
          </w:rPr>
          <w:t>H</w:t>
        </w:r>
      </w:ins>
      <w:del w:id="1139" w:author="Andreae, Emily A" w:date="2020-01-17T11:55:00Z">
        <w:r w:rsidR="004E4D5A" w:rsidRPr="008D298E" w:rsidDel="009C7E7C">
          <w:rPr>
            <w:rFonts w:ascii="Arial" w:hAnsi="Arial" w:cs="Arial"/>
            <w:color w:val="000000" w:themeColor="text1"/>
          </w:rPr>
          <w:delText>h</w:delText>
        </w:r>
      </w:del>
      <w:r w:rsidR="004E4D5A" w:rsidRPr="008D298E">
        <w:rPr>
          <w:rFonts w:ascii="Arial" w:hAnsi="Arial" w:cs="Arial"/>
          <w:color w:val="000000" w:themeColor="text1"/>
        </w:rPr>
        <w:t>omolog 6</w:t>
      </w:r>
    </w:p>
    <w:p w14:paraId="15DD01B3" w14:textId="7CFF7F88" w:rsidR="00E64F86" w:rsidRPr="008D298E" w:rsidRDefault="00C82065" w:rsidP="00F94888">
      <w:pPr>
        <w:contextualSpacing/>
        <w:jc w:val="both"/>
        <w:rPr>
          <w:rFonts w:ascii="Arial" w:hAnsi="Arial" w:cs="Arial"/>
          <w:color w:val="000000" w:themeColor="text1"/>
        </w:rPr>
      </w:pPr>
      <w:r w:rsidRPr="008D298E">
        <w:rPr>
          <w:rFonts w:ascii="Arial" w:hAnsi="Arial" w:cs="Arial"/>
          <w:color w:val="000000" w:themeColor="text1"/>
        </w:rPr>
        <w:t>PMS2</w:t>
      </w:r>
      <w:r w:rsidR="009C7E7C">
        <w:rPr>
          <w:rFonts w:ascii="Arial" w:hAnsi="Arial" w:cs="Arial"/>
          <w:color w:val="000000" w:themeColor="text1"/>
        </w:rPr>
        <w:tab/>
      </w:r>
      <w:r w:rsidR="009C7E7C">
        <w:rPr>
          <w:rFonts w:ascii="Arial" w:hAnsi="Arial" w:cs="Arial"/>
          <w:color w:val="000000" w:themeColor="text1"/>
        </w:rPr>
        <w:tab/>
      </w:r>
      <w:r w:rsidR="00F962B9" w:rsidRPr="008D298E">
        <w:rPr>
          <w:rFonts w:ascii="Arial" w:hAnsi="Arial" w:cs="Arial"/>
          <w:color w:val="000000" w:themeColor="text1"/>
        </w:rPr>
        <w:t xml:space="preserve">PMS1 </w:t>
      </w:r>
      <w:ins w:id="1140" w:author="Andreae, Emily A" w:date="2020-01-17T11:55:00Z">
        <w:r w:rsidR="009C7E7C">
          <w:rPr>
            <w:rFonts w:ascii="Arial" w:hAnsi="Arial" w:cs="Arial"/>
            <w:color w:val="000000" w:themeColor="text1"/>
          </w:rPr>
          <w:t>H</w:t>
        </w:r>
      </w:ins>
      <w:del w:id="1141" w:author="Andreae, Emily A" w:date="2020-01-17T11:55:00Z">
        <w:r w:rsidR="00F962B9" w:rsidRPr="008D298E" w:rsidDel="009C7E7C">
          <w:rPr>
            <w:rFonts w:ascii="Arial" w:hAnsi="Arial" w:cs="Arial"/>
            <w:color w:val="000000" w:themeColor="text1"/>
          </w:rPr>
          <w:delText>h</w:delText>
        </w:r>
      </w:del>
      <w:r w:rsidR="00F962B9" w:rsidRPr="008D298E">
        <w:rPr>
          <w:rFonts w:ascii="Arial" w:hAnsi="Arial" w:cs="Arial"/>
          <w:color w:val="000000" w:themeColor="text1"/>
        </w:rPr>
        <w:t>omolog 2</w:t>
      </w:r>
    </w:p>
    <w:p w14:paraId="5A96E29A" w14:textId="5F3E8DC6" w:rsidR="00053835" w:rsidRPr="008D298E" w:rsidRDefault="009C7E7C" w:rsidP="00F94888">
      <w:pPr>
        <w:contextualSpacing/>
        <w:jc w:val="both"/>
        <w:rPr>
          <w:rFonts w:ascii="Arial" w:hAnsi="Arial" w:cs="Arial"/>
          <w:color w:val="000000" w:themeColor="text1"/>
        </w:rPr>
      </w:pPr>
      <w:r>
        <w:rPr>
          <w:rFonts w:ascii="Arial" w:hAnsi="Arial" w:cs="Arial"/>
          <w:color w:val="000000" w:themeColor="text1"/>
        </w:rPr>
        <w:t>OR</w:t>
      </w:r>
      <w:r>
        <w:rPr>
          <w:rFonts w:ascii="Arial" w:hAnsi="Arial" w:cs="Arial"/>
          <w:color w:val="000000" w:themeColor="text1"/>
        </w:rPr>
        <w:tab/>
      </w:r>
      <w:r>
        <w:rPr>
          <w:rFonts w:ascii="Arial" w:hAnsi="Arial" w:cs="Arial"/>
          <w:color w:val="000000" w:themeColor="text1"/>
        </w:rPr>
        <w:tab/>
      </w:r>
      <w:ins w:id="1142" w:author="Andreae, Emily A" w:date="2020-01-17T11:55:00Z">
        <w:r>
          <w:rPr>
            <w:rFonts w:ascii="Arial" w:hAnsi="Arial" w:cs="Arial"/>
            <w:color w:val="000000" w:themeColor="text1"/>
          </w:rPr>
          <w:t>O</w:t>
        </w:r>
      </w:ins>
      <w:del w:id="1143" w:author="Andreae, Emily A" w:date="2020-01-17T11:55:00Z">
        <w:r w:rsidR="00F962B9" w:rsidRPr="008D298E" w:rsidDel="009C7E7C">
          <w:rPr>
            <w:rFonts w:ascii="Arial" w:hAnsi="Arial" w:cs="Arial"/>
            <w:color w:val="000000" w:themeColor="text1"/>
          </w:rPr>
          <w:delText>o</w:delText>
        </w:r>
      </w:del>
      <w:r w:rsidR="00F962B9" w:rsidRPr="008D298E">
        <w:rPr>
          <w:rFonts w:ascii="Arial" w:hAnsi="Arial" w:cs="Arial"/>
          <w:color w:val="000000" w:themeColor="text1"/>
        </w:rPr>
        <w:t>dd</w:t>
      </w:r>
      <w:ins w:id="1144" w:author="Andreae, Emily A" w:date="2020-01-17T11:55:00Z">
        <w:r>
          <w:rPr>
            <w:rFonts w:ascii="Arial" w:hAnsi="Arial" w:cs="Arial"/>
            <w:color w:val="000000" w:themeColor="text1"/>
          </w:rPr>
          <w:t>s</w:t>
        </w:r>
      </w:ins>
      <w:r w:rsidR="00F962B9" w:rsidRPr="008D298E">
        <w:rPr>
          <w:rFonts w:ascii="Arial" w:hAnsi="Arial" w:cs="Arial"/>
          <w:color w:val="000000" w:themeColor="text1"/>
        </w:rPr>
        <w:t xml:space="preserve"> </w:t>
      </w:r>
      <w:ins w:id="1145" w:author="Andreae, Emily A" w:date="2020-01-17T11:55:00Z">
        <w:r>
          <w:rPr>
            <w:rFonts w:ascii="Arial" w:hAnsi="Arial" w:cs="Arial"/>
            <w:color w:val="000000" w:themeColor="text1"/>
          </w:rPr>
          <w:t>R</w:t>
        </w:r>
      </w:ins>
      <w:del w:id="1146" w:author="Andreae, Emily A" w:date="2020-01-17T11:55:00Z">
        <w:r w:rsidR="00F962B9" w:rsidRPr="008D298E" w:rsidDel="009C7E7C">
          <w:rPr>
            <w:rFonts w:ascii="Arial" w:hAnsi="Arial" w:cs="Arial"/>
            <w:color w:val="000000" w:themeColor="text1"/>
          </w:rPr>
          <w:delText>r</w:delText>
        </w:r>
      </w:del>
      <w:r w:rsidR="00F962B9" w:rsidRPr="008D298E">
        <w:rPr>
          <w:rFonts w:ascii="Arial" w:hAnsi="Arial" w:cs="Arial"/>
          <w:color w:val="000000" w:themeColor="text1"/>
        </w:rPr>
        <w:t>atio</w:t>
      </w:r>
    </w:p>
    <w:p w14:paraId="69801F16" w14:textId="2855F3BD" w:rsidR="00C250FB" w:rsidRPr="008D298E" w:rsidRDefault="009C7E7C" w:rsidP="00F94888">
      <w:pPr>
        <w:contextualSpacing/>
        <w:jc w:val="both"/>
        <w:rPr>
          <w:rFonts w:ascii="Arial" w:hAnsi="Arial" w:cs="Arial"/>
          <w:color w:val="000000" w:themeColor="text1"/>
        </w:rPr>
      </w:pPr>
      <w:r>
        <w:rPr>
          <w:rFonts w:ascii="Arial" w:hAnsi="Arial" w:cs="Arial"/>
          <w:color w:val="000000" w:themeColor="text1"/>
        </w:rPr>
        <w:t>TM</w:t>
      </w:r>
      <w:r>
        <w:rPr>
          <w:rFonts w:ascii="Arial" w:hAnsi="Arial" w:cs="Arial"/>
          <w:color w:val="000000" w:themeColor="text1"/>
        </w:rPr>
        <w:tab/>
      </w:r>
      <w:r>
        <w:rPr>
          <w:rFonts w:ascii="Arial" w:hAnsi="Arial" w:cs="Arial"/>
          <w:color w:val="000000" w:themeColor="text1"/>
        </w:rPr>
        <w:tab/>
      </w:r>
      <w:ins w:id="1147" w:author="Andreae, Emily A" w:date="2020-01-17T11:55:00Z">
        <w:r>
          <w:rPr>
            <w:rFonts w:ascii="Arial" w:hAnsi="Arial" w:cs="Arial"/>
            <w:color w:val="000000" w:themeColor="text1"/>
          </w:rPr>
          <w:t>T</w:t>
        </w:r>
      </w:ins>
      <w:del w:id="1148" w:author="Andreae, Emily A" w:date="2020-01-17T11:55:00Z">
        <w:r w:rsidR="00C250FB" w:rsidRPr="008D298E" w:rsidDel="009C7E7C">
          <w:rPr>
            <w:rFonts w:ascii="Arial" w:hAnsi="Arial" w:cs="Arial"/>
            <w:color w:val="000000" w:themeColor="text1"/>
          </w:rPr>
          <w:delText>t</w:delText>
        </w:r>
      </w:del>
      <w:r w:rsidR="00C250FB" w:rsidRPr="008D298E">
        <w:rPr>
          <w:rFonts w:ascii="Arial" w:hAnsi="Arial" w:cs="Arial"/>
          <w:color w:val="000000" w:themeColor="text1"/>
        </w:rPr>
        <w:t xml:space="preserve">ransmembrane </w:t>
      </w:r>
      <w:ins w:id="1149" w:author="Andreae, Emily A" w:date="2020-01-17T11:55:00Z">
        <w:r>
          <w:rPr>
            <w:rFonts w:ascii="Arial" w:hAnsi="Arial" w:cs="Arial"/>
            <w:color w:val="000000" w:themeColor="text1"/>
          </w:rPr>
          <w:t>Domain</w:t>
        </w:r>
      </w:ins>
      <w:del w:id="1150" w:author="Andreae, Emily A" w:date="2020-01-17T11:55:00Z">
        <w:r w:rsidR="00C250FB" w:rsidRPr="008D298E" w:rsidDel="009C7E7C">
          <w:rPr>
            <w:rFonts w:ascii="Arial" w:hAnsi="Arial" w:cs="Arial"/>
            <w:color w:val="000000" w:themeColor="text1"/>
          </w:rPr>
          <w:delText>area</w:delText>
        </w:r>
      </w:del>
    </w:p>
    <w:p w14:paraId="7165EF6B" w14:textId="77777777" w:rsidR="00130191" w:rsidRPr="008D298E" w:rsidRDefault="00130191" w:rsidP="00F94888">
      <w:pPr>
        <w:contextualSpacing/>
        <w:jc w:val="both"/>
        <w:rPr>
          <w:rFonts w:ascii="Arial" w:hAnsi="Arial" w:cs="Arial"/>
          <w:color w:val="000000" w:themeColor="text1"/>
        </w:rPr>
      </w:pPr>
    </w:p>
    <w:p w14:paraId="57E1DF73" w14:textId="77777777" w:rsidR="00130191" w:rsidRPr="008D298E" w:rsidRDefault="00130191" w:rsidP="00F94888">
      <w:pPr>
        <w:contextualSpacing/>
        <w:rPr>
          <w:rFonts w:ascii="Arial" w:hAnsi="Arial" w:cs="Arial"/>
          <w:b/>
        </w:rPr>
      </w:pPr>
      <w:r w:rsidRPr="008D298E">
        <w:rPr>
          <w:rFonts w:ascii="Arial" w:hAnsi="Arial" w:cs="Arial"/>
          <w:b/>
        </w:rPr>
        <w:t>Declarations:</w:t>
      </w:r>
    </w:p>
    <w:p w14:paraId="0F4627E8" w14:textId="77777777" w:rsidR="00130191" w:rsidRPr="008D298E" w:rsidRDefault="00130191" w:rsidP="00F94888">
      <w:pPr>
        <w:contextualSpacing/>
        <w:rPr>
          <w:rFonts w:ascii="Arial" w:hAnsi="Arial" w:cs="Arial"/>
          <w:b/>
        </w:rPr>
      </w:pPr>
      <w:r w:rsidRPr="008D298E">
        <w:rPr>
          <w:rFonts w:ascii="Arial" w:hAnsi="Arial" w:cs="Arial"/>
          <w:b/>
        </w:rPr>
        <w:t>Ethics approval and consent to participate</w:t>
      </w:r>
    </w:p>
    <w:p w14:paraId="11759CB1" w14:textId="13C8F255" w:rsidR="00130191" w:rsidRDefault="00130191" w:rsidP="00F94888">
      <w:pPr>
        <w:contextualSpacing/>
        <w:jc w:val="both"/>
        <w:rPr>
          <w:rFonts w:ascii="Arial" w:hAnsi="Arial" w:cs="Arial"/>
        </w:rPr>
      </w:pPr>
      <w:r w:rsidRPr="008D298E">
        <w:rPr>
          <w:rFonts w:ascii="Arial" w:hAnsi="Arial" w:cs="Arial"/>
        </w:rPr>
        <w:t xml:space="preserve">The study was approved by the ethics committee of </w:t>
      </w:r>
      <w:ins w:id="1151" w:author="Andreae, Emily A" w:date="2020-01-17T11:57:00Z">
        <w:r w:rsidR="009C7E7C">
          <w:rPr>
            <w:rFonts w:ascii="Arial" w:hAnsi="Arial" w:cs="Arial"/>
          </w:rPr>
          <w:t xml:space="preserve">the </w:t>
        </w:r>
      </w:ins>
      <w:r w:rsidRPr="008D298E">
        <w:rPr>
          <w:rFonts w:ascii="Arial" w:hAnsi="Arial" w:cs="Arial"/>
        </w:rPr>
        <w:t>Affiliated Hospital of Nantong University, and patients' informed consent was obtained.</w:t>
      </w:r>
    </w:p>
    <w:p w14:paraId="1D21D1B3" w14:textId="77777777" w:rsidR="00F94888" w:rsidRPr="008D298E" w:rsidRDefault="00F94888" w:rsidP="00F94888">
      <w:pPr>
        <w:contextualSpacing/>
        <w:jc w:val="both"/>
        <w:rPr>
          <w:rFonts w:ascii="Arial" w:hAnsi="Arial" w:cs="Arial"/>
        </w:rPr>
      </w:pPr>
    </w:p>
    <w:p w14:paraId="6808E89F" w14:textId="77777777" w:rsidR="00130191" w:rsidRPr="008D298E" w:rsidRDefault="00130191" w:rsidP="00F94888">
      <w:pPr>
        <w:contextualSpacing/>
        <w:rPr>
          <w:rFonts w:ascii="Arial" w:hAnsi="Arial" w:cs="Arial"/>
          <w:b/>
        </w:rPr>
      </w:pPr>
      <w:r w:rsidRPr="008D298E">
        <w:rPr>
          <w:rFonts w:ascii="Arial" w:hAnsi="Arial" w:cs="Arial"/>
          <w:b/>
        </w:rPr>
        <w:t>Consent for publication</w:t>
      </w:r>
    </w:p>
    <w:p w14:paraId="38D1100D" w14:textId="4C817247" w:rsidR="00130191" w:rsidRDefault="00130191" w:rsidP="00F94888">
      <w:pPr>
        <w:contextualSpacing/>
        <w:rPr>
          <w:rFonts w:ascii="Arial" w:hAnsi="Arial" w:cs="Arial"/>
        </w:rPr>
      </w:pPr>
      <w:r w:rsidRPr="008D298E">
        <w:rPr>
          <w:rFonts w:ascii="Arial" w:hAnsi="Arial" w:cs="Arial"/>
        </w:rPr>
        <w:t>Not applicable</w:t>
      </w:r>
    </w:p>
    <w:p w14:paraId="1D09F772" w14:textId="77777777" w:rsidR="00F94888" w:rsidRPr="008D298E" w:rsidRDefault="00F94888" w:rsidP="00F94888">
      <w:pPr>
        <w:contextualSpacing/>
        <w:rPr>
          <w:rFonts w:ascii="Arial" w:hAnsi="Arial" w:cs="Arial"/>
        </w:rPr>
      </w:pPr>
    </w:p>
    <w:p w14:paraId="476198F7" w14:textId="77777777" w:rsidR="00130191" w:rsidRPr="008D298E" w:rsidRDefault="00130191" w:rsidP="00F94888">
      <w:pPr>
        <w:contextualSpacing/>
        <w:rPr>
          <w:rFonts w:ascii="Arial" w:hAnsi="Arial" w:cs="Arial"/>
          <w:b/>
        </w:rPr>
      </w:pPr>
      <w:r w:rsidRPr="008D298E">
        <w:rPr>
          <w:rFonts w:ascii="Arial" w:hAnsi="Arial" w:cs="Arial"/>
          <w:b/>
        </w:rPr>
        <w:t xml:space="preserve">Availability of data and materials </w:t>
      </w:r>
    </w:p>
    <w:p w14:paraId="06361832" w14:textId="69196BD8" w:rsidR="00130191" w:rsidRDefault="00130191" w:rsidP="00F94888">
      <w:pPr>
        <w:contextualSpacing/>
        <w:rPr>
          <w:rFonts w:ascii="Arial" w:hAnsi="Arial" w:cs="Arial"/>
        </w:rPr>
      </w:pPr>
      <w:r w:rsidRPr="008D298E">
        <w:rPr>
          <w:rFonts w:ascii="Arial" w:hAnsi="Arial" w:cs="Arial"/>
        </w:rPr>
        <w:t xml:space="preserve">The datasets </w:t>
      </w:r>
      <w:ins w:id="1152" w:author="Andreae, Emily A" w:date="2020-01-17T11:57:00Z">
        <w:r w:rsidR="009C7E7C">
          <w:rPr>
            <w:rFonts w:ascii="Arial" w:hAnsi="Arial" w:cs="Arial"/>
          </w:rPr>
          <w:t xml:space="preserve">generated </w:t>
        </w:r>
      </w:ins>
      <w:r w:rsidRPr="008D298E">
        <w:rPr>
          <w:rFonts w:ascii="Arial" w:hAnsi="Arial" w:cs="Arial"/>
        </w:rPr>
        <w:t>during and/or analy</w:t>
      </w:r>
      <w:ins w:id="1153" w:author="Andreae, Emily A" w:date="2020-01-17T11:57:00Z">
        <w:r w:rsidR="009C7E7C">
          <w:rPr>
            <w:rFonts w:ascii="Arial" w:hAnsi="Arial" w:cs="Arial"/>
          </w:rPr>
          <w:t>z</w:t>
        </w:r>
      </w:ins>
      <w:del w:id="1154" w:author="Andreae, Emily A" w:date="2020-01-17T11:57:00Z">
        <w:r w:rsidRPr="008D298E" w:rsidDel="009C7E7C">
          <w:rPr>
            <w:rFonts w:ascii="Arial" w:hAnsi="Arial" w:cs="Arial"/>
          </w:rPr>
          <w:delText>s</w:delText>
        </w:r>
      </w:del>
      <w:r w:rsidRPr="008D298E">
        <w:rPr>
          <w:rFonts w:ascii="Arial" w:hAnsi="Arial" w:cs="Arial"/>
        </w:rPr>
        <w:t xml:space="preserve">ed during the current study </w:t>
      </w:r>
      <w:ins w:id="1155" w:author="Andreae, Emily A" w:date="2020-01-17T11:57:00Z">
        <w:r w:rsidR="009C7E7C">
          <w:rPr>
            <w:rFonts w:ascii="Arial" w:hAnsi="Arial" w:cs="Arial"/>
          </w:rPr>
          <w:t xml:space="preserve">are </w:t>
        </w:r>
      </w:ins>
      <w:r w:rsidRPr="008D298E">
        <w:rPr>
          <w:rFonts w:ascii="Arial" w:hAnsi="Arial" w:cs="Arial"/>
        </w:rPr>
        <w:t xml:space="preserve">available from the corresponding authors </w:t>
      </w:r>
      <w:ins w:id="1156" w:author="Andreae, Emily A" w:date="2020-01-17T11:57:00Z">
        <w:r w:rsidR="009C7E7C">
          <w:rPr>
            <w:rFonts w:ascii="Arial" w:hAnsi="Arial" w:cs="Arial"/>
          </w:rPr>
          <w:t xml:space="preserve">upon </w:t>
        </w:r>
      </w:ins>
      <w:del w:id="1157" w:author="Andreae, Emily A" w:date="2020-01-17T11:57:00Z">
        <w:r w:rsidRPr="008D298E" w:rsidDel="009C7E7C">
          <w:rPr>
            <w:rFonts w:ascii="Arial" w:hAnsi="Arial" w:cs="Arial"/>
          </w:rPr>
          <w:delText xml:space="preserve">on reasonable </w:delText>
        </w:r>
      </w:del>
      <w:r w:rsidRPr="008D298E">
        <w:rPr>
          <w:rFonts w:ascii="Arial" w:hAnsi="Arial" w:cs="Arial"/>
        </w:rPr>
        <w:t>request.</w:t>
      </w:r>
    </w:p>
    <w:p w14:paraId="39FBFDEA" w14:textId="77777777" w:rsidR="00F94888" w:rsidRPr="00F94888" w:rsidRDefault="00F94888" w:rsidP="00F94888">
      <w:pPr>
        <w:contextualSpacing/>
        <w:rPr>
          <w:rFonts w:ascii="Arial" w:hAnsi="Arial" w:cs="Arial"/>
        </w:rPr>
      </w:pPr>
    </w:p>
    <w:p w14:paraId="644AEF2F" w14:textId="77777777" w:rsidR="00130191" w:rsidRPr="008D298E" w:rsidRDefault="00130191" w:rsidP="00F94888">
      <w:pPr>
        <w:contextualSpacing/>
        <w:rPr>
          <w:rFonts w:ascii="Arial" w:hAnsi="Arial" w:cs="Arial"/>
          <w:b/>
        </w:rPr>
      </w:pPr>
      <w:r w:rsidRPr="008D298E">
        <w:rPr>
          <w:rFonts w:ascii="Arial" w:hAnsi="Arial" w:cs="Arial"/>
          <w:b/>
        </w:rPr>
        <w:t>Competing interests</w:t>
      </w:r>
    </w:p>
    <w:p w14:paraId="29C6C0AE" w14:textId="0B7BBD71" w:rsidR="00130191" w:rsidRDefault="00130191" w:rsidP="00F94888">
      <w:pPr>
        <w:contextualSpacing/>
        <w:rPr>
          <w:rFonts w:ascii="Arial" w:hAnsi="Arial" w:cs="Arial"/>
        </w:rPr>
      </w:pPr>
      <w:r w:rsidRPr="008D298E">
        <w:rPr>
          <w:rFonts w:ascii="Arial" w:hAnsi="Arial" w:cs="Arial"/>
        </w:rPr>
        <w:t xml:space="preserve">The authors declare that they have no competing interests. </w:t>
      </w:r>
    </w:p>
    <w:p w14:paraId="251F423D" w14:textId="77777777" w:rsidR="00F94888" w:rsidRPr="008D298E" w:rsidRDefault="00F94888" w:rsidP="00F94888">
      <w:pPr>
        <w:contextualSpacing/>
        <w:rPr>
          <w:rFonts w:ascii="Arial" w:hAnsi="Arial" w:cs="Arial"/>
        </w:rPr>
      </w:pPr>
    </w:p>
    <w:p w14:paraId="48DAAE8C" w14:textId="77777777" w:rsidR="00130191" w:rsidRPr="008D298E" w:rsidRDefault="00130191" w:rsidP="00F94888">
      <w:pPr>
        <w:contextualSpacing/>
        <w:rPr>
          <w:rFonts w:ascii="Arial" w:hAnsi="Arial" w:cs="Arial"/>
          <w:b/>
        </w:rPr>
      </w:pPr>
      <w:r w:rsidRPr="008D298E">
        <w:rPr>
          <w:rFonts w:ascii="Arial" w:hAnsi="Arial" w:cs="Arial"/>
          <w:b/>
        </w:rPr>
        <w:t>Funding</w:t>
      </w:r>
    </w:p>
    <w:p w14:paraId="4B9F4A03" w14:textId="7B28CE32" w:rsidR="00130191" w:rsidRDefault="00130191" w:rsidP="00F94888">
      <w:pPr>
        <w:contextualSpacing/>
        <w:jc w:val="both"/>
        <w:rPr>
          <w:rFonts w:ascii="Arial" w:hAnsi="Arial" w:cs="Arial"/>
          <w:color w:val="000000" w:themeColor="text1"/>
        </w:rPr>
      </w:pPr>
      <w:r w:rsidRPr="008D298E">
        <w:rPr>
          <w:rFonts w:ascii="Arial" w:hAnsi="Arial" w:cs="Arial"/>
          <w:color w:val="000000" w:themeColor="text1"/>
        </w:rPr>
        <w:t>The work was supported by the National Natural Science Foundation of China (grant No. 81974313), Jiangsu Province's Key Young Medicine Talents Program (grant No. QNRC2016688), Postdoctoral Science Foundation of China (grant No. 2018M641919, 2019M651930)</w:t>
      </w:r>
      <w:ins w:id="1158" w:author="Andreae, Emily A" w:date="2020-01-17T11:58:00Z">
        <w:r w:rsidR="009C7E7C">
          <w:rPr>
            <w:rFonts w:ascii="Arial" w:hAnsi="Arial" w:cs="Arial"/>
            <w:color w:val="000000" w:themeColor="text1"/>
          </w:rPr>
          <w:t>,</w:t>
        </w:r>
      </w:ins>
      <w:r w:rsidRPr="008D298E">
        <w:rPr>
          <w:rFonts w:ascii="Arial" w:hAnsi="Arial" w:cs="Arial"/>
          <w:color w:val="000000" w:themeColor="text1"/>
        </w:rPr>
        <w:t xml:space="preserve"> and Nantong People's Livelihood Science and Technology Plan (MS12018032).</w:t>
      </w:r>
    </w:p>
    <w:p w14:paraId="68C8B9F8" w14:textId="77777777" w:rsidR="00597D56" w:rsidRPr="008D298E" w:rsidRDefault="00597D56" w:rsidP="00F94888">
      <w:pPr>
        <w:contextualSpacing/>
        <w:jc w:val="both"/>
        <w:rPr>
          <w:rFonts w:ascii="Arial" w:hAnsi="Arial" w:cs="Arial"/>
          <w:color w:val="000000" w:themeColor="text1"/>
        </w:rPr>
      </w:pPr>
    </w:p>
    <w:p w14:paraId="767C4AE4" w14:textId="77777777" w:rsidR="00130191" w:rsidRPr="008D298E" w:rsidRDefault="00130191" w:rsidP="00F94888">
      <w:pPr>
        <w:contextualSpacing/>
        <w:rPr>
          <w:rFonts w:ascii="Arial" w:hAnsi="Arial" w:cs="Arial"/>
          <w:b/>
        </w:rPr>
      </w:pPr>
      <w:r w:rsidRPr="008D298E">
        <w:rPr>
          <w:rFonts w:ascii="Arial" w:hAnsi="Arial" w:cs="Arial"/>
          <w:b/>
        </w:rPr>
        <w:t>Author Contributions</w:t>
      </w:r>
    </w:p>
    <w:p w14:paraId="195208E9" w14:textId="2B84D057" w:rsidR="00130191" w:rsidRDefault="00130191" w:rsidP="00F94888">
      <w:pPr>
        <w:contextualSpacing/>
        <w:jc w:val="both"/>
        <w:rPr>
          <w:rFonts w:ascii="Arial" w:hAnsi="Arial" w:cs="Arial"/>
        </w:rPr>
      </w:pPr>
      <w:r w:rsidRPr="008D298E">
        <w:rPr>
          <w:rFonts w:ascii="Arial" w:hAnsi="Arial" w:cs="Arial"/>
        </w:rPr>
        <w:t>All authors are involved in the following contribution</w:t>
      </w:r>
      <w:ins w:id="1159" w:author="Andreae, Emily A" w:date="2020-01-17T11:58:00Z">
        <w:r w:rsidR="009C7E7C">
          <w:rPr>
            <w:rFonts w:ascii="Arial" w:hAnsi="Arial" w:cs="Arial"/>
          </w:rPr>
          <w:t>s</w:t>
        </w:r>
      </w:ins>
      <w:r w:rsidRPr="008D298E">
        <w:rPr>
          <w:rFonts w:ascii="Arial" w:hAnsi="Arial" w:cs="Arial"/>
        </w:rPr>
        <w:t xml:space="preserve"> to the paper: (1) </w:t>
      </w:r>
      <w:ins w:id="1160" w:author="Andreae, Emily A" w:date="2020-01-17T11:58:00Z">
        <w:r w:rsidR="009C7E7C">
          <w:rPr>
            <w:rFonts w:ascii="Arial" w:hAnsi="Arial" w:cs="Arial"/>
          </w:rPr>
          <w:t xml:space="preserve">study </w:t>
        </w:r>
      </w:ins>
      <w:r w:rsidRPr="008D298E">
        <w:rPr>
          <w:rFonts w:ascii="Arial" w:hAnsi="Arial" w:cs="Arial"/>
        </w:rPr>
        <w:t>conception and design</w:t>
      </w:r>
      <w:del w:id="1161" w:author="Andreae, Emily A" w:date="2020-01-17T11:58:00Z">
        <w:r w:rsidRPr="008D298E" w:rsidDel="009C7E7C">
          <w:rPr>
            <w:rFonts w:ascii="Arial" w:hAnsi="Arial" w:cs="Arial"/>
          </w:rPr>
          <w:delText xml:space="preserve"> the study</w:delText>
        </w:r>
      </w:del>
      <w:r w:rsidRPr="008D298E">
        <w:rPr>
          <w:rFonts w:ascii="Arial" w:hAnsi="Arial" w:cs="Arial"/>
        </w:rPr>
        <w:t>, or analysis and interpretation of data; (2) drafting the article or revising it critically for important intellectual content; (3) final approval of the version to be published.</w:t>
      </w:r>
    </w:p>
    <w:p w14:paraId="7F44A608" w14:textId="77777777" w:rsidR="00F94888" w:rsidRPr="008D298E" w:rsidRDefault="00F94888" w:rsidP="00F94888">
      <w:pPr>
        <w:contextualSpacing/>
        <w:jc w:val="both"/>
        <w:rPr>
          <w:rFonts w:ascii="Arial" w:hAnsi="Arial" w:cs="Arial"/>
        </w:rPr>
      </w:pPr>
    </w:p>
    <w:p w14:paraId="3D498AE9" w14:textId="77777777" w:rsidR="00CD45B9" w:rsidRPr="008D298E" w:rsidRDefault="00CD45B9" w:rsidP="00F94888">
      <w:pPr>
        <w:contextualSpacing/>
        <w:rPr>
          <w:rFonts w:ascii="Arial" w:hAnsi="Arial" w:cs="Arial"/>
          <w:b/>
          <w:bCs/>
          <w:color w:val="000000" w:themeColor="text1"/>
        </w:rPr>
      </w:pPr>
      <w:r w:rsidRPr="008D298E">
        <w:rPr>
          <w:rFonts w:ascii="Arial" w:hAnsi="Arial" w:cs="Arial"/>
          <w:b/>
          <w:bCs/>
          <w:color w:val="000000" w:themeColor="text1"/>
        </w:rPr>
        <w:t>Acknowledgements</w:t>
      </w:r>
    </w:p>
    <w:p w14:paraId="72DD6CF5" w14:textId="66347204" w:rsidR="00F94888" w:rsidRDefault="005F362D" w:rsidP="00F94888">
      <w:pPr>
        <w:autoSpaceDE w:val="0"/>
        <w:autoSpaceDN w:val="0"/>
        <w:adjustRightInd w:val="0"/>
        <w:contextualSpacing/>
        <w:jc w:val="both"/>
        <w:rPr>
          <w:rFonts w:ascii="Arial" w:hAnsi="Arial" w:cs="Arial"/>
        </w:rPr>
      </w:pPr>
      <w:commentRangeStart w:id="1162"/>
      <w:del w:id="1163" w:author="Andreae, Emily A" w:date="2020-01-17T11:58:00Z">
        <w:r w:rsidRPr="008D298E" w:rsidDel="009C7E7C">
          <w:rPr>
            <w:rFonts w:ascii="Arial" w:hAnsi="Arial" w:cs="Arial"/>
            <w:color w:val="000000" w:themeColor="text1"/>
          </w:rPr>
          <w:delText xml:space="preserve">The work was supported by the National Natural Science Foundation of China (grant No. </w:delText>
        </w:r>
        <w:r w:rsidR="00A6645A" w:rsidRPr="008D298E" w:rsidDel="009C7E7C">
          <w:rPr>
            <w:rFonts w:ascii="Arial" w:hAnsi="Arial" w:cs="Arial"/>
            <w:color w:val="000000" w:themeColor="text1"/>
          </w:rPr>
          <w:delText>81974313</w:delText>
        </w:r>
        <w:r w:rsidRPr="008D298E" w:rsidDel="009C7E7C">
          <w:rPr>
            <w:rFonts w:ascii="Arial" w:hAnsi="Arial" w:cs="Arial"/>
            <w:color w:val="000000" w:themeColor="text1"/>
          </w:rPr>
          <w:delText>)</w:delText>
        </w:r>
        <w:r w:rsidR="00042975" w:rsidRPr="008D298E" w:rsidDel="009C7E7C">
          <w:rPr>
            <w:rFonts w:ascii="Arial" w:hAnsi="Arial" w:cs="Arial"/>
            <w:color w:val="000000" w:themeColor="text1"/>
          </w:rPr>
          <w:delText xml:space="preserve">, </w:delText>
        </w:r>
        <w:r w:rsidRPr="008D298E" w:rsidDel="009C7E7C">
          <w:rPr>
            <w:rFonts w:ascii="Arial" w:hAnsi="Arial" w:cs="Arial"/>
            <w:color w:val="000000" w:themeColor="text1"/>
          </w:rPr>
          <w:delText>Jiangsu Province's Key Young Medicine Talents Program (grant No. QNRC2016688)</w:delText>
        </w:r>
        <w:r w:rsidR="001B05C9" w:rsidRPr="008D298E" w:rsidDel="009C7E7C">
          <w:rPr>
            <w:rFonts w:ascii="Arial" w:hAnsi="Arial" w:cs="Arial"/>
            <w:color w:val="000000" w:themeColor="text1"/>
          </w:rPr>
          <w:delText>,</w:delText>
        </w:r>
        <w:r w:rsidR="00042975" w:rsidRPr="008D298E" w:rsidDel="009C7E7C">
          <w:rPr>
            <w:rFonts w:ascii="Arial" w:hAnsi="Arial" w:cs="Arial"/>
            <w:color w:val="000000" w:themeColor="text1"/>
          </w:rPr>
          <w:delText xml:space="preserve"> </w:delText>
        </w:r>
        <w:r w:rsidRPr="008D298E" w:rsidDel="009C7E7C">
          <w:rPr>
            <w:rFonts w:ascii="Arial" w:hAnsi="Arial" w:cs="Arial"/>
            <w:color w:val="000000" w:themeColor="text1"/>
          </w:rPr>
          <w:delText>Postdoctoral Science Foundation of China (</w:delText>
        </w:r>
        <w:r w:rsidR="00E074AE" w:rsidRPr="008D298E" w:rsidDel="009C7E7C">
          <w:rPr>
            <w:rFonts w:ascii="Arial" w:hAnsi="Arial" w:cs="Arial"/>
            <w:color w:val="000000" w:themeColor="text1"/>
          </w:rPr>
          <w:delText xml:space="preserve">grant No. </w:delText>
        </w:r>
        <w:r w:rsidRPr="008D298E" w:rsidDel="009C7E7C">
          <w:rPr>
            <w:rFonts w:ascii="Arial" w:hAnsi="Arial" w:cs="Arial"/>
            <w:color w:val="000000" w:themeColor="text1"/>
          </w:rPr>
          <w:delText>2018M641919</w:delText>
        </w:r>
        <w:r w:rsidR="00042975" w:rsidRPr="008D298E" w:rsidDel="009C7E7C">
          <w:rPr>
            <w:rFonts w:ascii="Arial" w:hAnsi="Arial" w:cs="Arial"/>
            <w:color w:val="000000" w:themeColor="text1"/>
          </w:rPr>
          <w:delText>, 2019M6519</w:delText>
        </w:r>
        <w:r w:rsidR="00D60983" w:rsidRPr="008D298E" w:rsidDel="009C7E7C">
          <w:rPr>
            <w:rFonts w:ascii="Arial" w:hAnsi="Arial" w:cs="Arial"/>
            <w:color w:val="000000" w:themeColor="text1"/>
          </w:rPr>
          <w:delText>30</w:delText>
        </w:r>
        <w:r w:rsidRPr="008D298E" w:rsidDel="009C7E7C">
          <w:rPr>
            <w:rFonts w:ascii="Arial" w:hAnsi="Arial" w:cs="Arial"/>
            <w:color w:val="000000" w:themeColor="text1"/>
          </w:rPr>
          <w:delText>)</w:delText>
        </w:r>
        <w:r w:rsidR="001B05C9" w:rsidRPr="008D298E" w:rsidDel="009C7E7C">
          <w:rPr>
            <w:rFonts w:ascii="Arial" w:hAnsi="Arial" w:cs="Arial"/>
            <w:color w:val="000000" w:themeColor="text1"/>
          </w:rPr>
          <w:delText xml:space="preserve"> and Nantong People's Livelihood Science and Technology Plan (MS12018032)</w:delText>
        </w:r>
        <w:r w:rsidRPr="008D298E" w:rsidDel="009C7E7C">
          <w:rPr>
            <w:rFonts w:ascii="Arial" w:hAnsi="Arial" w:cs="Arial"/>
            <w:color w:val="000000" w:themeColor="text1"/>
          </w:rPr>
          <w:delText>.</w:delText>
        </w:r>
        <w:r w:rsidR="00131014" w:rsidRPr="00427B03" w:rsidDel="009C7E7C">
          <w:rPr>
            <w:rFonts w:ascii="Arial" w:hAnsi="Arial" w:cs="Arial"/>
            <w:color w:val="000000" w:themeColor="text1"/>
          </w:rPr>
          <w:delText xml:space="preserve"> </w:delText>
        </w:r>
      </w:del>
      <w:commentRangeEnd w:id="1162"/>
      <w:r w:rsidR="009C7E7C">
        <w:rPr>
          <w:rStyle w:val="CommentReference"/>
        </w:rPr>
        <w:commentReference w:id="1162"/>
      </w:r>
      <w:r w:rsidR="005C27C3" w:rsidRPr="00552A00">
        <w:rPr>
          <w:rFonts w:ascii="Arial" w:hAnsi="Arial" w:cs="Arial"/>
        </w:rPr>
        <w:t xml:space="preserve">The authors gratefully acknowledge </w:t>
      </w:r>
      <w:ins w:id="1164" w:author="Andreae, Emily A" w:date="2020-01-17T11:59:00Z">
        <w:r w:rsidR="009C7E7C">
          <w:rPr>
            <w:rFonts w:ascii="Arial" w:hAnsi="Arial" w:cs="Arial"/>
          </w:rPr>
          <w:t>Emily Andreae</w:t>
        </w:r>
      </w:ins>
      <w:del w:id="1165" w:author="Andreae, Emily A" w:date="2020-01-17T11:59:00Z">
        <w:r w:rsidR="005C27C3" w:rsidRPr="005F2D1C" w:rsidDel="009C7E7C">
          <w:rPr>
            <w:rFonts w:ascii="Arial" w:hAnsi="Arial" w:cs="Arial"/>
          </w:rPr>
          <w:delText>Marie Fleisner</w:delText>
        </w:r>
      </w:del>
      <w:r w:rsidR="005C27C3" w:rsidRPr="00552A00">
        <w:rPr>
          <w:rFonts w:ascii="Arial" w:hAnsi="Arial" w:cs="Arial"/>
        </w:rPr>
        <w:t>, PhD, for reviewing and editing their manuscript.</w:t>
      </w:r>
    </w:p>
    <w:p w14:paraId="31144B1D" w14:textId="77777777" w:rsidR="00F94888" w:rsidRDefault="00F94888">
      <w:pPr>
        <w:rPr>
          <w:rFonts w:ascii="Arial" w:hAnsi="Arial" w:cs="Arial"/>
        </w:rPr>
      </w:pPr>
      <w:r>
        <w:rPr>
          <w:rFonts w:ascii="Arial" w:hAnsi="Arial" w:cs="Arial"/>
        </w:rPr>
        <w:br w:type="page"/>
      </w:r>
    </w:p>
    <w:p w14:paraId="33A9E1AD" w14:textId="38812A02" w:rsidR="00B42AA6" w:rsidRPr="008D298E" w:rsidRDefault="00B42AA6" w:rsidP="00C74E62">
      <w:pPr>
        <w:rPr>
          <w:rFonts w:ascii="Arial" w:hAnsi="Arial" w:cs="Arial"/>
          <w:b/>
          <w:color w:val="000000" w:themeColor="text1"/>
        </w:rPr>
      </w:pPr>
      <w:r w:rsidRPr="008D298E">
        <w:rPr>
          <w:rFonts w:ascii="Arial" w:hAnsi="Arial" w:cs="Arial"/>
          <w:b/>
          <w:color w:val="000000" w:themeColor="text1"/>
        </w:rPr>
        <w:lastRenderedPageBreak/>
        <w:t>References</w:t>
      </w:r>
    </w:p>
    <w:p w14:paraId="2A1D4475" w14:textId="77777777" w:rsidR="00D47EB1" w:rsidRPr="008D298E" w:rsidRDefault="009E14B7" w:rsidP="00D47EB1">
      <w:pPr>
        <w:pStyle w:val="EndNoteBibliography"/>
        <w:spacing w:after="0"/>
        <w:ind w:left="720" w:hanging="720"/>
        <w:rPr>
          <w:rFonts w:ascii="Arial" w:hAnsi="Arial" w:cs="Arial"/>
        </w:rPr>
      </w:pPr>
      <w:r w:rsidRPr="008D298E">
        <w:rPr>
          <w:rFonts w:ascii="Arial" w:hAnsi="Arial" w:cs="Arial"/>
          <w:color w:val="000000" w:themeColor="text1"/>
        </w:rPr>
        <w:fldChar w:fldCharType="begin"/>
      </w:r>
      <w:r w:rsidRPr="008D298E">
        <w:rPr>
          <w:rFonts w:ascii="Arial" w:hAnsi="Arial" w:cs="Arial"/>
          <w:color w:val="000000" w:themeColor="text1"/>
        </w:rPr>
        <w:instrText xml:space="preserve"> ADDIN EN.REFLIST </w:instrText>
      </w:r>
      <w:r w:rsidRPr="008D298E">
        <w:rPr>
          <w:rFonts w:ascii="Arial" w:hAnsi="Arial" w:cs="Arial"/>
          <w:color w:val="000000" w:themeColor="text1"/>
        </w:rPr>
        <w:fldChar w:fldCharType="separate"/>
      </w:r>
      <w:r w:rsidR="00D47EB1" w:rsidRPr="008D298E">
        <w:rPr>
          <w:rFonts w:ascii="Arial" w:hAnsi="Arial" w:cs="Arial"/>
        </w:rPr>
        <w:t>1.</w:t>
      </w:r>
      <w:r w:rsidR="00D47EB1" w:rsidRPr="008D298E">
        <w:rPr>
          <w:rFonts w:ascii="Arial" w:hAnsi="Arial" w:cs="Arial"/>
        </w:rPr>
        <w:tab/>
        <w:t xml:space="preserve">Siegel, R.L., K.D. Miller, and A. Jemal, </w:t>
      </w:r>
      <w:r w:rsidR="00D47EB1" w:rsidRPr="008D298E">
        <w:rPr>
          <w:rFonts w:ascii="Arial" w:hAnsi="Arial" w:cs="Arial"/>
          <w:i/>
        </w:rPr>
        <w:t>Cancer statistics, 2019.</w:t>
      </w:r>
      <w:r w:rsidR="00D47EB1" w:rsidRPr="008D298E">
        <w:rPr>
          <w:rFonts w:ascii="Arial" w:hAnsi="Arial" w:cs="Arial"/>
        </w:rPr>
        <w:t xml:space="preserve"> CA Cancer J Clin, 2019. </w:t>
      </w:r>
      <w:r w:rsidR="00D47EB1" w:rsidRPr="008D298E">
        <w:rPr>
          <w:rFonts w:ascii="Arial" w:hAnsi="Arial" w:cs="Arial"/>
          <w:b/>
        </w:rPr>
        <w:t>69</w:t>
      </w:r>
      <w:r w:rsidR="00D47EB1" w:rsidRPr="008D298E">
        <w:rPr>
          <w:rFonts w:ascii="Arial" w:hAnsi="Arial" w:cs="Arial"/>
        </w:rPr>
        <w:t>(1): p. 7-34.</w:t>
      </w:r>
    </w:p>
    <w:p w14:paraId="5A9F9C09"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w:t>
      </w:r>
      <w:r w:rsidRPr="008D298E">
        <w:rPr>
          <w:rFonts w:ascii="Arial" w:hAnsi="Arial" w:cs="Arial"/>
        </w:rPr>
        <w:tab/>
        <w:t xml:space="preserve">Chen, W., et al., </w:t>
      </w:r>
      <w:r w:rsidRPr="008D298E">
        <w:rPr>
          <w:rFonts w:ascii="Arial" w:hAnsi="Arial" w:cs="Arial"/>
          <w:i/>
        </w:rPr>
        <w:t>Cancer statistics in China, 2015.</w:t>
      </w:r>
      <w:r w:rsidRPr="008D298E">
        <w:rPr>
          <w:rFonts w:ascii="Arial" w:hAnsi="Arial" w:cs="Arial"/>
        </w:rPr>
        <w:t xml:space="preserve"> CA Cancer J Clin, 2016. </w:t>
      </w:r>
      <w:r w:rsidRPr="008D298E">
        <w:rPr>
          <w:rFonts w:ascii="Arial" w:hAnsi="Arial" w:cs="Arial"/>
          <w:b/>
        </w:rPr>
        <w:t>66</w:t>
      </w:r>
      <w:r w:rsidRPr="008D298E">
        <w:rPr>
          <w:rFonts w:ascii="Arial" w:hAnsi="Arial" w:cs="Arial"/>
        </w:rPr>
        <w:t>(2): p. 115-32.</w:t>
      </w:r>
    </w:p>
    <w:p w14:paraId="50531338"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w:t>
      </w:r>
      <w:r w:rsidRPr="008D298E">
        <w:rPr>
          <w:rFonts w:ascii="Arial" w:hAnsi="Arial" w:cs="Arial"/>
        </w:rPr>
        <w:tab/>
        <w:t xml:space="preserve">Dekker, E., et al., </w:t>
      </w:r>
      <w:r w:rsidRPr="008D298E">
        <w:rPr>
          <w:rFonts w:ascii="Arial" w:hAnsi="Arial" w:cs="Arial"/>
          <w:i/>
        </w:rPr>
        <w:t>Colorectal cancer.</w:t>
      </w:r>
      <w:r w:rsidRPr="008D298E">
        <w:rPr>
          <w:rFonts w:ascii="Arial" w:hAnsi="Arial" w:cs="Arial"/>
        </w:rPr>
        <w:t xml:space="preserve"> Lancet, 2019. </w:t>
      </w:r>
      <w:r w:rsidRPr="008D298E">
        <w:rPr>
          <w:rFonts w:ascii="Arial" w:hAnsi="Arial" w:cs="Arial"/>
          <w:b/>
        </w:rPr>
        <w:t>394</w:t>
      </w:r>
      <w:r w:rsidRPr="008D298E">
        <w:rPr>
          <w:rFonts w:ascii="Arial" w:hAnsi="Arial" w:cs="Arial"/>
        </w:rPr>
        <w:t>(10207): p. 1467-1480.</w:t>
      </w:r>
    </w:p>
    <w:p w14:paraId="2EF22EB6"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4.</w:t>
      </w:r>
      <w:r w:rsidRPr="008D298E">
        <w:rPr>
          <w:rFonts w:ascii="Arial" w:hAnsi="Arial" w:cs="Arial"/>
        </w:rPr>
        <w:tab/>
        <w:t xml:space="preserve">Ferrari de Andrade, L., et al., </w:t>
      </w:r>
      <w:r w:rsidRPr="008D298E">
        <w:rPr>
          <w:rFonts w:ascii="Arial" w:hAnsi="Arial" w:cs="Arial"/>
          <w:i/>
        </w:rPr>
        <w:t>Antibody-mediated inhibition of MICA and MICB shedding promotes NK cell-driven tumor immunity.</w:t>
      </w:r>
      <w:r w:rsidRPr="008D298E">
        <w:rPr>
          <w:rFonts w:ascii="Arial" w:hAnsi="Arial" w:cs="Arial"/>
        </w:rPr>
        <w:t xml:space="preserve"> Science, 2018. </w:t>
      </w:r>
      <w:r w:rsidRPr="008D298E">
        <w:rPr>
          <w:rFonts w:ascii="Arial" w:hAnsi="Arial" w:cs="Arial"/>
          <w:b/>
        </w:rPr>
        <w:t>359</w:t>
      </w:r>
      <w:r w:rsidRPr="008D298E">
        <w:rPr>
          <w:rFonts w:ascii="Arial" w:hAnsi="Arial" w:cs="Arial"/>
        </w:rPr>
        <w:t>(6383): p. 1537-1542.</w:t>
      </w:r>
    </w:p>
    <w:p w14:paraId="0DB77BA2"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5.</w:t>
      </w:r>
      <w:r w:rsidRPr="008D298E">
        <w:rPr>
          <w:rFonts w:ascii="Arial" w:hAnsi="Arial" w:cs="Arial"/>
        </w:rPr>
        <w:tab/>
        <w:t xml:space="preserve">Courau, T., et al., </w:t>
      </w:r>
      <w:r w:rsidRPr="008D298E">
        <w:rPr>
          <w:rFonts w:ascii="Arial" w:hAnsi="Arial" w:cs="Arial"/>
          <w:i/>
        </w:rPr>
        <w:t>Cocultures of human colorectal tumor spheroids with immune cells reveal the therapeutic potential of MICA/B and NKG2A targeting for cancer treatment.</w:t>
      </w:r>
      <w:r w:rsidRPr="008D298E">
        <w:rPr>
          <w:rFonts w:ascii="Arial" w:hAnsi="Arial" w:cs="Arial"/>
        </w:rPr>
        <w:t xml:space="preserve"> J Immunother Cancer, 2019. </w:t>
      </w:r>
      <w:r w:rsidRPr="008D298E">
        <w:rPr>
          <w:rFonts w:ascii="Arial" w:hAnsi="Arial" w:cs="Arial"/>
          <w:b/>
        </w:rPr>
        <w:t>7</w:t>
      </w:r>
      <w:r w:rsidRPr="008D298E">
        <w:rPr>
          <w:rFonts w:ascii="Arial" w:hAnsi="Arial" w:cs="Arial"/>
        </w:rPr>
        <w:t>(1): p. 74.</w:t>
      </w:r>
    </w:p>
    <w:p w14:paraId="5557D8CE"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6.</w:t>
      </w:r>
      <w:r w:rsidRPr="008D298E">
        <w:rPr>
          <w:rFonts w:ascii="Arial" w:hAnsi="Arial" w:cs="Arial"/>
        </w:rPr>
        <w:tab/>
        <w:t xml:space="preserve">Wang, T., et al., </w:t>
      </w:r>
      <w:r w:rsidRPr="008D298E">
        <w:rPr>
          <w:rFonts w:ascii="Arial" w:hAnsi="Arial" w:cs="Arial"/>
          <w:i/>
        </w:rPr>
        <w:t>NKG2D Immunoligand rG7S-MICA Enhances NK Cell-mediated Immunosurveillance in Colorectal Carcinoma.</w:t>
      </w:r>
      <w:r w:rsidRPr="008D298E">
        <w:rPr>
          <w:rFonts w:ascii="Arial" w:hAnsi="Arial" w:cs="Arial"/>
        </w:rPr>
        <w:t xml:space="preserve"> J Immunother, 2018. </w:t>
      </w:r>
      <w:r w:rsidRPr="008D298E">
        <w:rPr>
          <w:rFonts w:ascii="Arial" w:hAnsi="Arial" w:cs="Arial"/>
          <w:b/>
        </w:rPr>
        <w:t>41</w:t>
      </w:r>
      <w:r w:rsidRPr="008D298E">
        <w:rPr>
          <w:rFonts w:ascii="Arial" w:hAnsi="Arial" w:cs="Arial"/>
        </w:rPr>
        <w:t>(3): p. 109-117.</w:t>
      </w:r>
    </w:p>
    <w:p w14:paraId="7DDA16B8"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7.</w:t>
      </w:r>
      <w:r w:rsidRPr="008D298E">
        <w:rPr>
          <w:rFonts w:ascii="Arial" w:hAnsi="Arial" w:cs="Arial"/>
        </w:rPr>
        <w:tab/>
        <w:t xml:space="preserve">Zarour, L.R., et al., </w:t>
      </w:r>
      <w:r w:rsidRPr="008D298E">
        <w:rPr>
          <w:rFonts w:ascii="Arial" w:hAnsi="Arial" w:cs="Arial"/>
          <w:i/>
        </w:rPr>
        <w:t>Colorectal Cancer Liver Metastasis: Evolving Paradigms and Future Directions.</w:t>
      </w:r>
      <w:r w:rsidRPr="008D298E">
        <w:rPr>
          <w:rFonts w:ascii="Arial" w:hAnsi="Arial" w:cs="Arial"/>
        </w:rPr>
        <w:t xml:space="preserve"> Cell Mol Gastroenterol Hepatol, 2017. </w:t>
      </w:r>
      <w:r w:rsidRPr="008D298E">
        <w:rPr>
          <w:rFonts w:ascii="Arial" w:hAnsi="Arial" w:cs="Arial"/>
          <w:b/>
        </w:rPr>
        <w:t>3</w:t>
      </w:r>
      <w:r w:rsidRPr="008D298E">
        <w:rPr>
          <w:rFonts w:ascii="Arial" w:hAnsi="Arial" w:cs="Arial"/>
        </w:rPr>
        <w:t>(2): p. 163-173.</w:t>
      </w:r>
    </w:p>
    <w:p w14:paraId="230452B4"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8.</w:t>
      </w:r>
      <w:r w:rsidRPr="008D298E">
        <w:rPr>
          <w:rFonts w:ascii="Arial" w:hAnsi="Arial" w:cs="Arial"/>
        </w:rPr>
        <w:tab/>
        <w:t xml:space="preserve">Zingoni, A., et al., </w:t>
      </w:r>
      <w:r w:rsidRPr="008D298E">
        <w:rPr>
          <w:rFonts w:ascii="Arial" w:hAnsi="Arial" w:cs="Arial"/>
          <w:i/>
        </w:rPr>
        <w:t>NKG2D and Its Ligands: "One for All, All for One".</w:t>
      </w:r>
      <w:r w:rsidRPr="008D298E">
        <w:rPr>
          <w:rFonts w:ascii="Arial" w:hAnsi="Arial" w:cs="Arial"/>
        </w:rPr>
        <w:t xml:space="preserve"> Front Immunol, 2018. </w:t>
      </w:r>
      <w:r w:rsidRPr="008D298E">
        <w:rPr>
          <w:rFonts w:ascii="Arial" w:hAnsi="Arial" w:cs="Arial"/>
          <w:b/>
        </w:rPr>
        <w:t>9</w:t>
      </w:r>
      <w:r w:rsidRPr="008D298E">
        <w:rPr>
          <w:rFonts w:ascii="Arial" w:hAnsi="Arial" w:cs="Arial"/>
        </w:rPr>
        <w:t>: p. 476.</w:t>
      </w:r>
    </w:p>
    <w:p w14:paraId="3D18C5C3"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9.</w:t>
      </w:r>
      <w:r w:rsidRPr="008D298E">
        <w:rPr>
          <w:rFonts w:ascii="Arial" w:hAnsi="Arial" w:cs="Arial"/>
        </w:rPr>
        <w:tab/>
        <w:t xml:space="preserve">Zhou, X., et al., </w:t>
      </w:r>
      <w:r w:rsidRPr="008D298E">
        <w:rPr>
          <w:rFonts w:ascii="Arial" w:hAnsi="Arial" w:cs="Arial"/>
          <w:i/>
        </w:rPr>
        <w:t>MICA, a gene contributing strong susceptibility to ankylosing spondylitis.</w:t>
      </w:r>
      <w:r w:rsidRPr="008D298E">
        <w:rPr>
          <w:rFonts w:ascii="Arial" w:hAnsi="Arial" w:cs="Arial"/>
        </w:rPr>
        <w:t xml:space="preserve"> Ann Rheum Dis, 2014. </w:t>
      </w:r>
      <w:r w:rsidRPr="008D298E">
        <w:rPr>
          <w:rFonts w:ascii="Arial" w:hAnsi="Arial" w:cs="Arial"/>
          <w:b/>
        </w:rPr>
        <w:t>73</w:t>
      </w:r>
      <w:r w:rsidRPr="008D298E">
        <w:rPr>
          <w:rFonts w:ascii="Arial" w:hAnsi="Arial" w:cs="Arial"/>
        </w:rPr>
        <w:t>(8): p. 1552-7.</w:t>
      </w:r>
    </w:p>
    <w:p w14:paraId="426C88C7"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10.</w:t>
      </w:r>
      <w:r w:rsidRPr="008D298E">
        <w:rPr>
          <w:rFonts w:ascii="Arial" w:hAnsi="Arial" w:cs="Arial"/>
        </w:rPr>
        <w:tab/>
        <w:t xml:space="preserve">Li, P., et al., </w:t>
      </w:r>
      <w:r w:rsidRPr="008D298E">
        <w:rPr>
          <w:rFonts w:ascii="Arial" w:hAnsi="Arial" w:cs="Arial"/>
          <w:i/>
        </w:rPr>
        <w:t>Complex structure of the activating immunoreceptor NKG2D and its MHC class I-like ligand MICA.</w:t>
      </w:r>
      <w:r w:rsidRPr="008D298E">
        <w:rPr>
          <w:rFonts w:ascii="Arial" w:hAnsi="Arial" w:cs="Arial"/>
        </w:rPr>
        <w:t xml:space="preserve"> Nat Immunol, 2001. </w:t>
      </w:r>
      <w:r w:rsidRPr="008D298E">
        <w:rPr>
          <w:rFonts w:ascii="Arial" w:hAnsi="Arial" w:cs="Arial"/>
          <w:b/>
        </w:rPr>
        <w:t>2</w:t>
      </w:r>
      <w:r w:rsidRPr="008D298E">
        <w:rPr>
          <w:rFonts w:ascii="Arial" w:hAnsi="Arial" w:cs="Arial"/>
        </w:rPr>
        <w:t>(5): p. 443-51.</w:t>
      </w:r>
    </w:p>
    <w:p w14:paraId="10571B67"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11.</w:t>
      </w:r>
      <w:r w:rsidRPr="008D298E">
        <w:rPr>
          <w:rFonts w:ascii="Arial" w:hAnsi="Arial" w:cs="Arial"/>
        </w:rPr>
        <w:tab/>
        <w:t xml:space="preserve">Risti, M. and M.D. Bicalho, </w:t>
      </w:r>
      <w:r w:rsidRPr="008D298E">
        <w:rPr>
          <w:rFonts w:ascii="Arial" w:hAnsi="Arial" w:cs="Arial"/>
          <w:i/>
        </w:rPr>
        <w:t>MICA and NKG2D: Is There an Impact on Kidney Transplant Outcome?</w:t>
      </w:r>
      <w:r w:rsidRPr="008D298E">
        <w:rPr>
          <w:rFonts w:ascii="Arial" w:hAnsi="Arial" w:cs="Arial"/>
        </w:rPr>
        <w:t xml:space="preserve"> Front Immunol, 2017. </w:t>
      </w:r>
      <w:r w:rsidRPr="008D298E">
        <w:rPr>
          <w:rFonts w:ascii="Arial" w:hAnsi="Arial" w:cs="Arial"/>
          <w:b/>
        </w:rPr>
        <w:t>8</w:t>
      </w:r>
      <w:r w:rsidRPr="008D298E">
        <w:rPr>
          <w:rFonts w:ascii="Arial" w:hAnsi="Arial" w:cs="Arial"/>
        </w:rPr>
        <w:t>: p. 179.</w:t>
      </w:r>
    </w:p>
    <w:p w14:paraId="1B7F9198"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12.</w:t>
      </w:r>
      <w:r w:rsidRPr="008D298E">
        <w:rPr>
          <w:rFonts w:ascii="Arial" w:hAnsi="Arial" w:cs="Arial"/>
        </w:rPr>
        <w:tab/>
        <w:t xml:space="preserve">Chen, Daniel S. and I. Mellman, </w:t>
      </w:r>
      <w:r w:rsidRPr="008D298E">
        <w:rPr>
          <w:rFonts w:ascii="Arial" w:hAnsi="Arial" w:cs="Arial"/>
          <w:i/>
        </w:rPr>
        <w:t>Oncology Meets Immunology: The Cancer-Immunity Cycle.</w:t>
      </w:r>
      <w:r w:rsidRPr="008D298E">
        <w:rPr>
          <w:rFonts w:ascii="Arial" w:hAnsi="Arial" w:cs="Arial"/>
        </w:rPr>
        <w:t xml:space="preserve"> Immunity, 2013. </w:t>
      </w:r>
      <w:r w:rsidRPr="008D298E">
        <w:rPr>
          <w:rFonts w:ascii="Arial" w:hAnsi="Arial" w:cs="Arial"/>
          <w:b/>
        </w:rPr>
        <w:t>39</w:t>
      </w:r>
      <w:r w:rsidRPr="008D298E">
        <w:rPr>
          <w:rFonts w:ascii="Arial" w:hAnsi="Arial" w:cs="Arial"/>
        </w:rPr>
        <w:t>(1): p. 1-10.</w:t>
      </w:r>
    </w:p>
    <w:p w14:paraId="0AA80104"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13.</w:t>
      </w:r>
      <w:r w:rsidRPr="008D298E">
        <w:rPr>
          <w:rFonts w:ascii="Arial" w:hAnsi="Arial" w:cs="Arial"/>
        </w:rPr>
        <w:tab/>
        <w:t xml:space="preserve">Strid, J., et al., </w:t>
      </w:r>
      <w:r w:rsidRPr="008D298E">
        <w:rPr>
          <w:rFonts w:ascii="Arial" w:hAnsi="Arial" w:cs="Arial"/>
          <w:i/>
        </w:rPr>
        <w:t>Acute upregulation of an NKG2D ligand promotes rapid reorganization of a local immune compartment with pleiotropic effects on carcinogenesis.</w:t>
      </w:r>
      <w:r w:rsidRPr="008D298E">
        <w:rPr>
          <w:rFonts w:ascii="Arial" w:hAnsi="Arial" w:cs="Arial"/>
        </w:rPr>
        <w:t xml:space="preserve"> Nat Immunol, 2008. </w:t>
      </w:r>
      <w:r w:rsidRPr="008D298E">
        <w:rPr>
          <w:rFonts w:ascii="Arial" w:hAnsi="Arial" w:cs="Arial"/>
          <w:b/>
        </w:rPr>
        <w:t>9</w:t>
      </w:r>
      <w:r w:rsidRPr="008D298E">
        <w:rPr>
          <w:rFonts w:ascii="Arial" w:hAnsi="Arial" w:cs="Arial"/>
        </w:rPr>
        <w:t>(2): p. 146-54.</w:t>
      </w:r>
    </w:p>
    <w:p w14:paraId="0EFE351C"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14.</w:t>
      </w:r>
      <w:r w:rsidRPr="008D298E">
        <w:rPr>
          <w:rFonts w:ascii="Arial" w:hAnsi="Arial" w:cs="Arial"/>
        </w:rPr>
        <w:tab/>
        <w:t xml:space="preserve">Watson, N.F., et al., </w:t>
      </w:r>
      <w:r w:rsidRPr="008D298E">
        <w:rPr>
          <w:rFonts w:ascii="Arial" w:hAnsi="Arial" w:cs="Arial"/>
          <w:i/>
        </w:rPr>
        <w:t>Expression of the stress-related MHC class I chain-related protein MICA is an indicator of good prognosis in colorectal cancer patients.</w:t>
      </w:r>
      <w:r w:rsidRPr="008D298E">
        <w:rPr>
          <w:rFonts w:ascii="Arial" w:hAnsi="Arial" w:cs="Arial"/>
        </w:rPr>
        <w:t xml:space="preserve"> Int J Cancer, 2006. </w:t>
      </w:r>
      <w:r w:rsidRPr="008D298E">
        <w:rPr>
          <w:rFonts w:ascii="Arial" w:hAnsi="Arial" w:cs="Arial"/>
          <w:b/>
        </w:rPr>
        <w:t>118</w:t>
      </w:r>
      <w:r w:rsidRPr="008D298E">
        <w:rPr>
          <w:rFonts w:ascii="Arial" w:hAnsi="Arial" w:cs="Arial"/>
        </w:rPr>
        <w:t>(6): p. 1445-52.</w:t>
      </w:r>
    </w:p>
    <w:p w14:paraId="49970952"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15.</w:t>
      </w:r>
      <w:r w:rsidRPr="008D298E">
        <w:rPr>
          <w:rFonts w:ascii="Arial" w:hAnsi="Arial" w:cs="Arial"/>
        </w:rPr>
        <w:tab/>
        <w:t xml:space="preserve">Glas, J., et al., </w:t>
      </w:r>
      <w:r w:rsidRPr="008D298E">
        <w:rPr>
          <w:rFonts w:ascii="Arial" w:hAnsi="Arial" w:cs="Arial"/>
          <w:i/>
        </w:rPr>
        <w:t>MICA, MICB and C1_4_1 polymorphism in Crohn's disease and ulcerative colitis.</w:t>
      </w:r>
      <w:r w:rsidRPr="008D298E">
        <w:rPr>
          <w:rFonts w:ascii="Arial" w:hAnsi="Arial" w:cs="Arial"/>
        </w:rPr>
        <w:t xml:space="preserve"> Tissue Antigens, 2001. </w:t>
      </w:r>
      <w:r w:rsidRPr="008D298E">
        <w:rPr>
          <w:rFonts w:ascii="Arial" w:hAnsi="Arial" w:cs="Arial"/>
          <w:b/>
        </w:rPr>
        <w:t>58</w:t>
      </w:r>
      <w:r w:rsidRPr="008D298E">
        <w:rPr>
          <w:rFonts w:ascii="Arial" w:hAnsi="Arial" w:cs="Arial"/>
        </w:rPr>
        <w:t>(4): p. 243-9.</w:t>
      </w:r>
    </w:p>
    <w:p w14:paraId="53F761C7"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16.</w:t>
      </w:r>
      <w:r w:rsidRPr="008D298E">
        <w:rPr>
          <w:rFonts w:ascii="Arial" w:hAnsi="Arial" w:cs="Arial"/>
        </w:rPr>
        <w:tab/>
        <w:t xml:space="preserve">Chen, D. and U. Gyllensten, </w:t>
      </w:r>
      <w:r w:rsidRPr="008D298E">
        <w:rPr>
          <w:rFonts w:ascii="Arial" w:hAnsi="Arial" w:cs="Arial"/>
          <w:i/>
        </w:rPr>
        <w:t>MICA polymorphism: biology and importance in cancer.</w:t>
      </w:r>
      <w:r w:rsidRPr="008D298E">
        <w:rPr>
          <w:rFonts w:ascii="Arial" w:hAnsi="Arial" w:cs="Arial"/>
        </w:rPr>
        <w:t xml:space="preserve"> Carcinogenesis, 2014. </w:t>
      </w:r>
      <w:r w:rsidRPr="008D298E">
        <w:rPr>
          <w:rFonts w:ascii="Arial" w:hAnsi="Arial" w:cs="Arial"/>
          <w:b/>
        </w:rPr>
        <w:t>35</w:t>
      </w:r>
      <w:r w:rsidRPr="008D298E">
        <w:rPr>
          <w:rFonts w:ascii="Arial" w:hAnsi="Arial" w:cs="Arial"/>
        </w:rPr>
        <w:t>(12): p. 2633-42.</w:t>
      </w:r>
    </w:p>
    <w:p w14:paraId="3EB8E61A"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17.</w:t>
      </w:r>
      <w:r w:rsidRPr="008D298E">
        <w:rPr>
          <w:rFonts w:ascii="Arial" w:hAnsi="Arial" w:cs="Arial"/>
        </w:rPr>
        <w:tab/>
        <w:t xml:space="preserve">Ghadially, H., et al., </w:t>
      </w:r>
      <w:r w:rsidRPr="008D298E">
        <w:rPr>
          <w:rFonts w:ascii="Arial" w:hAnsi="Arial" w:cs="Arial"/>
          <w:i/>
        </w:rPr>
        <w:t>MHC class I chain-related protein A and B (MICA and MICB) are predominantly expressed intracellularly in tumour and normal tissue.</w:t>
      </w:r>
      <w:r w:rsidRPr="008D298E">
        <w:rPr>
          <w:rFonts w:ascii="Arial" w:hAnsi="Arial" w:cs="Arial"/>
        </w:rPr>
        <w:t xml:space="preserve"> Br J Cancer, 2017. </w:t>
      </w:r>
      <w:r w:rsidRPr="008D298E">
        <w:rPr>
          <w:rFonts w:ascii="Arial" w:hAnsi="Arial" w:cs="Arial"/>
          <w:b/>
        </w:rPr>
        <w:t>116</w:t>
      </w:r>
      <w:r w:rsidRPr="008D298E">
        <w:rPr>
          <w:rFonts w:ascii="Arial" w:hAnsi="Arial" w:cs="Arial"/>
        </w:rPr>
        <w:t>(9): p. 1208-1217.</w:t>
      </w:r>
    </w:p>
    <w:p w14:paraId="5D475DEA"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18.</w:t>
      </w:r>
      <w:r w:rsidRPr="008D298E">
        <w:rPr>
          <w:rFonts w:ascii="Arial" w:hAnsi="Arial" w:cs="Arial"/>
        </w:rPr>
        <w:tab/>
        <w:t xml:space="preserve">Nishioka, Y., et al., </w:t>
      </w:r>
      <w:r w:rsidRPr="008D298E">
        <w:rPr>
          <w:rFonts w:ascii="Arial" w:hAnsi="Arial" w:cs="Arial"/>
          <w:i/>
        </w:rPr>
        <w:t>Host MICA Polymorphism as a Potential Predictive Marker in Response to Chemotherapy for Colorectal Liver Metastases.</w:t>
      </w:r>
      <w:r w:rsidRPr="008D298E">
        <w:rPr>
          <w:rFonts w:ascii="Arial" w:hAnsi="Arial" w:cs="Arial"/>
        </w:rPr>
        <w:t xml:space="preserve"> Dig Dis, 2018. </w:t>
      </w:r>
      <w:r w:rsidRPr="008D298E">
        <w:rPr>
          <w:rFonts w:ascii="Arial" w:hAnsi="Arial" w:cs="Arial"/>
          <w:b/>
        </w:rPr>
        <w:t>36</w:t>
      </w:r>
      <w:r w:rsidRPr="008D298E">
        <w:rPr>
          <w:rFonts w:ascii="Arial" w:hAnsi="Arial" w:cs="Arial"/>
        </w:rPr>
        <w:t>(6): p. 437-445.</w:t>
      </w:r>
    </w:p>
    <w:p w14:paraId="3F3466E4"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19.</w:t>
      </w:r>
      <w:r w:rsidRPr="008D298E">
        <w:rPr>
          <w:rFonts w:ascii="Arial" w:hAnsi="Arial" w:cs="Arial"/>
        </w:rPr>
        <w:tab/>
        <w:t xml:space="preserve">Kopp, R., et al., </w:t>
      </w:r>
      <w:r w:rsidRPr="008D298E">
        <w:rPr>
          <w:rFonts w:ascii="Arial" w:hAnsi="Arial" w:cs="Arial"/>
          <w:i/>
        </w:rPr>
        <w:t>Association of MICA-TM and MICB C1_2_A microsatellite polymorphisms with tumor progression in patients with colorectal cancer.</w:t>
      </w:r>
      <w:r w:rsidRPr="008D298E">
        <w:rPr>
          <w:rFonts w:ascii="Arial" w:hAnsi="Arial" w:cs="Arial"/>
        </w:rPr>
        <w:t xml:space="preserve"> J Clin Immunol, 2009. </w:t>
      </w:r>
      <w:r w:rsidRPr="008D298E">
        <w:rPr>
          <w:rFonts w:ascii="Arial" w:hAnsi="Arial" w:cs="Arial"/>
          <w:b/>
        </w:rPr>
        <w:t>29</w:t>
      </w:r>
      <w:r w:rsidRPr="008D298E">
        <w:rPr>
          <w:rFonts w:ascii="Arial" w:hAnsi="Arial" w:cs="Arial"/>
        </w:rPr>
        <w:t>(4): p. 545-54.</w:t>
      </w:r>
    </w:p>
    <w:p w14:paraId="5CE956F3"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20.</w:t>
      </w:r>
      <w:r w:rsidRPr="008D298E">
        <w:rPr>
          <w:rFonts w:ascii="Arial" w:hAnsi="Arial" w:cs="Arial"/>
        </w:rPr>
        <w:tab/>
        <w:t xml:space="preserve">ME, P., </w:t>
      </w:r>
      <w:r w:rsidRPr="008D298E">
        <w:rPr>
          <w:rFonts w:ascii="Arial" w:hAnsi="Arial" w:cs="Arial"/>
          <w:i/>
        </w:rPr>
        <w:t>MICA polymorphism: biology and importance in immunity and disease.%A Choy MK.</w:t>
      </w:r>
      <w:r w:rsidRPr="008D298E">
        <w:rPr>
          <w:rFonts w:ascii="Arial" w:hAnsi="Arial" w:cs="Arial"/>
        </w:rPr>
        <w:t xml:space="preserve"> Trends in molecular medicine, 2010. </w:t>
      </w:r>
      <w:r w:rsidRPr="008D298E">
        <w:rPr>
          <w:rFonts w:ascii="Arial" w:hAnsi="Arial" w:cs="Arial"/>
          <w:b/>
        </w:rPr>
        <w:t>16</w:t>
      </w:r>
      <w:r w:rsidRPr="008D298E">
        <w:rPr>
          <w:rFonts w:ascii="Arial" w:hAnsi="Arial" w:cs="Arial"/>
        </w:rPr>
        <w:t>(3): p. 97-106.</w:t>
      </w:r>
    </w:p>
    <w:p w14:paraId="11F1ADD1"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21.</w:t>
      </w:r>
      <w:r w:rsidRPr="008D298E">
        <w:rPr>
          <w:rFonts w:ascii="Arial" w:hAnsi="Arial" w:cs="Arial"/>
        </w:rPr>
        <w:tab/>
        <w:t xml:space="preserve">Groh, V., et al., </w:t>
      </w:r>
      <w:r w:rsidRPr="008D298E">
        <w:rPr>
          <w:rFonts w:ascii="Arial" w:hAnsi="Arial" w:cs="Arial"/>
          <w:i/>
        </w:rPr>
        <w:t>Tumour-derived soluble MIC ligands impair expression of NKG2D and T-cell activation.</w:t>
      </w:r>
      <w:r w:rsidRPr="008D298E">
        <w:rPr>
          <w:rFonts w:ascii="Arial" w:hAnsi="Arial" w:cs="Arial"/>
        </w:rPr>
        <w:t xml:space="preserve"> Nature, 2002. </w:t>
      </w:r>
      <w:r w:rsidRPr="008D298E">
        <w:rPr>
          <w:rFonts w:ascii="Arial" w:hAnsi="Arial" w:cs="Arial"/>
          <w:b/>
        </w:rPr>
        <w:t>419</w:t>
      </w:r>
      <w:r w:rsidRPr="008D298E">
        <w:rPr>
          <w:rFonts w:ascii="Arial" w:hAnsi="Arial" w:cs="Arial"/>
        </w:rPr>
        <w:t>(6908): p. 734-8.</w:t>
      </w:r>
    </w:p>
    <w:p w14:paraId="1BCD2A83"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22.</w:t>
      </w:r>
      <w:r w:rsidRPr="008D298E">
        <w:rPr>
          <w:rFonts w:ascii="Arial" w:hAnsi="Arial" w:cs="Arial"/>
        </w:rPr>
        <w:tab/>
        <w:t xml:space="preserve">Ji, M., et al., </w:t>
      </w:r>
      <w:r w:rsidRPr="008D298E">
        <w:rPr>
          <w:rFonts w:ascii="Arial" w:hAnsi="Arial" w:cs="Arial"/>
          <w:i/>
        </w:rPr>
        <w:t>MICA polymorphisms and cancer risk: a meta-analysis.</w:t>
      </w:r>
      <w:r w:rsidRPr="008D298E">
        <w:rPr>
          <w:rFonts w:ascii="Arial" w:hAnsi="Arial" w:cs="Arial"/>
        </w:rPr>
        <w:t xml:space="preserve"> Int J Clin Exp Med, 2015. </w:t>
      </w:r>
      <w:r w:rsidRPr="008D298E">
        <w:rPr>
          <w:rFonts w:ascii="Arial" w:hAnsi="Arial" w:cs="Arial"/>
          <w:b/>
        </w:rPr>
        <w:t>8</w:t>
      </w:r>
      <w:r w:rsidRPr="008D298E">
        <w:rPr>
          <w:rFonts w:ascii="Arial" w:hAnsi="Arial" w:cs="Arial"/>
        </w:rPr>
        <w:t>(1): p. 818-26.</w:t>
      </w:r>
    </w:p>
    <w:p w14:paraId="62BAA839"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23.</w:t>
      </w:r>
      <w:r w:rsidRPr="008D298E">
        <w:rPr>
          <w:rFonts w:ascii="Arial" w:hAnsi="Arial" w:cs="Arial"/>
        </w:rPr>
        <w:tab/>
        <w:t xml:space="preserve">Carapito, R., et al., </w:t>
      </w:r>
      <w:r w:rsidRPr="008D298E">
        <w:rPr>
          <w:rFonts w:ascii="Arial" w:hAnsi="Arial" w:cs="Arial"/>
          <w:i/>
        </w:rPr>
        <w:t>A new MHC-linked susceptibility locus for primary Sjogren's syndrome: MICA.</w:t>
      </w:r>
      <w:r w:rsidRPr="008D298E">
        <w:rPr>
          <w:rFonts w:ascii="Arial" w:hAnsi="Arial" w:cs="Arial"/>
        </w:rPr>
        <w:t xml:space="preserve"> Hum Mol Genet, 2017. </w:t>
      </w:r>
      <w:r w:rsidRPr="008D298E">
        <w:rPr>
          <w:rFonts w:ascii="Arial" w:hAnsi="Arial" w:cs="Arial"/>
          <w:b/>
        </w:rPr>
        <w:t>26</w:t>
      </w:r>
      <w:r w:rsidRPr="008D298E">
        <w:rPr>
          <w:rFonts w:ascii="Arial" w:hAnsi="Arial" w:cs="Arial"/>
        </w:rPr>
        <w:t>(13): p. 2565-2576.</w:t>
      </w:r>
    </w:p>
    <w:p w14:paraId="499BBFC4"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24.</w:t>
      </w:r>
      <w:r w:rsidRPr="008D298E">
        <w:rPr>
          <w:rFonts w:ascii="Arial" w:hAnsi="Arial" w:cs="Arial"/>
        </w:rPr>
        <w:tab/>
        <w:t xml:space="preserve">Yang, X.Z., et al., </w:t>
      </w:r>
      <w:r w:rsidRPr="008D298E">
        <w:rPr>
          <w:rFonts w:ascii="Arial" w:hAnsi="Arial" w:cs="Arial"/>
          <w:i/>
        </w:rPr>
        <w:t>Overexpression of Rab1B and MMP9 predicts poor survival and good response to chemotherapy in patients with colorectal cancer.</w:t>
      </w:r>
      <w:r w:rsidRPr="008D298E">
        <w:rPr>
          <w:rFonts w:ascii="Arial" w:hAnsi="Arial" w:cs="Arial"/>
        </w:rPr>
        <w:t xml:space="preserve"> Aging (Albany NY), 2017. </w:t>
      </w:r>
      <w:r w:rsidRPr="008D298E">
        <w:rPr>
          <w:rFonts w:ascii="Arial" w:hAnsi="Arial" w:cs="Arial"/>
          <w:b/>
        </w:rPr>
        <w:t>9</w:t>
      </w:r>
      <w:r w:rsidRPr="008D298E">
        <w:rPr>
          <w:rFonts w:ascii="Arial" w:hAnsi="Arial" w:cs="Arial"/>
        </w:rPr>
        <w:t>(3): p. 914-931.</w:t>
      </w:r>
    </w:p>
    <w:p w14:paraId="08A546F6"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25.</w:t>
      </w:r>
      <w:r w:rsidRPr="008D298E">
        <w:rPr>
          <w:rFonts w:ascii="Arial" w:hAnsi="Arial" w:cs="Arial"/>
        </w:rPr>
        <w:tab/>
        <w:t xml:space="preserve">Huttlin, E.L., et al., </w:t>
      </w:r>
      <w:r w:rsidRPr="008D298E">
        <w:rPr>
          <w:rFonts w:ascii="Arial" w:hAnsi="Arial" w:cs="Arial"/>
          <w:i/>
        </w:rPr>
        <w:t>Architecture of the human interactome defines protein communities and disease networks.</w:t>
      </w:r>
      <w:r w:rsidRPr="008D298E">
        <w:rPr>
          <w:rFonts w:ascii="Arial" w:hAnsi="Arial" w:cs="Arial"/>
        </w:rPr>
        <w:t xml:space="preserve"> Nature, 2017. </w:t>
      </w:r>
      <w:r w:rsidRPr="008D298E">
        <w:rPr>
          <w:rFonts w:ascii="Arial" w:hAnsi="Arial" w:cs="Arial"/>
          <w:b/>
        </w:rPr>
        <w:t>545</w:t>
      </w:r>
      <w:r w:rsidRPr="008D298E">
        <w:rPr>
          <w:rFonts w:ascii="Arial" w:hAnsi="Arial" w:cs="Arial"/>
        </w:rPr>
        <w:t>(7655): p. 505-509.</w:t>
      </w:r>
    </w:p>
    <w:p w14:paraId="108EE499"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26.</w:t>
      </w:r>
      <w:r w:rsidRPr="008D298E">
        <w:rPr>
          <w:rFonts w:ascii="Arial" w:hAnsi="Arial" w:cs="Arial"/>
        </w:rPr>
        <w:tab/>
        <w:t xml:space="preserve">Chen, S., et al., </w:t>
      </w:r>
      <w:r w:rsidRPr="008D298E">
        <w:rPr>
          <w:rFonts w:ascii="Arial" w:hAnsi="Arial" w:cs="Arial"/>
          <w:i/>
        </w:rPr>
        <w:t>Overexpression of KiSS-1 reduces colorectal cancer cell invasion by downregulating MMP-9 via blocking PI3K/Akt/NF-kappaB signal pathway.</w:t>
      </w:r>
      <w:r w:rsidRPr="008D298E">
        <w:rPr>
          <w:rFonts w:ascii="Arial" w:hAnsi="Arial" w:cs="Arial"/>
        </w:rPr>
        <w:t xml:space="preserve"> Int J Oncol, 2016. </w:t>
      </w:r>
      <w:r w:rsidRPr="008D298E">
        <w:rPr>
          <w:rFonts w:ascii="Arial" w:hAnsi="Arial" w:cs="Arial"/>
          <w:b/>
        </w:rPr>
        <w:t>48</w:t>
      </w:r>
      <w:r w:rsidRPr="008D298E">
        <w:rPr>
          <w:rFonts w:ascii="Arial" w:hAnsi="Arial" w:cs="Arial"/>
        </w:rPr>
        <w:t>(4): p. 1391-8.</w:t>
      </w:r>
    </w:p>
    <w:p w14:paraId="1734543D"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27.</w:t>
      </w:r>
      <w:r w:rsidRPr="008D298E">
        <w:rPr>
          <w:rFonts w:ascii="Arial" w:hAnsi="Arial" w:cs="Arial"/>
        </w:rPr>
        <w:tab/>
        <w:t xml:space="preserve">Tsai, C.H., et al., </w:t>
      </w:r>
      <w:r w:rsidRPr="008D298E">
        <w:rPr>
          <w:rFonts w:ascii="Arial" w:hAnsi="Arial" w:cs="Arial"/>
          <w:i/>
        </w:rPr>
        <w:t>Small GTPase Rab37 targets tissue inhibitor of metalloproteinase 1 for exocytosis and thus suppresses tumour metastasis.</w:t>
      </w:r>
      <w:r w:rsidRPr="008D298E">
        <w:rPr>
          <w:rFonts w:ascii="Arial" w:hAnsi="Arial" w:cs="Arial"/>
        </w:rPr>
        <w:t xml:space="preserve"> Nat Commun, 2014. </w:t>
      </w:r>
      <w:r w:rsidRPr="008D298E">
        <w:rPr>
          <w:rFonts w:ascii="Arial" w:hAnsi="Arial" w:cs="Arial"/>
          <w:b/>
        </w:rPr>
        <w:t>5</w:t>
      </w:r>
      <w:r w:rsidRPr="008D298E">
        <w:rPr>
          <w:rFonts w:ascii="Arial" w:hAnsi="Arial" w:cs="Arial"/>
        </w:rPr>
        <w:t>: p. 4804.</w:t>
      </w:r>
    </w:p>
    <w:p w14:paraId="3A1D5F97"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lastRenderedPageBreak/>
        <w:t>28.</w:t>
      </w:r>
      <w:r w:rsidRPr="008D298E">
        <w:rPr>
          <w:rFonts w:ascii="Arial" w:hAnsi="Arial" w:cs="Arial"/>
        </w:rPr>
        <w:tab/>
        <w:t xml:space="preserve">Guilford, P., et al., </w:t>
      </w:r>
      <w:r w:rsidRPr="008D298E">
        <w:rPr>
          <w:rFonts w:ascii="Arial" w:hAnsi="Arial" w:cs="Arial"/>
          <w:i/>
        </w:rPr>
        <w:t>E-cadherin germline mutations in familial gastric cancer.</w:t>
      </w:r>
      <w:r w:rsidRPr="008D298E">
        <w:rPr>
          <w:rFonts w:ascii="Arial" w:hAnsi="Arial" w:cs="Arial"/>
        </w:rPr>
        <w:t xml:space="preserve"> Nature, 1998. </w:t>
      </w:r>
      <w:r w:rsidRPr="008D298E">
        <w:rPr>
          <w:rFonts w:ascii="Arial" w:hAnsi="Arial" w:cs="Arial"/>
          <w:b/>
        </w:rPr>
        <w:t>392</w:t>
      </w:r>
      <w:r w:rsidRPr="008D298E">
        <w:rPr>
          <w:rFonts w:ascii="Arial" w:hAnsi="Arial" w:cs="Arial"/>
        </w:rPr>
        <w:t>(6674): p. 402-5.</w:t>
      </w:r>
    </w:p>
    <w:p w14:paraId="5ADAE1DF"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29.</w:t>
      </w:r>
      <w:r w:rsidRPr="008D298E">
        <w:rPr>
          <w:rFonts w:ascii="Arial" w:hAnsi="Arial" w:cs="Arial"/>
        </w:rPr>
        <w:tab/>
        <w:t xml:space="preserve">Indra, I., et al., </w:t>
      </w:r>
      <w:r w:rsidRPr="008D298E">
        <w:rPr>
          <w:rFonts w:ascii="Arial" w:hAnsi="Arial" w:cs="Arial"/>
          <w:i/>
        </w:rPr>
        <w:t>Spatial and temporal organization of cadherin in punctate adherens junctions.</w:t>
      </w:r>
      <w:r w:rsidRPr="008D298E">
        <w:rPr>
          <w:rFonts w:ascii="Arial" w:hAnsi="Arial" w:cs="Arial"/>
        </w:rPr>
        <w:t xml:space="preserve"> Proc Natl Acad Sci U S A, 2018. </w:t>
      </w:r>
      <w:r w:rsidRPr="008D298E">
        <w:rPr>
          <w:rFonts w:ascii="Arial" w:hAnsi="Arial" w:cs="Arial"/>
          <w:b/>
        </w:rPr>
        <w:t>115</w:t>
      </w:r>
      <w:r w:rsidRPr="008D298E">
        <w:rPr>
          <w:rFonts w:ascii="Arial" w:hAnsi="Arial" w:cs="Arial"/>
        </w:rPr>
        <w:t>(19): p. E4406-E4415.</w:t>
      </w:r>
    </w:p>
    <w:p w14:paraId="277AD140"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30.</w:t>
      </w:r>
      <w:r w:rsidRPr="008D298E">
        <w:rPr>
          <w:rFonts w:ascii="Arial" w:hAnsi="Arial" w:cs="Arial"/>
        </w:rPr>
        <w:tab/>
        <w:t xml:space="preserve">Satow, R., et al., </w:t>
      </w:r>
      <w:r w:rsidRPr="008D298E">
        <w:rPr>
          <w:rFonts w:ascii="Arial" w:hAnsi="Arial" w:cs="Arial"/>
          <w:i/>
        </w:rPr>
        <w:t>Phospholipase Cdelta1 induces E-cadherin expression and suppresses malignancy in colorectal cancer cells.</w:t>
      </w:r>
      <w:r w:rsidRPr="008D298E">
        <w:rPr>
          <w:rFonts w:ascii="Arial" w:hAnsi="Arial" w:cs="Arial"/>
        </w:rPr>
        <w:t xml:space="preserve"> Proc Natl Acad Sci U S A, 2014. </w:t>
      </w:r>
      <w:r w:rsidRPr="008D298E">
        <w:rPr>
          <w:rFonts w:ascii="Arial" w:hAnsi="Arial" w:cs="Arial"/>
          <w:b/>
        </w:rPr>
        <w:t>111</w:t>
      </w:r>
      <w:r w:rsidRPr="008D298E">
        <w:rPr>
          <w:rFonts w:ascii="Arial" w:hAnsi="Arial" w:cs="Arial"/>
        </w:rPr>
        <w:t>(37): p. 13505-10.</w:t>
      </w:r>
    </w:p>
    <w:p w14:paraId="5EA4CD76"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31.</w:t>
      </w:r>
      <w:r w:rsidRPr="008D298E">
        <w:rPr>
          <w:rFonts w:ascii="Arial" w:hAnsi="Arial" w:cs="Arial"/>
        </w:rPr>
        <w:tab/>
        <w:t xml:space="preserve">Ma, L., et al., </w:t>
      </w:r>
      <w:r w:rsidRPr="008D298E">
        <w:rPr>
          <w:rFonts w:ascii="Arial" w:hAnsi="Arial" w:cs="Arial"/>
          <w:i/>
        </w:rPr>
        <w:t>miR-9, a MYC/MYCN-activated microRNA, regulates E-cadherin and cancer metastasis.</w:t>
      </w:r>
      <w:r w:rsidRPr="008D298E">
        <w:rPr>
          <w:rFonts w:ascii="Arial" w:hAnsi="Arial" w:cs="Arial"/>
        </w:rPr>
        <w:t xml:space="preserve"> Nat Cell Biol, 2010. </w:t>
      </w:r>
      <w:r w:rsidRPr="008D298E">
        <w:rPr>
          <w:rFonts w:ascii="Arial" w:hAnsi="Arial" w:cs="Arial"/>
          <w:b/>
        </w:rPr>
        <w:t>12</w:t>
      </w:r>
      <w:r w:rsidRPr="008D298E">
        <w:rPr>
          <w:rFonts w:ascii="Arial" w:hAnsi="Arial" w:cs="Arial"/>
        </w:rPr>
        <w:t>(3): p. 247-56.</w:t>
      </w:r>
    </w:p>
    <w:p w14:paraId="4F8FDD5F"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32.</w:t>
      </w:r>
      <w:r w:rsidRPr="008D298E">
        <w:rPr>
          <w:rFonts w:ascii="Arial" w:hAnsi="Arial" w:cs="Arial"/>
        </w:rPr>
        <w:tab/>
        <w:t xml:space="preserve">Serebriiskii, I.G., et al., </w:t>
      </w:r>
      <w:r w:rsidRPr="008D298E">
        <w:rPr>
          <w:rFonts w:ascii="Arial" w:hAnsi="Arial" w:cs="Arial"/>
          <w:i/>
        </w:rPr>
        <w:t>Comprehensive characterization of RAS mutations in colon and rectal cancers in old and young patients.</w:t>
      </w:r>
      <w:r w:rsidRPr="008D298E">
        <w:rPr>
          <w:rFonts w:ascii="Arial" w:hAnsi="Arial" w:cs="Arial"/>
        </w:rPr>
        <w:t xml:space="preserve"> Nat Commun, 2019. </w:t>
      </w:r>
      <w:r w:rsidRPr="008D298E">
        <w:rPr>
          <w:rFonts w:ascii="Arial" w:hAnsi="Arial" w:cs="Arial"/>
          <w:b/>
        </w:rPr>
        <w:t>10</w:t>
      </w:r>
      <w:r w:rsidRPr="008D298E">
        <w:rPr>
          <w:rFonts w:ascii="Arial" w:hAnsi="Arial" w:cs="Arial"/>
        </w:rPr>
        <w:t>(1): p. 3722.</w:t>
      </w:r>
    </w:p>
    <w:p w14:paraId="09391E0B"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33.</w:t>
      </w:r>
      <w:r w:rsidRPr="008D298E">
        <w:rPr>
          <w:rFonts w:ascii="Arial" w:hAnsi="Arial" w:cs="Arial"/>
        </w:rPr>
        <w:tab/>
        <w:t xml:space="preserve">Brandt, R., et al., </w:t>
      </w:r>
      <w:r w:rsidRPr="008D298E">
        <w:rPr>
          <w:rFonts w:ascii="Arial" w:hAnsi="Arial" w:cs="Arial"/>
          <w:i/>
        </w:rPr>
        <w:t>Cell type-dependent differential activation of ERK by oncogenic KRAS in colon cancer and intestinal epithelium.</w:t>
      </w:r>
      <w:r w:rsidRPr="008D298E">
        <w:rPr>
          <w:rFonts w:ascii="Arial" w:hAnsi="Arial" w:cs="Arial"/>
        </w:rPr>
        <w:t xml:space="preserve"> Nat Commun, 2019. </w:t>
      </w:r>
      <w:r w:rsidRPr="008D298E">
        <w:rPr>
          <w:rFonts w:ascii="Arial" w:hAnsi="Arial" w:cs="Arial"/>
          <w:b/>
        </w:rPr>
        <w:t>10</w:t>
      </w:r>
      <w:r w:rsidRPr="008D298E">
        <w:rPr>
          <w:rFonts w:ascii="Arial" w:hAnsi="Arial" w:cs="Arial"/>
        </w:rPr>
        <w:t>(1): p. 2919.</w:t>
      </w:r>
    </w:p>
    <w:p w14:paraId="0A98EB04"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34.</w:t>
      </w:r>
      <w:r w:rsidRPr="008D298E">
        <w:rPr>
          <w:rFonts w:ascii="Arial" w:hAnsi="Arial" w:cs="Arial"/>
        </w:rPr>
        <w:tab/>
        <w:t xml:space="preserve">Li, S., A. Balmain, and C.M. Counter, </w:t>
      </w:r>
      <w:r w:rsidRPr="008D298E">
        <w:rPr>
          <w:rFonts w:ascii="Arial" w:hAnsi="Arial" w:cs="Arial"/>
          <w:i/>
        </w:rPr>
        <w:t>A model for RAS mutation patterns in cancers: finding the sweet spot.</w:t>
      </w:r>
      <w:r w:rsidRPr="008D298E">
        <w:rPr>
          <w:rFonts w:ascii="Arial" w:hAnsi="Arial" w:cs="Arial"/>
        </w:rPr>
        <w:t xml:space="preserve"> Nat Rev Cancer, 2018. </w:t>
      </w:r>
      <w:r w:rsidRPr="008D298E">
        <w:rPr>
          <w:rFonts w:ascii="Arial" w:hAnsi="Arial" w:cs="Arial"/>
          <w:b/>
        </w:rPr>
        <w:t>18</w:t>
      </w:r>
      <w:r w:rsidRPr="008D298E">
        <w:rPr>
          <w:rFonts w:ascii="Arial" w:hAnsi="Arial" w:cs="Arial"/>
        </w:rPr>
        <w:t>(12): p. 767-777.</w:t>
      </w:r>
    </w:p>
    <w:p w14:paraId="0B009354"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35.</w:t>
      </w:r>
      <w:r w:rsidRPr="008D298E">
        <w:rPr>
          <w:rFonts w:ascii="Arial" w:hAnsi="Arial" w:cs="Arial"/>
        </w:rPr>
        <w:tab/>
        <w:t xml:space="preserve">Janes, M.R., et al., </w:t>
      </w:r>
      <w:r w:rsidRPr="008D298E">
        <w:rPr>
          <w:rFonts w:ascii="Arial" w:hAnsi="Arial" w:cs="Arial"/>
          <w:i/>
        </w:rPr>
        <w:t>Targeting KRAS Mutant Cancers with a Covalent G12C-Specific Inhibitor.</w:t>
      </w:r>
      <w:r w:rsidRPr="008D298E">
        <w:rPr>
          <w:rFonts w:ascii="Arial" w:hAnsi="Arial" w:cs="Arial"/>
        </w:rPr>
        <w:t xml:space="preserve"> Cell, 2018. </w:t>
      </w:r>
      <w:r w:rsidRPr="008D298E">
        <w:rPr>
          <w:rFonts w:ascii="Arial" w:hAnsi="Arial" w:cs="Arial"/>
          <w:b/>
        </w:rPr>
        <w:t>172</w:t>
      </w:r>
      <w:r w:rsidRPr="008D298E">
        <w:rPr>
          <w:rFonts w:ascii="Arial" w:hAnsi="Arial" w:cs="Arial"/>
        </w:rPr>
        <w:t>(3): p. 578-589.e17.</w:t>
      </w:r>
    </w:p>
    <w:p w14:paraId="71A00D07"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36.</w:t>
      </w:r>
      <w:r w:rsidRPr="008D298E">
        <w:rPr>
          <w:rFonts w:ascii="Arial" w:hAnsi="Arial" w:cs="Arial"/>
        </w:rPr>
        <w:tab/>
        <w:t xml:space="preserve">Simanshu, D.K., D.V. Nissley, and F. McCormick, </w:t>
      </w:r>
      <w:r w:rsidRPr="008D298E">
        <w:rPr>
          <w:rFonts w:ascii="Arial" w:hAnsi="Arial" w:cs="Arial"/>
          <w:i/>
        </w:rPr>
        <w:t>RAS Proteins and Their Regulators in Human Disease.</w:t>
      </w:r>
      <w:r w:rsidRPr="008D298E">
        <w:rPr>
          <w:rFonts w:ascii="Arial" w:hAnsi="Arial" w:cs="Arial"/>
        </w:rPr>
        <w:t xml:space="preserve"> Cell, 2017. </w:t>
      </w:r>
      <w:r w:rsidRPr="008D298E">
        <w:rPr>
          <w:rFonts w:ascii="Arial" w:hAnsi="Arial" w:cs="Arial"/>
          <w:b/>
        </w:rPr>
        <w:t>170</w:t>
      </w:r>
      <w:r w:rsidRPr="008D298E">
        <w:rPr>
          <w:rFonts w:ascii="Arial" w:hAnsi="Arial" w:cs="Arial"/>
        </w:rPr>
        <w:t>(1): p. 17-33.</w:t>
      </w:r>
    </w:p>
    <w:p w14:paraId="7CDDD7F4" w14:textId="77777777" w:rsidR="00D47EB1" w:rsidRPr="008D298E" w:rsidRDefault="00D47EB1" w:rsidP="00D47EB1">
      <w:pPr>
        <w:pStyle w:val="EndNoteBibliography"/>
        <w:spacing w:after="0"/>
        <w:ind w:left="720" w:hanging="720"/>
        <w:rPr>
          <w:rFonts w:ascii="Arial" w:hAnsi="Arial" w:cs="Arial"/>
        </w:rPr>
      </w:pPr>
      <w:r w:rsidRPr="008D298E">
        <w:rPr>
          <w:rFonts w:ascii="Arial" w:hAnsi="Arial" w:cs="Arial"/>
        </w:rPr>
        <w:t>37.</w:t>
      </w:r>
      <w:r w:rsidRPr="008D298E">
        <w:rPr>
          <w:rFonts w:ascii="Arial" w:hAnsi="Arial" w:cs="Arial"/>
        </w:rPr>
        <w:tab/>
        <w:t xml:space="preserve">Provenzale, D., et al., </w:t>
      </w:r>
      <w:r w:rsidRPr="008D298E">
        <w:rPr>
          <w:rFonts w:ascii="Arial" w:hAnsi="Arial" w:cs="Arial"/>
          <w:i/>
        </w:rPr>
        <w:t>Colorectal Cancer Screening, Version 1.2015.</w:t>
      </w:r>
      <w:r w:rsidRPr="008D298E">
        <w:rPr>
          <w:rFonts w:ascii="Arial" w:hAnsi="Arial" w:cs="Arial"/>
        </w:rPr>
        <w:t xml:space="preserve"> J Natl Compr Canc Netw, 2015. </w:t>
      </w:r>
      <w:r w:rsidRPr="008D298E">
        <w:rPr>
          <w:rFonts w:ascii="Arial" w:hAnsi="Arial" w:cs="Arial"/>
          <w:b/>
        </w:rPr>
        <w:t>13</w:t>
      </w:r>
      <w:r w:rsidRPr="008D298E">
        <w:rPr>
          <w:rFonts w:ascii="Arial" w:hAnsi="Arial" w:cs="Arial"/>
        </w:rPr>
        <w:t>(8): p. 959-68; quiz 968.</w:t>
      </w:r>
    </w:p>
    <w:p w14:paraId="13298733" w14:textId="77777777" w:rsidR="00D47EB1" w:rsidRPr="008D298E" w:rsidRDefault="00D47EB1" w:rsidP="00D47EB1">
      <w:pPr>
        <w:pStyle w:val="EndNoteBibliography"/>
        <w:ind w:left="720" w:hanging="720"/>
        <w:rPr>
          <w:rFonts w:ascii="Arial" w:hAnsi="Arial" w:cs="Arial"/>
        </w:rPr>
      </w:pPr>
      <w:r w:rsidRPr="008D298E">
        <w:rPr>
          <w:rFonts w:ascii="Arial" w:hAnsi="Arial" w:cs="Arial"/>
        </w:rPr>
        <w:t>38.</w:t>
      </w:r>
      <w:r w:rsidRPr="008D298E">
        <w:rPr>
          <w:rFonts w:ascii="Arial" w:hAnsi="Arial" w:cs="Arial"/>
        </w:rPr>
        <w:tab/>
        <w:t xml:space="preserve">Ahmed, D., et al., </w:t>
      </w:r>
      <w:r w:rsidRPr="008D298E">
        <w:rPr>
          <w:rFonts w:ascii="Arial" w:hAnsi="Arial" w:cs="Arial"/>
          <w:i/>
        </w:rPr>
        <w:t>Epigenetic and genetic features of 24 colon cancer cell lines.</w:t>
      </w:r>
      <w:r w:rsidRPr="008D298E">
        <w:rPr>
          <w:rFonts w:ascii="Arial" w:hAnsi="Arial" w:cs="Arial"/>
        </w:rPr>
        <w:t xml:space="preserve"> Oncogenesis, 2013. </w:t>
      </w:r>
      <w:r w:rsidRPr="008D298E">
        <w:rPr>
          <w:rFonts w:ascii="Arial" w:hAnsi="Arial" w:cs="Arial"/>
          <w:b/>
        </w:rPr>
        <w:t>2</w:t>
      </w:r>
      <w:r w:rsidRPr="008D298E">
        <w:rPr>
          <w:rFonts w:ascii="Arial" w:hAnsi="Arial" w:cs="Arial"/>
        </w:rPr>
        <w:t>: p. e71.</w:t>
      </w:r>
    </w:p>
    <w:p w14:paraId="713FF16A" w14:textId="5AA38E0D" w:rsidR="00FC5522" w:rsidRDefault="009E14B7" w:rsidP="00F4163C">
      <w:pPr>
        <w:pStyle w:val="EndNoteBibliography"/>
        <w:rPr>
          <w:rFonts w:ascii="Arial" w:hAnsi="Arial" w:cs="Arial"/>
          <w:color w:val="000000" w:themeColor="text1"/>
        </w:rPr>
      </w:pPr>
      <w:r w:rsidRPr="008D298E">
        <w:rPr>
          <w:rFonts w:ascii="Arial" w:hAnsi="Arial" w:cs="Arial"/>
          <w:color w:val="000000" w:themeColor="text1"/>
        </w:rPr>
        <w:fldChar w:fldCharType="end"/>
      </w:r>
    </w:p>
    <w:p w14:paraId="4F8D64A9" w14:textId="77777777" w:rsidR="00FC5522" w:rsidRDefault="00FC5522">
      <w:pPr>
        <w:rPr>
          <w:rFonts w:ascii="Arial" w:hAnsi="Arial" w:cs="Arial"/>
          <w:noProof/>
          <w:color w:val="000000" w:themeColor="text1"/>
        </w:rPr>
      </w:pPr>
      <w:r>
        <w:rPr>
          <w:rFonts w:ascii="Arial" w:hAnsi="Arial" w:cs="Arial"/>
          <w:color w:val="000000" w:themeColor="text1"/>
        </w:rPr>
        <w:br w:type="page"/>
      </w:r>
    </w:p>
    <w:p w14:paraId="60A842AF" w14:textId="237DF72E" w:rsidR="00FC5522" w:rsidRDefault="00FC5522" w:rsidP="00FC5522">
      <w:pPr>
        <w:rPr>
          <w:rFonts w:ascii="Arial" w:hAnsi="Arial" w:cs="Arial"/>
          <w:b/>
        </w:rPr>
      </w:pPr>
      <w:r>
        <w:rPr>
          <w:rFonts w:ascii="Arial" w:hAnsi="Arial" w:cs="Arial"/>
          <w:b/>
        </w:rPr>
        <w:lastRenderedPageBreak/>
        <w:t>Tables</w:t>
      </w:r>
    </w:p>
    <w:p w14:paraId="732A3F0A" w14:textId="47837F82" w:rsidR="00C90BF4" w:rsidRPr="008D298E" w:rsidRDefault="00C90BF4" w:rsidP="00C90BF4">
      <w:pPr>
        <w:jc w:val="center"/>
        <w:rPr>
          <w:rFonts w:ascii="Arial" w:hAnsi="Arial" w:cs="Arial"/>
          <w:b/>
        </w:rPr>
      </w:pPr>
      <w:r w:rsidRPr="008D298E">
        <w:rPr>
          <w:rFonts w:ascii="Arial" w:hAnsi="Arial" w:cs="Arial"/>
          <w:b/>
        </w:rPr>
        <w:t>Table 1</w:t>
      </w:r>
      <w:ins w:id="1166" w:author="Andreae, Emily A" w:date="2020-01-17T08:09:00Z">
        <w:r w:rsidR="00FC5522">
          <w:rPr>
            <w:rFonts w:ascii="Arial" w:hAnsi="Arial" w:cs="Arial"/>
            <w:b/>
          </w:rPr>
          <w:t>:</w:t>
        </w:r>
      </w:ins>
      <w:r w:rsidRPr="008D298E">
        <w:rPr>
          <w:rFonts w:ascii="Arial" w:hAnsi="Arial" w:cs="Arial"/>
          <w:b/>
        </w:rPr>
        <w:t xml:space="preserve"> Comparison of </w:t>
      </w:r>
      <w:del w:id="1167" w:author="Andreae, Emily A" w:date="2020-01-17T08:09:00Z">
        <w:r w:rsidRPr="008D298E" w:rsidDel="00FC5522">
          <w:rPr>
            <w:rFonts w:ascii="Arial" w:hAnsi="Arial" w:cs="Arial"/>
            <w:b/>
          </w:rPr>
          <w:delText xml:space="preserve">the presence of </w:delText>
        </w:r>
      </w:del>
      <w:r w:rsidRPr="008D298E">
        <w:rPr>
          <w:rFonts w:ascii="Arial" w:hAnsi="Arial" w:cs="Arial"/>
          <w:b/>
        </w:rPr>
        <w:t xml:space="preserve">MICA alleles between </w:t>
      </w:r>
      <w:del w:id="1168" w:author="Andreae, Emily A" w:date="2020-01-17T08:09:00Z">
        <w:r w:rsidRPr="008D298E" w:rsidDel="00D5152E">
          <w:rPr>
            <w:rFonts w:ascii="Arial" w:hAnsi="Arial" w:cs="Arial"/>
            <w:b/>
          </w:rPr>
          <w:delText xml:space="preserve">CRC </w:delText>
        </w:r>
      </w:del>
      <w:r w:rsidRPr="008D298E">
        <w:rPr>
          <w:rFonts w:ascii="Arial" w:hAnsi="Arial" w:cs="Arial"/>
          <w:b/>
        </w:rPr>
        <w:t>patient</w:t>
      </w:r>
      <w:ins w:id="1169" w:author="Andreae, Emily A" w:date="2020-01-17T08:09:00Z">
        <w:r w:rsidR="00D5152E">
          <w:rPr>
            <w:rFonts w:ascii="Arial" w:hAnsi="Arial" w:cs="Arial"/>
            <w:b/>
          </w:rPr>
          <w:t xml:space="preserve"> sample</w:t>
        </w:r>
      </w:ins>
      <w:r w:rsidRPr="008D298E">
        <w:rPr>
          <w:rFonts w:ascii="Arial" w:hAnsi="Arial" w:cs="Arial"/>
          <w:b/>
        </w:rPr>
        <w:t xml:space="preserve">s </w:t>
      </w:r>
      <w:ins w:id="1170" w:author="Andreae, Emily A" w:date="2020-01-17T08:09:00Z">
        <w:r w:rsidR="00D5152E">
          <w:rPr>
            <w:rFonts w:ascii="Arial" w:hAnsi="Arial" w:cs="Arial"/>
            <w:b/>
          </w:rPr>
          <w:t xml:space="preserve">with CRC </w:t>
        </w:r>
      </w:ins>
      <w:r w:rsidRPr="008D298E">
        <w:rPr>
          <w:rFonts w:ascii="Arial" w:hAnsi="Arial" w:cs="Arial"/>
          <w:b/>
        </w:rPr>
        <w:t>and healthy controls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464"/>
        <w:gridCol w:w="1596"/>
        <w:gridCol w:w="1596"/>
        <w:gridCol w:w="1194"/>
        <w:gridCol w:w="1998"/>
      </w:tblGrid>
      <w:tr w:rsidR="00C90BF4" w:rsidRPr="008D298E" w14:paraId="4FC492CB" w14:textId="77777777" w:rsidTr="00F4163C">
        <w:tc>
          <w:tcPr>
            <w:tcW w:w="1728" w:type="dxa"/>
            <w:tcBorders>
              <w:bottom w:val="single" w:sz="4" w:space="0" w:color="000000" w:themeColor="text1"/>
            </w:tcBorders>
          </w:tcPr>
          <w:p w14:paraId="36C157BF" w14:textId="77777777" w:rsidR="00C90BF4" w:rsidRPr="008D298E" w:rsidRDefault="00C90BF4" w:rsidP="00F4163C">
            <w:pPr>
              <w:jc w:val="center"/>
              <w:rPr>
                <w:rFonts w:ascii="Arial" w:hAnsi="Arial" w:cs="Arial"/>
              </w:rPr>
            </w:pPr>
            <w:r w:rsidRPr="008D298E">
              <w:rPr>
                <w:rFonts w:ascii="Arial" w:hAnsi="Arial" w:cs="Arial"/>
              </w:rPr>
              <w:t>Allele</w:t>
            </w:r>
          </w:p>
        </w:tc>
        <w:tc>
          <w:tcPr>
            <w:tcW w:w="1464" w:type="dxa"/>
            <w:tcBorders>
              <w:bottom w:val="single" w:sz="4" w:space="0" w:color="000000" w:themeColor="text1"/>
            </w:tcBorders>
          </w:tcPr>
          <w:p w14:paraId="325010A1" w14:textId="5F93A448" w:rsidR="00C90BF4" w:rsidRPr="008D298E" w:rsidRDefault="00C90BF4" w:rsidP="00D5152E">
            <w:pPr>
              <w:jc w:val="center"/>
              <w:rPr>
                <w:rFonts w:ascii="Arial" w:hAnsi="Arial" w:cs="Arial"/>
              </w:rPr>
            </w:pPr>
            <w:r w:rsidRPr="008D298E">
              <w:rPr>
                <w:rFonts w:ascii="Arial" w:hAnsi="Arial" w:cs="Arial"/>
              </w:rPr>
              <w:t xml:space="preserve">CRC </w:t>
            </w:r>
            <w:del w:id="1171" w:author="Andreae, Emily A" w:date="2020-01-17T08:10:00Z">
              <w:r w:rsidRPr="008D298E" w:rsidDel="00D5152E">
                <w:rPr>
                  <w:rFonts w:ascii="Arial" w:hAnsi="Arial" w:cs="Arial"/>
                </w:rPr>
                <w:delText xml:space="preserve">patients </w:delText>
              </w:r>
            </w:del>
            <w:r w:rsidRPr="008D298E">
              <w:rPr>
                <w:rFonts w:ascii="Arial" w:hAnsi="Arial" w:cs="Arial"/>
              </w:rPr>
              <w:t>n=104 (%)</w:t>
            </w:r>
          </w:p>
        </w:tc>
        <w:tc>
          <w:tcPr>
            <w:tcW w:w="1596" w:type="dxa"/>
            <w:tcBorders>
              <w:bottom w:val="single" w:sz="4" w:space="0" w:color="000000" w:themeColor="text1"/>
            </w:tcBorders>
          </w:tcPr>
          <w:p w14:paraId="449ACCF3" w14:textId="77777777" w:rsidR="00C90BF4" w:rsidRPr="008D298E" w:rsidRDefault="00C90BF4" w:rsidP="00F4163C">
            <w:pPr>
              <w:jc w:val="center"/>
              <w:rPr>
                <w:rFonts w:ascii="Arial" w:hAnsi="Arial" w:cs="Arial"/>
              </w:rPr>
            </w:pPr>
            <w:r w:rsidRPr="008D298E">
              <w:rPr>
                <w:rFonts w:ascii="Arial" w:hAnsi="Arial" w:cs="Arial"/>
              </w:rPr>
              <w:t>Control</w:t>
            </w:r>
            <w:del w:id="1172" w:author="Andreae, Emily A" w:date="2020-01-17T08:10:00Z">
              <w:r w:rsidRPr="008D298E" w:rsidDel="00D5152E">
                <w:rPr>
                  <w:rFonts w:ascii="Arial" w:hAnsi="Arial" w:cs="Arial"/>
                </w:rPr>
                <w:delText>s</w:delText>
              </w:r>
            </w:del>
          </w:p>
          <w:p w14:paraId="01B565AA" w14:textId="77777777" w:rsidR="00C90BF4" w:rsidRPr="008D298E" w:rsidRDefault="00C90BF4" w:rsidP="00F4163C">
            <w:pPr>
              <w:jc w:val="center"/>
              <w:rPr>
                <w:rFonts w:ascii="Arial" w:hAnsi="Arial" w:cs="Arial"/>
              </w:rPr>
            </w:pPr>
            <w:r w:rsidRPr="008D298E">
              <w:rPr>
                <w:rFonts w:ascii="Arial" w:hAnsi="Arial" w:cs="Arial"/>
              </w:rPr>
              <w:t>n=536 (%)</w:t>
            </w:r>
          </w:p>
        </w:tc>
        <w:tc>
          <w:tcPr>
            <w:tcW w:w="1596" w:type="dxa"/>
            <w:tcBorders>
              <w:bottom w:val="single" w:sz="4" w:space="0" w:color="000000" w:themeColor="text1"/>
            </w:tcBorders>
          </w:tcPr>
          <w:p w14:paraId="2709E701" w14:textId="77777777" w:rsidR="00C90BF4" w:rsidRPr="008D298E" w:rsidRDefault="00C90BF4" w:rsidP="00F4163C">
            <w:pPr>
              <w:jc w:val="center"/>
              <w:rPr>
                <w:rFonts w:ascii="Arial" w:hAnsi="Arial" w:cs="Arial"/>
              </w:rPr>
            </w:pPr>
            <w:r w:rsidRPr="008D298E">
              <w:rPr>
                <w:rFonts w:ascii="Arial" w:hAnsi="Arial" w:cs="Arial"/>
              </w:rPr>
              <w:t>χ</w:t>
            </w:r>
            <w:r w:rsidRPr="008D298E">
              <w:rPr>
                <w:rFonts w:ascii="Arial" w:hAnsi="Arial" w:cs="Arial"/>
                <w:vertAlign w:val="superscript"/>
              </w:rPr>
              <w:t>2</w:t>
            </w:r>
          </w:p>
        </w:tc>
        <w:tc>
          <w:tcPr>
            <w:tcW w:w="1194" w:type="dxa"/>
            <w:tcBorders>
              <w:bottom w:val="single" w:sz="4" w:space="0" w:color="000000" w:themeColor="text1"/>
            </w:tcBorders>
          </w:tcPr>
          <w:p w14:paraId="41EFC657" w14:textId="77777777" w:rsidR="00C90BF4" w:rsidRPr="008D298E" w:rsidRDefault="00C90BF4" w:rsidP="00F4163C">
            <w:pPr>
              <w:jc w:val="center"/>
              <w:rPr>
                <w:rFonts w:ascii="Arial" w:hAnsi="Arial" w:cs="Arial"/>
              </w:rPr>
            </w:pPr>
            <w:r w:rsidRPr="008D298E">
              <w:rPr>
                <w:rFonts w:ascii="Arial" w:hAnsi="Arial" w:cs="Arial"/>
              </w:rPr>
              <w:t>P value</w:t>
            </w:r>
          </w:p>
        </w:tc>
        <w:tc>
          <w:tcPr>
            <w:tcW w:w="1998" w:type="dxa"/>
            <w:tcBorders>
              <w:bottom w:val="single" w:sz="4" w:space="0" w:color="000000" w:themeColor="text1"/>
            </w:tcBorders>
          </w:tcPr>
          <w:p w14:paraId="2698D232" w14:textId="77777777" w:rsidR="00C90BF4" w:rsidRPr="008D298E" w:rsidRDefault="00C90BF4" w:rsidP="00F4163C">
            <w:pPr>
              <w:jc w:val="center"/>
              <w:rPr>
                <w:rFonts w:ascii="Arial" w:hAnsi="Arial" w:cs="Arial"/>
              </w:rPr>
            </w:pPr>
            <w:r w:rsidRPr="008D298E">
              <w:rPr>
                <w:rFonts w:ascii="Arial" w:hAnsi="Arial" w:cs="Arial"/>
              </w:rPr>
              <w:t>OR (95% CI)</w:t>
            </w:r>
          </w:p>
        </w:tc>
      </w:tr>
      <w:tr w:rsidR="00C90BF4" w:rsidRPr="008D298E" w14:paraId="372486F8" w14:textId="77777777" w:rsidTr="00F4163C">
        <w:tc>
          <w:tcPr>
            <w:tcW w:w="1728" w:type="dxa"/>
            <w:tcBorders>
              <w:top w:val="single" w:sz="4" w:space="0" w:color="000000" w:themeColor="text1"/>
            </w:tcBorders>
          </w:tcPr>
          <w:p w14:paraId="43404C4A" w14:textId="77777777" w:rsidR="00C90BF4" w:rsidRPr="008D298E" w:rsidRDefault="00C90BF4" w:rsidP="00F4163C">
            <w:pPr>
              <w:jc w:val="center"/>
              <w:rPr>
                <w:rFonts w:ascii="Arial" w:hAnsi="Arial" w:cs="Arial"/>
              </w:rPr>
            </w:pPr>
            <w:r w:rsidRPr="008D298E">
              <w:rPr>
                <w:rFonts w:ascii="Arial" w:hAnsi="Arial" w:cs="Arial"/>
              </w:rPr>
              <w:t>*002:01</w:t>
            </w:r>
          </w:p>
        </w:tc>
        <w:tc>
          <w:tcPr>
            <w:tcW w:w="1464" w:type="dxa"/>
            <w:tcBorders>
              <w:top w:val="single" w:sz="4" w:space="0" w:color="000000" w:themeColor="text1"/>
            </w:tcBorders>
          </w:tcPr>
          <w:p w14:paraId="14BB84DB" w14:textId="77777777" w:rsidR="00C90BF4" w:rsidRPr="008D298E" w:rsidRDefault="00C90BF4" w:rsidP="00F4163C">
            <w:pPr>
              <w:jc w:val="center"/>
              <w:rPr>
                <w:rFonts w:ascii="Arial" w:hAnsi="Arial" w:cs="Arial"/>
              </w:rPr>
            </w:pPr>
            <w:r w:rsidRPr="008D298E">
              <w:rPr>
                <w:rFonts w:ascii="Arial" w:hAnsi="Arial" w:cs="Arial"/>
              </w:rPr>
              <w:t>22 (21.15)</w:t>
            </w:r>
          </w:p>
        </w:tc>
        <w:tc>
          <w:tcPr>
            <w:tcW w:w="1596" w:type="dxa"/>
            <w:tcBorders>
              <w:top w:val="single" w:sz="4" w:space="0" w:color="000000" w:themeColor="text1"/>
            </w:tcBorders>
          </w:tcPr>
          <w:p w14:paraId="78E49474" w14:textId="77777777" w:rsidR="00C90BF4" w:rsidRPr="008D298E" w:rsidRDefault="00C90BF4" w:rsidP="00F4163C">
            <w:pPr>
              <w:jc w:val="center"/>
              <w:rPr>
                <w:rFonts w:ascii="Arial" w:hAnsi="Arial" w:cs="Arial"/>
              </w:rPr>
            </w:pPr>
            <w:r w:rsidRPr="008D298E">
              <w:rPr>
                <w:rFonts w:ascii="Arial" w:hAnsi="Arial" w:cs="Arial"/>
              </w:rPr>
              <w:t>164 (30.60)</w:t>
            </w:r>
          </w:p>
        </w:tc>
        <w:tc>
          <w:tcPr>
            <w:tcW w:w="1596" w:type="dxa"/>
            <w:tcBorders>
              <w:top w:val="single" w:sz="4" w:space="0" w:color="000000" w:themeColor="text1"/>
            </w:tcBorders>
          </w:tcPr>
          <w:p w14:paraId="7420309B" w14:textId="77777777" w:rsidR="00C90BF4" w:rsidRPr="008D298E" w:rsidRDefault="00C90BF4" w:rsidP="00F4163C">
            <w:pPr>
              <w:jc w:val="center"/>
              <w:rPr>
                <w:rFonts w:ascii="Arial" w:hAnsi="Arial" w:cs="Arial"/>
              </w:rPr>
            </w:pPr>
            <w:r w:rsidRPr="008D298E">
              <w:rPr>
                <w:rFonts w:ascii="Arial" w:hAnsi="Arial" w:cs="Arial"/>
              </w:rPr>
              <w:t>3.77</w:t>
            </w:r>
          </w:p>
        </w:tc>
        <w:tc>
          <w:tcPr>
            <w:tcW w:w="1194" w:type="dxa"/>
            <w:tcBorders>
              <w:top w:val="single" w:sz="4" w:space="0" w:color="000000" w:themeColor="text1"/>
            </w:tcBorders>
          </w:tcPr>
          <w:p w14:paraId="11F59DED" w14:textId="77777777" w:rsidR="00C90BF4" w:rsidRPr="008D298E" w:rsidRDefault="00C90BF4" w:rsidP="00F4163C">
            <w:pPr>
              <w:jc w:val="center"/>
              <w:rPr>
                <w:rFonts w:ascii="Arial" w:hAnsi="Arial" w:cs="Arial"/>
              </w:rPr>
            </w:pPr>
            <w:r w:rsidRPr="008D298E">
              <w:rPr>
                <w:rFonts w:ascii="Arial" w:hAnsi="Arial" w:cs="Arial"/>
              </w:rPr>
              <w:t>0.052</w:t>
            </w:r>
          </w:p>
        </w:tc>
        <w:tc>
          <w:tcPr>
            <w:tcW w:w="1998" w:type="dxa"/>
            <w:tcBorders>
              <w:top w:val="single" w:sz="4" w:space="0" w:color="000000" w:themeColor="text1"/>
            </w:tcBorders>
          </w:tcPr>
          <w:p w14:paraId="16B84B11" w14:textId="77777777" w:rsidR="00C90BF4" w:rsidRPr="008D298E" w:rsidRDefault="00C90BF4" w:rsidP="00F4163C">
            <w:pPr>
              <w:jc w:val="center"/>
              <w:rPr>
                <w:rFonts w:ascii="Arial" w:hAnsi="Arial" w:cs="Arial"/>
              </w:rPr>
            </w:pPr>
            <w:r w:rsidRPr="008D298E">
              <w:rPr>
                <w:rFonts w:ascii="Arial" w:hAnsi="Arial" w:cs="Arial"/>
              </w:rPr>
              <w:t>0.61 (0.37-1.01)</w:t>
            </w:r>
          </w:p>
        </w:tc>
      </w:tr>
      <w:tr w:rsidR="00C90BF4" w:rsidRPr="008D298E" w14:paraId="41501492" w14:textId="77777777" w:rsidTr="00F4163C">
        <w:tc>
          <w:tcPr>
            <w:tcW w:w="1728" w:type="dxa"/>
          </w:tcPr>
          <w:p w14:paraId="0F5AAFFD" w14:textId="77777777" w:rsidR="00C90BF4" w:rsidRPr="008D298E" w:rsidRDefault="00C90BF4" w:rsidP="00F4163C">
            <w:pPr>
              <w:jc w:val="center"/>
              <w:rPr>
                <w:rFonts w:ascii="Arial" w:hAnsi="Arial" w:cs="Arial"/>
              </w:rPr>
            </w:pPr>
            <w:r w:rsidRPr="008D298E">
              <w:rPr>
                <w:rFonts w:ascii="Arial" w:hAnsi="Arial" w:cs="Arial"/>
              </w:rPr>
              <w:t>*004</w:t>
            </w:r>
          </w:p>
        </w:tc>
        <w:tc>
          <w:tcPr>
            <w:tcW w:w="1464" w:type="dxa"/>
          </w:tcPr>
          <w:p w14:paraId="251E32DC" w14:textId="77777777" w:rsidR="00C90BF4" w:rsidRPr="008D298E" w:rsidRDefault="00C90BF4" w:rsidP="00F4163C">
            <w:pPr>
              <w:jc w:val="center"/>
              <w:rPr>
                <w:rFonts w:ascii="Arial" w:hAnsi="Arial" w:cs="Arial"/>
              </w:rPr>
            </w:pPr>
            <w:r w:rsidRPr="008D298E">
              <w:rPr>
                <w:rFonts w:ascii="Arial" w:hAnsi="Arial" w:cs="Arial"/>
              </w:rPr>
              <w:t>4 (3.85)</w:t>
            </w:r>
          </w:p>
        </w:tc>
        <w:tc>
          <w:tcPr>
            <w:tcW w:w="1596" w:type="dxa"/>
          </w:tcPr>
          <w:p w14:paraId="1291F35F" w14:textId="77777777" w:rsidR="00C90BF4" w:rsidRPr="008D298E" w:rsidRDefault="00C90BF4" w:rsidP="00F4163C">
            <w:pPr>
              <w:jc w:val="center"/>
              <w:rPr>
                <w:rFonts w:ascii="Arial" w:hAnsi="Arial" w:cs="Arial"/>
              </w:rPr>
            </w:pPr>
            <w:r w:rsidRPr="008D298E">
              <w:rPr>
                <w:rFonts w:ascii="Arial" w:hAnsi="Arial" w:cs="Arial"/>
              </w:rPr>
              <w:t>10 (1.87)</w:t>
            </w:r>
          </w:p>
        </w:tc>
        <w:tc>
          <w:tcPr>
            <w:tcW w:w="1596" w:type="dxa"/>
          </w:tcPr>
          <w:p w14:paraId="04324800" w14:textId="77777777" w:rsidR="00C90BF4" w:rsidRPr="008D298E" w:rsidRDefault="00C90BF4" w:rsidP="00F4163C">
            <w:pPr>
              <w:jc w:val="center"/>
              <w:rPr>
                <w:rFonts w:ascii="Arial" w:hAnsi="Arial" w:cs="Arial"/>
              </w:rPr>
            </w:pPr>
          </w:p>
        </w:tc>
        <w:tc>
          <w:tcPr>
            <w:tcW w:w="1194" w:type="dxa"/>
          </w:tcPr>
          <w:p w14:paraId="1800DC3A" w14:textId="77777777" w:rsidR="00C90BF4" w:rsidRPr="008D298E" w:rsidRDefault="00C90BF4" w:rsidP="00F4163C">
            <w:pPr>
              <w:jc w:val="center"/>
              <w:rPr>
                <w:rFonts w:ascii="Arial" w:hAnsi="Arial" w:cs="Arial"/>
              </w:rPr>
            </w:pPr>
          </w:p>
        </w:tc>
        <w:tc>
          <w:tcPr>
            <w:tcW w:w="1998" w:type="dxa"/>
          </w:tcPr>
          <w:p w14:paraId="740D67B2" w14:textId="77777777" w:rsidR="00C90BF4" w:rsidRPr="008D298E" w:rsidRDefault="00C90BF4" w:rsidP="00F4163C">
            <w:pPr>
              <w:jc w:val="center"/>
              <w:rPr>
                <w:rFonts w:ascii="Arial" w:hAnsi="Arial" w:cs="Arial"/>
              </w:rPr>
            </w:pPr>
          </w:p>
        </w:tc>
      </w:tr>
      <w:tr w:rsidR="00C90BF4" w:rsidRPr="008D298E" w14:paraId="018EFC5D" w14:textId="77777777" w:rsidTr="00F4163C">
        <w:tc>
          <w:tcPr>
            <w:tcW w:w="1728" w:type="dxa"/>
          </w:tcPr>
          <w:p w14:paraId="3831F716" w14:textId="77777777" w:rsidR="00C90BF4" w:rsidRPr="008D298E" w:rsidRDefault="00C90BF4" w:rsidP="00F4163C">
            <w:pPr>
              <w:jc w:val="center"/>
              <w:rPr>
                <w:rFonts w:ascii="Arial" w:hAnsi="Arial" w:cs="Arial"/>
              </w:rPr>
            </w:pPr>
            <w:r w:rsidRPr="008D298E">
              <w:rPr>
                <w:rFonts w:ascii="Arial" w:hAnsi="Arial" w:cs="Arial"/>
              </w:rPr>
              <w:t>*007:01</w:t>
            </w:r>
          </w:p>
        </w:tc>
        <w:tc>
          <w:tcPr>
            <w:tcW w:w="1464" w:type="dxa"/>
          </w:tcPr>
          <w:p w14:paraId="6FE0DCDB" w14:textId="77777777" w:rsidR="00C90BF4" w:rsidRPr="008D298E" w:rsidRDefault="00C90BF4" w:rsidP="00F4163C">
            <w:pPr>
              <w:jc w:val="center"/>
              <w:rPr>
                <w:rFonts w:ascii="Arial" w:hAnsi="Arial" w:cs="Arial"/>
              </w:rPr>
            </w:pPr>
            <w:r w:rsidRPr="008D298E">
              <w:rPr>
                <w:rFonts w:ascii="Arial" w:hAnsi="Arial" w:cs="Arial"/>
              </w:rPr>
              <w:t>5 (4.81)</w:t>
            </w:r>
          </w:p>
        </w:tc>
        <w:tc>
          <w:tcPr>
            <w:tcW w:w="1596" w:type="dxa"/>
          </w:tcPr>
          <w:p w14:paraId="2085C3E8" w14:textId="77777777" w:rsidR="00C90BF4" w:rsidRPr="008D298E" w:rsidRDefault="00C90BF4" w:rsidP="00F4163C">
            <w:pPr>
              <w:jc w:val="center"/>
              <w:rPr>
                <w:rFonts w:ascii="Arial" w:hAnsi="Arial" w:cs="Arial"/>
              </w:rPr>
            </w:pPr>
            <w:r w:rsidRPr="008D298E">
              <w:rPr>
                <w:rFonts w:ascii="Arial" w:hAnsi="Arial" w:cs="Arial"/>
              </w:rPr>
              <w:t>15 (2.80)</w:t>
            </w:r>
          </w:p>
        </w:tc>
        <w:tc>
          <w:tcPr>
            <w:tcW w:w="1596" w:type="dxa"/>
          </w:tcPr>
          <w:p w14:paraId="46B968FB" w14:textId="77777777" w:rsidR="00C90BF4" w:rsidRPr="008D298E" w:rsidRDefault="00C90BF4" w:rsidP="00F4163C">
            <w:pPr>
              <w:jc w:val="center"/>
              <w:rPr>
                <w:rFonts w:ascii="Arial" w:hAnsi="Arial" w:cs="Arial"/>
              </w:rPr>
            </w:pPr>
          </w:p>
        </w:tc>
        <w:tc>
          <w:tcPr>
            <w:tcW w:w="1194" w:type="dxa"/>
          </w:tcPr>
          <w:p w14:paraId="51FD4CE2" w14:textId="77777777" w:rsidR="00C90BF4" w:rsidRPr="008D298E" w:rsidRDefault="00C90BF4" w:rsidP="00F4163C">
            <w:pPr>
              <w:jc w:val="center"/>
              <w:rPr>
                <w:rFonts w:ascii="Arial" w:hAnsi="Arial" w:cs="Arial"/>
              </w:rPr>
            </w:pPr>
          </w:p>
        </w:tc>
        <w:tc>
          <w:tcPr>
            <w:tcW w:w="1998" w:type="dxa"/>
          </w:tcPr>
          <w:p w14:paraId="7D7B62EC" w14:textId="77777777" w:rsidR="00C90BF4" w:rsidRPr="008D298E" w:rsidRDefault="00C90BF4" w:rsidP="00F4163C">
            <w:pPr>
              <w:jc w:val="center"/>
              <w:rPr>
                <w:rFonts w:ascii="Arial" w:hAnsi="Arial" w:cs="Arial"/>
              </w:rPr>
            </w:pPr>
          </w:p>
        </w:tc>
      </w:tr>
      <w:tr w:rsidR="00C90BF4" w:rsidRPr="008D298E" w14:paraId="32318FE8" w14:textId="77777777" w:rsidTr="00F4163C">
        <w:tc>
          <w:tcPr>
            <w:tcW w:w="1728" w:type="dxa"/>
          </w:tcPr>
          <w:p w14:paraId="65741C3A" w14:textId="77777777" w:rsidR="00C90BF4" w:rsidRPr="008D298E" w:rsidRDefault="00C90BF4" w:rsidP="00F4163C">
            <w:pPr>
              <w:jc w:val="center"/>
              <w:rPr>
                <w:rFonts w:ascii="Arial" w:hAnsi="Arial" w:cs="Arial"/>
              </w:rPr>
            </w:pPr>
            <w:r w:rsidRPr="008D298E">
              <w:rPr>
                <w:rFonts w:ascii="Arial" w:hAnsi="Arial" w:cs="Arial"/>
              </w:rPr>
              <w:t>*007:02</w:t>
            </w:r>
          </w:p>
        </w:tc>
        <w:tc>
          <w:tcPr>
            <w:tcW w:w="1464" w:type="dxa"/>
          </w:tcPr>
          <w:p w14:paraId="326BCFDD" w14:textId="77777777" w:rsidR="00C90BF4" w:rsidRPr="008D298E" w:rsidRDefault="00C90BF4" w:rsidP="00F4163C">
            <w:pPr>
              <w:jc w:val="center"/>
              <w:rPr>
                <w:rFonts w:ascii="Arial" w:hAnsi="Arial" w:cs="Arial"/>
              </w:rPr>
            </w:pPr>
            <w:r w:rsidRPr="008D298E">
              <w:rPr>
                <w:rFonts w:ascii="Arial" w:hAnsi="Arial" w:cs="Arial"/>
              </w:rPr>
              <w:t>1 (0.96)</w:t>
            </w:r>
          </w:p>
        </w:tc>
        <w:tc>
          <w:tcPr>
            <w:tcW w:w="1596" w:type="dxa"/>
          </w:tcPr>
          <w:p w14:paraId="6D121AB6" w14:textId="77777777" w:rsidR="00C90BF4" w:rsidRPr="008D298E" w:rsidRDefault="00C90BF4" w:rsidP="00F4163C">
            <w:pPr>
              <w:jc w:val="center"/>
              <w:rPr>
                <w:rFonts w:ascii="Arial" w:hAnsi="Arial" w:cs="Arial"/>
              </w:rPr>
            </w:pPr>
            <w:r w:rsidRPr="008D298E">
              <w:rPr>
                <w:rFonts w:ascii="Arial" w:hAnsi="Arial" w:cs="Arial"/>
              </w:rPr>
              <w:t>0 (0.00)</w:t>
            </w:r>
          </w:p>
        </w:tc>
        <w:tc>
          <w:tcPr>
            <w:tcW w:w="1596" w:type="dxa"/>
          </w:tcPr>
          <w:p w14:paraId="6A97B89E" w14:textId="77777777" w:rsidR="00C90BF4" w:rsidRPr="008D298E" w:rsidRDefault="00C90BF4" w:rsidP="00F4163C">
            <w:pPr>
              <w:jc w:val="center"/>
              <w:rPr>
                <w:rFonts w:ascii="Arial" w:hAnsi="Arial" w:cs="Arial"/>
              </w:rPr>
            </w:pPr>
          </w:p>
        </w:tc>
        <w:tc>
          <w:tcPr>
            <w:tcW w:w="1194" w:type="dxa"/>
          </w:tcPr>
          <w:p w14:paraId="59927304" w14:textId="77777777" w:rsidR="00C90BF4" w:rsidRPr="008D298E" w:rsidRDefault="00C90BF4" w:rsidP="00F4163C">
            <w:pPr>
              <w:jc w:val="center"/>
              <w:rPr>
                <w:rFonts w:ascii="Arial" w:hAnsi="Arial" w:cs="Arial"/>
              </w:rPr>
            </w:pPr>
          </w:p>
        </w:tc>
        <w:tc>
          <w:tcPr>
            <w:tcW w:w="1998" w:type="dxa"/>
          </w:tcPr>
          <w:p w14:paraId="625356B0" w14:textId="77777777" w:rsidR="00C90BF4" w:rsidRPr="008D298E" w:rsidRDefault="00C90BF4" w:rsidP="00F4163C">
            <w:pPr>
              <w:jc w:val="center"/>
              <w:rPr>
                <w:rFonts w:ascii="Arial" w:hAnsi="Arial" w:cs="Arial"/>
              </w:rPr>
            </w:pPr>
          </w:p>
        </w:tc>
      </w:tr>
      <w:tr w:rsidR="00C90BF4" w:rsidRPr="008D298E" w14:paraId="682CEAF8" w14:textId="77777777" w:rsidTr="00F4163C">
        <w:tc>
          <w:tcPr>
            <w:tcW w:w="1728" w:type="dxa"/>
          </w:tcPr>
          <w:p w14:paraId="326A7553" w14:textId="77777777" w:rsidR="00C90BF4" w:rsidRPr="008D298E" w:rsidRDefault="00C90BF4" w:rsidP="00F4163C">
            <w:pPr>
              <w:jc w:val="center"/>
              <w:rPr>
                <w:rFonts w:ascii="Arial" w:hAnsi="Arial" w:cs="Arial"/>
              </w:rPr>
            </w:pPr>
            <w:r w:rsidRPr="008D298E">
              <w:rPr>
                <w:rFonts w:ascii="Arial" w:hAnsi="Arial" w:cs="Arial"/>
              </w:rPr>
              <w:t>*008</w:t>
            </w:r>
          </w:p>
        </w:tc>
        <w:tc>
          <w:tcPr>
            <w:tcW w:w="1464" w:type="dxa"/>
          </w:tcPr>
          <w:p w14:paraId="3923B3EA" w14:textId="77777777" w:rsidR="00C90BF4" w:rsidRPr="008D298E" w:rsidRDefault="00C90BF4" w:rsidP="00F4163C">
            <w:pPr>
              <w:jc w:val="center"/>
              <w:rPr>
                <w:rFonts w:ascii="Arial" w:hAnsi="Arial" w:cs="Arial"/>
              </w:rPr>
            </w:pPr>
            <w:r w:rsidRPr="008D298E">
              <w:rPr>
                <w:rFonts w:ascii="Arial" w:hAnsi="Arial" w:cs="Arial"/>
              </w:rPr>
              <w:t>34 (32.69)</w:t>
            </w:r>
          </w:p>
        </w:tc>
        <w:tc>
          <w:tcPr>
            <w:tcW w:w="1596" w:type="dxa"/>
          </w:tcPr>
          <w:p w14:paraId="29B9EBC8" w14:textId="77777777" w:rsidR="00C90BF4" w:rsidRPr="008D298E" w:rsidRDefault="00C90BF4" w:rsidP="00F4163C">
            <w:pPr>
              <w:jc w:val="center"/>
              <w:rPr>
                <w:rFonts w:ascii="Arial" w:hAnsi="Arial" w:cs="Arial"/>
              </w:rPr>
            </w:pPr>
            <w:r w:rsidRPr="008D298E">
              <w:rPr>
                <w:rFonts w:ascii="Arial" w:hAnsi="Arial" w:cs="Arial"/>
              </w:rPr>
              <w:t>212 (39.55)</w:t>
            </w:r>
          </w:p>
        </w:tc>
        <w:tc>
          <w:tcPr>
            <w:tcW w:w="1596" w:type="dxa"/>
          </w:tcPr>
          <w:p w14:paraId="5C970DFA" w14:textId="77777777" w:rsidR="00C90BF4" w:rsidRPr="008D298E" w:rsidRDefault="00C90BF4" w:rsidP="00F4163C">
            <w:pPr>
              <w:jc w:val="center"/>
              <w:rPr>
                <w:rFonts w:ascii="Arial" w:hAnsi="Arial" w:cs="Arial"/>
              </w:rPr>
            </w:pPr>
          </w:p>
        </w:tc>
        <w:tc>
          <w:tcPr>
            <w:tcW w:w="1194" w:type="dxa"/>
          </w:tcPr>
          <w:p w14:paraId="2A00241C" w14:textId="77777777" w:rsidR="00C90BF4" w:rsidRPr="008D298E" w:rsidRDefault="00C90BF4" w:rsidP="00F4163C">
            <w:pPr>
              <w:jc w:val="center"/>
              <w:rPr>
                <w:rFonts w:ascii="Arial" w:hAnsi="Arial" w:cs="Arial"/>
              </w:rPr>
            </w:pPr>
          </w:p>
        </w:tc>
        <w:tc>
          <w:tcPr>
            <w:tcW w:w="1998" w:type="dxa"/>
          </w:tcPr>
          <w:p w14:paraId="62761C6A" w14:textId="77777777" w:rsidR="00C90BF4" w:rsidRPr="008D298E" w:rsidRDefault="00C90BF4" w:rsidP="00F4163C">
            <w:pPr>
              <w:jc w:val="center"/>
              <w:rPr>
                <w:rFonts w:ascii="Arial" w:hAnsi="Arial" w:cs="Arial"/>
              </w:rPr>
            </w:pPr>
          </w:p>
        </w:tc>
      </w:tr>
      <w:tr w:rsidR="00C90BF4" w:rsidRPr="008D298E" w14:paraId="7543A837" w14:textId="77777777" w:rsidTr="00F4163C">
        <w:tc>
          <w:tcPr>
            <w:tcW w:w="1728" w:type="dxa"/>
          </w:tcPr>
          <w:p w14:paraId="1E3F0B7B" w14:textId="77777777" w:rsidR="00C90BF4" w:rsidRPr="008D298E" w:rsidRDefault="00C90BF4" w:rsidP="00F4163C">
            <w:pPr>
              <w:jc w:val="center"/>
              <w:rPr>
                <w:rFonts w:ascii="Arial" w:hAnsi="Arial" w:cs="Arial"/>
              </w:rPr>
            </w:pPr>
            <w:commentRangeStart w:id="1173"/>
            <w:r w:rsidRPr="008D298E">
              <w:rPr>
                <w:rFonts w:ascii="Arial" w:hAnsi="Arial" w:cs="Arial"/>
              </w:rPr>
              <w:t>*009:01 or *049</w:t>
            </w:r>
          </w:p>
        </w:tc>
        <w:tc>
          <w:tcPr>
            <w:tcW w:w="1464" w:type="dxa"/>
          </w:tcPr>
          <w:p w14:paraId="73A829EC" w14:textId="77777777" w:rsidR="00C90BF4" w:rsidRPr="008D298E" w:rsidRDefault="00C90BF4" w:rsidP="00F4163C">
            <w:pPr>
              <w:jc w:val="center"/>
              <w:rPr>
                <w:rFonts w:ascii="Arial" w:hAnsi="Arial" w:cs="Arial"/>
              </w:rPr>
            </w:pPr>
            <w:r w:rsidRPr="008D298E">
              <w:rPr>
                <w:rFonts w:ascii="Arial" w:hAnsi="Arial" w:cs="Arial"/>
              </w:rPr>
              <w:t>8 (7.69)</w:t>
            </w:r>
          </w:p>
        </w:tc>
        <w:tc>
          <w:tcPr>
            <w:tcW w:w="1596" w:type="dxa"/>
          </w:tcPr>
          <w:p w14:paraId="155D4470" w14:textId="77777777" w:rsidR="00C90BF4" w:rsidRPr="008D298E" w:rsidRDefault="00C90BF4" w:rsidP="00F4163C">
            <w:pPr>
              <w:jc w:val="center"/>
              <w:rPr>
                <w:rFonts w:ascii="Arial" w:hAnsi="Arial" w:cs="Arial"/>
              </w:rPr>
            </w:pPr>
            <w:r w:rsidRPr="008D298E">
              <w:rPr>
                <w:rFonts w:ascii="Arial" w:hAnsi="Arial" w:cs="Arial"/>
              </w:rPr>
              <w:t>102 (19.03)</w:t>
            </w:r>
          </w:p>
        </w:tc>
        <w:tc>
          <w:tcPr>
            <w:tcW w:w="1596" w:type="dxa"/>
          </w:tcPr>
          <w:p w14:paraId="36174059" w14:textId="77777777" w:rsidR="00C90BF4" w:rsidRPr="008D298E" w:rsidRDefault="00C90BF4" w:rsidP="00F4163C">
            <w:pPr>
              <w:jc w:val="center"/>
              <w:rPr>
                <w:rFonts w:ascii="Arial" w:hAnsi="Arial" w:cs="Arial"/>
              </w:rPr>
            </w:pPr>
            <w:r w:rsidRPr="008D298E">
              <w:rPr>
                <w:rFonts w:ascii="Arial" w:hAnsi="Arial" w:cs="Arial"/>
              </w:rPr>
              <w:t>7.87</w:t>
            </w:r>
          </w:p>
        </w:tc>
        <w:tc>
          <w:tcPr>
            <w:tcW w:w="1194" w:type="dxa"/>
          </w:tcPr>
          <w:p w14:paraId="350C70FF" w14:textId="77777777" w:rsidR="00C90BF4" w:rsidRPr="008D298E" w:rsidRDefault="00C90BF4" w:rsidP="00F4163C">
            <w:pPr>
              <w:jc w:val="center"/>
              <w:rPr>
                <w:rFonts w:ascii="Arial" w:hAnsi="Arial" w:cs="Arial"/>
              </w:rPr>
            </w:pPr>
            <w:r w:rsidRPr="008D298E">
              <w:rPr>
                <w:rFonts w:ascii="Arial" w:hAnsi="Arial" w:cs="Arial"/>
              </w:rPr>
              <w:t>0.0049</w:t>
            </w:r>
          </w:p>
        </w:tc>
        <w:tc>
          <w:tcPr>
            <w:tcW w:w="1998" w:type="dxa"/>
          </w:tcPr>
          <w:p w14:paraId="3957B83C" w14:textId="77777777" w:rsidR="00C90BF4" w:rsidRPr="008D298E" w:rsidRDefault="00C90BF4" w:rsidP="00F4163C">
            <w:pPr>
              <w:jc w:val="center"/>
              <w:rPr>
                <w:rFonts w:ascii="Arial" w:hAnsi="Arial" w:cs="Arial"/>
              </w:rPr>
            </w:pPr>
            <w:r w:rsidRPr="008D298E">
              <w:rPr>
                <w:rFonts w:ascii="Arial" w:hAnsi="Arial" w:cs="Arial"/>
              </w:rPr>
              <w:t>0.35 (0.17-0.75)</w:t>
            </w:r>
            <w:commentRangeEnd w:id="1173"/>
            <w:r w:rsidR="00D5152E">
              <w:rPr>
                <w:rStyle w:val="CommentReference"/>
              </w:rPr>
              <w:commentReference w:id="1173"/>
            </w:r>
          </w:p>
        </w:tc>
      </w:tr>
      <w:tr w:rsidR="00C90BF4" w:rsidRPr="008D298E" w14:paraId="0987464D" w14:textId="77777777" w:rsidTr="00F4163C">
        <w:tc>
          <w:tcPr>
            <w:tcW w:w="1728" w:type="dxa"/>
          </w:tcPr>
          <w:p w14:paraId="3F993EB1" w14:textId="77777777" w:rsidR="00C90BF4" w:rsidRPr="008D298E" w:rsidRDefault="00C90BF4" w:rsidP="00F4163C">
            <w:pPr>
              <w:jc w:val="center"/>
              <w:rPr>
                <w:rFonts w:ascii="Arial" w:hAnsi="Arial" w:cs="Arial"/>
              </w:rPr>
            </w:pPr>
            <w:r w:rsidRPr="008D298E">
              <w:rPr>
                <w:rFonts w:ascii="Arial" w:hAnsi="Arial" w:cs="Arial"/>
              </w:rPr>
              <w:t>*009:02</w:t>
            </w:r>
          </w:p>
        </w:tc>
        <w:tc>
          <w:tcPr>
            <w:tcW w:w="1464" w:type="dxa"/>
          </w:tcPr>
          <w:p w14:paraId="7506D7C0" w14:textId="77777777" w:rsidR="00C90BF4" w:rsidRPr="008D298E" w:rsidRDefault="00C90BF4" w:rsidP="00F4163C">
            <w:pPr>
              <w:jc w:val="center"/>
              <w:rPr>
                <w:rFonts w:ascii="Arial" w:hAnsi="Arial" w:cs="Arial"/>
              </w:rPr>
            </w:pPr>
            <w:r w:rsidRPr="008D298E">
              <w:rPr>
                <w:rFonts w:ascii="Arial" w:hAnsi="Arial" w:cs="Arial"/>
              </w:rPr>
              <w:t>0 (0.00)</w:t>
            </w:r>
          </w:p>
        </w:tc>
        <w:tc>
          <w:tcPr>
            <w:tcW w:w="1596" w:type="dxa"/>
          </w:tcPr>
          <w:p w14:paraId="228FDD95" w14:textId="77777777" w:rsidR="00C90BF4" w:rsidRPr="008D298E" w:rsidRDefault="00C90BF4" w:rsidP="00F4163C">
            <w:pPr>
              <w:jc w:val="center"/>
              <w:rPr>
                <w:rFonts w:ascii="Arial" w:hAnsi="Arial" w:cs="Arial"/>
              </w:rPr>
            </w:pPr>
            <w:r w:rsidRPr="008D298E">
              <w:rPr>
                <w:rFonts w:ascii="Arial" w:hAnsi="Arial" w:cs="Arial"/>
              </w:rPr>
              <w:t>4 (0.75)</w:t>
            </w:r>
          </w:p>
        </w:tc>
        <w:tc>
          <w:tcPr>
            <w:tcW w:w="1596" w:type="dxa"/>
          </w:tcPr>
          <w:p w14:paraId="04346823" w14:textId="77777777" w:rsidR="00C90BF4" w:rsidRPr="008D298E" w:rsidRDefault="00C90BF4" w:rsidP="00F4163C">
            <w:pPr>
              <w:jc w:val="center"/>
              <w:rPr>
                <w:rFonts w:ascii="Arial" w:hAnsi="Arial" w:cs="Arial"/>
              </w:rPr>
            </w:pPr>
          </w:p>
        </w:tc>
        <w:tc>
          <w:tcPr>
            <w:tcW w:w="1194" w:type="dxa"/>
          </w:tcPr>
          <w:p w14:paraId="698BB35F" w14:textId="77777777" w:rsidR="00C90BF4" w:rsidRPr="008D298E" w:rsidRDefault="00C90BF4" w:rsidP="00F4163C">
            <w:pPr>
              <w:jc w:val="center"/>
              <w:rPr>
                <w:rFonts w:ascii="Arial" w:hAnsi="Arial" w:cs="Arial"/>
              </w:rPr>
            </w:pPr>
          </w:p>
        </w:tc>
        <w:tc>
          <w:tcPr>
            <w:tcW w:w="1998" w:type="dxa"/>
          </w:tcPr>
          <w:p w14:paraId="2F6D273E" w14:textId="77777777" w:rsidR="00C90BF4" w:rsidRPr="008D298E" w:rsidRDefault="00C90BF4" w:rsidP="00F4163C">
            <w:pPr>
              <w:jc w:val="center"/>
              <w:rPr>
                <w:rFonts w:ascii="Arial" w:hAnsi="Arial" w:cs="Arial"/>
              </w:rPr>
            </w:pPr>
          </w:p>
        </w:tc>
      </w:tr>
      <w:tr w:rsidR="00C90BF4" w:rsidRPr="008D298E" w14:paraId="7C9EA756" w14:textId="77777777" w:rsidTr="00F4163C">
        <w:tc>
          <w:tcPr>
            <w:tcW w:w="1728" w:type="dxa"/>
          </w:tcPr>
          <w:p w14:paraId="25A0A41B" w14:textId="77777777" w:rsidR="00C90BF4" w:rsidRPr="008D298E" w:rsidRDefault="00C90BF4" w:rsidP="00F4163C">
            <w:pPr>
              <w:jc w:val="center"/>
              <w:rPr>
                <w:rFonts w:ascii="Arial" w:hAnsi="Arial" w:cs="Arial"/>
              </w:rPr>
            </w:pPr>
            <w:r w:rsidRPr="008D298E">
              <w:rPr>
                <w:rFonts w:ascii="Arial" w:hAnsi="Arial" w:cs="Arial"/>
              </w:rPr>
              <w:t>*010:01</w:t>
            </w:r>
          </w:p>
        </w:tc>
        <w:tc>
          <w:tcPr>
            <w:tcW w:w="1464" w:type="dxa"/>
          </w:tcPr>
          <w:p w14:paraId="1EC47920" w14:textId="77777777" w:rsidR="00C90BF4" w:rsidRPr="008D298E" w:rsidRDefault="00C90BF4" w:rsidP="00F4163C">
            <w:pPr>
              <w:jc w:val="center"/>
              <w:rPr>
                <w:rFonts w:ascii="Arial" w:hAnsi="Arial" w:cs="Arial"/>
              </w:rPr>
            </w:pPr>
            <w:r w:rsidRPr="008D298E">
              <w:rPr>
                <w:rFonts w:ascii="Arial" w:hAnsi="Arial" w:cs="Arial"/>
              </w:rPr>
              <w:t>38 (36.54)</w:t>
            </w:r>
          </w:p>
        </w:tc>
        <w:tc>
          <w:tcPr>
            <w:tcW w:w="1596" w:type="dxa"/>
          </w:tcPr>
          <w:p w14:paraId="726787E1" w14:textId="77777777" w:rsidR="00C90BF4" w:rsidRPr="008D298E" w:rsidRDefault="00C90BF4" w:rsidP="00F4163C">
            <w:pPr>
              <w:jc w:val="center"/>
              <w:rPr>
                <w:rFonts w:ascii="Arial" w:hAnsi="Arial" w:cs="Arial"/>
              </w:rPr>
            </w:pPr>
            <w:r w:rsidRPr="008D298E">
              <w:rPr>
                <w:rFonts w:ascii="Arial" w:hAnsi="Arial" w:cs="Arial"/>
              </w:rPr>
              <w:t>216 (40.30)</w:t>
            </w:r>
          </w:p>
        </w:tc>
        <w:tc>
          <w:tcPr>
            <w:tcW w:w="1596" w:type="dxa"/>
          </w:tcPr>
          <w:p w14:paraId="08D4B8FB" w14:textId="77777777" w:rsidR="00C90BF4" w:rsidRPr="008D298E" w:rsidRDefault="00C90BF4" w:rsidP="00F4163C">
            <w:pPr>
              <w:jc w:val="center"/>
              <w:rPr>
                <w:rFonts w:ascii="Arial" w:hAnsi="Arial" w:cs="Arial"/>
              </w:rPr>
            </w:pPr>
          </w:p>
        </w:tc>
        <w:tc>
          <w:tcPr>
            <w:tcW w:w="1194" w:type="dxa"/>
          </w:tcPr>
          <w:p w14:paraId="63C91A6C" w14:textId="77777777" w:rsidR="00C90BF4" w:rsidRPr="008D298E" w:rsidRDefault="00C90BF4" w:rsidP="00F4163C">
            <w:pPr>
              <w:jc w:val="center"/>
              <w:rPr>
                <w:rFonts w:ascii="Arial" w:hAnsi="Arial" w:cs="Arial"/>
              </w:rPr>
            </w:pPr>
          </w:p>
        </w:tc>
        <w:tc>
          <w:tcPr>
            <w:tcW w:w="1998" w:type="dxa"/>
          </w:tcPr>
          <w:p w14:paraId="350785A4" w14:textId="77777777" w:rsidR="00C90BF4" w:rsidRPr="008D298E" w:rsidRDefault="00C90BF4" w:rsidP="00F4163C">
            <w:pPr>
              <w:jc w:val="center"/>
              <w:rPr>
                <w:rFonts w:ascii="Arial" w:hAnsi="Arial" w:cs="Arial"/>
              </w:rPr>
            </w:pPr>
          </w:p>
        </w:tc>
      </w:tr>
      <w:tr w:rsidR="00C90BF4" w:rsidRPr="008D298E" w14:paraId="1FFD9C3D" w14:textId="77777777" w:rsidTr="00F4163C">
        <w:tc>
          <w:tcPr>
            <w:tcW w:w="1728" w:type="dxa"/>
          </w:tcPr>
          <w:p w14:paraId="6D86885F" w14:textId="77777777" w:rsidR="00C90BF4" w:rsidRPr="008D298E" w:rsidRDefault="00C90BF4" w:rsidP="00F4163C">
            <w:pPr>
              <w:jc w:val="center"/>
              <w:rPr>
                <w:rFonts w:ascii="Arial" w:hAnsi="Arial" w:cs="Arial"/>
              </w:rPr>
            </w:pPr>
            <w:r w:rsidRPr="008D298E">
              <w:rPr>
                <w:rFonts w:ascii="Arial" w:hAnsi="Arial" w:cs="Arial"/>
              </w:rPr>
              <w:t>*012:01</w:t>
            </w:r>
          </w:p>
        </w:tc>
        <w:tc>
          <w:tcPr>
            <w:tcW w:w="1464" w:type="dxa"/>
          </w:tcPr>
          <w:p w14:paraId="5D2AA78F" w14:textId="77777777" w:rsidR="00C90BF4" w:rsidRPr="008D298E" w:rsidRDefault="00C90BF4" w:rsidP="00F4163C">
            <w:pPr>
              <w:jc w:val="center"/>
              <w:rPr>
                <w:rFonts w:ascii="Arial" w:hAnsi="Arial" w:cs="Arial"/>
              </w:rPr>
            </w:pPr>
            <w:r w:rsidRPr="008D298E">
              <w:rPr>
                <w:rFonts w:ascii="Arial" w:hAnsi="Arial" w:cs="Arial"/>
              </w:rPr>
              <w:t>19 (18.27)</w:t>
            </w:r>
          </w:p>
        </w:tc>
        <w:tc>
          <w:tcPr>
            <w:tcW w:w="1596" w:type="dxa"/>
          </w:tcPr>
          <w:p w14:paraId="486B0D50" w14:textId="77777777" w:rsidR="00C90BF4" w:rsidRPr="008D298E" w:rsidRDefault="00C90BF4" w:rsidP="00F4163C">
            <w:pPr>
              <w:jc w:val="center"/>
              <w:rPr>
                <w:rFonts w:ascii="Arial" w:hAnsi="Arial" w:cs="Arial"/>
              </w:rPr>
            </w:pPr>
            <w:r w:rsidRPr="008D298E">
              <w:rPr>
                <w:rFonts w:ascii="Arial" w:hAnsi="Arial" w:cs="Arial"/>
              </w:rPr>
              <w:t>67 (12.50)</w:t>
            </w:r>
          </w:p>
        </w:tc>
        <w:tc>
          <w:tcPr>
            <w:tcW w:w="1596" w:type="dxa"/>
          </w:tcPr>
          <w:p w14:paraId="4DEA9346" w14:textId="77777777" w:rsidR="00C90BF4" w:rsidRPr="008D298E" w:rsidRDefault="00C90BF4" w:rsidP="00F4163C">
            <w:pPr>
              <w:jc w:val="center"/>
              <w:rPr>
                <w:rFonts w:ascii="Arial" w:hAnsi="Arial" w:cs="Arial"/>
              </w:rPr>
            </w:pPr>
          </w:p>
        </w:tc>
        <w:tc>
          <w:tcPr>
            <w:tcW w:w="1194" w:type="dxa"/>
          </w:tcPr>
          <w:p w14:paraId="3B20BCC5" w14:textId="77777777" w:rsidR="00C90BF4" w:rsidRPr="008D298E" w:rsidRDefault="00C90BF4" w:rsidP="00F4163C">
            <w:pPr>
              <w:jc w:val="center"/>
              <w:rPr>
                <w:rFonts w:ascii="Arial" w:hAnsi="Arial" w:cs="Arial"/>
              </w:rPr>
            </w:pPr>
          </w:p>
        </w:tc>
        <w:tc>
          <w:tcPr>
            <w:tcW w:w="1998" w:type="dxa"/>
          </w:tcPr>
          <w:p w14:paraId="71F6B152" w14:textId="77777777" w:rsidR="00C90BF4" w:rsidRPr="008D298E" w:rsidRDefault="00C90BF4" w:rsidP="00F4163C">
            <w:pPr>
              <w:jc w:val="center"/>
              <w:rPr>
                <w:rFonts w:ascii="Arial" w:hAnsi="Arial" w:cs="Arial"/>
              </w:rPr>
            </w:pPr>
          </w:p>
        </w:tc>
      </w:tr>
      <w:tr w:rsidR="00C90BF4" w:rsidRPr="008D298E" w14:paraId="6D004B37" w14:textId="77777777" w:rsidTr="00F4163C">
        <w:tc>
          <w:tcPr>
            <w:tcW w:w="1728" w:type="dxa"/>
          </w:tcPr>
          <w:p w14:paraId="5F5F96F7" w14:textId="77777777" w:rsidR="00C90BF4" w:rsidRPr="008D298E" w:rsidRDefault="00C90BF4" w:rsidP="00F4163C">
            <w:pPr>
              <w:jc w:val="center"/>
              <w:rPr>
                <w:rFonts w:ascii="Arial" w:hAnsi="Arial" w:cs="Arial"/>
              </w:rPr>
            </w:pPr>
            <w:r w:rsidRPr="008D298E">
              <w:rPr>
                <w:rFonts w:ascii="Arial" w:hAnsi="Arial" w:cs="Arial"/>
              </w:rPr>
              <w:t>*017</w:t>
            </w:r>
          </w:p>
        </w:tc>
        <w:tc>
          <w:tcPr>
            <w:tcW w:w="1464" w:type="dxa"/>
          </w:tcPr>
          <w:p w14:paraId="712F7485" w14:textId="77777777" w:rsidR="00C90BF4" w:rsidRPr="008D298E" w:rsidRDefault="00C90BF4" w:rsidP="00F4163C">
            <w:pPr>
              <w:jc w:val="center"/>
              <w:rPr>
                <w:rFonts w:ascii="Arial" w:hAnsi="Arial" w:cs="Arial"/>
              </w:rPr>
            </w:pPr>
            <w:r w:rsidRPr="008D298E">
              <w:rPr>
                <w:rFonts w:ascii="Arial" w:hAnsi="Arial" w:cs="Arial"/>
              </w:rPr>
              <w:t>2 (1.92)</w:t>
            </w:r>
          </w:p>
        </w:tc>
        <w:tc>
          <w:tcPr>
            <w:tcW w:w="1596" w:type="dxa"/>
          </w:tcPr>
          <w:p w14:paraId="4495F6A5" w14:textId="77777777" w:rsidR="00C90BF4" w:rsidRPr="008D298E" w:rsidRDefault="00C90BF4" w:rsidP="00F4163C">
            <w:pPr>
              <w:jc w:val="center"/>
              <w:rPr>
                <w:rFonts w:ascii="Arial" w:hAnsi="Arial" w:cs="Arial"/>
              </w:rPr>
            </w:pPr>
            <w:r w:rsidRPr="008D298E">
              <w:rPr>
                <w:rFonts w:ascii="Arial" w:hAnsi="Arial" w:cs="Arial"/>
              </w:rPr>
              <w:t>12 (2.24)</w:t>
            </w:r>
          </w:p>
        </w:tc>
        <w:tc>
          <w:tcPr>
            <w:tcW w:w="1596" w:type="dxa"/>
          </w:tcPr>
          <w:p w14:paraId="4823FA2C" w14:textId="77777777" w:rsidR="00C90BF4" w:rsidRPr="008D298E" w:rsidRDefault="00C90BF4" w:rsidP="00F4163C">
            <w:pPr>
              <w:jc w:val="center"/>
              <w:rPr>
                <w:rFonts w:ascii="Arial" w:hAnsi="Arial" w:cs="Arial"/>
              </w:rPr>
            </w:pPr>
          </w:p>
        </w:tc>
        <w:tc>
          <w:tcPr>
            <w:tcW w:w="1194" w:type="dxa"/>
          </w:tcPr>
          <w:p w14:paraId="274148D8" w14:textId="77777777" w:rsidR="00C90BF4" w:rsidRPr="008D298E" w:rsidRDefault="00C90BF4" w:rsidP="00F4163C">
            <w:pPr>
              <w:jc w:val="center"/>
              <w:rPr>
                <w:rFonts w:ascii="Arial" w:hAnsi="Arial" w:cs="Arial"/>
              </w:rPr>
            </w:pPr>
          </w:p>
        </w:tc>
        <w:tc>
          <w:tcPr>
            <w:tcW w:w="1998" w:type="dxa"/>
          </w:tcPr>
          <w:p w14:paraId="0E945EAA" w14:textId="77777777" w:rsidR="00C90BF4" w:rsidRPr="008D298E" w:rsidRDefault="00C90BF4" w:rsidP="00F4163C">
            <w:pPr>
              <w:jc w:val="center"/>
              <w:rPr>
                <w:rFonts w:ascii="Arial" w:hAnsi="Arial" w:cs="Arial"/>
              </w:rPr>
            </w:pPr>
          </w:p>
        </w:tc>
      </w:tr>
      <w:tr w:rsidR="00C90BF4" w:rsidRPr="008D298E" w14:paraId="077F8177" w14:textId="77777777" w:rsidTr="00F4163C">
        <w:tc>
          <w:tcPr>
            <w:tcW w:w="1728" w:type="dxa"/>
          </w:tcPr>
          <w:p w14:paraId="3F52644F" w14:textId="77777777" w:rsidR="00C90BF4" w:rsidRPr="008D298E" w:rsidRDefault="00C90BF4" w:rsidP="00F4163C">
            <w:pPr>
              <w:jc w:val="center"/>
              <w:rPr>
                <w:rFonts w:ascii="Arial" w:hAnsi="Arial" w:cs="Arial"/>
              </w:rPr>
            </w:pPr>
            <w:r w:rsidRPr="008D298E">
              <w:rPr>
                <w:rFonts w:ascii="Arial" w:hAnsi="Arial" w:cs="Arial"/>
              </w:rPr>
              <w:t>*018:01</w:t>
            </w:r>
          </w:p>
        </w:tc>
        <w:tc>
          <w:tcPr>
            <w:tcW w:w="1464" w:type="dxa"/>
          </w:tcPr>
          <w:p w14:paraId="56DEF0C2" w14:textId="77777777" w:rsidR="00C90BF4" w:rsidRPr="008D298E" w:rsidRDefault="00C90BF4" w:rsidP="00F4163C">
            <w:pPr>
              <w:jc w:val="center"/>
              <w:rPr>
                <w:rFonts w:ascii="Arial" w:hAnsi="Arial" w:cs="Arial"/>
              </w:rPr>
            </w:pPr>
            <w:r w:rsidRPr="008D298E">
              <w:rPr>
                <w:rFonts w:ascii="Arial" w:hAnsi="Arial" w:cs="Arial"/>
              </w:rPr>
              <w:t>0 (0.00)</w:t>
            </w:r>
          </w:p>
        </w:tc>
        <w:tc>
          <w:tcPr>
            <w:tcW w:w="1596" w:type="dxa"/>
          </w:tcPr>
          <w:p w14:paraId="41C715F2" w14:textId="77777777" w:rsidR="00C90BF4" w:rsidRPr="008D298E" w:rsidRDefault="00C90BF4" w:rsidP="00F4163C">
            <w:pPr>
              <w:jc w:val="center"/>
              <w:rPr>
                <w:rFonts w:ascii="Arial" w:hAnsi="Arial" w:cs="Arial"/>
              </w:rPr>
            </w:pPr>
            <w:r w:rsidRPr="008D298E">
              <w:rPr>
                <w:rFonts w:ascii="Arial" w:hAnsi="Arial" w:cs="Arial"/>
              </w:rPr>
              <w:t>1 (0.19)</w:t>
            </w:r>
          </w:p>
        </w:tc>
        <w:tc>
          <w:tcPr>
            <w:tcW w:w="1596" w:type="dxa"/>
          </w:tcPr>
          <w:p w14:paraId="0DA1CC18" w14:textId="77777777" w:rsidR="00C90BF4" w:rsidRPr="008D298E" w:rsidRDefault="00C90BF4" w:rsidP="00F4163C">
            <w:pPr>
              <w:jc w:val="center"/>
              <w:rPr>
                <w:rFonts w:ascii="Arial" w:hAnsi="Arial" w:cs="Arial"/>
              </w:rPr>
            </w:pPr>
          </w:p>
        </w:tc>
        <w:tc>
          <w:tcPr>
            <w:tcW w:w="1194" w:type="dxa"/>
          </w:tcPr>
          <w:p w14:paraId="131F6CC5" w14:textId="77777777" w:rsidR="00C90BF4" w:rsidRPr="008D298E" w:rsidRDefault="00C90BF4" w:rsidP="00F4163C">
            <w:pPr>
              <w:jc w:val="center"/>
              <w:rPr>
                <w:rFonts w:ascii="Arial" w:hAnsi="Arial" w:cs="Arial"/>
              </w:rPr>
            </w:pPr>
          </w:p>
        </w:tc>
        <w:tc>
          <w:tcPr>
            <w:tcW w:w="1998" w:type="dxa"/>
          </w:tcPr>
          <w:p w14:paraId="379C6FF3" w14:textId="77777777" w:rsidR="00C90BF4" w:rsidRPr="008D298E" w:rsidRDefault="00C90BF4" w:rsidP="00F4163C">
            <w:pPr>
              <w:jc w:val="center"/>
              <w:rPr>
                <w:rFonts w:ascii="Arial" w:hAnsi="Arial" w:cs="Arial"/>
              </w:rPr>
            </w:pPr>
          </w:p>
        </w:tc>
      </w:tr>
      <w:tr w:rsidR="00C90BF4" w:rsidRPr="008D298E" w14:paraId="77579E16" w14:textId="77777777" w:rsidTr="00F4163C">
        <w:tc>
          <w:tcPr>
            <w:tcW w:w="1728" w:type="dxa"/>
          </w:tcPr>
          <w:p w14:paraId="419670F2" w14:textId="77777777" w:rsidR="00C90BF4" w:rsidRPr="008D298E" w:rsidRDefault="00C90BF4" w:rsidP="00F4163C">
            <w:pPr>
              <w:jc w:val="center"/>
              <w:rPr>
                <w:rFonts w:ascii="Arial" w:hAnsi="Arial" w:cs="Arial"/>
              </w:rPr>
            </w:pPr>
            <w:r w:rsidRPr="008D298E">
              <w:rPr>
                <w:rFonts w:ascii="Arial" w:hAnsi="Arial" w:cs="Arial"/>
              </w:rPr>
              <w:t>*019</w:t>
            </w:r>
          </w:p>
        </w:tc>
        <w:tc>
          <w:tcPr>
            <w:tcW w:w="1464" w:type="dxa"/>
          </w:tcPr>
          <w:p w14:paraId="4377CF07" w14:textId="77777777" w:rsidR="00C90BF4" w:rsidRPr="008D298E" w:rsidRDefault="00C90BF4" w:rsidP="00F4163C">
            <w:pPr>
              <w:jc w:val="center"/>
              <w:rPr>
                <w:rFonts w:ascii="Arial" w:hAnsi="Arial" w:cs="Arial"/>
              </w:rPr>
            </w:pPr>
            <w:r w:rsidRPr="008D298E">
              <w:rPr>
                <w:rFonts w:ascii="Arial" w:hAnsi="Arial" w:cs="Arial"/>
              </w:rPr>
              <w:t>17 (16.35)</w:t>
            </w:r>
          </w:p>
        </w:tc>
        <w:tc>
          <w:tcPr>
            <w:tcW w:w="1596" w:type="dxa"/>
          </w:tcPr>
          <w:p w14:paraId="664E1496" w14:textId="77777777" w:rsidR="00C90BF4" w:rsidRPr="008D298E" w:rsidRDefault="00C90BF4" w:rsidP="00F4163C">
            <w:pPr>
              <w:jc w:val="center"/>
              <w:rPr>
                <w:rFonts w:ascii="Arial" w:hAnsi="Arial" w:cs="Arial"/>
              </w:rPr>
            </w:pPr>
            <w:r w:rsidRPr="008D298E">
              <w:rPr>
                <w:rFonts w:ascii="Arial" w:hAnsi="Arial" w:cs="Arial"/>
              </w:rPr>
              <w:t>59 (11.01)</w:t>
            </w:r>
          </w:p>
        </w:tc>
        <w:tc>
          <w:tcPr>
            <w:tcW w:w="1596" w:type="dxa"/>
          </w:tcPr>
          <w:p w14:paraId="5C789E8D" w14:textId="77777777" w:rsidR="00C90BF4" w:rsidRPr="008D298E" w:rsidRDefault="00C90BF4" w:rsidP="00F4163C">
            <w:pPr>
              <w:jc w:val="center"/>
              <w:rPr>
                <w:rFonts w:ascii="Arial" w:hAnsi="Arial" w:cs="Arial"/>
              </w:rPr>
            </w:pPr>
          </w:p>
        </w:tc>
        <w:tc>
          <w:tcPr>
            <w:tcW w:w="1194" w:type="dxa"/>
          </w:tcPr>
          <w:p w14:paraId="1A675BD2" w14:textId="77777777" w:rsidR="00C90BF4" w:rsidRPr="008D298E" w:rsidRDefault="00C90BF4" w:rsidP="00F4163C">
            <w:pPr>
              <w:jc w:val="center"/>
              <w:rPr>
                <w:rFonts w:ascii="Arial" w:hAnsi="Arial" w:cs="Arial"/>
              </w:rPr>
            </w:pPr>
          </w:p>
        </w:tc>
        <w:tc>
          <w:tcPr>
            <w:tcW w:w="1998" w:type="dxa"/>
          </w:tcPr>
          <w:p w14:paraId="0A3A3D8A" w14:textId="77777777" w:rsidR="00C90BF4" w:rsidRPr="008D298E" w:rsidRDefault="00C90BF4" w:rsidP="00F4163C">
            <w:pPr>
              <w:jc w:val="center"/>
              <w:rPr>
                <w:rFonts w:ascii="Arial" w:hAnsi="Arial" w:cs="Arial"/>
              </w:rPr>
            </w:pPr>
          </w:p>
        </w:tc>
      </w:tr>
      <w:tr w:rsidR="00C90BF4" w:rsidRPr="008D298E" w14:paraId="34712794" w14:textId="77777777" w:rsidTr="00F4163C">
        <w:tc>
          <w:tcPr>
            <w:tcW w:w="1728" w:type="dxa"/>
          </w:tcPr>
          <w:p w14:paraId="7758B2B7" w14:textId="77777777" w:rsidR="00C90BF4" w:rsidRPr="008D298E" w:rsidRDefault="00C90BF4" w:rsidP="00F4163C">
            <w:pPr>
              <w:jc w:val="center"/>
              <w:rPr>
                <w:rFonts w:ascii="Arial" w:hAnsi="Arial" w:cs="Arial"/>
              </w:rPr>
            </w:pPr>
            <w:r w:rsidRPr="008D298E">
              <w:rPr>
                <w:rFonts w:ascii="Arial" w:hAnsi="Arial" w:cs="Arial"/>
              </w:rPr>
              <w:t>*027</w:t>
            </w:r>
          </w:p>
        </w:tc>
        <w:tc>
          <w:tcPr>
            <w:tcW w:w="1464" w:type="dxa"/>
          </w:tcPr>
          <w:p w14:paraId="20CD18EF" w14:textId="77777777" w:rsidR="00C90BF4" w:rsidRPr="008D298E" w:rsidRDefault="00C90BF4" w:rsidP="00F4163C">
            <w:pPr>
              <w:jc w:val="center"/>
              <w:rPr>
                <w:rFonts w:ascii="Arial" w:hAnsi="Arial" w:cs="Arial"/>
              </w:rPr>
            </w:pPr>
            <w:r w:rsidRPr="008D298E">
              <w:rPr>
                <w:rFonts w:ascii="Arial" w:hAnsi="Arial" w:cs="Arial"/>
              </w:rPr>
              <w:t>7 (6.73)</w:t>
            </w:r>
          </w:p>
        </w:tc>
        <w:tc>
          <w:tcPr>
            <w:tcW w:w="1596" w:type="dxa"/>
          </w:tcPr>
          <w:p w14:paraId="77424570" w14:textId="77777777" w:rsidR="00C90BF4" w:rsidRPr="008D298E" w:rsidRDefault="00C90BF4" w:rsidP="00F4163C">
            <w:pPr>
              <w:jc w:val="center"/>
              <w:rPr>
                <w:rFonts w:ascii="Arial" w:hAnsi="Arial" w:cs="Arial"/>
              </w:rPr>
            </w:pPr>
            <w:r w:rsidRPr="008D298E">
              <w:rPr>
                <w:rFonts w:ascii="Arial" w:hAnsi="Arial" w:cs="Arial"/>
              </w:rPr>
              <w:t>56 (10.45)</w:t>
            </w:r>
          </w:p>
        </w:tc>
        <w:tc>
          <w:tcPr>
            <w:tcW w:w="1596" w:type="dxa"/>
          </w:tcPr>
          <w:p w14:paraId="446ED7DE" w14:textId="77777777" w:rsidR="00C90BF4" w:rsidRPr="008D298E" w:rsidRDefault="00C90BF4" w:rsidP="00F4163C">
            <w:pPr>
              <w:jc w:val="center"/>
              <w:rPr>
                <w:rFonts w:ascii="Arial" w:hAnsi="Arial" w:cs="Arial"/>
              </w:rPr>
            </w:pPr>
          </w:p>
        </w:tc>
        <w:tc>
          <w:tcPr>
            <w:tcW w:w="1194" w:type="dxa"/>
          </w:tcPr>
          <w:p w14:paraId="6B5C34FD" w14:textId="77777777" w:rsidR="00C90BF4" w:rsidRPr="008D298E" w:rsidRDefault="00C90BF4" w:rsidP="00F4163C">
            <w:pPr>
              <w:jc w:val="center"/>
              <w:rPr>
                <w:rFonts w:ascii="Arial" w:hAnsi="Arial" w:cs="Arial"/>
              </w:rPr>
            </w:pPr>
          </w:p>
        </w:tc>
        <w:tc>
          <w:tcPr>
            <w:tcW w:w="1998" w:type="dxa"/>
          </w:tcPr>
          <w:p w14:paraId="4B69C9D7" w14:textId="77777777" w:rsidR="00C90BF4" w:rsidRPr="008D298E" w:rsidRDefault="00C90BF4" w:rsidP="00F4163C">
            <w:pPr>
              <w:jc w:val="center"/>
              <w:rPr>
                <w:rFonts w:ascii="Arial" w:hAnsi="Arial" w:cs="Arial"/>
              </w:rPr>
            </w:pPr>
          </w:p>
        </w:tc>
      </w:tr>
      <w:tr w:rsidR="00C90BF4" w:rsidRPr="008D298E" w14:paraId="69D0D9C2" w14:textId="77777777" w:rsidTr="00F4163C">
        <w:tc>
          <w:tcPr>
            <w:tcW w:w="1728" w:type="dxa"/>
          </w:tcPr>
          <w:p w14:paraId="740836DF" w14:textId="77777777" w:rsidR="00C90BF4" w:rsidRPr="008D298E" w:rsidRDefault="00C90BF4" w:rsidP="00F4163C">
            <w:pPr>
              <w:jc w:val="center"/>
              <w:rPr>
                <w:rFonts w:ascii="Arial" w:hAnsi="Arial" w:cs="Arial"/>
              </w:rPr>
            </w:pPr>
            <w:r w:rsidRPr="008D298E">
              <w:rPr>
                <w:rFonts w:ascii="Arial" w:hAnsi="Arial" w:cs="Arial"/>
              </w:rPr>
              <w:t>*033</w:t>
            </w:r>
          </w:p>
        </w:tc>
        <w:tc>
          <w:tcPr>
            <w:tcW w:w="1464" w:type="dxa"/>
          </w:tcPr>
          <w:p w14:paraId="7A2E0E9B" w14:textId="77777777" w:rsidR="00C90BF4" w:rsidRPr="008D298E" w:rsidRDefault="00C90BF4" w:rsidP="00F4163C">
            <w:pPr>
              <w:jc w:val="center"/>
              <w:rPr>
                <w:rFonts w:ascii="Arial" w:hAnsi="Arial" w:cs="Arial"/>
              </w:rPr>
            </w:pPr>
            <w:r w:rsidRPr="008D298E">
              <w:rPr>
                <w:rFonts w:ascii="Arial" w:hAnsi="Arial" w:cs="Arial"/>
              </w:rPr>
              <w:t>0 (0.00)</w:t>
            </w:r>
          </w:p>
        </w:tc>
        <w:tc>
          <w:tcPr>
            <w:tcW w:w="1596" w:type="dxa"/>
          </w:tcPr>
          <w:p w14:paraId="53F34B6A" w14:textId="77777777" w:rsidR="00C90BF4" w:rsidRPr="008D298E" w:rsidRDefault="00C90BF4" w:rsidP="00F4163C">
            <w:pPr>
              <w:jc w:val="center"/>
              <w:rPr>
                <w:rFonts w:ascii="Arial" w:hAnsi="Arial" w:cs="Arial"/>
              </w:rPr>
            </w:pPr>
            <w:r w:rsidRPr="008D298E">
              <w:rPr>
                <w:rFonts w:ascii="Arial" w:hAnsi="Arial" w:cs="Arial"/>
              </w:rPr>
              <w:t>1 (0.19)</w:t>
            </w:r>
          </w:p>
        </w:tc>
        <w:tc>
          <w:tcPr>
            <w:tcW w:w="1596" w:type="dxa"/>
          </w:tcPr>
          <w:p w14:paraId="37A10C22" w14:textId="77777777" w:rsidR="00C90BF4" w:rsidRPr="008D298E" w:rsidRDefault="00C90BF4" w:rsidP="00F4163C">
            <w:pPr>
              <w:jc w:val="center"/>
              <w:rPr>
                <w:rFonts w:ascii="Arial" w:hAnsi="Arial" w:cs="Arial"/>
              </w:rPr>
            </w:pPr>
          </w:p>
        </w:tc>
        <w:tc>
          <w:tcPr>
            <w:tcW w:w="1194" w:type="dxa"/>
          </w:tcPr>
          <w:p w14:paraId="385B3A09" w14:textId="77777777" w:rsidR="00C90BF4" w:rsidRPr="008D298E" w:rsidRDefault="00C90BF4" w:rsidP="00F4163C">
            <w:pPr>
              <w:jc w:val="center"/>
              <w:rPr>
                <w:rFonts w:ascii="Arial" w:hAnsi="Arial" w:cs="Arial"/>
              </w:rPr>
            </w:pPr>
          </w:p>
        </w:tc>
        <w:tc>
          <w:tcPr>
            <w:tcW w:w="1998" w:type="dxa"/>
          </w:tcPr>
          <w:p w14:paraId="1ECE4243" w14:textId="77777777" w:rsidR="00C90BF4" w:rsidRPr="008D298E" w:rsidRDefault="00C90BF4" w:rsidP="00F4163C">
            <w:pPr>
              <w:jc w:val="center"/>
              <w:rPr>
                <w:rFonts w:ascii="Arial" w:hAnsi="Arial" w:cs="Arial"/>
              </w:rPr>
            </w:pPr>
          </w:p>
        </w:tc>
      </w:tr>
      <w:tr w:rsidR="00C90BF4" w:rsidRPr="008D298E" w14:paraId="2505BEB8" w14:textId="77777777" w:rsidTr="00F4163C">
        <w:tc>
          <w:tcPr>
            <w:tcW w:w="1728" w:type="dxa"/>
          </w:tcPr>
          <w:p w14:paraId="0C3EC404" w14:textId="77777777" w:rsidR="00C90BF4" w:rsidRPr="008D298E" w:rsidRDefault="00C90BF4" w:rsidP="00F4163C">
            <w:pPr>
              <w:jc w:val="center"/>
              <w:rPr>
                <w:rFonts w:ascii="Arial" w:hAnsi="Arial" w:cs="Arial"/>
              </w:rPr>
            </w:pPr>
            <w:r w:rsidRPr="008D298E">
              <w:rPr>
                <w:rFonts w:ascii="Arial" w:hAnsi="Arial" w:cs="Arial"/>
              </w:rPr>
              <w:t>*045</w:t>
            </w:r>
          </w:p>
        </w:tc>
        <w:tc>
          <w:tcPr>
            <w:tcW w:w="1464" w:type="dxa"/>
          </w:tcPr>
          <w:p w14:paraId="5EF28D71" w14:textId="77777777" w:rsidR="00C90BF4" w:rsidRPr="008D298E" w:rsidRDefault="00C90BF4" w:rsidP="00F4163C">
            <w:pPr>
              <w:jc w:val="center"/>
              <w:rPr>
                <w:rFonts w:ascii="Arial" w:hAnsi="Arial" w:cs="Arial"/>
              </w:rPr>
            </w:pPr>
            <w:r w:rsidRPr="008D298E">
              <w:rPr>
                <w:rFonts w:ascii="Arial" w:hAnsi="Arial" w:cs="Arial"/>
              </w:rPr>
              <w:t>6 (5.77)</w:t>
            </w:r>
          </w:p>
        </w:tc>
        <w:tc>
          <w:tcPr>
            <w:tcW w:w="1596" w:type="dxa"/>
          </w:tcPr>
          <w:p w14:paraId="1A29068A" w14:textId="77777777" w:rsidR="00C90BF4" w:rsidRPr="008D298E" w:rsidRDefault="00C90BF4" w:rsidP="00F4163C">
            <w:pPr>
              <w:jc w:val="center"/>
              <w:rPr>
                <w:rFonts w:ascii="Arial" w:hAnsi="Arial" w:cs="Arial"/>
              </w:rPr>
            </w:pPr>
            <w:r w:rsidRPr="008D298E">
              <w:rPr>
                <w:rFonts w:ascii="Arial" w:hAnsi="Arial" w:cs="Arial"/>
              </w:rPr>
              <w:t>32 (5.97)</w:t>
            </w:r>
          </w:p>
        </w:tc>
        <w:tc>
          <w:tcPr>
            <w:tcW w:w="1596" w:type="dxa"/>
          </w:tcPr>
          <w:p w14:paraId="32EC917C" w14:textId="77777777" w:rsidR="00C90BF4" w:rsidRPr="008D298E" w:rsidRDefault="00C90BF4" w:rsidP="00F4163C">
            <w:pPr>
              <w:jc w:val="center"/>
              <w:rPr>
                <w:rFonts w:ascii="Arial" w:hAnsi="Arial" w:cs="Arial"/>
              </w:rPr>
            </w:pPr>
          </w:p>
        </w:tc>
        <w:tc>
          <w:tcPr>
            <w:tcW w:w="1194" w:type="dxa"/>
          </w:tcPr>
          <w:p w14:paraId="3896021D" w14:textId="77777777" w:rsidR="00C90BF4" w:rsidRPr="008D298E" w:rsidRDefault="00C90BF4" w:rsidP="00F4163C">
            <w:pPr>
              <w:jc w:val="center"/>
              <w:rPr>
                <w:rFonts w:ascii="Arial" w:hAnsi="Arial" w:cs="Arial"/>
              </w:rPr>
            </w:pPr>
          </w:p>
        </w:tc>
        <w:tc>
          <w:tcPr>
            <w:tcW w:w="1998" w:type="dxa"/>
          </w:tcPr>
          <w:p w14:paraId="6DDBD19F" w14:textId="77777777" w:rsidR="00C90BF4" w:rsidRPr="008D298E" w:rsidRDefault="00C90BF4" w:rsidP="00F4163C">
            <w:pPr>
              <w:jc w:val="center"/>
              <w:rPr>
                <w:rFonts w:ascii="Arial" w:hAnsi="Arial" w:cs="Arial"/>
              </w:rPr>
            </w:pPr>
          </w:p>
        </w:tc>
      </w:tr>
    </w:tbl>
    <w:p w14:paraId="4ED604A2" w14:textId="71544EAB" w:rsidR="00FC5522" w:rsidRDefault="00FC5522" w:rsidP="00C90BF4">
      <w:pPr>
        <w:jc w:val="center"/>
        <w:rPr>
          <w:rFonts w:ascii="Arial" w:hAnsi="Arial" w:cs="Arial"/>
        </w:rPr>
      </w:pPr>
    </w:p>
    <w:p w14:paraId="4A5ADBA6" w14:textId="77777777" w:rsidR="00FC5522" w:rsidRDefault="00FC5522">
      <w:pPr>
        <w:rPr>
          <w:rFonts w:ascii="Arial" w:hAnsi="Arial" w:cs="Arial"/>
        </w:rPr>
      </w:pPr>
      <w:r>
        <w:rPr>
          <w:rFonts w:ascii="Arial" w:hAnsi="Arial" w:cs="Arial"/>
        </w:rPr>
        <w:br w:type="page"/>
      </w:r>
    </w:p>
    <w:p w14:paraId="05DAE0F6" w14:textId="02DB9118" w:rsidR="00C90BF4" w:rsidRPr="008D298E" w:rsidRDefault="00C90BF4" w:rsidP="00C90BF4">
      <w:pPr>
        <w:jc w:val="center"/>
        <w:rPr>
          <w:rFonts w:ascii="Arial" w:hAnsi="Arial" w:cs="Arial"/>
          <w:b/>
        </w:rPr>
      </w:pPr>
      <w:r w:rsidRPr="008D298E">
        <w:rPr>
          <w:rFonts w:ascii="Arial" w:hAnsi="Arial" w:cs="Arial"/>
          <w:b/>
        </w:rPr>
        <w:lastRenderedPageBreak/>
        <w:t>Table 2</w:t>
      </w:r>
      <w:ins w:id="1174" w:author="Andreae, Emily A" w:date="2020-01-17T08:15:00Z">
        <w:r w:rsidR="00D5152E">
          <w:rPr>
            <w:rFonts w:ascii="Arial" w:hAnsi="Arial" w:cs="Arial"/>
            <w:b/>
          </w:rPr>
          <w:t>:</w:t>
        </w:r>
      </w:ins>
      <w:r w:rsidRPr="008D298E">
        <w:rPr>
          <w:rFonts w:ascii="Arial" w:hAnsi="Arial" w:cs="Arial"/>
          <w:b/>
        </w:rPr>
        <w:t xml:space="preserve"> Comparison of MICA alleles to driver gene mutation</w:t>
      </w:r>
      <w:ins w:id="1175" w:author="Andreae, Emily A" w:date="2020-01-17T08:10:00Z">
        <w:r w:rsidR="00D5152E">
          <w:rPr>
            <w:rFonts w:ascii="Arial" w:hAnsi="Arial" w:cs="Arial"/>
            <w:b/>
          </w:rPr>
          <w:t>s</w:t>
        </w:r>
      </w:ins>
      <w:r w:rsidRPr="008D298E">
        <w:rPr>
          <w:rFonts w:ascii="Arial" w:hAnsi="Arial" w:cs="Arial"/>
          <w:b/>
        </w:rPr>
        <w:t xml:space="preserve"> </w:t>
      </w:r>
      <w:ins w:id="1176" w:author="Andreae, Emily A" w:date="2020-01-17T08:10:00Z">
        <w:r w:rsidR="00D5152E">
          <w:rPr>
            <w:rFonts w:ascii="Arial" w:hAnsi="Arial" w:cs="Arial"/>
            <w:b/>
          </w:rPr>
          <w:t>in</w:t>
        </w:r>
      </w:ins>
      <w:del w:id="1177" w:author="Andreae, Emily A" w:date="2020-01-17T08:10:00Z">
        <w:r w:rsidRPr="008D298E" w:rsidDel="00D5152E">
          <w:rPr>
            <w:rFonts w:ascii="Arial" w:hAnsi="Arial" w:cs="Arial"/>
            <w:b/>
          </w:rPr>
          <w:delText>of</w:delText>
        </w:r>
      </w:del>
      <w:r w:rsidRPr="008D298E">
        <w:rPr>
          <w:rFonts w:ascii="Arial" w:hAnsi="Arial" w:cs="Arial"/>
          <w:b/>
        </w:rPr>
        <w:t xml:space="preserve"> CRC</w:t>
      </w:r>
      <w:del w:id="1178" w:author="Andreae, Emily A" w:date="2020-01-17T08:10:00Z">
        <w:r w:rsidRPr="008D298E" w:rsidDel="00D5152E">
          <w:rPr>
            <w:rFonts w:ascii="Arial" w:hAnsi="Arial" w:cs="Arial"/>
            <w:b/>
          </w:rPr>
          <w:delText xml:space="preserve"> patients </w:delText>
        </w:r>
      </w:del>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9"/>
        <w:gridCol w:w="1809"/>
        <w:gridCol w:w="1849"/>
        <w:gridCol w:w="1571"/>
      </w:tblGrid>
      <w:tr w:rsidR="00C90BF4" w:rsidRPr="008D298E" w14:paraId="63B3B721" w14:textId="77777777" w:rsidTr="00F4163C">
        <w:trPr>
          <w:jc w:val="center"/>
        </w:trPr>
        <w:tc>
          <w:tcPr>
            <w:tcW w:w="2349" w:type="dxa"/>
            <w:tcBorders>
              <w:bottom w:val="single" w:sz="4" w:space="0" w:color="000000" w:themeColor="text1"/>
            </w:tcBorders>
          </w:tcPr>
          <w:p w14:paraId="38F4FC3C" w14:textId="698E8FB9" w:rsidR="00C90BF4" w:rsidRPr="008D298E" w:rsidRDefault="00D5152E" w:rsidP="00F4163C">
            <w:pPr>
              <w:jc w:val="center"/>
              <w:rPr>
                <w:rFonts w:ascii="Arial" w:hAnsi="Arial" w:cs="Arial"/>
              </w:rPr>
            </w:pPr>
            <w:ins w:id="1179" w:author="Andreae, Emily A" w:date="2020-01-17T08:19:00Z">
              <w:r>
                <w:rPr>
                  <w:rFonts w:ascii="Arial" w:hAnsi="Arial" w:cs="Arial"/>
                </w:rPr>
                <w:t>Allele</w:t>
              </w:r>
            </w:ins>
          </w:p>
        </w:tc>
        <w:tc>
          <w:tcPr>
            <w:tcW w:w="1809" w:type="dxa"/>
            <w:tcBorders>
              <w:bottom w:val="single" w:sz="4" w:space="0" w:color="000000" w:themeColor="text1"/>
            </w:tcBorders>
          </w:tcPr>
          <w:p w14:paraId="297D4C7C" w14:textId="77777777" w:rsidR="00C90BF4" w:rsidRPr="008D298E" w:rsidRDefault="00C90BF4" w:rsidP="00F4163C">
            <w:pPr>
              <w:rPr>
                <w:rFonts w:ascii="Arial" w:hAnsi="Arial" w:cs="Arial"/>
              </w:rPr>
            </w:pPr>
            <w:r w:rsidRPr="008D298E">
              <w:rPr>
                <w:rFonts w:ascii="Arial" w:hAnsi="Arial" w:cs="Arial"/>
              </w:rPr>
              <w:t>Driver mutation n=50 (%)</w:t>
            </w:r>
          </w:p>
        </w:tc>
        <w:tc>
          <w:tcPr>
            <w:tcW w:w="1849" w:type="dxa"/>
            <w:tcBorders>
              <w:bottom w:val="single" w:sz="4" w:space="0" w:color="000000" w:themeColor="text1"/>
            </w:tcBorders>
          </w:tcPr>
          <w:p w14:paraId="46EBFDD9" w14:textId="77777777" w:rsidR="00C90BF4" w:rsidRPr="008D298E" w:rsidRDefault="00C90BF4" w:rsidP="00F4163C">
            <w:pPr>
              <w:rPr>
                <w:rFonts w:ascii="Arial" w:hAnsi="Arial" w:cs="Arial"/>
              </w:rPr>
            </w:pPr>
            <w:r w:rsidRPr="008D298E">
              <w:rPr>
                <w:rFonts w:ascii="Arial" w:hAnsi="Arial" w:cs="Arial"/>
              </w:rPr>
              <w:t>KRAS codon 12 n=29 (%)</w:t>
            </w:r>
          </w:p>
        </w:tc>
        <w:tc>
          <w:tcPr>
            <w:tcW w:w="1571" w:type="dxa"/>
            <w:tcBorders>
              <w:bottom w:val="single" w:sz="4" w:space="0" w:color="000000" w:themeColor="text1"/>
            </w:tcBorders>
          </w:tcPr>
          <w:p w14:paraId="66764EA3" w14:textId="77777777" w:rsidR="00C90BF4" w:rsidRPr="008D298E" w:rsidRDefault="00C90BF4" w:rsidP="00F4163C">
            <w:pPr>
              <w:rPr>
                <w:rFonts w:ascii="Arial" w:hAnsi="Arial" w:cs="Arial"/>
              </w:rPr>
            </w:pPr>
            <w:r w:rsidRPr="008D298E">
              <w:rPr>
                <w:rFonts w:ascii="Arial" w:hAnsi="Arial" w:cs="Arial"/>
              </w:rPr>
              <w:t>No mutation n=52 (%)</w:t>
            </w:r>
          </w:p>
        </w:tc>
      </w:tr>
      <w:tr w:rsidR="00C90BF4" w:rsidRPr="008D298E" w14:paraId="4C3AD28E" w14:textId="77777777" w:rsidTr="00F4163C">
        <w:trPr>
          <w:jc w:val="center"/>
        </w:trPr>
        <w:tc>
          <w:tcPr>
            <w:tcW w:w="2349" w:type="dxa"/>
            <w:tcBorders>
              <w:top w:val="single" w:sz="4" w:space="0" w:color="000000" w:themeColor="text1"/>
            </w:tcBorders>
          </w:tcPr>
          <w:p w14:paraId="008546C2" w14:textId="77777777" w:rsidR="00C90BF4" w:rsidRPr="008D298E" w:rsidRDefault="00C90BF4" w:rsidP="00F4163C">
            <w:pPr>
              <w:jc w:val="center"/>
              <w:rPr>
                <w:rFonts w:ascii="Arial" w:hAnsi="Arial" w:cs="Arial"/>
              </w:rPr>
            </w:pPr>
            <w:r w:rsidRPr="008D298E">
              <w:rPr>
                <w:rFonts w:ascii="Arial" w:hAnsi="Arial" w:cs="Arial"/>
              </w:rPr>
              <w:t>*002:01</w:t>
            </w:r>
          </w:p>
        </w:tc>
        <w:tc>
          <w:tcPr>
            <w:tcW w:w="1809" w:type="dxa"/>
            <w:tcBorders>
              <w:top w:val="single" w:sz="4" w:space="0" w:color="000000" w:themeColor="text1"/>
            </w:tcBorders>
          </w:tcPr>
          <w:p w14:paraId="13F824D2" w14:textId="77777777" w:rsidR="00C90BF4" w:rsidRPr="008D298E" w:rsidRDefault="00C90BF4" w:rsidP="00F4163C">
            <w:pPr>
              <w:rPr>
                <w:rFonts w:ascii="Arial" w:hAnsi="Arial" w:cs="Arial"/>
              </w:rPr>
            </w:pPr>
            <w:r w:rsidRPr="008D298E">
              <w:rPr>
                <w:rFonts w:ascii="Arial" w:hAnsi="Arial" w:cs="Arial"/>
              </w:rPr>
              <w:t xml:space="preserve">15 (30.00) </w:t>
            </w:r>
          </w:p>
        </w:tc>
        <w:tc>
          <w:tcPr>
            <w:tcW w:w="1849" w:type="dxa"/>
            <w:tcBorders>
              <w:top w:val="single" w:sz="4" w:space="0" w:color="000000" w:themeColor="text1"/>
            </w:tcBorders>
          </w:tcPr>
          <w:p w14:paraId="31A94370" w14:textId="77777777" w:rsidR="00C90BF4" w:rsidRPr="008D298E" w:rsidRDefault="00C90BF4" w:rsidP="00F4163C">
            <w:pPr>
              <w:rPr>
                <w:rFonts w:ascii="Arial" w:hAnsi="Arial" w:cs="Arial"/>
              </w:rPr>
            </w:pPr>
            <w:r w:rsidRPr="008D298E">
              <w:rPr>
                <w:rFonts w:ascii="Arial" w:hAnsi="Arial" w:cs="Arial"/>
              </w:rPr>
              <w:t>10 (34.48)</w:t>
            </w:r>
          </w:p>
        </w:tc>
        <w:tc>
          <w:tcPr>
            <w:tcW w:w="1571" w:type="dxa"/>
            <w:tcBorders>
              <w:top w:val="single" w:sz="4" w:space="0" w:color="000000" w:themeColor="text1"/>
            </w:tcBorders>
          </w:tcPr>
          <w:p w14:paraId="458CF90A" w14:textId="77777777" w:rsidR="00C90BF4" w:rsidRPr="008D298E" w:rsidRDefault="00C90BF4" w:rsidP="00F4163C">
            <w:pPr>
              <w:rPr>
                <w:rFonts w:ascii="Arial" w:hAnsi="Arial" w:cs="Arial"/>
              </w:rPr>
            </w:pPr>
            <w:r w:rsidRPr="008D298E">
              <w:rPr>
                <w:rFonts w:ascii="Arial" w:hAnsi="Arial" w:cs="Arial"/>
              </w:rPr>
              <w:t>10 (19.23)</w:t>
            </w:r>
          </w:p>
        </w:tc>
      </w:tr>
      <w:tr w:rsidR="00C90BF4" w:rsidRPr="008D298E" w14:paraId="1BC480FC" w14:textId="77777777" w:rsidTr="00F4163C">
        <w:trPr>
          <w:jc w:val="center"/>
        </w:trPr>
        <w:tc>
          <w:tcPr>
            <w:tcW w:w="2349" w:type="dxa"/>
          </w:tcPr>
          <w:p w14:paraId="07AC729F" w14:textId="77777777" w:rsidR="00C90BF4" w:rsidRPr="008D298E" w:rsidRDefault="00C90BF4" w:rsidP="00F4163C">
            <w:pPr>
              <w:jc w:val="center"/>
              <w:rPr>
                <w:rFonts w:ascii="Arial" w:hAnsi="Arial" w:cs="Arial"/>
              </w:rPr>
            </w:pPr>
            <w:r w:rsidRPr="008D298E">
              <w:rPr>
                <w:rFonts w:ascii="Arial" w:hAnsi="Arial" w:cs="Arial"/>
              </w:rPr>
              <w:t>*004</w:t>
            </w:r>
          </w:p>
        </w:tc>
        <w:tc>
          <w:tcPr>
            <w:tcW w:w="1809" w:type="dxa"/>
          </w:tcPr>
          <w:p w14:paraId="7DB5F9DA" w14:textId="77777777" w:rsidR="00C90BF4" w:rsidRPr="008D298E" w:rsidRDefault="00C90BF4" w:rsidP="00F4163C">
            <w:pPr>
              <w:rPr>
                <w:rFonts w:ascii="Arial" w:hAnsi="Arial" w:cs="Arial"/>
              </w:rPr>
            </w:pPr>
            <w:r w:rsidRPr="008D298E">
              <w:rPr>
                <w:rFonts w:ascii="Arial" w:hAnsi="Arial" w:cs="Arial"/>
              </w:rPr>
              <w:t xml:space="preserve">1 (2.00) </w:t>
            </w:r>
          </w:p>
        </w:tc>
        <w:tc>
          <w:tcPr>
            <w:tcW w:w="1849" w:type="dxa"/>
          </w:tcPr>
          <w:p w14:paraId="493F13F6" w14:textId="77777777" w:rsidR="00C90BF4" w:rsidRPr="008D298E" w:rsidRDefault="00C90BF4" w:rsidP="00F4163C">
            <w:pPr>
              <w:rPr>
                <w:rFonts w:ascii="Arial" w:hAnsi="Arial" w:cs="Arial"/>
              </w:rPr>
            </w:pPr>
            <w:r w:rsidRPr="008D298E">
              <w:rPr>
                <w:rFonts w:ascii="Arial" w:hAnsi="Arial" w:cs="Arial"/>
              </w:rPr>
              <w:t>0  (00.00)</w:t>
            </w:r>
          </w:p>
        </w:tc>
        <w:tc>
          <w:tcPr>
            <w:tcW w:w="1571" w:type="dxa"/>
          </w:tcPr>
          <w:p w14:paraId="13ED9046" w14:textId="77777777" w:rsidR="00C90BF4" w:rsidRPr="008D298E" w:rsidRDefault="00C90BF4" w:rsidP="00F4163C">
            <w:pPr>
              <w:rPr>
                <w:rFonts w:ascii="Arial" w:hAnsi="Arial" w:cs="Arial"/>
              </w:rPr>
            </w:pPr>
            <w:r w:rsidRPr="008D298E">
              <w:rPr>
                <w:rFonts w:ascii="Arial" w:hAnsi="Arial" w:cs="Arial"/>
              </w:rPr>
              <w:t xml:space="preserve">2 </w:t>
            </w:r>
            <w:del w:id="1180" w:author="Andreae, Emily A" w:date="2020-01-17T08:25:00Z">
              <w:r w:rsidRPr="008D298E" w:rsidDel="005465B5">
                <w:rPr>
                  <w:rFonts w:ascii="Arial" w:hAnsi="Arial" w:cs="Arial"/>
                </w:rPr>
                <w:delText xml:space="preserve"> </w:delText>
              </w:r>
            </w:del>
            <w:r w:rsidRPr="008D298E">
              <w:rPr>
                <w:rFonts w:ascii="Arial" w:hAnsi="Arial" w:cs="Arial"/>
              </w:rPr>
              <w:t>(3.85)</w:t>
            </w:r>
          </w:p>
        </w:tc>
      </w:tr>
      <w:tr w:rsidR="00C90BF4" w:rsidRPr="008D298E" w14:paraId="2F07EEB2" w14:textId="77777777" w:rsidTr="00F4163C">
        <w:trPr>
          <w:jc w:val="center"/>
        </w:trPr>
        <w:tc>
          <w:tcPr>
            <w:tcW w:w="2349" w:type="dxa"/>
          </w:tcPr>
          <w:p w14:paraId="5C94F5D3" w14:textId="77777777" w:rsidR="00C90BF4" w:rsidRPr="008D298E" w:rsidRDefault="00C90BF4" w:rsidP="00F4163C">
            <w:pPr>
              <w:jc w:val="center"/>
              <w:rPr>
                <w:rFonts w:ascii="Arial" w:hAnsi="Arial" w:cs="Arial"/>
              </w:rPr>
            </w:pPr>
            <w:r w:rsidRPr="008D298E">
              <w:rPr>
                <w:rFonts w:ascii="Arial" w:hAnsi="Arial" w:cs="Arial"/>
              </w:rPr>
              <w:t>*007:01</w:t>
            </w:r>
          </w:p>
        </w:tc>
        <w:tc>
          <w:tcPr>
            <w:tcW w:w="1809" w:type="dxa"/>
          </w:tcPr>
          <w:p w14:paraId="59A774EB" w14:textId="77777777" w:rsidR="00C90BF4" w:rsidRPr="008D298E" w:rsidRDefault="00C90BF4" w:rsidP="00F4163C">
            <w:pPr>
              <w:rPr>
                <w:rFonts w:ascii="Arial" w:hAnsi="Arial" w:cs="Arial"/>
              </w:rPr>
            </w:pPr>
            <w:r w:rsidRPr="008D298E">
              <w:rPr>
                <w:rFonts w:ascii="Arial" w:hAnsi="Arial" w:cs="Arial"/>
              </w:rPr>
              <w:t>4 (8.00)</w:t>
            </w:r>
          </w:p>
        </w:tc>
        <w:tc>
          <w:tcPr>
            <w:tcW w:w="1849" w:type="dxa"/>
          </w:tcPr>
          <w:p w14:paraId="083D5056" w14:textId="77777777" w:rsidR="00C90BF4" w:rsidRPr="008D298E" w:rsidRDefault="00C90BF4" w:rsidP="00F4163C">
            <w:pPr>
              <w:rPr>
                <w:rFonts w:ascii="Arial" w:hAnsi="Arial" w:cs="Arial"/>
              </w:rPr>
            </w:pPr>
            <w:r w:rsidRPr="008D298E">
              <w:rPr>
                <w:rFonts w:ascii="Arial" w:hAnsi="Arial" w:cs="Arial"/>
              </w:rPr>
              <w:t>1 (3.45)</w:t>
            </w:r>
          </w:p>
        </w:tc>
        <w:tc>
          <w:tcPr>
            <w:tcW w:w="1571" w:type="dxa"/>
          </w:tcPr>
          <w:p w14:paraId="333FBB79" w14:textId="77777777" w:rsidR="00C90BF4" w:rsidRPr="008D298E" w:rsidRDefault="00C90BF4" w:rsidP="00F4163C">
            <w:pPr>
              <w:rPr>
                <w:rFonts w:ascii="Arial" w:hAnsi="Arial" w:cs="Arial"/>
              </w:rPr>
            </w:pPr>
            <w:r w:rsidRPr="008D298E">
              <w:rPr>
                <w:rFonts w:ascii="Arial" w:hAnsi="Arial" w:cs="Arial"/>
              </w:rPr>
              <w:t>1 (1.92)</w:t>
            </w:r>
          </w:p>
        </w:tc>
      </w:tr>
      <w:tr w:rsidR="00C90BF4" w:rsidRPr="008D298E" w14:paraId="4F8BBB00" w14:textId="77777777" w:rsidTr="00F4163C">
        <w:trPr>
          <w:jc w:val="center"/>
        </w:trPr>
        <w:tc>
          <w:tcPr>
            <w:tcW w:w="2349" w:type="dxa"/>
          </w:tcPr>
          <w:p w14:paraId="5E5CDF0E" w14:textId="77777777" w:rsidR="00C90BF4" w:rsidRPr="008D298E" w:rsidRDefault="00C90BF4" w:rsidP="00F4163C">
            <w:pPr>
              <w:jc w:val="center"/>
              <w:rPr>
                <w:rFonts w:ascii="Arial" w:hAnsi="Arial" w:cs="Arial"/>
              </w:rPr>
            </w:pPr>
            <w:r w:rsidRPr="008D298E">
              <w:rPr>
                <w:rFonts w:ascii="Arial" w:hAnsi="Arial" w:cs="Arial"/>
              </w:rPr>
              <w:t>*008</w:t>
            </w:r>
          </w:p>
        </w:tc>
        <w:tc>
          <w:tcPr>
            <w:tcW w:w="1809" w:type="dxa"/>
          </w:tcPr>
          <w:p w14:paraId="2BE6055D" w14:textId="77777777" w:rsidR="00C90BF4" w:rsidRPr="008D298E" w:rsidRDefault="00C90BF4" w:rsidP="00F4163C">
            <w:pPr>
              <w:rPr>
                <w:rFonts w:ascii="Arial" w:hAnsi="Arial" w:cs="Arial"/>
              </w:rPr>
            </w:pPr>
            <w:r w:rsidRPr="008D298E">
              <w:rPr>
                <w:rFonts w:ascii="Arial" w:hAnsi="Arial" w:cs="Arial"/>
              </w:rPr>
              <w:t xml:space="preserve">16 </w:t>
            </w:r>
            <w:del w:id="1181" w:author="Andreae, Emily A" w:date="2020-01-17T08:25:00Z">
              <w:r w:rsidRPr="008D298E" w:rsidDel="005465B5">
                <w:rPr>
                  <w:rFonts w:ascii="Arial" w:hAnsi="Arial" w:cs="Arial"/>
                </w:rPr>
                <w:delText xml:space="preserve"> </w:delText>
              </w:r>
            </w:del>
            <w:r w:rsidRPr="008D298E">
              <w:rPr>
                <w:rFonts w:ascii="Arial" w:hAnsi="Arial" w:cs="Arial"/>
              </w:rPr>
              <w:t>(32.00)</w:t>
            </w:r>
          </w:p>
        </w:tc>
        <w:tc>
          <w:tcPr>
            <w:tcW w:w="1849" w:type="dxa"/>
          </w:tcPr>
          <w:p w14:paraId="32687C21" w14:textId="77777777" w:rsidR="00C90BF4" w:rsidRPr="008D298E" w:rsidRDefault="00C90BF4" w:rsidP="00F4163C">
            <w:pPr>
              <w:rPr>
                <w:rFonts w:ascii="Arial" w:hAnsi="Arial" w:cs="Arial"/>
              </w:rPr>
            </w:pPr>
            <w:r w:rsidRPr="008D298E">
              <w:rPr>
                <w:rFonts w:ascii="Arial" w:hAnsi="Arial" w:cs="Arial"/>
              </w:rPr>
              <w:t>9 (31.03)</w:t>
            </w:r>
          </w:p>
        </w:tc>
        <w:tc>
          <w:tcPr>
            <w:tcW w:w="1571" w:type="dxa"/>
          </w:tcPr>
          <w:p w14:paraId="6D6ED26E" w14:textId="77777777" w:rsidR="00C90BF4" w:rsidRPr="008D298E" w:rsidRDefault="00C90BF4" w:rsidP="00F4163C">
            <w:pPr>
              <w:rPr>
                <w:rFonts w:ascii="Arial" w:hAnsi="Arial" w:cs="Arial"/>
              </w:rPr>
            </w:pPr>
            <w:r w:rsidRPr="008D298E">
              <w:rPr>
                <w:rFonts w:ascii="Arial" w:hAnsi="Arial" w:cs="Arial"/>
              </w:rPr>
              <w:t>17 (32.69)</w:t>
            </w:r>
          </w:p>
        </w:tc>
      </w:tr>
      <w:tr w:rsidR="00C90BF4" w:rsidRPr="008D298E" w14:paraId="5E5330C6" w14:textId="77777777" w:rsidTr="00F4163C">
        <w:trPr>
          <w:jc w:val="center"/>
        </w:trPr>
        <w:tc>
          <w:tcPr>
            <w:tcW w:w="2349" w:type="dxa"/>
          </w:tcPr>
          <w:p w14:paraId="3E91BE33" w14:textId="77777777" w:rsidR="00C90BF4" w:rsidRPr="008D298E" w:rsidRDefault="00C90BF4" w:rsidP="00F4163C">
            <w:pPr>
              <w:jc w:val="center"/>
              <w:rPr>
                <w:rFonts w:ascii="Arial" w:hAnsi="Arial" w:cs="Arial"/>
              </w:rPr>
            </w:pPr>
            <w:r w:rsidRPr="008D298E">
              <w:rPr>
                <w:rFonts w:ascii="Arial" w:hAnsi="Arial" w:cs="Arial"/>
              </w:rPr>
              <w:t>*009:01 or *049</w:t>
            </w:r>
          </w:p>
        </w:tc>
        <w:tc>
          <w:tcPr>
            <w:tcW w:w="1809" w:type="dxa"/>
          </w:tcPr>
          <w:p w14:paraId="783A8423" w14:textId="6F6928A8" w:rsidR="00C90BF4" w:rsidRPr="008D298E" w:rsidRDefault="00C90BF4" w:rsidP="00F4163C">
            <w:pPr>
              <w:rPr>
                <w:rFonts w:ascii="Arial" w:hAnsi="Arial" w:cs="Arial"/>
              </w:rPr>
            </w:pPr>
            <w:r w:rsidRPr="008D298E">
              <w:rPr>
                <w:rFonts w:ascii="Arial" w:hAnsi="Arial" w:cs="Arial"/>
              </w:rPr>
              <w:t>6</w:t>
            </w:r>
            <w:ins w:id="1182" w:author="Andreae, Emily A" w:date="2020-01-17T08:25:00Z">
              <w:r w:rsidR="005465B5">
                <w:rPr>
                  <w:rFonts w:ascii="Arial" w:hAnsi="Arial" w:cs="Arial"/>
                </w:rPr>
                <w:t xml:space="preserve"> </w:t>
              </w:r>
            </w:ins>
            <w:r w:rsidRPr="008D298E">
              <w:rPr>
                <w:rFonts w:ascii="Arial" w:hAnsi="Arial" w:cs="Arial"/>
              </w:rPr>
              <w:t>(12.00)</w:t>
            </w:r>
          </w:p>
        </w:tc>
        <w:tc>
          <w:tcPr>
            <w:tcW w:w="1849" w:type="dxa"/>
          </w:tcPr>
          <w:p w14:paraId="77EC3C35" w14:textId="77777777" w:rsidR="00C90BF4" w:rsidRPr="008D298E" w:rsidRDefault="00C90BF4" w:rsidP="00F4163C">
            <w:pPr>
              <w:rPr>
                <w:rFonts w:ascii="Arial" w:hAnsi="Arial" w:cs="Arial"/>
              </w:rPr>
            </w:pPr>
            <w:r w:rsidRPr="008D298E">
              <w:rPr>
                <w:rFonts w:ascii="Arial" w:hAnsi="Arial" w:cs="Arial"/>
              </w:rPr>
              <w:t>4 (13.79)</w:t>
            </w:r>
          </w:p>
        </w:tc>
        <w:tc>
          <w:tcPr>
            <w:tcW w:w="1571" w:type="dxa"/>
          </w:tcPr>
          <w:p w14:paraId="3CCEA315" w14:textId="77777777" w:rsidR="00C90BF4" w:rsidRPr="008D298E" w:rsidRDefault="00C90BF4" w:rsidP="00F4163C">
            <w:pPr>
              <w:rPr>
                <w:rFonts w:ascii="Arial" w:hAnsi="Arial" w:cs="Arial"/>
                <w:color w:val="000000" w:themeColor="text1"/>
              </w:rPr>
            </w:pPr>
            <w:r w:rsidRPr="008D298E">
              <w:rPr>
                <w:rFonts w:ascii="Arial" w:hAnsi="Arial" w:cs="Arial"/>
                <w:color w:val="000000" w:themeColor="text1"/>
              </w:rPr>
              <w:t>3 (5.77)</w:t>
            </w:r>
          </w:p>
        </w:tc>
      </w:tr>
      <w:tr w:rsidR="00C90BF4" w:rsidRPr="008D298E" w14:paraId="4B99A535" w14:textId="77777777" w:rsidTr="00F4163C">
        <w:trPr>
          <w:jc w:val="center"/>
        </w:trPr>
        <w:tc>
          <w:tcPr>
            <w:tcW w:w="2349" w:type="dxa"/>
          </w:tcPr>
          <w:p w14:paraId="3882F518" w14:textId="77777777" w:rsidR="00C90BF4" w:rsidRPr="008D298E" w:rsidRDefault="00C90BF4" w:rsidP="00F4163C">
            <w:pPr>
              <w:jc w:val="center"/>
              <w:rPr>
                <w:rFonts w:ascii="Arial" w:hAnsi="Arial" w:cs="Arial"/>
              </w:rPr>
            </w:pPr>
            <w:r w:rsidRPr="008D298E">
              <w:rPr>
                <w:rFonts w:ascii="Arial" w:hAnsi="Arial" w:cs="Arial"/>
              </w:rPr>
              <w:t>*010:01</w:t>
            </w:r>
          </w:p>
        </w:tc>
        <w:tc>
          <w:tcPr>
            <w:tcW w:w="1809" w:type="dxa"/>
          </w:tcPr>
          <w:p w14:paraId="13017968" w14:textId="77777777" w:rsidR="00C90BF4" w:rsidRPr="008D298E" w:rsidRDefault="00C90BF4" w:rsidP="00F4163C">
            <w:pPr>
              <w:rPr>
                <w:rFonts w:ascii="Arial" w:hAnsi="Arial" w:cs="Arial"/>
              </w:rPr>
            </w:pPr>
            <w:r w:rsidRPr="008D298E">
              <w:rPr>
                <w:rFonts w:ascii="Arial" w:hAnsi="Arial" w:cs="Arial"/>
              </w:rPr>
              <w:t>15 (30.00)</w:t>
            </w:r>
          </w:p>
        </w:tc>
        <w:tc>
          <w:tcPr>
            <w:tcW w:w="1849" w:type="dxa"/>
          </w:tcPr>
          <w:p w14:paraId="3A9B3C89" w14:textId="63B63699" w:rsidR="00C90BF4" w:rsidRPr="008D298E" w:rsidRDefault="00C90BF4" w:rsidP="00F4163C">
            <w:pPr>
              <w:rPr>
                <w:rFonts w:ascii="Arial" w:hAnsi="Arial" w:cs="Arial"/>
              </w:rPr>
            </w:pPr>
            <w:r w:rsidRPr="008D298E">
              <w:rPr>
                <w:rFonts w:ascii="Arial" w:hAnsi="Arial" w:cs="Arial"/>
              </w:rPr>
              <w:t>8</w:t>
            </w:r>
            <w:ins w:id="1183" w:author="Andreae, Emily A" w:date="2020-01-17T08:25:00Z">
              <w:r w:rsidR="005465B5">
                <w:rPr>
                  <w:rFonts w:ascii="Arial" w:hAnsi="Arial" w:cs="Arial"/>
                </w:rPr>
                <w:t xml:space="preserve"> </w:t>
              </w:r>
            </w:ins>
            <w:r w:rsidRPr="008D298E">
              <w:rPr>
                <w:rFonts w:ascii="Arial" w:hAnsi="Arial" w:cs="Arial"/>
              </w:rPr>
              <w:t>(27.59)</w:t>
            </w:r>
          </w:p>
        </w:tc>
        <w:tc>
          <w:tcPr>
            <w:tcW w:w="1571" w:type="dxa"/>
          </w:tcPr>
          <w:p w14:paraId="706E1E9F" w14:textId="77777777" w:rsidR="00C90BF4" w:rsidRPr="008D298E" w:rsidRDefault="00C90BF4" w:rsidP="00F4163C">
            <w:pPr>
              <w:rPr>
                <w:rFonts w:ascii="Arial" w:hAnsi="Arial" w:cs="Arial"/>
              </w:rPr>
            </w:pPr>
            <w:r w:rsidRPr="008D298E">
              <w:rPr>
                <w:rFonts w:ascii="Arial" w:hAnsi="Arial" w:cs="Arial"/>
              </w:rPr>
              <w:t>24 (46.15)</w:t>
            </w:r>
          </w:p>
        </w:tc>
      </w:tr>
      <w:tr w:rsidR="00C90BF4" w:rsidRPr="008D298E" w14:paraId="057CFD77" w14:textId="77777777" w:rsidTr="00F4163C">
        <w:trPr>
          <w:jc w:val="center"/>
        </w:trPr>
        <w:tc>
          <w:tcPr>
            <w:tcW w:w="2349" w:type="dxa"/>
          </w:tcPr>
          <w:p w14:paraId="6063CE39" w14:textId="77777777" w:rsidR="00C90BF4" w:rsidRPr="008D298E" w:rsidRDefault="00C90BF4" w:rsidP="00F4163C">
            <w:pPr>
              <w:jc w:val="center"/>
              <w:rPr>
                <w:rFonts w:ascii="Arial" w:hAnsi="Arial" w:cs="Arial"/>
              </w:rPr>
            </w:pPr>
            <w:r w:rsidRPr="008D298E">
              <w:rPr>
                <w:rFonts w:ascii="Arial" w:hAnsi="Arial" w:cs="Arial"/>
              </w:rPr>
              <w:t>*012:01</w:t>
            </w:r>
          </w:p>
        </w:tc>
        <w:tc>
          <w:tcPr>
            <w:tcW w:w="1809" w:type="dxa"/>
          </w:tcPr>
          <w:p w14:paraId="6FEB5717" w14:textId="77777777" w:rsidR="00C90BF4" w:rsidRPr="008D298E" w:rsidRDefault="00C90BF4" w:rsidP="00F4163C">
            <w:pPr>
              <w:rPr>
                <w:rFonts w:ascii="Arial" w:hAnsi="Arial" w:cs="Arial"/>
                <w:color w:val="000000" w:themeColor="text1"/>
              </w:rPr>
            </w:pPr>
            <w:r w:rsidRPr="008D298E">
              <w:rPr>
                <w:rFonts w:ascii="Arial" w:hAnsi="Arial" w:cs="Arial"/>
                <w:color w:val="000000" w:themeColor="text1"/>
              </w:rPr>
              <w:t xml:space="preserve">12 (24.00) </w:t>
            </w:r>
          </w:p>
        </w:tc>
        <w:tc>
          <w:tcPr>
            <w:tcW w:w="1849" w:type="dxa"/>
          </w:tcPr>
          <w:p w14:paraId="32790D42" w14:textId="053AF035" w:rsidR="00C90BF4" w:rsidRPr="008D298E" w:rsidRDefault="00C90BF4" w:rsidP="00F4163C">
            <w:pPr>
              <w:rPr>
                <w:rFonts w:ascii="Arial" w:hAnsi="Arial" w:cs="Arial"/>
                <w:b/>
                <w:color w:val="000000" w:themeColor="text1"/>
              </w:rPr>
            </w:pPr>
            <w:r w:rsidRPr="008D298E">
              <w:rPr>
                <w:rFonts w:ascii="Arial" w:hAnsi="Arial" w:cs="Arial"/>
                <w:b/>
                <w:color w:val="000000" w:themeColor="text1"/>
              </w:rPr>
              <w:t>10</w:t>
            </w:r>
            <w:ins w:id="1184" w:author="Andreae, Emily A" w:date="2020-01-17T08:25:00Z">
              <w:r w:rsidR="005465B5">
                <w:rPr>
                  <w:rFonts w:ascii="Arial" w:hAnsi="Arial" w:cs="Arial"/>
                  <w:b/>
                  <w:color w:val="000000" w:themeColor="text1"/>
                </w:rPr>
                <w:t xml:space="preserve"> </w:t>
              </w:r>
            </w:ins>
            <w:r w:rsidRPr="008D298E">
              <w:rPr>
                <w:rFonts w:ascii="Arial" w:hAnsi="Arial" w:cs="Arial"/>
                <w:b/>
                <w:color w:val="000000" w:themeColor="text1"/>
              </w:rPr>
              <w:t>(34.48)</w:t>
            </w:r>
            <w:del w:id="1185" w:author="Andreae, Emily A" w:date="2020-01-17T08:10:00Z">
              <w:r w:rsidRPr="008D298E" w:rsidDel="00D5152E">
                <w:rPr>
                  <w:rFonts w:ascii="Arial" w:hAnsi="Arial" w:cs="Arial"/>
                  <w:color w:val="000000" w:themeColor="text1"/>
                </w:rPr>
                <w:delText xml:space="preserve"> </w:delText>
              </w:r>
            </w:del>
            <w:r w:rsidRPr="00BE4E15">
              <w:rPr>
                <w:rFonts w:ascii="Arial" w:hAnsi="Arial" w:cs="Arial"/>
                <w:b/>
                <w:color w:val="000000" w:themeColor="text1"/>
                <w:vertAlign w:val="superscript"/>
              </w:rPr>
              <w:t>a</w:t>
            </w:r>
          </w:p>
        </w:tc>
        <w:tc>
          <w:tcPr>
            <w:tcW w:w="1571" w:type="dxa"/>
          </w:tcPr>
          <w:p w14:paraId="68FE7936" w14:textId="77777777" w:rsidR="00C90BF4" w:rsidRPr="008D298E" w:rsidRDefault="00C90BF4" w:rsidP="00F4163C">
            <w:pPr>
              <w:rPr>
                <w:rFonts w:ascii="Arial" w:hAnsi="Arial" w:cs="Arial"/>
                <w:b/>
                <w:color w:val="000000" w:themeColor="text1"/>
              </w:rPr>
            </w:pPr>
            <w:r w:rsidRPr="008D298E">
              <w:rPr>
                <w:rFonts w:ascii="Arial" w:hAnsi="Arial" w:cs="Arial"/>
                <w:b/>
                <w:color w:val="000000" w:themeColor="text1"/>
              </w:rPr>
              <w:t>7 (13.46)</w:t>
            </w:r>
          </w:p>
        </w:tc>
      </w:tr>
      <w:tr w:rsidR="00C90BF4" w:rsidRPr="008D298E" w14:paraId="56637799" w14:textId="77777777" w:rsidTr="00F4163C">
        <w:trPr>
          <w:jc w:val="center"/>
        </w:trPr>
        <w:tc>
          <w:tcPr>
            <w:tcW w:w="2349" w:type="dxa"/>
          </w:tcPr>
          <w:p w14:paraId="27146079" w14:textId="77777777" w:rsidR="00C90BF4" w:rsidRPr="008D298E" w:rsidRDefault="00C90BF4" w:rsidP="00F4163C">
            <w:pPr>
              <w:jc w:val="center"/>
              <w:rPr>
                <w:rFonts w:ascii="Arial" w:hAnsi="Arial" w:cs="Arial"/>
              </w:rPr>
            </w:pPr>
            <w:r w:rsidRPr="008D298E">
              <w:rPr>
                <w:rFonts w:ascii="Arial" w:hAnsi="Arial" w:cs="Arial"/>
              </w:rPr>
              <w:t>*017</w:t>
            </w:r>
          </w:p>
        </w:tc>
        <w:tc>
          <w:tcPr>
            <w:tcW w:w="1809" w:type="dxa"/>
          </w:tcPr>
          <w:p w14:paraId="53C5DC2B" w14:textId="77777777" w:rsidR="00C90BF4" w:rsidRPr="008D298E" w:rsidRDefault="00C90BF4" w:rsidP="00F4163C">
            <w:pPr>
              <w:rPr>
                <w:rFonts w:ascii="Arial" w:hAnsi="Arial" w:cs="Arial"/>
              </w:rPr>
            </w:pPr>
            <w:r w:rsidRPr="008D298E">
              <w:rPr>
                <w:rFonts w:ascii="Arial" w:hAnsi="Arial" w:cs="Arial"/>
              </w:rPr>
              <w:t>0 (0.00)</w:t>
            </w:r>
          </w:p>
        </w:tc>
        <w:tc>
          <w:tcPr>
            <w:tcW w:w="1849" w:type="dxa"/>
          </w:tcPr>
          <w:p w14:paraId="689C5222" w14:textId="77777777" w:rsidR="00C90BF4" w:rsidRPr="008D298E" w:rsidRDefault="00C90BF4" w:rsidP="00F4163C">
            <w:pPr>
              <w:rPr>
                <w:rFonts w:ascii="Arial" w:hAnsi="Arial" w:cs="Arial"/>
              </w:rPr>
            </w:pPr>
            <w:r w:rsidRPr="008D298E">
              <w:rPr>
                <w:rFonts w:ascii="Arial" w:hAnsi="Arial" w:cs="Arial"/>
              </w:rPr>
              <w:t>0 (0.00)</w:t>
            </w:r>
          </w:p>
        </w:tc>
        <w:tc>
          <w:tcPr>
            <w:tcW w:w="1571" w:type="dxa"/>
          </w:tcPr>
          <w:p w14:paraId="5007CD80" w14:textId="77777777" w:rsidR="00C90BF4" w:rsidRPr="008D298E" w:rsidRDefault="00C90BF4" w:rsidP="00F4163C">
            <w:pPr>
              <w:rPr>
                <w:rFonts w:ascii="Arial" w:hAnsi="Arial" w:cs="Arial"/>
              </w:rPr>
            </w:pPr>
            <w:r w:rsidRPr="008D298E">
              <w:rPr>
                <w:rFonts w:ascii="Arial" w:hAnsi="Arial" w:cs="Arial"/>
              </w:rPr>
              <w:t>2 (3.85)</w:t>
            </w:r>
          </w:p>
        </w:tc>
      </w:tr>
      <w:tr w:rsidR="00C90BF4" w:rsidRPr="008D298E" w14:paraId="26AA9CB6" w14:textId="77777777" w:rsidTr="00F4163C">
        <w:trPr>
          <w:jc w:val="center"/>
        </w:trPr>
        <w:tc>
          <w:tcPr>
            <w:tcW w:w="2349" w:type="dxa"/>
          </w:tcPr>
          <w:p w14:paraId="40F00917" w14:textId="77777777" w:rsidR="00C90BF4" w:rsidRPr="008D298E" w:rsidRDefault="00C90BF4" w:rsidP="00F4163C">
            <w:pPr>
              <w:jc w:val="center"/>
              <w:rPr>
                <w:rFonts w:ascii="Arial" w:hAnsi="Arial" w:cs="Arial"/>
              </w:rPr>
            </w:pPr>
            <w:r w:rsidRPr="008D298E">
              <w:rPr>
                <w:rFonts w:ascii="Arial" w:hAnsi="Arial" w:cs="Arial"/>
              </w:rPr>
              <w:t>*019</w:t>
            </w:r>
          </w:p>
        </w:tc>
        <w:tc>
          <w:tcPr>
            <w:tcW w:w="1809" w:type="dxa"/>
          </w:tcPr>
          <w:p w14:paraId="53998F65" w14:textId="77777777" w:rsidR="00C90BF4" w:rsidRPr="008D298E" w:rsidRDefault="00C90BF4" w:rsidP="00F4163C">
            <w:pPr>
              <w:rPr>
                <w:rFonts w:ascii="Arial" w:hAnsi="Arial" w:cs="Arial"/>
              </w:rPr>
            </w:pPr>
            <w:r w:rsidRPr="008D298E">
              <w:rPr>
                <w:rFonts w:ascii="Arial" w:hAnsi="Arial" w:cs="Arial"/>
              </w:rPr>
              <w:t>10 (20.00)</w:t>
            </w:r>
          </w:p>
        </w:tc>
        <w:tc>
          <w:tcPr>
            <w:tcW w:w="1849" w:type="dxa"/>
          </w:tcPr>
          <w:p w14:paraId="451EFFF1" w14:textId="77777777" w:rsidR="00C90BF4" w:rsidRPr="008D298E" w:rsidRDefault="00C90BF4" w:rsidP="00F4163C">
            <w:pPr>
              <w:rPr>
                <w:rFonts w:ascii="Arial" w:hAnsi="Arial" w:cs="Arial"/>
              </w:rPr>
            </w:pPr>
            <w:r w:rsidRPr="008D298E">
              <w:rPr>
                <w:rFonts w:ascii="Arial" w:hAnsi="Arial" w:cs="Arial"/>
              </w:rPr>
              <w:t>6 (20.69)</w:t>
            </w:r>
          </w:p>
        </w:tc>
        <w:tc>
          <w:tcPr>
            <w:tcW w:w="1571" w:type="dxa"/>
          </w:tcPr>
          <w:p w14:paraId="514D89C1" w14:textId="77777777" w:rsidR="00C90BF4" w:rsidRPr="008D298E" w:rsidRDefault="00C90BF4" w:rsidP="00F4163C">
            <w:pPr>
              <w:rPr>
                <w:rFonts w:ascii="Arial" w:hAnsi="Arial" w:cs="Arial"/>
              </w:rPr>
            </w:pPr>
            <w:r w:rsidRPr="008D298E">
              <w:rPr>
                <w:rFonts w:ascii="Arial" w:hAnsi="Arial" w:cs="Arial"/>
              </w:rPr>
              <w:t>6 (11.54)</w:t>
            </w:r>
          </w:p>
        </w:tc>
      </w:tr>
      <w:tr w:rsidR="00C90BF4" w:rsidRPr="008D298E" w14:paraId="53CDB9B9" w14:textId="77777777" w:rsidTr="00F4163C">
        <w:trPr>
          <w:jc w:val="center"/>
        </w:trPr>
        <w:tc>
          <w:tcPr>
            <w:tcW w:w="2349" w:type="dxa"/>
          </w:tcPr>
          <w:p w14:paraId="7A4AC5A9" w14:textId="77777777" w:rsidR="00C90BF4" w:rsidRPr="008D298E" w:rsidRDefault="00C90BF4" w:rsidP="00F4163C">
            <w:pPr>
              <w:jc w:val="center"/>
              <w:rPr>
                <w:rFonts w:ascii="Arial" w:hAnsi="Arial" w:cs="Arial"/>
              </w:rPr>
            </w:pPr>
            <w:r w:rsidRPr="008D298E">
              <w:rPr>
                <w:rFonts w:ascii="Arial" w:hAnsi="Arial" w:cs="Arial"/>
              </w:rPr>
              <w:t>*027</w:t>
            </w:r>
          </w:p>
        </w:tc>
        <w:tc>
          <w:tcPr>
            <w:tcW w:w="1809" w:type="dxa"/>
          </w:tcPr>
          <w:p w14:paraId="218DD28B" w14:textId="22E7932D" w:rsidR="00C90BF4" w:rsidRPr="008D298E" w:rsidRDefault="00C90BF4" w:rsidP="00F4163C">
            <w:pPr>
              <w:rPr>
                <w:rFonts w:ascii="Arial" w:hAnsi="Arial" w:cs="Arial"/>
              </w:rPr>
            </w:pPr>
            <w:r w:rsidRPr="008D298E">
              <w:rPr>
                <w:rFonts w:ascii="Arial" w:hAnsi="Arial" w:cs="Arial"/>
              </w:rPr>
              <w:t>2</w:t>
            </w:r>
            <w:ins w:id="1186" w:author="Andreae, Emily A" w:date="2020-01-17T08:25:00Z">
              <w:r w:rsidR="005465B5">
                <w:rPr>
                  <w:rFonts w:ascii="Arial" w:hAnsi="Arial" w:cs="Arial"/>
                </w:rPr>
                <w:t xml:space="preserve"> </w:t>
              </w:r>
            </w:ins>
            <w:r w:rsidRPr="008D298E">
              <w:rPr>
                <w:rFonts w:ascii="Arial" w:hAnsi="Arial" w:cs="Arial"/>
              </w:rPr>
              <w:t>(4.00)</w:t>
            </w:r>
          </w:p>
        </w:tc>
        <w:tc>
          <w:tcPr>
            <w:tcW w:w="1849" w:type="dxa"/>
          </w:tcPr>
          <w:p w14:paraId="58D2D26C" w14:textId="77777777" w:rsidR="00C90BF4" w:rsidRPr="008D298E" w:rsidRDefault="00C90BF4" w:rsidP="00F4163C">
            <w:pPr>
              <w:rPr>
                <w:rFonts w:ascii="Arial" w:hAnsi="Arial" w:cs="Arial"/>
              </w:rPr>
            </w:pPr>
            <w:r w:rsidRPr="008D298E">
              <w:rPr>
                <w:rFonts w:ascii="Arial" w:hAnsi="Arial" w:cs="Arial"/>
              </w:rPr>
              <w:t>2 (6.89)</w:t>
            </w:r>
          </w:p>
        </w:tc>
        <w:tc>
          <w:tcPr>
            <w:tcW w:w="1571" w:type="dxa"/>
          </w:tcPr>
          <w:p w14:paraId="2ADF4E5B" w14:textId="77777777" w:rsidR="00C90BF4" w:rsidRPr="008D298E" w:rsidRDefault="00C90BF4" w:rsidP="00F4163C">
            <w:pPr>
              <w:rPr>
                <w:rFonts w:ascii="Arial" w:hAnsi="Arial" w:cs="Arial"/>
              </w:rPr>
            </w:pPr>
            <w:r w:rsidRPr="008D298E">
              <w:rPr>
                <w:rFonts w:ascii="Arial" w:hAnsi="Arial" w:cs="Arial"/>
              </w:rPr>
              <w:t>5 (9.62)</w:t>
            </w:r>
          </w:p>
        </w:tc>
      </w:tr>
      <w:tr w:rsidR="00C90BF4" w:rsidRPr="008D298E" w14:paraId="51E54B5F" w14:textId="77777777" w:rsidTr="00F4163C">
        <w:trPr>
          <w:jc w:val="center"/>
        </w:trPr>
        <w:tc>
          <w:tcPr>
            <w:tcW w:w="2349" w:type="dxa"/>
          </w:tcPr>
          <w:p w14:paraId="165ABEAF" w14:textId="77777777" w:rsidR="00C90BF4" w:rsidRPr="008D298E" w:rsidRDefault="00C90BF4" w:rsidP="00F4163C">
            <w:pPr>
              <w:jc w:val="center"/>
              <w:rPr>
                <w:rFonts w:ascii="Arial" w:hAnsi="Arial" w:cs="Arial"/>
              </w:rPr>
            </w:pPr>
            <w:r w:rsidRPr="008D298E">
              <w:rPr>
                <w:rFonts w:ascii="Arial" w:hAnsi="Arial" w:cs="Arial"/>
              </w:rPr>
              <w:t>*045</w:t>
            </w:r>
          </w:p>
        </w:tc>
        <w:tc>
          <w:tcPr>
            <w:tcW w:w="1809" w:type="dxa"/>
          </w:tcPr>
          <w:p w14:paraId="3251F633" w14:textId="77777777" w:rsidR="00C90BF4" w:rsidRPr="008D298E" w:rsidRDefault="00C90BF4" w:rsidP="00F4163C">
            <w:pPr>
              <w:rPr>
                <w:rFonts w:ascii="Arial" w:hAnsi="Arial" w:cs="Arial"/>
              </w:rPr>
            </w:pPr>
            <w:r w:rsidRPr="008D298E">
              <w:rPr>
                <w:rFonts w:ascii="Arial" w:hAnsi="Arial" w:cs="Arial"/>
              </w:rPr>
              <w:t>1 (2.00)</w:t>
            </w:r>
          </w:p>
        </w:tc>
        <w:tc>
          <w:tcPr>
            <w:tcW w:w="1849" w:type="dxa"/>
          </w:tcPr>
          <w:p w14:paraId="0D5EC5F7" w14:textId="77777777" w:rsidR="00C90BF4" w:rsidRPr="008D298E" w:rsidRDefault="00C90BF4" w:rsidP="00F4163C">
            <w:pPr>
              <w:rPr>
                <w:rFonts w:ascii="Arial" w:hAnsi="Arial" w:cs="Arial"/>
              </w:rPr>
            </w:pPr>
            <w:r w:rsidRPr="008D298E">
              <w:rPr>
                <w:rFonts w:ascii="Arial" w:hAnsi="Arial" w:cs="Arial"/>
              </w:rPr>
              <w:t>1 (3.45)</w:t>
            </w:r>
          </w:p>
        </w:tc>
        <w:tc>
          <w:tcPr>
            <w:tcW w:w="1571" w:type="dxa"/>
          </w:tcPr>
          <w:p w14:paraId="07DD5A7E" w14:textId="77777777" w:rsidR="00C90BF4" w:rsidRPr="008D298E" w:rsidRDefault="00C90BF4" w:rsidP="00F4163C">
            <w:pPr>
              <w:rPr>
                <w:rFonts w:ascii="Arial" w:hAnsi="Arial" w:cs="Arial"/>
              </w:rPr>
            </w:pPr>
            <w:r w:rsidRPr="008D298E">
              <w:rPr>
                <w:rFonts w:ascii="Arial" w:hAnsi="Arial" w:cs="Arial"/>
              </w:rPr>
              <w:t>5 (9.62)</w:t>
            </w:r>
          </w:p>
        </w:tc>
      </w:tr>
    </w:tbl>
    <w:p w14:paraId="1FBDEF81" w14:textId="4CE289D8" w:rsidR="003F0E65" w:rsidRDefault="00C90BF4" w:rsidP="00FC5522">
      <w:pPr>
        <w:rPr>
          <w:rFonts w:ascii="Arial" w:hAnsi="Arial" w:cs="Arial"/>
        </w:rPr>
      </w:pPr>
      <w:r w:rsidRPr="008D298E">
        <w:rPr>
          <w:rFonts w:ascii="Arial" w:hAnsi="Arial" w:cs="Arial"/>
        </w:rPr>
        <w:t>a, p= 0.027 KRAS codon 12 mutation vs no mutation in CRC,  Mantel-Haenszel stratification test  χ</w:t>
      </w:r>
      <w:r w:rsidRPr="008D298E">
        <w:rPr>
          <w:rFonts w:ascii="Arial" w:hAnsi="Arial" w:cs="Arial"/>
          <w:vertAlign w:val="superscript"/>
        </w:rPr>
        <w:t>2</w:t>
      </w:r>
      <w:r w:rsidRPr="008D298E">
        <w:rPr>
          <w:rFonts w:ascii="Arial" w:hAnsi="Arial" w:cs="Arial"/>
        </w:rPr>
        <w:t>=4.90, OR=3.33 (1.09-10.58)</w:t>
      </w:r>
      <w:r w:rsidR="00FC5522">
        <w:rPr>
          <w:rFonts w:ascii="Arial" w:hAnsi="Arial" w:cs="Arial"/>
        </w:rPr>
        <w:t xml:space="preserve"> </w:t>
      </w:r>
    </w:p>
    <w:p w14:paraId="547FAC11" w14:textId="490C7C6B" w:rsidR="00FC5522" w:rsidRDefault="00FC5522">
      <w:pPr>
        <w:rPr>
          <w:rFonts w:ascii="Arial" w:hAnsi="Arial" w:cs="Arial"/>
        </w:rPr>
      </w:pPr>
      <w:r>
        <w:rPr>
          <w:rFonts w:ascii="Arial" w:hAnsi="Arial" w:cs="Arial"/>
        </w:rPr>
        <w:br w:type="page"/>
      </w:r>
    </w:p>
    <w:p w14:paraId="7E76DB00" w14:textId="55C8E2D9" w:rsidR="00C90BF4" w:rsidRPr="008D298E" w:rsidRDefault="00C90BF4" w:rsidP="00C90BF4">
      <w:pPr>
        <w:jc w:val="center"/>
        <w:rPr>
          <w:rFonts w:ascii="Arial" w:hAnsi="Arial" w:cs="Arial"/>
          <w:b/>
        </w:rPr>
      </w:pPr>
      <w:r w:rsidRPr="008D298E">
        <w:rPr>
          <w:rFonts w:ascii="Arial" w:hAnsi="Arial" w:cs="Arial"/>
          <w:b/>
        </w:rPr>
        <w:lastRenderedPageBreak/>
        <w:t>Table 3</w:t>
      </w:r>
      <w:ins w:id="1187" w:author="Andreae, Emily A" w:date="2020-01-17T08:15:00Z">
        <w:r w:rsidR="00D5152E">
          <w:rPr>
            <w:rFonts w:ascii="Arial" w:hAnsi="Arial" w:cs="Arial"/>
            <w:b/>
          </w:rPr>
          <w:t>:</w:t>
        </w:r>
      </w:ins>
      <w:r w:rsidRPr="008D298E">
        <w:rPr>
          <w:rFonts w:ascii="Arial" w:hAnsi="Arial" w:cs="Arial"/>
          <w:b/>
        </w:rPr>
        <w:t xml:space="preserve"> Comparison of MICA alleles to molecular typing of CRC</w:t>
      </w:r>
      <w:del w:id="1188" w:author="Andreae, Emily A" w:date="2020-01-17T08:10:00Z">
        <w:r w:rsidRPr="008D298E" w:rsidDel="00D5152E">
          <w:rPr>
            <w:rFonts w:ascii="Arial" w:hAnsi="Arial" w:cs="Arial"/>
            <w:b/>
          </w:rPr>
          <w:delText xml:space="preserve"> patients </w:delText>
        </w:r>
      </w:del>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620"/>
        <w:gridCol w:w="1849"/>
        <w:gridCol w:w="1571"/>
      </w:tblGrid>
      <w:tr w:rsidR="00C90BF4" w:rsidRPr="008D298E" w14:paraId="15C7D0AE" w14:textId="77777777" w:rsidTr="00F4163C">
        <w:trPr>
          <w:trHeight w:val="228"/>
          <w:jc w:val="center"/>
        </w:trPr>
        <w:tc>
          <w:tcPr>
            <w:tcW w:w="2538" w:type="dxa"/>
            <w:tcBorders>
              <w:bottom w:val="single" w:sz="4" w:space="0" w:color="000000" w:themeColor="text1"/>
            </w:tcBorders>
            <w:vAlign w:val="center"/>
          </w:tcPr>
          <w:p w14:paraId="30BC7F3F" w14:textId="23AC7B94" w:rsidR="00C90BF4" w:rsidRPr="008D298E" w:rsidRDefault="00995492" w:rsidP="00F4163C">
            <w:pPr>
              <w:jc w:val="center"/>
              <w:rPr>
                <w:rFonts w:ascii="Arial" w:hAnsi="Arial" w:cs="Arial"/>
              </w:rPr>
            </w:pPr>
            <w:ins w:id="1189" w:author="Andreae, Emily A" w:date="2020-01-17T08:33:00Z">
              <w:r>
                <w:rPr>
                  <w:rFonts w:ascii="Arial" w:hAnsi="Arial" w:cs="Arial"/>
                </w:rPr>
                <w:t>Allele</w:t>
              </w:r>
            </w:ins>
          </w:p>
        </w:tc>
        <w:tc>
          <w:tcPr>
            <w:tcW w:w="1620" w:type="dxa"/>
            <w:tcBorders>
              <w:bottom w:val="single" w:sz="4" w:space="0" w:color="000000" w:themeColor="text1"/>
            </w:tcBorders>
            <w:vAlign w:val="center"/>
          </w:tcPr>
          <w:p w14:paraId="4A6A6209" w14:textId="77777777" w:rsidR="00C90BF4" w:rsidRPr="008D298E" w:rsidRDefault="00C90BF4" w:rsidP="00F4163C">
            <w:pPr>
              <w:jc w:val="center"/>
              <w:rPr>
                <w:rFonts w:ascii="Arial" w:hAnsi="Arial" w:cs="Arial"/>
              </w:rPr>
            </w:pPr>
            <w:r w:rsidRPr="008D298E">
              <w:rPr>
                <w:rFonts w:ascii="Arial" w:hAnsi="Arial" w:cs="Arial"/>
              </w:rPr>
              <w:t>MSI, n=13 (%)</w:t>
            </w:r>
          </w:p>
        </w:tc>
        <w:tc>
          <w:tcPr>
            <w:tcW w:w="1849" w:type="dxa"/>
            <w:tcBorders>
              <w:bottom w:val="single" w:sz="4" w:space="0" w:color="000000" w:themeColor="text1"/>
            </w:tcBorders>
            <w:vAlign w:val="center"/>
          </w:tcPr>
          <w:p w14:paraId="6E3FDE6A" w14:textId="77777777" w:rsidR="00C90BF4" w:rsidRPr="008D298E" w:rsidRDefault="00C90BF4" w:rsidP="00F4163C">
            <w:pPr>
              <w:jc w:val="center"/>
              <w:rPr>
                <w:rFonts w:ascii="Arial" w:hAnsi="Arial" w:cs="Arial"/>
              </w:rPr>
            </w:pPr>
            <w:r w:rsidRPr="008D298E">
              <w:rPr>
                <w:rFonts w:ascii="Arial" w:hAnsi="Arial" w:cs="Arial"/>
              </w:rPr>
              <w:t>MSI-H, n=10 (%)</w:t>
            </w:r>
          </w:p>
        </w:tc>
        <w:tc>
          <w:tcPr>
            <w:tcW w:w="1571" w:type="dxa"/>
            <w:tcBorders>
              <w:bottom w:val="single" w:sz="4" w:space="0" w:color="000000" w:themeColor="text1"/>
            </w:tcBorders>
            <w:vAlign w:val="center"/>
          </w:tcPr>
          <w:p w14:paraId="23447EF9" w14:textId="77777777" w:rsidR="00C90BF4" w:rsidRPr="008D298E" w:rsidRDefault="00C90BF4" w:rsidP="00F4163C">
            <w:pPr>
              <w:jc w:val="center"/>
              <w:rPr>
                <w:rFonts w:ascii="Arial" w:hAnsi="Arial" w:cs="Arial"/>
              </w:rPr>
            </w:pPr>
            <w:r w:rsidRPr="008D298E">
              <w:rPr>
                <w:rFonts w:ascii="Arial" w:hAnsi="Arial" w:cs="Arial"/>
              </w:rPr>
              <w:t>CIN, n=46 (%)</w:t>
            </w:r>
          </w:p>
        </w:tc>
      </w:tr>
      <w:tr w:rsidR="00C90BF4" w:rsidRPr="008D298E" w14:paraId="2302F0D9" w14:textId="77777777" w:rsidTr="00F4163C">
        <w:trPr>
          <w:trHeight w:val="36"/>
          <w:jc w:val="center"/>
        </w:trPr>
        <w:tc>
          <w:tcPr>
            <w:tcW w:w="2538" w:type="dxa"/>
            <w:vAlign w:val="center"/>
          </w:tcPr>
          <w:p w14:paraId="2D9D5BDC" w14:textId="77777777" w:rsidR="00C90BF4" w:rsidRPr="008D298E" w:rsidRDefault="00C90BF4" w:rsidP="00F4163C">
            <w:pPr>
              <w:jc w:val="center"/>
              <w:rPr>
                <w:rFonts w:ascii="Arial" w:hAnsi="Arial" w:cs="Arial"/>
              </w:rPr>
            </w:pPr>
            <w:r w:rsidRPr="008D298E">
              <w:rPr>
                <w:rFonts w:ascii="Arial" w:hAnsi="Arial" w:cs="Arial"/>
              </w:rPr>
              <w:t>*002:01</w:t>
            </w:r>
          </w:p>
        </w:tc>
        <w:tc>
          <w:tcPr>
            <w:tcW w:w="1620" w:type="dxa"/>
            <w:vAlign w:val="center"/>
          </w:tcPr>
          <w:p w14:paraId="08D9C6B1" w14:textId="0D408F76" w:rsidR="00C90BF4" w:rsidRPr="008D298E" w:rsidRDefault="00C90BF4" w:rsidP="00F4163C">
            <w:pPr>
              <w:jc w:val="center"/>
              <w:rPr>
                <w:rFonts w:ascii="Arial" w:hAnsi="Arial" w:cs="Arial"/>
              </w:rPr>
            </w:pPr>
            <w:r w:rsidRPr="008D298E">
              <w:rPr>
                <w:rFonts w:ascii="Arial" w:hAnsi="Arial" w:cs="Arial"/>
              </w:rPr>
              <w:t>2</w:t>
            </w:r>
            <w:ins w:id="1190" w:author="Andreae, Emily A" w:date="2020-01-17T08:28:00Z">
              <w:r w:rsidR="005465B5">
                <w:rPr>
                  <w:rFonts w:ascii="Arial" w:hAnsi="Arial" w:cs="Arial"/>
                </w:rPr>
                <w:t xml:space="preserve"> </w:t>
              </w:r>
            </w:ins>
            <w:r w:rsidRPr="008D298E">
              <w:rPr>
                <w:rFonts w:ascii="Arial" w:hAnsi="Arial" w:cs="Arial"/>
              </w:rPr>
              <w:t>(15.38)</w:t>
            </w:r>
          </w:p>
        </w:tc>
        <w:tc>
          <w:tcPr>
            <w:tcW w:w="1849" w:type="dxa"/>
            <w:vAlign w:val="center"/>
          </w:tcPr>
          <w:p w14:paraId="25A81785" w14:textId="77777777" w:rsidR="00C90BF4" w:rsidRPr="008D298E" w:rsidRDefault="00C90BF4" w:rsidP="00F4163C">
            <w:pPr>
              <w:jc w:val="center"/>
              <w:rPr>
                <w:rFonts w:ascii="Arial" w:hAnsi="Arial" w:cs="Arial"/>
              </w:rPr>
            </w:pPr>
            <w:r w:rsidRPr="008D298E">
              <w:rPr>
                <w:rFonts w:ascii="Arial" w:hAnsi="Arial" w:cs="Arial"/>
              </w:rPr>
              <w:t>1 (10.00)</w:t>
            </w:r>
          </w:p>
        </w:tc>
        <w:tc>
          <w:tcPr>
            <w:tcW w:w="1571" w:type="dxa"/>
            <w:vAlign w:val="center"/>
          </w:tcPr>
          <w:p w14:paraId="3C9B0B07" w14:textId="77777777" w:rsidR="00C90BF4" w:rsidRPr="008D298E" w:rsidRDefault="00C90BF4" w:rsidP="00F4163C">
            <w:pPr>
              <w:jc w:val="center"/>
              <w:rPr>
                <w:rFonts w:ascii="Arial" w:hAnsi="Arial" w:cs="Arial"/>
              </w:rPr>
            </w:pPr>
            <w:r w:rsidRPr="008D298E">
              <w:rPr>
                <w:rFonts w:ascii="Arial" w:hAnsi="Arial" w:cs="Arial"/>
              </w:rPr>
              <w:t>11 (23.91)</w:t>
            </w:r>
          </w:p>
        </w:tc>
      </w:tr>
      <w:tr w:rsidR="00C90BF4" w:rsidRPr="008D298E" w14:paraId="773B2549" w14:textId="77777777" w:rsidTr="00F4163C">
        <w:trPr>
          <w:jc w:val="center"/>
        </w:trPr>
        <w:tc>
          <w:tcPr>
            <w:tcW w:w="2538" w:type="dxa"/>
            <w:vAlign w:val="center"/>
          </w:tcPr>
          <w:p w14:paraId="42DE7E7D" w14:textId="77777777" w:rsidR="00C90BF4" w:rsidRPr="008D298E" w:rsidRDefault="00C90BF4" w:rsidP="00F4163C">
            <w:pPr>
              <w:jc w:val="center"/>
              <w:rPr>
                <w:rFonts w:ascii="Arial" w:hAnsi="Arial" w:cs="Arial"/>
              </w:rPr>
            </w:pPr>
            <w:r w:rsidRPr="008D298E">
              <w:rPr>
                <w:rFonts w:ascii="Arial" w:hAnsi="Arial" w:cs="Arial"/>
              </w:rPr>
              <w:t>*004</w:t>
            </w:r>
          </w:p>
        </w:tc>
        <w:tc>
          <w:tcPr>
            <w:tcW w:w="1620" w:type="dxa"/>
            <w:vAlign w:val="center"/>
          </w:tcPr>
          <w:p w14:paraId="6CA74A17" w14:textId="77777777" w:rsidR="00C90BF4" w:rsidRPr="008D298E" w:rsidRDefault="00C90BF4" w:rsidP="00F4163C">
            <w:pPr>
              <w:jc w:val="center"/>
              <w:rPr>
                <w:rFonts w:ascii="Arial" w:hAnsi="Arial" w:cs="Arial"/>
              </w:rPr>
            </w:pPr>
            <w:r w:rsidRPr="008D298E">
              <w:rPr>
                <w:rFonts w:ascii="Arial" w:hAnsi="Arial" w:cs="Arial"/>
              </w:rPr>
              <w:t>0 (00.00)</w:t>
            </w:r>
          </w:p>
        </w:tc>
        <w:tc>
          <w:tcPr>
            <w:tcW w:w="1849" w:type="dxa"/>
            <w:vAlign w:val="center"/>
          </w:tcPr>
          <w:p w14:paraId="68D23589" w14:textId="77777777" w:rsidR="00C90BF4" w:rsidRPr="008D298E" w:rsidRDefault="00C90BF4" w:rsidP="00F4163C">
            <w:pPr>
              <w:jc w:val="center"/>
              <w:rPr>
                <w:rFonts w:ascii="Arial" w:hAnsi="Arial" w:cs="Arial"/>
              </w:rPr>
            </w:pPr>
            <w:r w:rsidRPr="008D298E">
              <w:rPr>
                <w:rFonts w:ascii="Arial" w:hAnsi="Arial" w:cs="Arial"/>
              </w:rPr>
              <w:t>0 (00.00)</w:t>
            </w:r>
          </w:p>
        </w:tc>
        <w:tc>
          <w:tcPr>
            <w:tcW w:w="1571" w:type="dxa"/>
            <w:vAlign w:val="center"/>
          </w:tcPr>
          <w:p w14:paraId="635CB93C" w14:textId="77777777" w:rsidR="00C90BF4" w:rsidRPr="008D298E" w:rsidRDefault="00C90BF4" w:rsidP="00F4163C">
            <w:pPr>
              <w:jc w:val="center"/>
              <w:rPr>
                <w:rFonts w:ascii="Arial" w:hAnsi="Arial" w:cs="Arial"/>
              </w:rPr>
            </w:pPr>
            <w:r w:rsidRPr="008D298E">
              <w:rPr>
                <w:rFonts w:ascii="Arial" w:hAnsi="Arial" w:cs="Arial"/>
              </w:rPr>
              <w:t>2 (4.35)</w:t>
            </w:r>
          </w:p>
        </w:tc>
      </w:tr>
      <w:tr w:rsidR="00C90BF4" w:rsidRPr="008D298E" w14:paraId="24D0A855" w14:textId="77777777" w:rsidTr="00F4163C">
        <w:trPr>
          <w:jc w:val="center"/>
        </w:trPr>
        <w:tc>
          <w:tcPr>
            <w:tcW w:w="2538" w:type="dxa"/>
            <w:vAlign w:val="center"/>
          </w:tcPr>
          <w:p w14:paraId="33125057" w14:textId="77777777" w:rsidR="00C90BF4" w:rsidRPr="008D298E" w:rsidRDefault="00C90BF4" w:rsidP="00F4163C">
            <w:pPr>
              <w:jc w:val="center"/>
              <w:rPr>
                <w:rFonts w:ascii="Arial" w:hAnsi="Arial" w:cs="Arial"/>
              </w:rPr>
            </w:pPr>
            <w:r w:rsidRPr="008D298E">
              <w:rPr>
                <w:rFonts w:ascii="Arial" w:hAnsi="Arial" w:cs="Arial"/>
              </w:rPr>
              <w:t>*007:01</w:t>
            </w:r>
          </w:p>
        </w:tc>
        <w:tc>
          <w:tcPr>
            <w:tcW w:w="1620" w:type="dxa"/>
            <w:vAlign w:val="center"/>
          </w:tcPr>
          <w:p w14:paraId="60A0E5F5" w14:textId="77777777" w:rsidR="00C90BF4" w:rsidRPr="008D298E" w:rsidRDefault="00C90BF4" w:rsidP="00F4163C">
            <w:pPr>
              <w:jc w:val="center"/>
              <w:rPr>
                <w:rFonts w:ascii="Arial" w:hAnsi="Arial" w:cs="Arial"/>
              </w:rPr>
            </w:pPr>
            <w:r w:rsidRPr="008D298E">
              <w:rPr>
                <w:rFonts w:ascii="Arial" w:hAnsi="Arial" w:cs="Arial"/>
              </w:rPr>
              <w:t>1 (7.69)</w:t>
            </w:r>
          </w:p>
        </w:tc>
        <w:tc>
          <w:tcPr>
            <w:tcW w:w="1849" w:type="dxa"/>
            <w:vAlign w:val="center"/>
          </w:tcPr>
          <w:p w14:paraId="17A2C55E" w14:textId="77777777" w:rsidR="00C90BF4" w:rsidRPr="008D298E" w:rsidRDefault="00C90BF4" w:rsidP="00F4163C">
            <w:pPr>
              <w:jc w:val="center"/>
              <w:rPr>
                <w:rFonts w:ascii="Arial" w:hAnsi="Arial" w:cs="Arial"/>
              </w:rPr>
            </w:pPr>
            <w:r w:rsidRPr="008D298E">
              <w:rPr>
                <w:rFonts w:ascii="Arial" w:hAnsi="Arial" w:cs="Arial"/>
              </w:rPr>
              <w:t>1 (10.00)</w:t>
            </w:r>
          </w:p>
        </w:tc>
        <w:tc>
          <w:tcPr>
            <w:tcW w:w="1571" w:type="dxa"/>
            <w:vAlign w:val="center"/>
          </w:tcPr>
          <w:p w14:paraId="5A7A6710" w14:textId="77777777" w:rsidR="00C90BF4" w:rsidRPr="008D298E" w:rsidRDefault="00C90BF4" w:rsidP="00F4163C">
            <w:pPr>
              <w:jc w:val="center"/>
              <w:rPr>
                <w:rFonts w:ascii="Arial" w:hAnsi="Arial" w:cs="Arial"/>
              </w:rPr>
            </w:pPr>
            <w:r w:rsidRPr="008D298E">
              <w:rPr>
                <w:rFonts w:ascii="Arial" w:hAnsi="Arial" w:cs="Arial"/>
              </w:rPr>
              <w:t>3 (6.52)</w:t>
            </w:r>
          </w:p>
        </w:tc>
      </w:tr>
      <w:tr w:rsidR="00C90BF4" w:rsidRPr="008D298E" w14:paraId="4FFC7B83" w14:textId="77777777" w:rsidTr="00F4163C">
        <w:trPr>
          <w:jc w:val="center"/>
        </w:trPr>
        <w:tc>
          <w:tcPr>
            <w:tcW w:w="2538" w:type="dxa"/>
            <w:vAlign w:val="center"/>
          </w:tcPr>
          <w:p w14:paraId="73D67E59" w14:textId="77777777" w:rsidR="00C90BF4" w:rsidRPr="008D298E" w:rsidRDefault="00C90BF4" w:rsidP="00F4163C">
            <w:pPr>
              <w:jc w:val="center"/>
              <w:rPr>
                <w:rFonts w:ascii="Arial" w:hAnsi="Arial" w:cs="Arial"/>
              </w:rPr>
            </w:pPr>
            <w:r w:rsidRPr="008D298E">
              <w:rPr>
                <w:rFonts w:ascii="Arial" w:hAnsi="Arial" w:cs="Arial"/>
              </w:rPr>
              <w:t>*008</w:t>
            </w:r>
          </w:p>
        </w:tc>
        <w:tc>
          <w:tcPr>
            <w:tcW w:w="1620" w:type="dxa"/>
            <w:vAlign w:val="center"/>
          </w:tcPr>
          <w:p w14:paraId="06BA0263" w14:textId="77777777" w:rsidR="00C90BF4" w:rsidRPr="008D298E" w:rsidRDefault="00C90BF4" w:rsidP="00F4163C">
            <w:pPr>
              <w:jc w:val="center"/>
              <w:rPr>
                <w:rFonts w:ascii="Arial" w:hAnsi="Arial" w:cs="Arial"/>
              </w:rPr>
            </w:pPr>
            <w:r w:rsidRPr="008D298E">
              <w:rPr>
                <w:rFonts w:ascii="Arial" w:hAnsi="Arial" w:cs="Arial"/>
              </w:rPr>
              <w:t xml:space="preserve">5 </w:t>
            </w:r>
            <w:del w:id="1191" w:author="Andreae, Emily A" w:date="2020-01-17T08:28:00Z">
              <w:r w:rsidRPr="008D298E" w:rsidDel="005465B5">
                <w:rPr>
                  <w:rFonts w:ascii="Arial" w:hAnsi="Arial" w:cs="Arial"/>
                </w:rPr>
                <w:delText xml:space="preserve"> </w:delText>
              </w:r>
            </w:del>
            <w:r w:rsidRPr="008D298E">
              <w:rPr>
                <w:rFonts w:ascii="Arial" w:hAnsi="Arial" w:cs="Arial"/>
              </w:rPr>
              <w:t>(38.46)</w:t>
            </w:r>
          </w:p>
        </w:tc>
        <w:tc>
          <w:tcPr>
            <w:tcW w:w="1849" w:type="dxa"/>
            <w:vAlign w:val="center"/>
          </w:tcPr>
          <w:p w14:paraId="28FA5294" w14:textId="771FA1DE" w:rsidR="00C90BF4" w:rsidRPr="008D298E" w:rsidRDefault="00C90BF4" w:rsidP="00F4163C">
            <w:pPr>
              <w:jc w:val="center"/>
              <w:rPr>
                <w:rFonts w:ascii="Arial" w:hAnsi="Arial" w:cs="Arial"/>
              </w:rPr>
            </w:pPr>
            <w:r w:rsidRPr="008D298E">
              <w:rPr>
                <w:rFonts w:ascii="Arial" w:hAnsi="Arial" w:cs="Arial"/>
              </w:rPr>
              <w:t>4</w:t>
            </w:r>
            <w:ins w:id="1192" w:author="Andreae, Emily A" w:date="2020-01-17T08:28:00Z">
              <w:r w:rsidR="005465B5">
                <w:rPr>
                  <w:rFonts w:ascii="Arial" w:hAnsi="Arial" w:cs="Arial"/>
                </w:rPr>
                <w:t xml:space="preserve"> </w:t>
              </w:r>
            </w:ins>
            <w:r w:rsidRPr="008D298E">
              <w:rPr>
                <w:rFonts w:ascii="Arial" w:hAnsi="Arial" w:cs="Arial"/>
              </w:rPr>
              <w:t>(40.00)</w:t>
            </w:r>
          </w:p>
        </w:tc>
        <w:tc>
          <w:tcPr>
            <w:tcW w:w="1571" w:type="dxa"/>
            <w:vAlign w:val="center"/>
          </w:tcPr>
          <w:p w14:paraId="263EBD9A" w14:textId="77777777" w:rsidR="00C90BF4" w:rsidRPr="008D298E" w:rsidRDefault="00C90BF4" w:rsidP="00F4163C">
            <w:pPr>
              <w:jc w:val="center"/>
              <w:rPr>
                <w:rFonts w:ascii="Arial" w:hAnsi="Arial" w:cs="Arial"/>
              </w:rPr>
            </w:pPr>
            <w:r w:rsidRPr="008D298E">
              <w:rPr>
                <w:rFonts w:ascii="Arial" w:hAnsi="Arial" w:cs="Arial"/>
              </w:rPr>
              <w:t>15 (32.61)</w:t>
            </w:r>
          </w:p>
        </w:tc>
      </w:tr>
      <w:tr w:rsidR="00C90BF4" w:rsidRPr="008D298E" w14:paraId="7D260724" w14:textId="77777777" w:rsidTr="00F4163C">
        <w:trPr>
          <w:jc w:val="center"/>
        </w:trPr>
        <w:tc>
          <w:tcPr>
            <w:tcW w:w="2538" w:type="dxa"/>
            <w:vAlign w:val="center"/>
          </w:tcPr>
          <w:p w14:paraId="241B1DC5" w14:textId="77777777" w:rsidR="00C90BF4" w:rsidRPr="008D298E" w:rsidRDefault="00C90BF4" w:rsidP="00F4163C">
            <w:pPr>
              <w:jc w:val="center"/>
              <w:rPr>
                <w:rFonts w:ascii="Arial" w:hAnsi="Arial" w:cs="Arial"/>
              </w:rPr>
            </w:pPr>
            <w:r w:rsidRPr="008D298E">
              <w:rPr>
                <w:rFonts w:ascii="Arial" w:hAnsi="Arial" w:cs="Arial"/>
              </w:rPr>
              <w:t>*009:01 or *049</w:t>
            </w:r>
          </w:p>
        </w:tc>
        <w:tc>
          <w:tcPr>
            <w:tcW w:w="1620" w:type="dxa"/>
            <w:vAlign w:val="center"/>
          </w:tcPr>
          <w:p w14:paraId="3F51C57D" w14:textId="77777777" w:rsidR="00C90BF4" w:rsidRPr="008D298E" w:rsidRDefault="00C90BF4" w:rsidP="00F4163C">
            <w:pPr>
              <w:jc w:val="center"/>
              <w:rPr>
                <w:rFonts w:ascii="Arial" w:hAnsi="Arial" w:cs="Arial"/>
              </w:rPr>
            </w:pPr>
            <w:r w:rsidRPr="008D298E">
              <w:rPr>
                <w:rFonts w:ascii="Arial" w:hAnsi="Arial" w:cs="Arial"/>
              </w:rPr>
              <w:t>1 (7.69)</w:t>
            </w:r>
          </w:p>
        </w:tc>
        <w:tc>
          <w:tcPr>
            <w:tcW w:w="1849" w:type="dxa"/>
            <w:vAlign w:val="center"/>
          </w:tcPr>
          <w:p w14:paraId="3F122BB8" w14:textId="77777777" w:rsidR="00C90BF4" w:rsidRPr="008D298E" w:rsidRDefault="00C90BF4" w:rsidP="00F4163C">
            <w:pPr>
              <w:jc w:val="center"/>
              <w:rPr>
                <w:rFonts w:ascii="Arial" w:hAnsi="Arial" w:cs="Arial"/>
              </w:rPr>
            </w:pPr>
            <w:r w:rsidRPr="008D298E">
              <w:rPr>
                <w:rFonts w:ascii="Arial" w:hAnsi="Arial" w:cs="Arial"/>
              </w:rPr>
              <w:t>1 (10.00)</w:t>
            </w:r>
          </w:p>
        </w:tc>
        <w:tc>
          <w:tcPr>
            <w:tcW w:w="1571" w:type="dxa"/>
            <w:vAlign w:val="center"/>
          </w:tcPr>
          <w:p w14:paraId="37240D7B" w14:textId="77777777" w:rsidR="00C90BF4" w:rsidRPr="008D298E" w:rsidRDefault="00C90BF4" w:rsidP="00F4163C">
            <w:pPr>
              <w:jc w:val="center"/>
              <w:rPr>
                <w:rFonts w:ascii="Arial" w:hAnsi="Arial" w:cs="Arial"/>
              </w:rPr>
            </w:pPr>
            <w:r w:rsidRPr="008D298E">
              <w:rPr>
                <w:rFonts w:ascii="Arial" w:hAnsi="Arial" w:cs="Arial"/>
              </w:rPr>
              <w:t>4 (8.69)</w:t>
            </w:r>
          </w:p>
        </w:tc>
      </w:tr>
      <w:tr w:rsidR="00C90BF4" w:rsidRPr="008D298E" w14:paraId="6AFFB051" w14:textId="77777777" w:rsidTr="00F4163C">
        <w:trPr>
          <w:jc w:val="center"/>
        </w:trPr>
        <w:tc>
          <w:tcPr>
            <w:tcW w:w="2538" w:type="dxa"/>
            <w:vAlign w:val="center"/>
          </w:tcPr>
          <w:p w14:paraId="36ECD9A7" w14:textId="77777777" w:rsidR="00C90BF4" w:rsidRPr="008D298E" w:rsidRDefault="00C90BF4" w:rsidP="00F4163C">
            <w:pPr>
              <w:jc w:val="center"/>
              <w:rPr>
                <w:rFonts w:ascii="Arial" w:hAnsi="Arial" w:cs="Arial"/>
              </w:rPr>
            </w:pPr>
            <w:r w:rsidRPr="008D298E">
              <w:rPr>
                <w:rFonts w:ascii="Arial" w:hAnsi="Arial" w:cs="Arial"/>
              </w:rPr>
              <w:t>*010:01</w:t>
            </w:r>
          </w:p>
        </w:tc>
        <w:tc>
          <w:tcPr>
            <w:tcW w:w="1620" w:type="dxa"/>
            <w:vAlign w:val="center"/>
          </w:tcPr>
          <w:p w14:paraId="3766B2F6" w14:textId="77777777" w:rsidR="00C90BF4" w:rsidRPr="008D298E" w:rsidRDefault="00C90BF4" w:rsidP="00F4163C">
            <w:pPr>
              <w:jc w:val="center"/>
              <w:rPr>
                <w:rFonts w:ascii="Arial" w:hAnsi="Arial" w:cs="Arial"/>
              </w:rPr>
            </w:pPr>
            <w:r w:rsidRPr="008D298E">
              <w:rPr>
                <w:rFonts w:ascii="Arial" w:hAnsi="Arial" w:cs="Arial"/>
              </w:rPr>
              <w:t>4 (30.77)</w:t>
            </w:r>
          </w:p>
        </w:tc>
        <w:tc>
          <w:tcPr>
            <w:tcW w:w="1849" w:type="dxa"/>
            <w:vAlign w:val="center"/>
          </w:tcPr>
          <w:p w14:paraId="79EC524B" w14:textId="77777777" w:rsidR="00C90BF4" w:rsidRPr="008D298E" w:rsidRDefault="00C90BF4" w:rsidP="00F4163C">
            <w:pPr>
              <w:jc w:val="center"/>
              <w:rPr>
                <w:rFonts w:ascii="Arial" w:hAnsi="Arial" w:cs="Arial"/>
              </w:rPr>
            </w:pPr>
            <w:r w:rsidRPr="008D298E">
              <w:rPr>
                <w:rFonts w:ascii="Arial" w:hAnsi="Arial" w:cs="Arial"/>
              </w:rPr>
              <w:t>4 (40.00)</w:t>
            </w:r>
          </w:p>
        </w:tc>
        <w:tc>
          <w:tcPr>
            <w:tcW w:w="1571" w:type="dxa"/>
            <w:vAlign w:val="center"/>
          </w:tcPr>
          <w:p w14:paraId="7A1DF9A9" w14:textId="77777777" w:rsidR="00C90BF4" w:rsidRPr="008D298E" w:rsidRDefault="00C90BF4" w:rsidP="00F4163C">
            <w:pPr>
              <w:jc w:val="center"/>
              <w:rPr>
                <w:rFonts w:ascii="Arial" w:hAnsi="Arial" w:cs="Arial"/>
              </w:rPr>
            </w:pPr>
            <w:r w:rsidRPr="008D298E">
              <w:rPr>
                <w:rFonts w:ascii="Arial" w:hAnsi="Arial" w:cs="Arial"/>
              </w:rPr>
              <w:t>20 (43.48)</w:t>
            </w:r>
          </w:p>
        </w:tc>
      </w:tr>
      <w:tr w:rsidR="00C90BF4" w:rsidRPr="008D298E" w14:paraId="4B3DEA6D" w14:textId="77777777" w:rsidTr="00F4163C">
        <w:trPr>
          <w:jc w:val="center"/>
        </w:trPr>
        <w:tc>
          <w:tcPr>
            <w:tcW w:w="2538" w:type="dxa"/>
            <w:vAlign w:val="center"/>
          </w:tcPr>
          <w:p w14:paraId="6E1C113A" w14:textId="77777777" w:rsidR="00C90BF4" w:rsidRPr="008D298E" w:rsidRDefault="00C90BF4" w:rsidP="00F4163C">
            <w:pPr>
              <w:jc w:val="center"/>
              <w:rPr>
                <w:rFonts w:ascii="Arial" w:hAnsi="Arial" w:cs="Arial"/>
              </w:rPr>
            </w:pPr>
            <w:r w:rsidRPr="008D298E">
              <w:rPr>
                <w:rFonts w:ascii="Arial" w:hAnsi="Arial" w:cs="Arial"/>
              </w:rPr>
              <w:t>*012:01</w:t>
            </w:r>
          </w:p>
        </w:tc>
        <w:tc>
          <w:tcPr>
            <w:tcW w:w="1620" w:type="dxa"/>
            <w:vAlign w:val="center"/>
          </w:tcPr>
          <w:p w14:paraId="45CDDD60" w14:textId="77777777" w:rsidR="00C90BF4" w:rsidRPr="008D298E" w:rsidRDefault="00C90BF4" w:rsidP="00F4163C">
            <w:pPr>
              <w:jc w:val="center"/>
              <w:rPr>
                <w:rFonts w:ascii="Arial" w:hAnsi="Arial" w:cs="Arial"/>
              </w:rPr>
            </w:pPr>
            <w:r w:rsidRPr="008D298E">
              <w:rPr>
                <w:rFonts w:ascii="Arial" w:hAnsi="Arial" w:cs="Arial"/>
                <w:b/>
              </w:rPr>
              <w:t>6 (46.15)</w:t>
            </w:r>
            <w:del w:id="1193" w:author="Andreae, Emily A" w:date="2020-01-17T08:11:00Z">
              <w:r w:rsidRPr="008D298E" w:rsidDel="00D5152E">
                <w:rPr>
                  <w:rFonts w:ascii="Arial" w:hAnsi="Arial" w:cs="Arial"/>
                  <w:b/>
                </w:rPr>
                <w:delText xml:space="preserve"> </w:delText>
              </w:r>
            </w:del>
            <w:r w:rsidRPr="00BE4E15">
              <w:rPr>
                <w:rFonts w:ascii="Arial" w:hAnsi="Arial" w:cs="Arial"/>
                <w:b/>
                <w:vertAlign w:val="superscript"/>
              </w:rPr>
              <w:t>a</w:t>
            </w:r>
          </w:p>
        </w:tc>
        <w:tc>
          <w:tcPr>
            <w:tcW w:w="1849" w:type="dxa"/>
            <w:vAlign w:val="center"/>
          </w:tcPr>
          <w:p w14:paraId="05B276BB" w14:textId="77777777" w:rsidR="00C90BF4" w:rsidRPr="008D298E" w:rsidRDefault="00C90BF4" w:rsidP="00F4163C">
            <w:pPr>
              <w:jc w:val="center"/>
              <w:rPr>
                <w:rFonts w:ascii="Arial" w:hAnsi="Arial" w:cs="Arial"/>
              </w:rPr>
            </w:pPr>
            <w:r w:rsidRPr="008D298E">
              <w:rPr>
                <w:rFonts w:ascii="Arial" w:hAnsi="Arial" w:cs="Arial"/>
                <w:b/>
              </w:rPr>
              <w:t>4 (40.00)</w:t>
            </w:r>
            <w:del w:id="1194" w:author="Andreae, Emily A" w:date="2020-01-17T08:11:00Z">
              <w:r w:rsidRPr="008D298E" w:rsidDel="00D5152E">
                <w:rPr>
                  <w:rFonts w:ascii="Arial" w:hAnsi="Arial" w:cs="Arial"/>
                  <w:b/>
                </w:rPr>
                <w:delText xml:space="preserve"> </w:delText>
              </w:r>
            </w:del>
            <w:r w:rsidRPr="00BE4E15">
              <w:rPr>
                <w:rFonts w:ascii="Arial" w:hAnsi="Arial" w:cs="Arial"/>
                <w:b/>
                <w:vertAlign w:val="superscript"/>
              </w:rPr>
              <w:t>b</w:t>
            </w:r>
          </w:p>
        </w:tc>
        <w:tc>
          <w:tcPr>
            <w:tcW w:w="1571" w:type="dxa"/>
            <w:vAlign w:val="center"/>
          </w:tcPr>
          <w:p w14:paraId="2A81A905" w14:textId="77777777" w:rsidR="00C90BF4" w:rsidRPr="008D298E" w:rsidRDefault="00C90BF4" w:rsidP="00F4163C">
            <w:pPr>
              <w:jc w:val="center"/>
              <w:rPr>
                <w:rFonts w:ascii="Arial" w:hAnsi="Arial" w:cs="Arial"/>
              </w:rPr>
            </w:pPr>
            <w:r w:rsidRPr="008D298E">
              <w:rPr>
                <w:rFonts w:ascii="Arial" w:hAnsi="Arial" w:cs="Arial"/>
              </w:rPr>
              <w:t>6 (13.04)</w:t>
            </w:r>
          </w:p>
        </w:tc>
      </w:tr>
      <w:tr w:rsidR="00C90BF4" w:rsidRPr="008D298E" w14:paraId="6F1985CB" w14:textId="77777777" w:rsidTr="00F4163C">
        <w:trPr>
          <w:trHeight w:val="56"/>
          <w:jc w:val="center"/>
        </w:trPr>
        <w:tc>
          <w:tcPr>
            <w:tcW w:w="2538" w:type="dxa"/>
            <w:vAlign w:val="center"/>
          </w:tcPr>
          <w:p w14:paraId="215727A0" w14:textId="77777777" w:rsidR="00C90BF4" w:rsidRPr="008D298E" w:rsidRDefault="00C90BF4" w:rsidP="00F4163C">
            <w:pPr>
              <w:jc w:val="center"/>
              <w:rPr>
                <w:rFonts w:ascii="Arial" w:hAnsi="Arial" w:cs="Arial"/>
              </w:rPr>
            </w:pPr>
            <w:r w:rsidRPr="008D298E">
              <w:rPr>
                <w:rFonts w:ascii="Arial" w:hAnsi="Arial" w:cs="Arial"/>
              </w:rPr>
              <w:t>*017</w:t>
            </w:r>
          </w:p>
        </w:tc>
        <w:tc>
          <w:tcPr>
            <w:tcW w:w="1620" w:type="dxa"/>
            <w:vAlign w:val="center"/>
          </w:tcPr>
          <w:p w14:paraId="2797D84E" w14:textId="77777777" w:rsidR="00C90BF4" w:rsidRPr="008D298E" w:rsidRDefault="00C90BF4" w:rsidP="00F4163C">
            <w:pPr>
              <w:jc w:val="center"/>
              <w:rPr>
                <w:rFonts w:ascii="Arial" w:hAnsi="Arial" w:cs="Arial"/>
                <w:b/>
              </w:rPr>
            </w:pPr>
            <w:r w:rsidRPr="008D298E">
              <w:rPr>
                <w:rFonts w:ascii="Arial" w:hAnsi="Arial" w:cs="Arial"/>
              </w:rPr>
              <w:t>0 (0.00)</w:t>
            </w:r>
          </w:p>
        </w:tc>
        <w:tc>
          <w:tcPr>
            <w:tcW w:w="1849" w:type="dxa"/>
            <w:vAlign w:val="center"/>
          </w:tcPr>
          <w:p w14:paraId="0751DE23" w14:textId="77777777" w:rsidR="00C90BF4" w:rsidRPr="008D298E" w:rsidRDefault="00C90BF4" w:rsidP="00F4163C">
            <w:pPr>
              <w:jc w:val="center"/>
              <w:rPr>
                <w:rFonts w:ascii="Arial" w:hAnsi="Arial" w:cs="Arial"/>
                <w:b/>
              </w:rPr>
            </w:pPr>
            <w:r w:rsidRPr="008D298E">
              <w:rPr>
                <w:rFonts w:ascii="Arial" w:hAnsi="Arial" w:cs="Arial"/>
              </w:rPr>
              <w:t>0 (0.00)</w:t>
            </w:r>
          </w:p>
        </w:tc>
        <w:tc>
          <w:tcPr>
            <w:tcW w:w="1571" w:type="dxa"/>
            <w:vAlign w:val="center"/>
          </w:tcPr>
          <w:p w14:paraId="6AC3A839" w14:textId="77777777" w:rsidR="00C90BF4" w:rsidRPr="008D298E" w:rsidRDefault="00C90BF4" w:rsidP="00F4163C">
            <w:pPr>
              <w:jc w:val="center"/>
              <w:rPr>
                <w:rFonts w:ascii="Arial" w:hAnsi="Arial" w:cs="Arial"/>
              </w:rPr>
            </w:pPr>
            <w:r w:rsidRPr="008D298E">
              <w:rPr>
                <w:rFonts w:ascii="Arial" w:hAnsi="Arial" w:cs="Arial"/>
              </w:rPr>
              <w:t>2 (4.35)</w:t>
            </w:r>
          </w:p>
        </w:tc>
      </w:tr>
      <w:tr w:rsidR="00C90BF4" w:rsidRPr="008D298E" w14:paraId="08AEA64A" w14:textId="77777777" w:rsidTr="00F4163C">
        <w:trPr>
          <w:jc w:val="center"/>
        </w:trPr>
        <w:tc>
          <w:tcPr>
            <w:tcW w:w="2538" w:type="dxa"/>
            <w:vAlign w:val="center"/>
          </w:tcPr>
          <w:p w14:paraId="412EBCF3" w14:textId="77777777" w:rsidR="00C90BF4" w:rsidRPr="008D298E" w:rsidRDefault="00C90BF4" w:rsidP="00F4163C">
            <w:pPr>
              <w:jc w:val="center"/>
              <w:rPr>
                <w:rFonts w:ascii="Arial" w:hAnsi="Arial" w:cs="Arial"/>
              </w:rPr>
            </w:pPr>
            <w:r w:rsidRPr="008D298E">
              <w:rPr>
                <w:rFonts w:ascii="Arial" w:hAnsi="Arial" w:cs="Arial"/>
              </w:rPr>
              <w:t>*019</w:t>
            </w:r>
          </w:p>
        </w:tc>
        <w:tc>
          <w:tcPr>
            <w:tcW w:w="1620" w:type="dxa"/>
            <w:vAlign w:val="center"/>
          </w:tcPr>
          <w:p w14:paraId="39138806" w14:textId="77777777" w:rsidR="00C90BF4" w:rsidRPr="008D298E" w:rsidRDefault="00C90BF4" w:rsidP="00F4163C">
            <w:pPr>
              <w:jc w:val="center"/>
              <w:rPr>
                <w:rFonts w:ascii="Arial" w:hAnsi="Arial" w:cs="Arial"/>
              </w:rPr>
            </w:pPr>
            <w:r w:rsidRPr="008D298E">
              <w:rPr>
                <w:rFonts w:ascii="Arial" w:hAnsi="Arial" w:cs="Arial"/>
              </w:rPr>
              <w:t>2 (15.38)</w:t>
            </w:r>
          </w:p>
        </w:tc>
        <w:tc>
          <w:tcPr>
            <w:tcW w:w="1849" w:type="dxa"/>
            <w:vAlign w:val="center"/>
          </w:tcPr>
          <w:p w14:paraId="3D562E8A" w14:textId="77777777" w:rsidR="00C90BF4" w:rsidRPr="008D298E" w:rsidRDefault="00C90BF4" w:rsidP="00F4163C">
            <w:pPr>
              <w:jc w:val="center"/>
              <w:rPr>
                <w:rFonts w:ascii="Arial" w:hAnsi="Arial" w:cs="Arial"/>
              </w:rPr>
            </w:pPr>
            <w:r w:rsidRPr="008D298E">
              <w:rPr>
                <w:rFonts w:ascii="Arial" w:hAnsi="Arial" w:cs="Arial"/>
              </w:rPr>
              <w:t>1 (10.00)</w:t>
            </w:r>
          </w:p>
        </w:tc>
        <w:tc>
          <w:tcPr>
            <w:tcW w:w="1571" w:type="dxa"/>
            <w:vAlign w:val="center"/>
          </w:tcPr>
          <w:p w14:paraId="2E442E3D" w14:textId="77777777" w:rsidR="00C90BF4" w:rsidRPr="008D298E" w:rsidRDefault="00C90BF4" w:rsidP="00F4163C">
            <w:pPr>
              <w:jc w:val="center"/>
              <w:rPr>
                <w:rFonts w:ascii="Arial" w:hAnsi="Arial" w:cs="Arial"/>
              </w:rPr>
            </w:pPr>
            <w:r w:rsidRPr="008D298E">
              <w:rPr>
                <w:rFonts w:ascii="Arial" w:hAnsi="Arial" w:cs="Arial"/>
              </w:rPr>
              <w:t>9 (19.57)</w:t>
            </w:r>
          </w:p>
        </w:tc>
      </w:tr>
      <w:tr w:rsidR="00C90BF4" w:rsidRPr="008D298E" w14:paraId="4A2EC520" w14:textId="77777777" w:rsidTr="00F4163C">
        <w:trPr>
          <w:jc w:val="center"/>
        </w:trPr>
        <w:tc>
          <w:tcPr>
            <w:tcW w:w="2538" w:type="dxa"/>
            <w:vAlign w:val="center"/>
          </w:tcPr>
          <w:p w14:paraId="2F2E2D57" w14:textId="77777777" w:rsidR="00C90BF4" w:rsidRPr="008D298E" w:rsidRDefault="00C90BF4" w:rsidP="00F4163C">
            <w:pPr>
              <w:jc w:val="center"/>
              <w:rPr>
                <w:rFonts w:ascii="Arial" w:hAnsi="Arial" w:cs="Arial"/>
              </w:rPr>
            </w:pPr>
            <w:r w:rsidRPr="008D298E">
              <w:rPr>
                <w:rFonts w:ascii="Arial" w:hAnsi="Arial" w:cs="Arial"/>
              </w:rPr>
              <w:t>*027</w:t>
            </w:r>
          </w:p>
        </w:tc>
        <w:tc>
          <w:tcPr>
            <w:tcW w:w="1620" w:type="dxa"/>
            <w:vAlign w:val="center"/>
          </w:tcPr>
          <w:p w14:paraId="198E2EE3" w14:textId="77777777" w:rsidR="00C90BF4" w:rsidRPr="008D298E" w:rsidRDefault="00C90BF4" w:rsidP="00F4163C">
            <w:pPr>
              <w:jc w:val="center"/>
              <w:rPr>
                <w:rFonts w:ascii="Arial" w:hAnsi="Arial" w:cs="Arial"/>
              </w:rPr>
            </w:pPr>
            <w:r w:rsidRPr="008D298E">
              <w:rPr>
                <w:rFonts w:ascii="Arial" w:hAnsi="Arial" w:cs="Arial"/>
              </w:rPr>
              <w:t>1 (7.69)</w:t>
            </w:r>
          </w:p>
        </w:tc>
        <w:tc>
          <w:tcPr>
            <w:tcW w:w="1849" w:type="dxa"/>
            <w:vAlign w:val="center"/>
          </w:tcPr>
          <w:p w14:paraId="7EA96A7E" w14:textId="77777777" w:rsidR="00C90BF4" w:rsidRPr="008D298E" w:rsidRDefault="00C90BF4" w:rsidP="00F4163C">
            <w:pPr>
              <w:jc w:val="center"/>
              <w:rPr>
                <w:rFonts w:ascii="Arial" w:hAnsi="Arial" w:cs="Arial"/>
              </w:rPr>
            </w:pPr>
            <w:r w:rsidRPr="008D298E">
              <w:rPr>
                <w:rFonts w:ascii="Arial" w:hAnsi="Arial" w:cs="Arial"/>
              </w:rPr>
              <w:t>1 (10.00)</w:t>
            </w:r>
          </w:p>
        </w:tc>
        <w:tc>
          <w:tcPr>
            <w:tcW w:w="1571" w:type="dxa"/>
            <w:vAlign w:val="center"/>
          </w:tcPr>
          <w:p w14:paraId="44674E2C" w14:textId="77777777" w:rsidR="00C90BF4" w:rsidRPr="008D298E" w:rsidRDefault="00C90BF4" w:rsidP="00F4163C">
            <w:pPr>
              <w:jc w:val="center"/>
              <w:rPr>
                <w:rFonts w:ascii="Arial" w:hAnsi="Arial" w:cs="Arial"/>
              </w:rPr>
            </w:pPr>
            <w:r w:rsidRPr="008D298E">
              <w:rPr>
                <w:rFonts w:ascii="Arial" w:hAnsi="Arial" w:cs="Arial"/>
              </w:rPr>
              <w:t>4 (8.69)</w:t>
            </w:r>
          </w:p>
        </w:tc>
      </w:tr>
      <w:tr w:rsidR="00C90BF4" w:rsidRPr="008D298E" w14:paraId="09B8E89B" w14:textId="77777777" w:rsidTr="00F4163C">
        <w:trPr>
          <w:jc w:val="center"/>
        </w:trPr>
        <w:tc>
          <w:tcPr>
            <w:tcW w:w="2538" w:type="dxa"/>
            <w:vAlign w:val="center"/>
          </w:tcPr>
          <w:p w14:paraId="7F4D3FFA" w14:textId="77777777" w:rsidR="00C90BF4" w:rsidRPr="008D298E" w:rsidRDefault="00C90BF4" w:rsidP="00F4163C">
            <w:pPr>
              <w:jc w:val="center"/>
              <w:rPr>
                <w:rFonts w:ascii="Arial" w:hAnsi="Arial" w:cs="Arial"/>
              </w:rPr>
            </w:pPr>
            <w:r w:rsidRPr="008D298E">
              <w:rPr>
                <w:rFonts w:ascii="Arial" w:hAnsi="Arial" w:cs="Arial"/>
              </w:rPr>
              <w:t>*045</w:t>
            </w:r>
          </w:p>
        </w:tc>
        <w:tc>
          <w:tcPr>
            <w:tcW w:w="1620" w:type="dxa"/>
            <w:vAlign w:val="center"/>
          </w:tcPr>
          <w:p w14:paraId="519C547A" w14:textId="77777777" w:rsidR="00C90BF4" w:rsidRPr="008D298E" w:rsidRDefault="00C90BF4" w:rsidP="00F4163C">
            <w:pPr>
              <w:jc w:val="center"/>
              <w:rPr>
                <w:rFonts w:ascii="Arial" w:hAnsi="Arial" w:cs="Arial"/>
              </w:rPr>
            </w:pPr>
            <w:r w:rsidRPr="008D298E">
              <w:rPr>
                <w:rFonts w:ascii="Arial" w:hAnsi="Arial" w:cs="Arial"/>
              </w:rPr>
              <w:t>1 (7.69)</w:t>
            </w:r>
          </w:p>
        </w:tc>
        <w:tc>
          <w:tcPr>
            <w:tcW w:w="1849" w:type="dxa"/>
            <w:vAlign w:val="center"/>
          </w:tcPr>
          <w:p w14:paraId="7561B37E" w14:textId="77777777" w:rsidR="00C90BF4" w:rsidRPr="008D298E" w:rsidRDefault="00C90BF4" w:rsidP="00F4163C">
            <w:pPr>
              <w:jc w:val="center"/>
              <w:rPr>
                <w:rFonts w:ascii="Arial" w:hAnsi="Arial" w:cs="Arial"/>
              </w:rPr>
            </w:pPr>
            <w:r w:rsidRPr="008D298E">
              <w:rPr>
                <w:rFonts w:ascii="Arial" w:hAnsi="Arial" w:cs="Arial"/>
              </w:rPr>
              <w:t>1 (10.00)</w:t>
            </w:r>
          </w:p>
        </w:tc>
        <w:tc>
          <w:tcPr>
            <w:tcW w:w="1571" w:type="dxa"/>
            <w:vAlign w:val="center"/>
          </w:tcPr>
          <w:p w14:paraId="402FED8C" w14:textId="77777777" w:rsidR="00C90BF4" w:rsidRPr="008D298E" w:rsidRDefault="00C90BF4" w:rsidP="00F4163C">
            <w:pPr>
              <w:jc w:val="center"/>
              <w:rPr>
                <w:rFonts w:ascii="Arial" w:hAnsi="Arial" w:cs="Arial"/>
              </w:rPr>
            </w:pPr>
            <w:r w:rsidRPr="008D298E">
              <w:rPr>
                <w:rFonts w:ascii="Arial" w:hAnsi="Arial" w:cs="Arial"/>
              </w:rPr>
              <w:t>3 (6.52)</w:t>
            </w:r>
          </w:p>
        </w:tc>
      </w:tr>
    </w:tbl>
    <w:p w14:paraId="15C0467F" w14:textId="77777777" w:rsidR="00C90BF4" w:rsidRPr="008D298E" w:rsidRDefault="00C90BF4" w:rsidP="00C90BF4">
      <w:pPr>
        <w:contextualSpacing/>
        <w:rPr>
          <w:rFonts w:ascii="Arial" w:hAnsi="Arial" w:cs="Arial"/>
        </w:rPr>
      </w:pPr>
      <w:r w:rsidRPr="008D298E">
        <w:rPr>
          <w:rFonts w:ascii="Arial" w:hAnsi="Arial" w:cs="Arial"/>
        </w:rPr>
        <w:t>a, p= 0.0026 MSI CRC vs CIN CRC,  Mantel-Haenszel stratification test  χ</w:t>
      </w:r>
      <w:r w:rsidRPr="008D298E">
        <w:rPr>
          <w:rFonts w:ascii="Arial" w:hAnsi="Arial" w:cs="Arial"/>
          <w:vertAlign w:val="superscript"/>
        </w:rPr>
        <w:t>2</w:t>
      </w:r>
      <w:r w:rsidRPr="008D298E">
        <w:rPr>
          <w:rFonts w:ascii="Arial" w:hAnsi="Arial" w:cs="Arial"/>
        </w:rPr>
        <w:t>=9.04, OR=7.59 (1.72-35.91)</w:t>
      </w:r>
    </w:p>
    <w:p w14:paraId="0C5D34DB" w14:textId="77777777" w:rsidR="00C90BF4" w:rsidRPr="008D298E" w:rsidRDefault="00C90BF4" w:rsidP="00C90BF4">
      <w:pPr>
        <w:contextualSpacing/>
        <w:rPr>
          <w:rFonts w:ascii="Arial" w:hAnsi="Arial" w:cs="Arial"/>
        </w:rPr>
      </w:pPr>
      <w:r w:rsidRPr="008D298E">
        <w:rPr>
          <w:rFonts w:ascii="Arial" w:hAnsi="Arial" w:cs="Arial"/>
        </w:rPr>
        <w:t>b, p= 0.046 MSI-H CRC vs CIN CRC,  Mantel-Haenszel stratification test  χ</w:t>
      </w:r>
      <w:r w:rsidRPr="008D298E">
        <w:rPr>
          <w:rFonts w:ascii="Arial" w:hAnsi="Arial" w:cs="Arial"/>
          <w:vertAlign w:val="superscript"/>
        </w:rPr>
        <w:t>2</w:t>
      </w:r>
      <w:r w:rsidRPr="008D298E">
        <w:rPr>
          <w:rFonts w:ascii="Arial" w:hAnsi="Arial" w:cs="Arial"/>
        </w:rPr>
        <w:t>=4.00, OR=4.29 (0.85-21.02)</w:t>
      </w:r>
    </w:p>
    <w:p w14:paraId="6EC16A4E" w14:textId="77777777" w:rsidR="00C90BF4" w:rsidRPr="008D298E" w:rsidRDefault="00C90BF4" w:rsidP="00C90BF4">
      <w:pPr>
        <w:rPr>
          <w:rFonts w:ascii="Arial" w:hAnsi="Arial" w:cs="Arial"/>
        </w:rPr>
      </w:pPr>
    </w:p>
    <w:p w14:paraId="70933318" w14:textId="03B57500" w:rsidR="00FC5522" w:rsidRDefault="00FC5522">
      <w:pPr>
        <w:rPr>
          <w:rFonts w:ascii="Arial" w:hAnsi="Arial" w:cs="Arial"/>
        </w:rPr>
      </w:pPr>
      <w:r>
        <w:rPr>
          <w:rFonts w:ascii="Arial" w:hAnsi="Arial" w:cs="Arial"/>
        </w:rPr>
        <w:br w:type="page"/>
      </w:r>
    </w:p>
    <w:p w14:paraId="7B72A203" w14:textId="2958BE83" w:rsidR="00DA1E51" w:rsidRPr="008D298E" w:rsidRDefault="009510DD" w:rsidP="00EB32DD">
      <w:pPr>
        <w:rPr>
          <w:rFonts w:ascii="Arial" w:hAnsi="Arial" w:cs="Arial"/>
          <w:b/>
          <w:color w:val="000000" w:themeColor="text1"/>
        </w:rPr>
      </w:pPr>
      <w:r w:rsidRPr="008D298E">
        <w:rPr>
          <w:rFonts w:ascii="Arial" w:hAnsi="Arial" w:cs="Arial"/>
          <w:b/>
          <w:color w:val="000000" w:themeColor="text1"/>
        </w:rPr>
        <w:lastRenderedPageBreak/>
        <w:t xml:space="preserve">Figure </w:t>
      </w:r>
      <w:ins w:id="1195" w:author="Andreae, Emily A" w:date="2020-01-17T08:07:00Z">
        <w:r w:rsidR="00FC5522">
          <w:rPr>
            <w:rFonts w:ascii="Arial" w:hAnsi="Arial" w:cs="Arial"/>
            <w:b/>
            <w:color w:val="000000" w:themeColor="text1"/>
          </w:rPr>
          <w:t>L</w:t>
        </w:r>
      </w:ins>
      <w:del w:id="1196" w:author="Andreae, Emily A" w:date="2020-01-17T08:07:00Z">
        <w:r w:rsidRPr="008D298E" w:rsidDel="00FC5522">
          <w:rPr>
            <w:rFonts w:ascii="Arial" w:hAnsi="Arial" w:cs="Arial"/>
            <w:b/>
            <w:color w:val="000000" w:themeColor="text1"/>
          </w:rPr>
          <w:delText>l</w:delText>
        </w:r>
      </w:del>
      <w:r w:rsidRPr="008D298E">
        <w:rPr>
          <w:rFonts w:ascii="Arial" w:hAnsi="Arial" w:cs="Arial"/>
          <w:b/>
          <w:color w:val="000000" w:themeColor="text1"/>
        </w:rPr>
        <w:t>egend</w:t>
      </w:r>
      <w:ins w:id="1197" w:author="Andreae, Emily A" w:date="2020-01-17T08:07:00Z">
        <w:r w:rsidR="00FC5522">
          <w:rPr>
            <w:rFonts w:ascii="Arial" w:hAnsi="Arial" w:cs="Arial"/>
            <w:b/>
            <w:color w:val="000000" w:themeColor="text1"/>
          </w:rPr>
          <w:t>s</w:t>
        </w:r>
      </w:ins>
    </w:p>
    <w:p w14:paraId="72CE5C77" w14:textId="5A9C3EA5" w:rsidR="00D5152E" w:rsidRPr="008D298E" w:rsidRDefault="009510DD" w:rsidP="00D5152E">
      <w:pPr>
        <w:jc w:val="both"/>
        <w:rPr>
          <w:ins w:id="1198" w:author="Andreae, Emily A" w:date="2020-01-17T08:13:00Z"/>
          <w:rFonts w:ascii="Arial" w:hAnsi="Arial" w:cs="Arial"/>
          <w:color w:val="000000" w:themeColor="text1"/>
        </w:rPr>
      </w:pPr>
      <w:r w:rsidRPr="008D298E">
        <w:rPr>
          <w:rFonts w:ascii="Arial" w:hAnsi="Arial" w:cs="Arial"/>
          <w:b/>
          <w:color w:val="000000" w:themeColor="text1"/>
        </w:rPr>
        <w:t>Fig</w:t>
      </w:r>
      <w:ins w:id="1199" w:author="Andreae, Emily A" w:date="2020-01-17T08:14:00Z">
        <w:r w:rsidR="00D5152E">
          <w:rPr>
            <w:rFonts w:ascii="Arial" w:hAnsi="Arial" w:cs="Arial"/>
            <w:b/>
            <w:color w:val="000000" w:themeColor="text1"/>
          </w:rPr>
          <w:t>ure</w:t>
        </w:r>
      </w:ins>
      <w:del w:id="1200" w:author="Andreae, Emily A" w:date="2020-01-17T08:14:00Z">
        <w:r w:rsidRPr="008D298E" w:rsidDel="00D5152E">
          <w:rPr>
            <w:rFonts w:ascii="Arial" w:hAnsi="Arial" w:cs="Arial"/>
            <w:b/>
            <w:color w:val="000000" w:themeColor="text1"/>
          </w:rPr>
          <w:delText>.</w:delText>
        </w:r>
      </w:del>
      <w:r w:rsidRPr="008D298E">
        <w:rPr>
          <w:rFonts w:ascii="Arial" w:hAnsi="Arial" w:cs="Arial"/>
          <w:b/>
          <w:color w:val="000000" w:themeColor="text1"/>
        </w:rPr>
        <w:t xml:space="preserve"> 1</w:t>
      </w:r>
      <w:ins w:id="1201" w:author="Andreae, Emily A" w:date="2020-01-17T08:11:00Z">
        <w:r w:rsidR="00D5152E">
          <w:rPr>
            <w:rFonts w:ascii="Arial" w:hAnsi="Arial" w:cs="Arial"/>
            <w:b/>
            <w:color w:val="000000" w:themeColor="text1"/>
          </w:rPr>
          <w:t>:</w:t>
        </w:r>
      </w:ins>
      <w:r w:rsidRPr="008D298E">
        <w:rPr>
          <w:rFonts w:ascii="Arial" w:hAnsi="Arial" w:cs="Arial"/>
          <w:b/>
          <w:color w:val="000000" w:themeColor="text1"/>
        </w:rPr>
        <w:t xml:space="preserve"> </w:t>
      </w:r>
      <w:del w:id="1202" w:author="Andreae, Emily A" w:date="2020-01-17T08:11:00Z">
        <w:r w:rsidRPr="008D298E" w:rsidDel="00D5152E">
          <w:rPr>
            <w:rFonts w:ascii="Arial" w:hAnsi="Arial" w:cs="Arial"/>
            <w:b/>
            <w:color w:val="000000" w:themeColor="text1"/>
          </w:rPr>
          <w:delText xml:space="preserve">The </w:delText>
        </w:r>
      </w:del>
      <w:ins w:id="1203" w:author="Andreae, Emily A" w:date="2020-01-17T08:11:00Z">
        <w:r w:rsidR="00D5152E">
          <w:rPr>
            <w:rFonts w:ascii="Arial" w:hAnsi="Arial" w:cs="Arial"/>
            <w:b/>
            <w:color w:val="000000" w:themeColor="text1"/>
          </w:rPr>
          <w:t>F</w:t>
        </w:r>
      </w:ins>
      <w:del w:id="1204" w:author="Andreae, Emily A" w:date="2020-01-17T08:11:00Z">
        <w:r w:rsidRPr="008D298E" w:rsidDel="00D5152E">
          <w:rPr>
            <w:rFonts w:ascii="Arial" w:hAnsi="Arial" w:cs="Arial"/>
            <w:b/>
            <w:color w:val="000000" w:themeColor="text1"/>
          </w:rPr>
          <w:delText>f</w:delText>
        </w:r>
      </w:del>
      <w:r w:rsidRPr="008D298E">
        <w:rPr>
          <w:rFonts w:ascii="Arial" w:hAnsi="Arial" w:cs="Arial"/>
          <w:b/>
          <w:color w:val="000000" w:themeColor="text1"/>
        </w:rPr>
        <w:t xml:space="preserve">lowchart of </w:t>
      </w:r>
      <w:ins w:id="1205" w:author="Andreae, Emily A" w:date="2020-01-17T08:11:00Z">
        <w:r w:rsidR="00D5152E">
          <w:rPr>
            <w:rFonts w:ascii="Arial" w:hAnsi="Arial" w:cs="Arial"/>
            <w:b/>
            <w:color w:val="000000" w:themeColor="text1"/>
          </w:rPr>
          <w:t>study activities</w:t>
        </w:r>
      </w:ins>
      <w:ins w:id="1206" w:author="Andreae, Emily A" w:date="2020-01-17T08:12:00Z">
        <w:r w:rsidR="00D5152E">
          <w:rPr>
            <w:rFonts w:ascii="Arial" w:hAnsi="Arial" w:cs="Arial"/>
            <w:b/>
            <w:color w:val="000000" w:themeColor="text1"/>
          </w:rPr>
          <w:t>.</w:t>
        </w:r>
      </w:ins>
      <w:del w:id="1207" w:author="Andreae, Emily A" w:date="2020-01-17T08:12:00Z">
        <w:r w:rsidRPr="008D298E" w:rsidDel="00D5152E">
          <w:rPr>
            <w:rFonts w:ascii="Arial" w:hAnsi="Arial" w:cs="Arial"/>
            <w:b/>
            <w:color w:val="000000" w:themeColor="text1"/>
          </w:rPr>
          <w:delText xml:space="preserve">MICA </w:delText>
        </w:r>
        <w:r w:rsidR="009225C4" w:rsidRPr="008D298E" w:rsidDel="00D5152E">
          <w:rPr>
            <w:rFonts w:ascii="Arial" w:hAnsi="Arial" w:cs="Arial"/>
            <w:b/>
            <w:color w:val="000000" w:themeColor="text1"/>
          </w:rPr>
          <w:delText xml:space="preserve">genotyping </w:delText>
        </w:r>
        <w:r w:rsidRPr="008D298E" w:rsidDel="00D5152E">
          <w:rPr>
            <w:rFonts w:ascii="Arial" w:hAnsi="Arial" w:cs="Arial"/>
            <w:b/>
            <w:color w:val="000000" w:themeColor="text1"/>
          </w:rPr>
          <w:delText xml:space="preserve">and </w:delText>
        </w:r>
        <w:r w:rsidR="009225C4" w:rsidRPr="008D298E" w:rsidDel="00D5152E">
          <w:rPr>
            <w:rFonts w:ascii="Arial" w:hAnsi="Arial" w:cs="Arial"/>
            <w:b/>
            <w:color w:val="000000" w:themeColor="text1"/>
          </w:rPr>
          <w:delText xml:space="preserve">analysis of genetic </w:delText>
        </w:r>
        <w:r w:rsidRPr="008D298E" w:rsidDel="00D5152E">
          <w:rPr>
            <w:rFonts w:ascii="Arial" w:hAnsi="Arial" w:cs="Arial"/>
            <w:b/>
            <w:color w:val="000000" w:themeColor="text1"/>
          </w:rPr>
          <w:delText>association with CRC</w:delText>
        </w:r>
        <w:r w:rsidR="009225C4" w:rsidRPr="008D298E" w:rsidDel="00D5152E">
          <w:rPr>
            <w:rFonts w:ascii="Arial" w:hAnsi="Arial" w:cs="Arial"/>
            <w:b/>
            <w:color w:val="000000" w:themeColor="text1"/>
          </w:rPr>
          <w:delText>,</w:delText>
        </w:r>
        <w:r w:rsidR="00F32C52" w:rsidRPr="008D298E" w:rsidDel="00D5152E">
          <w:rPr>
            <w:rFonts w:ascii="Arial" w:hAnsi="Arial" w:cs="Arial"/>
            <w:b/>
            <w:color w:val="000000" w:themeColor="text1"/>
          </w:rPr>
          <w:delText xml:space="preserve"> as well as functional experiments</w:delText>
        </w:r>
      </w:del>
      <w:r w:rsidRPr="008D298E">
        <w:rPr>
          <w:rFonts w:ascii="Arial" w:hAnsi="Arial" w:cs="Arial"/>
          <w:b/>
          <w:color w:val="000000" w:themeColor="text1"/>
        </w:rPr>
        <w:t>.</w:t>
      </w:r>
      <w:ins w:id="1208" w:author="Andreae, Emily A" w:date="2020-01-17T08:13:00Z">
        <w:r w:rsidR="00D5152E">
          <w:rPr>
            <w:rFonts w:ascii="Arial" w:hAnsi="Arial" w:cs="Arial"/>
            <w:color w:val="000000" w:themeColor="text1"/>
          </w:rPr>
          <w:t xml:space="preserve"> Abbreviations: </w:t>
        </w:r>
        <w:r w:rsidR="00D5152E" w:rsidRPr="008D298E">
          <w:rPr>
            <w:rFonts w:ascii="Arial" w:hAnsi="Arial" w:cs="Arial"/>
            <w:color w:val="000000" w:themeColor="text1"/>
          </w:rPr>
          <w:t>MICA, the human major histocompatibility complex class I chain-related gene A; P, primer; E, exon; CRC, colorectal cancer; MSI, microsatellite instability; KRAS, Kirsten rat sarcoma oncogene homolog; NRAS, neuroblastoma RAS viral oncogene homolog; BRAF, v-raf murine sarcoma oncogene homolog; MLH1, mutL homolog l; MSH2, mutS homolog 2; MSH6, mutS homolog 6; PMS2, PMS1 homolog 2</w:t>
        </w:r>
        <w:r w:rsidR="00D5152E">
          <w:rPr>
            <w:rFonts w:ascii="Arial" w:hAnsi="Arial" w:cs="Arial"/>
            <w:color w:val="000000" w:themeColor="text1"/>
          </w:rPr>
          <w:t>.</w:t>
        </w:r>
      </w:ins>
    </w:p>
    <w:p w14:paraId="77BE3CA8" w14:textId="211F4FF7" w:rsidR="009510DD" w:rsidRPr="008D298E" w:rsidRDefault="00D5152E" w:rsidP="00D5152E">
      <w:pPr>
        <w:jc w:val="both"/>
        <w:rPr>
          <w:rFonts w:ascii="Arial" w:hAnsi="Arial" w:cs="Arial"/>
          <w:color w:val="000000" w:themeColor="text1"/>
        </w:rPr>
      </w:pPr>
      <w:ins w:id="1209" w:author="Andreae, Emily A" w:date="2020-01-17T08:13:00Z">
        <w:r w:rsidRPr="00BE4E15">
          <w:rPr>
            <w:rFonts w:ascii="Arial" w:hAnsi="Arial" w:cs="Arial"/>
            <w:b/>
            <w:color w:val="000000" w:themeColor="text1"/>
          </w:rPr>
          <w:t>Figure 2:</w:t>
        </w:r>
        <w:r>
          <w:rPr>
            <w:rFonts w:ascii="Arial" w:hAnsi="Arial" w:cs="Arial"/>
            <w:color w:val="000000" w:themeColor="text1"/>
          </w:rPr>
          <w:t xml:space="preserve"> </w:t>
        </w:r>
      </w:ins>
      <w:del w:id="1210" w:author="Andreae, Emily A" w:date="2020-01-17T08:13:00Z">
        <w:r w:rsidR="009510DD" w:rsidRPr="008D298E" w:rsidDel="00D5152E">
          <w:rPr>
            <w:rFonts w:ascii="Arial" w:hAnsi="Arial" w:cs="Arial"/>
            <w:b/>
            <w:color w:val="000000" w:themeColor="text1"/>
          </w:rPr>
          <w:delText>(</w:delText>
        </w:r>
        <w:r w:rsidR="00E47121" w:rsidRPr="008D298E" w:rsidDel="00D5152E">
          <w:rPr>
            <w:rFonts w:ascii="Arial" w:hAnsi="Arial" w:cs="Arial"/>
            <w:b/>
            <w:color w:val="000000" w:themeColor="text1"/>
          </w:rPr>
          <w:delText>a</w:delText>
        </w:r>
        <w:r w:rsidR="009510DD" w:rsidRPr="008D298E" w:rsidDel="00D5152E">
          <w:rPr>
            <w:rFonts w:ascii="Arial" w:hAnsi="Arial" w:cs="Arial"/>
            <w:b/>
            <w:color w:val="000000" w:themeColor="text1"/>
          </w:rPr>
          <w:delText>)</w:delText>
        </w:r>
        <w:r w:rsidR="009510DD" w:rsidRPr="008D298E" w:rsidDel="00D5152E">
          <w:rPr>
            <w:rFonts w:ascii="Arial" w:hAnsi="Arial" w:cs="Arial"/>
            <w:color w:val="000000" w:themeColor="text1"/>
          </w:rPr>
          <w:delText xml:space="preserve"> </w:delText>
        </w:r>
      </w:del>
      <w:r w:rsidR="009510DD" w:rsidRPr="008D298E">
        <w:rPr>
          <w:rFonts w:ascii="Arial" w:hAnsi="Arial" w:cs="Arial"/>
          <w:color w:val="000000" w:themeColor="text1"/>
        </w:rPr>
        <w:t xml:space="preserve">Exon-intron organization of MICA gene and primers for PCR sequencing. </w:t>
      </w:r>
      <w:del w:id="1211" w:author="Andreae, Emily A" w:date="2020-01-17T08:14:00Z">
        <w:r w:rsidR="009510DD" w:rsidRPr="008D298E" w:rsidDel="00D5152E">
          <w:rPr>
            <w:rFonts w:ascii="Arial" w:hAnsi="Arial" w:cs="Arial"/>
            <w:b/>
            <w:color w:val="000000" w:themeColor="text1"/>
          </w:rPr>
          <w:delText>(</w:delText>
        </w:r>
        <w:r w:rsidR="00E47121" w:rsidRPr="008D298E" w:rsidDel="00D5152E">
          <w:rPr>
            <w:rFonts w:ascii="Arial" w:hAnsi="Arial" w:cs="Arial"/>
            <w:b/>
            <w:color w:val="000000" w:themeColor="text1"/>
          </w:rPr>
          <w:delText>b</w:delText>
        </w:r>
        <w:r w:rsidR="009510DD" w:rsidRPr="008D298E" w:rsidDel="00D5152E">
          <w:rPr>
            <w:rFonts w:ascii="Arial" w:hAnsi="Arial" w:cs="Arial"/>
            <w:b/>
            <w:color w:val="000000" w:themeColor="text1"/>
          </w:rPr>
          <w:delText>)</w:delText>
        </w:r>
        <w:r w:rsidR="009510DD" w:rsidRPr="008D298E" w:rsidDel="00D5152E">
          <w:rPr>
            <w:rFonts w:ascii="Arial" w:hAnsi="Arial" w:cs="Arial"/>
            <w:color w:val="000000" w:themeColor="text1"/>
          </w:rPr>
          <w:delText xml:space="preserve"> The flowchart of MICA alleles’ determination</w:delText>
        </w:r>
        <w:r w:rsidR="00F32C52" w:rsidRPr="008D298E" w:rsidDel="00D5152E">
          <w:rPr>
            <w:rFonts w:ascii="Arial" w:hAnsi="Arial" w:cs="Arial"/>
            <w:color w:val="000000" w:themeColor="text1"/>
          </w:rPr>
          <w:delText xml:space="preserve"> and the functional experiments</w:delText>
        </w:r>
        <w:r w:rsidR="009510DD" w:rsidRPr="008D298E" w:rsidDel="00D5152E">
          <w:rPr>
            <w:rFonts w:ascii="Arial" w:hAnsi="Arial" w:cs="Arial"/>
            <w:color w:val="000000" w:themeColor="text1"/>
          </w:rPr>
          <w:delText xml:space="preserve">. </w:delText>
        </w:r>
      </w:del>
      <w:del w:id="1212" w:author="Andreae, Emily A" w:date="2020-01-17T08:13:00Z">
        <w:r w:rsidR="009510DD" w:rsidRPr="008D298E" w:rsidDel="00D5152E">
          <w:rPr>
            <w:rFonts w:ascii="Arial" w:hAnsi="Arial" w:cs="Arial"/>
            <w:color w:val="000000" w:themeColor="text1"/>
          </w:rPr>
          <w:delText>MICA, the human major histocompatibility complex class I chain-related gene A; P, primer; E, exon; CRC, colorectal cancer; MSI, microsatellite instability; KRAS, Kirsten rat sarcoma oncogene homolog; NRAS, neuroblastoma RAS viral oncogene homolog; BRAF, v-raf murine sarcoma oncogene homolog; MLH1, mutL homolog l; MSH2, mutS homolog 2; MSH6, mutS homolog 6; PMS2, PMS1 homolog 2</w:delText>
        </w:r>
      </w:del>
    </w:p>
    <w:p w14:paraId="311B7668" w14:textId="77777777" w:rsidR="00DC7B56" w:rsidRPr="008D298E" w:rsidRDefault="00DC7B56" w:rsidP="009510DD">
      <w:pPr>
        <w:jc w:val="both"/>
        <w:rPr>
          <w:rFonts w:ascii="Arial" w:hAnsi="Arial" w:cs="Arial"/>
          <w:color w:val="000000" w:themeColor="text1"/>
        </w:rPr>
      </w:pPr>
    </w:p>
    <w:p w14:paraId="0D291767" w14:textId="7B294B5C" w:rsidR="002A418B" w:rsidRPr="008D298E" w:rsidRDefault="00F01A95" w:rsidP="00F01A95">
      <w:pPr>
        <w:jc w:val="both"/>
        <w:rPr>
          <w:rFonts w:ascii="Arial" w:hAnsi="Arial" w:cs="Arial"/>
          <w:color w:val="000000" w:themeColor="text1"/>
        </w:rPr>
      </w:pPr>
      <w:r w:rsidRPr="008D298E">
        <w:rPr>
          <w:rFonts w:ascii="Arial" w:hAnsi="Arial" w:cs="Arial"/>
          <w:b/>
          <w:color w:val="000000" w:themeColor="text1"/>
        </w:rPr>
        <w:t>Fig</w:t>
      </w:r>
      <w:ins w:id="1213" w:author="Andreae, Emily A" w:date="2020-01-17T08:14:00Z">
        <w:r w:rsidR="00D5152E">
          <w:rPr>
            <w:rFonts w:ascii="Arial" w:hAnsi="Arial" w:cs="Arial"/>
            <w:b/>
            <w:color w:val="000000" w:themeColor="text1"/>
          </w:rPr>
          <w:t>ure 3:</w:t>
        </w:r>
      </w:ins>
      <w:del w:id="1214" w:author="Andreae, Emily A" w:date="2020-01-17T08:14:00Z">
        <w:r w:rsidRPr="008D298E" w:rsidDel="00D5152E">
          <w:rPr>
            <w:rFonts w:ascii="Arial" w:hAnsi="Arial" w:cs="Arial"/>
            <w:b/>
            <w:color w:val="000000" w:themeColor="text1"/>
          </w:rPr>
          <w:delText>. 2</w:delText>
        </w:r>
      </w:del>
      <w:r w:rsidRPr="008D298E">
        <w:rPr>
          <w:rFonts w:ascii="Arial" w:hAnsi="Arial" w:cs="Arial"/>
          <w:b/>
          <w:color w:val="000000" w:themeColor="text1"/>
        </w:rPr>
        <w:t xml:space="preserve"> </w:t>
      </w:r>
      <w:ins w:id="1215" w:author="Andreae, Emily A" w:date="2020-01-17T13:06:00Z">
        <w:r w:rsidR="0025429A">
          <w:rPr>
            <w:rFonts w:ascii="Arial" w:hAnsi="Arial" w:cs="Arial"/>
            <w:b/>
            <w:color w:val="000000" w:themeColor="text1"/>
          </w:rPr>
          <w:t xml:space="preserve">Cell </w:t>
        </w:r>
      </w:ins>
      <w:del w:id="1216" w:author="Andreae, Emily A" w:date="2020-01-17T13:06:00Z">
        <w:r w:rsidRPr="008D298E" w:rsidDel="0025429A">
          <w:rPr>
            <w:rFonts w:ascii="Arial" w:hAnsi="Arial" w:cs="Arial"/>
            <w:b/>
            <w:color w:val="000000" w:themeColor="text1"/>
          </w:rPr>
          <w:delText xml:space="preserve">The </w:delText>
        </w:r>
      </w:del>
      <w:r w:rsidR="00233AAA" w:rsidRPr="008D298E">
        <w:rPr>
          <w:rFonts w:ascii="Arial" w:hAnsi="Arial" w:cs="Arial"/>
          <w:b/>
          <w:color w:val="000000" w:themeColor="text1"/>
        </w:rPr>
        <w:t>proliferation</w:t>
      </w:r>
      <w:ins w:id="1217" w:author="Andreae, Emily A" w:date="2020-01-17T13:06:00Z">
        <w:r w:rsidR="0025429A">
          <w:rPr>
            <w:rFonts w:ascii="Arial" w:hAnsi="Arial" w:cs="Arial"/>
            <w:b/>
            <w:color w:val="000000" w:themeColor="text1"/>
          </w:rPr>
          <w:t xml:space="preserve"> and colony forming</w:t>
        </w:r>
      </w:ins>
      <w:r w:rsidR="00233AAA" w:rsidRPr="008D298E">
        <w:rPr>
          <w:rFonts w:ascii="Arial" w:hAnsi="Arial" w:cs="Arial"/>
          <w:b/>
          <w:color w:val="000000" w:themeColor="text1"/>
        </w:rPr>
        <w:t xml:space="preserve"> </w:t>
      </w:r>
      <w:r w:rsidR="009225C4" w:rsidRPr="008D298E">
        <w:rPr>
          <w:rFonts w:ascii="Arial" w:hAnsi="Arial" w:cs="Arial"/>
          <w:b/>
          <w:color w:val="000000" w:themeColor="text1"/>
        </w:rPr>
        <w:t xml:space="preserve">assays </w:t>
      </w:r>
      <w:r w:rsidRPr="008D298E">
        <w:rPr>
          <w:rFonts w:ascii="Arial" w:hAnsi="Arial" w:cs="Arial"/>
          <w:b/>
          <w:color w:val="000000" w:themeColor="text1"/>
        </w:rPr>
        <w:t xml:space="preserve">of </w:t>
      </w:r>
      <w:r w:rsidR="00264DB0" w:rsidRPr="008D298E">
        <w:rPr>
          <w:rFonts w:ascii="Arial" w:hAnsi="Arial" w:cs="Arial"/>
          <w:b/>
          <w:color w:val="000000" w:themeColor="text1"/>
        </w:rPr>
        <w:t xml:space="preserve">KRAS mutated CRC </w:t>
      </w:r>
      <w:r w:rsidR="009225C4" w:rsidRPr="008D298E">
        <w:rPr>
          <w:rFonts w:ascii="Arial" w:hAnsi="Arial" w:cs="Arial"/>
          <w:b/>
          <w:color w:val="000000" w:themeColor="text1"/>
        </w:rPr>
        <w:t xml:space="preserve">cell lines with expression of </w:t>
      </w:r>
      <w:r w:rsidR="009225C4" w:rsidRPr="00BE4E15">
        <w:rPr>
          <w:rFonts w:ascii="Arial" w:hAnsi="Arial" w:cs="Arial"/>
          <w:b/>
          <w:i/>
          <w:color w:val="000000" w:themeColor="text1"/>
        </w:rPr>
        <w:t>MICA *012:01</w:t>
      </w:r>
      <w:r w:rsidR="009225C4" w:rsidRPr="008D298E">
        <w:rPr>
          <w:rFonts w:ascii="Arial" w:hAnsi="Arial" w:cs="Arial"/>
          <w:b/>
          <w:color w:val="000000" w:themeColor="text1"/>
        </w:rPr>
        <w:t xml:space="preserve"> or </w:t>
      </w:r>
      <w:r w:rsidR="009225C4" w:rsidRPr="00BE4E15">
        <w:rPr>
          <w:rFonts w:ascii="Arial" w:hAnsi="Arial" w:cs="Arial"/>
          <w:b/>
          <w:i/>
          <w:color w:val="000000" w:themeColor="text1"/>
        </w:rPr>
        <w:t>MICA</w:t>
      </w:r>
      <w:r w:rsidR="006E6EF4" w:rsidRPr="00BE4E15">
        <w:rPr>
          <w:rFonts w:ascii="Arial" w:hAnsi="Arial" w:cs="Arial"/>
          <w:b/>
          <w:i/>
          <w:color w:val="000000" w:themeColor="text1"/>
        </w:rPr>
        <w:t xml:space="preserve"> </w:t>
      </w:r>
      <w:r w:rsidR="009225C4" w:rsidRPr="00BE4E15">
        <w:rPr>
          <w:rFonts w:ascii="Arial" w:hAnsi="Arial" w:cs="Arial"/>
          <w:b/>
          <w:i/>
          <w:color w:val="000000" w:themeColor="text1"/>
        </w:rPr>
        <w:t>*008</w:t>
      </w:r>
      <w:r w:rsidR="009225C4" w:rsidRPr="008D298E">
        <w:rPr>
          <w:rFonts w:ascii="Arial" w:hAnsi="Arial" w:cs="Arial"/>
          <w:b/>
          <w:color w:val="000000" w:themeColor="text1"/>
        </w:rPr>
        <w:t xml:space="preserve"> allele</w:t>
      </w:r>
      <w:r w:rsidRPr="008D298E">
        <w:rPr>
          <w:rFonts w:ascii="Arial" w:hAnsi="Arial" w:cs="Arial"/>
          <w:b/>
          <w:color w:val="000000" w:themeColor="text1"/>
        </w:rPr>
        <w:t xml:space="preserve">. </w:t>
      </w:r>
      <w:ins w:id="1218" w:author="Andreae, Emily A" w:date="2020-01-17T13:07:00Z">
        <w:r w:rsidR="0025429A">
          <w:rPr>
            <w:rFonts w:ascii="Arial" w:hAnsi="Arial" w:cs="Arial"/>
            <w:color w:val="000000" w:themeColor="text1"/>
          </w:rPr>
          <w:t>G</w:t>
        </w:r>
      </w:ins>
      <w:del w:id="1219" w:author="Andreae, Emily A" w:date="2020-01-17T13:07:00Z">
        <w:r w:rsidR="00233AAA" w:rsidRPr="008D298E" w:rsidDel="0025429A">
          <w:rPr>
            <w:rFonts w:ascii="Arial" w:hAnsi="Arial" w:cs="Arial"/>
            <w:color w:val="000000" w:themeColor="text1"/>
          </w:rPr>
          <w:delText>The g</w:delText>
        </w:r>
      </w:del>
      <w:r w:rsidR="00233AAA" w:rsidRPr="008D298E">
        <w:rPr>
          <w:rFonts w:ascii="Arial" w:hAnsi="Arial" w:cs="Arial"/>
          <w:color w:val="000000" w:themeColor="text1"/>
        </w:rPr>
        <w:t>rowth curves were examined by CCK-8 assay in</w:t>
      </w:r>
      <w:r w:rsidR="00233AAA" w:rsidRPr="008D298E">
        <w:rPr>
          <w:rFonts w:ascii="Arial" w:hAnsi="Arial" w:cs="Arial"/>
          <w:b/>
          <w:color w:val="000000" w:themeColor="text1"/>
        </w:rPr>
        <w:t xml:space="preserve"> </w:t>
      </w:r>
      <w:r w:rsidRPr="008D298E">
        <w:rPr>
          <w:rFonts w:ascii="Arial" w:hAnsi="Arial" w:cs="Arial"/>
          <w:b/>
          <w:color w:val="000000" w:themeColor="text1"/>
        </w:rPr>
        <w:t>(</w:t>
      </w:r>
      <w:r w:rsidR="002A418B" w:rsidRPr="008D298E">
        <w:rPr>
          <w:rFonts w:ascii="Arial" w:hAnsi="Arial" w:cs="Arial"/>
          <w:b/>
          <w:color w:val="000000" w:themeColor="text1"/>
        </w:rPr>
        <w:t>a</w:t>
      </w:r>
      <w:r w:rsidRPr="008D298E">
        <w:rPr>
          <w:rFonts w:ascii="Arial" w:hAnsi="Arial" w:cs="Arial"/>
          <w:b/>
          <w:color w:val="000000" w:themeColor="text1"/>
        </w:rPr>
        <w:t>)</w:t>
      </w:r>
      <w:r w:rsidRPr="008D298E">
        <w:rPr>
          <w:rFonts w:ascii="Arial" w:hAnsi="Arial" w:cs="Arial"/>
          <w:color w:val="000000" w:themeColor="text1"/>
        </w:rPr>
        <w:t xml:space="preserve"> </w:t>
      </w:r>
      <w:r w:rsidR="00233AAA" w:rsidRPr="008D298E">
        <w:rPr>
          <w:rFonts w:ascii="Arial" w:hAnsi="Arial" w:cs="Arial"/>
          <w:color w:val="000000" w:themeColor="text1"/>
        </w:rPr>
        <w:t xml:space="preserve">SW480 cells, </w:t>
      </w:r>
      <w:r w:rsidRPr="008D298E">
        <w:rPr>
          <w:rFonts w:ascii="Arial" w:hAnsi="Arial" w:cs="Arial"/>
          <w:b/>
          <w:color w:val="000000" w:themeColor="text1"/>
        </w:rPr>
        <w:t>(</w:t>
      </w:r>
      <w:r w:rsidR="002A418B" w:rsidRPr="008D298E">
        <w:rPr>
          <w:rFonts w:ascii="Arial" w:hAnsi="Arial" w:cs="Arial"/>
          <w:b/>
          <w:color w:val="000000" w:themeColor="text1"/>
        </w:rPr>
        <w:t>b</w:t>
      </w:r>
      <w:r w:rsidRPr="008D298E">
        <w:rPr>
          <w:rFonts w:ascii="Arial" w:hAnsi="Arial" w:cs="Arial"/>
          <w:b/>
          <w:color w:val="000000" w:themeColor="text1"/>
        </w:rPr>
        <w:t>)</w:t>
      </w:r>
      <w:r w:rsidRPr="008D298E">
        <w:rPr>
          <w:rFonts w:ascii="Arial" w:hAnsi="Arial" w:cs="Arial"/>
          <w:color w:val="000000" w:themeColor="text1"/>
        </w:rPr>
        <w:t xml:space="preserve"> </w:t>
      </w:r>
      <w:r w:rsidR="00233AAA" w:rsidRPr="008D298E">
        <w:rPr>
          <w:rFonts w:ascii="Arial" w:hAnsi="Arial" w:cs="Arial"/>
          <w:color w:val="000000" w:themeColor="text1"/>
        </w:rPr>
        <w:t>DLD cells</w:t>
      </w:r>
      <w:ins w:id="1220" w:author="Andreae, Emily A" w:date="2020-01-17T13:07:00Z">
        <w:r w:rsidR="0025429A">
          <w:rPr>
            <w:rFonts w:ascii="Arial" w:hAnsi="Arial" w:cs="Arial"/>
            <w:color w:val="000000" w:themeColor="text1"/>
          </w:rPr>
          <w:t>,</w:t>
        </w:r>
      </w:ins>
      <w:r w:rsidR="00233AAA" w:rsidRPr="008D298E">
        <w:rPr>
          <w:rFonts w:ascii="Arial" w:hAnsi="Arial" w:cs="Arial"/>
          <w:color w:val="000000" w:themeColor="text1"/>
        </w:rPr>
        <w:t xml:space="preserve"> and </w:t>
      </w:r>
      <w:r w:rsidR="00233AAA" w:rsidRPr="008D298E">
        <w:rPr>
          <w:rFonts w:ascii="Arial" w:hAnsi="Arial" w:cs="Arial"/>
          <w:b/>
          <w:color w:val="000000" w:themeColor="text1"/>
        </w:rPr>
        <w:t>(</w:t>
      </w:r>
      <w:r w:rsidR="002A418B" w:rsidRPr="008D298E">
        <w:rPr>
          <w:rFonts w:ascii="Arial" w:hAnsi="Arial" w:cs="Arial"/>
          <w:b/>
          <w:color w:val="000000" w:themeColor="text1"/>
        </w:rPr>
        <w:t>c</w:t>
      </w:r>
      <w:r w:rsidR="00233AAA" w:rsidRPr="008D298E">
        <w:rPr>
          <w:rFonts w:ascii="Arial" w:hAnsi="Arial" w:cs="Arial"/>
          <w:b/>
          <w:color w:val="000000" w:themeColor="text1"/>
        </w:rPr>
        <w:t xml:space="preserve">) </w:t>
      </w:r>
      <w:r w:rsidR="00233AAA" w:rsidRPr="008D298E">
        <w:rPr>
          <w:rFonts w:ascii="Arial" w:hAnsi="Arial" w:cs="Arial"/>
          <w:color w:val="000000" w:themeColor="text1"/>
        </w:rPr>
        <w:t>HCT116 cells</w:t>
      </w:r>
      <w:r w:rsidRPr="008D298E">
        <w:rPr>
          <w:rFonts w:ascii="Arial" w:hAnsi="Arial" w:cs="Arial"/>
          <w:color w:val="000000" w:themeColor="text1"/>
        </w:rPr>
        <w:t xml:space="preserve">. </w:t>
      </w:r>
      <w:r w:rsidR="00270405" w:rsidRPr="008D298E">
        <w:rPr>
          <w:rFonts w:ascii="Arial" w:hAnsi="Arial" w:cs="Arial"/>
          <w:b/>
          <w:color w:val="000000" w:themeColor="text1"/>
        </w:rPr>
        <w:t>(</w:t>
      </w:r>
      <w:r w:rsidR="002A418B" w:rsidRPr="008D298E">
        <w:rPr>
          <w:rFonts w:ascii="Arial" w:hAnsi="Arial" w:cs="Arial"/>
          <w:b/>
          <w:color w:val="000000" w:themeColor="text1"/>
        </w:rPr>
        <w:t>d</w:t>
      </w:r>
      <w:r w:rsidR="00270405" w:rsidRPr="008D298E">
        <w:rPr>
          <w:rFonts w:ascii="Arial" w:hAnsi="Arial" w:cs="Arial"/>
          <w:b/>
          <w:color w:val="000000" w:themeColor="text1"/>
        </w:rPr>
        <w:t xml:space="preserve">) </w:t>
      </w:r>
      <w:r w:rsidR="00270405" w:rsidRPr="008D298E">
        <w:rPr>
          <w:rFonts w:ascii="Arial" w:hAnsi="Arial" w:cs="Arial"/>
          <w:color w:val="000000" w:themeColor="text1"/>
        </w:rPr>
        <w:t>The</w:t>
      </w:r>
      <w:r w:rsidR="00270405" w:rsidRPr="008D298E">
        <w:rPr>
          <w:rFonts w:ascii="Arial" w:hAnsi="Arial" w:cs="Arial"/>
          <w:b/>
          <w:color w:val="000000" w:themeColor="text1"/>
        </w:rPr>
        <w:t xml:space="preserve"> </w:t>
      </w:r>
      <w:r w:rsidR="00270405" w:rsidRPr="008D298E">
        <w:rPr>
          <w:rFonts w:ascii="Arial" w:hAnsi="Arial" w:cs="Arial"/>
          <w:color w:val="000000" w:themeColor="text1"/>
        </w:rPr>
        <w:t>proliferati</w:t>
      </w:r>
      <w:ins w:id="1221" w:author="Andreae, Emily A" w:date="2020-01-17T13:07:00Z">
        <w:r w:rsidR="0025429A">
          <w:rPr>
            <w:rFonts w:ascii="Arial" w:hAnsi="Arial" w:cs="Arial"/>
            <w:color w:val="000000" w:themeColor="text1"/>
          </w:rPr>
          <w:t>ve</w:t>
        </w:r>
      </w:ins>
      <w:del w:id="1222" w:author="Andreae, Emily A" w:date="2020-01-17T13:07:00Z">
        <w:r w:rsidR="00270405" w:rsidRPr="008D298E" w:rsidDel="0025429A">
          <w:rPr>
            <w:rFonts w:ascii="Arial" w:hAnsi="Arial" w:cs="Arial"/>
            <w:color w:val="000000" w:themeColor="text1"/>
          </w:rPr>
          <w:delText>on</w:delText>
        </w:r>
      </w:del>
      <w:r w:rsidR="00270405" w:rsidRPr="008D298E">
        <w:rPr>
          <w:rFonts w:ascii="Arial" w:hAnsi="Arial" w:cs="Arial"/>
          <w:color w:val="000000" w:themeColor="text1"/>
        </w:rPr>
        <w:t xml:space="preserve"> capability </w:t>
      </w:r>
      <w:ins w:id="1223" w:author="Andreae, Emily A" w:date="2020-01-17T13:07:00Z">
        <w:r w:rsidR="0025429A">
          <w:rPr>
            <w:rFonts w:ascii="Arial" w:hAnsi="Arial" w:cs="Arial"/>
            <w:color w:val="000000" w:themeColor="text1"/>
          </w:rPr>
          <w:t xml:space="preserve">of MICA alleles </w:t>
        </w:r>
      </w:ins>
      <w:r w:rsidR="00270405" w:rsidRPr="008D298E">
        <w:rPr>
          <w:rFonts w:ascii="Arial" w:hAnsi="Arial" w:cs="Arial"/>
          <w:color w:val="000000" w:themeColor="text1"/>
        </w:rPr>
        <w:t xml:space="preserve">was determined by cell clone formation experiments </w:t>
      </w:r>
      <w:ins w:id="1224" w:author="Andreae, Emily A" w:date="2020-01-17T13:08:00Z">
        <w:r w:rsidR="0025429A">
          <w:rPr>
            <w:rFonts w:ascii="Arial" w:hAnsi="Arial" w:cs="Arial"/>
            <w:color w:val="000000" w:themeColor="text1"/>
          </w:rPr>
          <w:t xml:space="preserve">with corresponding </w:t>
        </w:r>
      </w:ins>
      <w:del w:id="1225" w:author="Andreae, Emily A" w:date="2020-01-17T13:08:00Z">
        <w:r w:rsidR="00270405" w:rsidRPr="008D298E" w:rsidDel="0025429A">
          <w:rPr>
            <w:rFonts w:ascii="Arial" w:hAnsi="Arial" w:cs="Arial"/>
            <w:color w:val="000000" w:themeColor="text1"/>
          </w:rPr>
          <w:delText xml:space="preserve">and the statistics </w:delText>
        </w:r>
      </w:del>
      <w:r w:rsidR="00270405" w:rsidRPr="008D298E">
        <w:rPr>
          <w:rFonts w:ascii="Arial" w:hAnsi="Arial" w:cs="Arial"/>
          <w:color w:val="000000" w:themeColor="text1"/>
        </w:rPr>
        <w:t>histogram</w:t>
      </w:r>
      <w:ins w:id="1226" w:author="Andreae, Emily A" w:date="2020-01-17T13:08:00Z">
        <w:r w:rsidR="0025429A">
          <w:rPr>
            <w:rFonts w:ascii="Arial" w:hAnsi="Arial" w:cs="Arial"/>
            <w:color w:val="000000" w:themeColor="text1"/>
          </w:rPr>
          <w:t>s</w:t>
        </w:r>
      </w:ins>
      <w:del w:id="1227" w:author="Andreae, Emily A" w:date="2020-01-17T13:08:00Z">
        <w:r w:rsidR="00270405" w:rsidRPr="008D298E" w:rsidDel="0025429A">
          <w:rPr>
            <w:rFonts w:ascii="Arial" w:hAnsi="Arial" w:cs="Arial"/>
            <w:color w:val="000000" w:themeColor="text1"/>
          </w:rPr>
          <w:delText xml:space="preserve"> was</w:delText>
        </w:r>
      </w:del>
      <w:r w:rsidR="00270405" w:rsidRPr="008D298E">
        <w:rPr>
          <w:rFonts w:ascii="Arial" w:hAnsi="Arial" w:cs="Arial"/>
          <w:color w:val="000000" w:themeColor="text1"/>
        </w:rPr>
        <w:t xml:space="preserve"> shown in </w:t>
      </w:r>
      <w:r w:rsidR="00270405" w:rsidRPr="008D298E">
        <w:rPr>
          <w:rFonts w:ascii="Arial" w:hAnsi="Arial" w:cs="Arial"/>
          <w:b/>
          <w:color w:val="000000" w:themeColor="text1"/>
        </w:rPr>
        <w:t>(</w:t>
      </w:r>
      <w:r w:rsidR="002A418B" w:rsidRPr="008D298E">
        <w:rPr>
          <w:rFonts w:ascii="Arial" w:hAnsi="Arial" w:cs="Arial"/>
          <w:b/>
          <w:color w:val="000000" w:themeColor="text1"/>
        </w:rPr>
        <w:t>e-g</w:t>
      </w:r>
      <w:r w:rsidR="00270405" w:rsidRPr="008D298E">
        <w:rPr>
          <w:rFonts w:ascii="Arial" w:hAnsi="Arial" w:cs="Arial"/>
          <w:b/>
          <w:color w:val="000000" w:themeColor="text1"/>
        </w:rPr>
        <w:t>)</w:t>
      </w:r>
      <w:r w:rsidR="00270405" w:rsidRPr="0025429A">
        <w:rPr>
          <w:rFonts w:ascii="Arial" w:hAnsi="Arial" w:cs="Arial"/>
          <w:color w:val="000000" w:themeColor="text1"/>
        </w:rPr>
        <w:t xml:space="preserve">. </w:t>
      </w:r>
      <w:r w:rsidR="00D22F56" w:rsidRPr="008D298E">
        <w:rPr>
          <w:rFonts w:ascii="Arial" w:hAnsi="Arial" w:cs="Arial"/>
          <w:color w:val="000000" w:themeColor="text1"/>
        </w:rPr>
        <w:t xml:space="preserve">Cell colony-formatting efficiency was calculated as: PE (Planting efficiency) % = Cell clone /Inoculation cell number × 100 %. </w:t>
      </w:r>
      <w:r w:rsidR="00586B51" w:rsidRPr="008D298E">
        <w:rPr>
          <w:rFonts w:ascii="Arial" w:hAnsi="Arial" w:cs="Arial"/>
          <w:color w:val="000000" w:themeColor="text1"/>
        </w:rPr>
        <w:t>Control, untransfected cells; Empty vector, cells transfected with pEGFP-C3 plasmid vector; MICA *008, cells transfected with pEGFP-MICA *008</w:t>
      </w:r>
      <w:r w:rsidR="00586B51" w:rsidRPr="008D298E" w:rsidDel="00270405">
        <w:rPr>
          <w:rFonts w:ascii="Arial" w:hAnsi="Arial" w:cs="Arial"/>
          <w:color w:val="000000" w:themeColor="text1"/>
        </w:rPr>
        <w:t xml:space="preserve"> </w:t>
      </w:r>
      <w:r w:rsidR="00586B51" w:rsidRPr="008D298E">
        <w:rPr>
          <w:rFonts w:ascii="Arial" w:hAnsi="Arial" w:cs="Arial"/>
          <w:color w:val="000000" w:themeColor="text1"/>
        </w:rPr>
        <w:t>recombination vector; MICA *012:01, cells transfected with pEGFP-MICA *012:01</w:t>
      </w:r>
      <w:r w:rsidR="00586B51" w:rsidRPr="008D298E" w:rsidDel="00270405">
        <w:rPr>
          <w:rFonts w:ascii="Arial" w:hAnsi="Arial" w:cs="Arial"/>
          <w:color w:val="000000" w:themeColor="text1"/>
        </w:rPr>
        <w:t xml:space="preserve"> </w:t>
      </w:r>
      <w:r w:rsidR="00586B51" w:rsidRPr="008D298E">
        <w:rPr>
          <w:rFonts w:ascii="Arial" w:hAnsi="Arial" w:cs="Arial"/>
          <w:color w:val="000000" w:themeColor="text1"/>
        </w:rPr>
        <w:t>recombination vector</w:t>
      </w:r>
      <w:r w:rsidR="0002270D" w:rsidRPr="008D298E">
        <w:rPr>
          <w:rFonts w:ascii="Arial" w:hAnsi="Arial" w:cs="Arial"/>
          <w:color w:val="000000" w:themeColor="text1"/>
        </w:rPr>
        <w:t>.</w:t>
      </w:r>
      <w:r w:rsidR="00586B51" w:rsidRPr="008D298E" w:rsidDel="00270405">
        <w:rPr>
          <w:rFonts w:ascii="Arial" w:hAnsi="Arial" w:cs="Arial"/>
          <w:color w:val="000000" w:themeColor="text1"/>
        </w:rPr>
        <w:t xml:space="preserve"> </w:t>
      </w:r>
      <w:r w:rsidR="00931C7B" w:rsidRPr="008D298E">
        <w:rPr>
          <w:rFonts w:ascii="Arial" w:hAnsi="Arial" w:cs="Arial"/>
          <w:color w:val="000000" w:themeColor="text1"/>
        </w:rPr>
        <w:t xml:space="preserve">ns, no significance; </w:t>
      </w:r>
      <w:r w:rsidR="002A418B" w:rsidRPr="008D298E">
        <w:rPr>
          <w:rFonts w:ascii="Arial" w:hAnsi="Arial" w:cs="Arial"/>
          <w:color w:val="000000" w:themeColor="text1"/>
        </w:rPr>
        <w:t>*, p&lt;0.05; **, p&lt; 0.01; ***, p&lt; 0.</w:t>
      </w:r>
      <w:commentRangeStart w:id="1228"/>
      <w:r w:rsidR="002A418B" w:rsidRPr="008D298E">
        <w:rPr>
          <w:rFonts w:ascii="Arial" w:hAnsi="Arial" w:cs="Arial"/>
          <w:color w:val="000000" w:themeColor="text1"/>
        </w:rPr>
        <w:t>001</w:t>
      </w:r>
      <w:commentRangeEnd w:id="1228"/>
      <w:r w:rsidR="00680939">
        <w:rPr>
          <w:rStyle w:val="CommentReference"/>
        </w:rPr>
        <w:commentReference w:id="1228"/>
      </w:r>
      <w:r w:rsidR="002A418B" w:rsidRPr="008D298E">
        <w:rPr>
          <w:rFonts w:ascii="Arial" w:hAnsi="Arial" w:cs="Arial"/>
          <w:color w:val="000000" w:themeColor="text1"/>
        </w:rPr>
        <w:t>.</w:t>
      </w:r>
    </w:p>
    <w:p w14:paraId="7B34FCB4" w14:textId="25F9FA99" w:rsidR="00B65574" w:rsidRPr="008D298E" w:rsidRDefault="00B65574" w:rsidP="00F01A95">
      <w:pPr>
        <w:jc w:val="both"/>
        <w:rPr>
          <w:rFonts w:ascii="Arial" w:hAnsi="Arial" w:cs="Arial"/>
          <w:color w:val="000000" w:themeColor="text1"/>
        </w:rPr>
      </w:pPr>
    </w:p>
    <w:p w14:paraId="3ACF776F" w14:textId="69E9DEA0" w:rsidR="00C72EC0" w:rsidRPr="008D298E" w:rsidRDefault="00B65574" w:rsidP="00C72EC0">
      <w:pPr>
        <w:jc w:val="both"/>
        <w:rPr>
          <w:rFonts w:ascii="Arial" w:hAnsi="Arial" w:cs="Arial"/>
          <w:color w:val="000000" w:themeColor="text1"/>
        </w:rPr>
      </w:pPr>
      <w:commentRangeStart w:id="1229"/>
      <w:r w:rsidRPr="008D298E">
        <w:rPr>
          <w:rFonts w:ascii="Arial" w:hAnsi="Arial" w:cs="Arial"/>
          <w:b/>
          <w:color w:val="000000" w:themeColor="text1"/>
        </w:rPr>
        <w:t>Fig</w:t>
      </w:r>
      <w:ins w:id="1230" w:author="Andreae, Emily A" w:date="2020-01-17T08:14:00Z">
        <w:r w:rsidR="00D5152E">
          <w:rPr>
            <w:rFonts w:ascii="Arial" w:hAnsi="Arial" w:cs="Arial"/>
            <w:b/>
            <w:color w:val="000000" w:themeColor="text1"/>
          </w:rPr>
          <w:t>ure 4:</w:t>
        </w:r>
      </w:ins>
      <w:del w:id="1231" w:author="Andreae, Emily A" w:date="2020-01-17T08:14:00Z">
        <w:r w:rsidRPr="008D298E" w:rsidDel="00D5152E">
          <w:rPr>
            <w:rFonts w:ascii="Arial" w:hAnsi="Arial" w:cs="Arial"/>
            <w:b/>
            <w:color w:val="000000" w:themeColor="text1"/>
          </w:rPr>
          <w:delText>. 3</w:delText>
        </w:r>
      </w:del>
      <w:r w:rsidRPr="008D298E">
        <w:rPr>
          <w:rFonts w:ascii="Arial" w:hAnsi="Arial" w:cs="Arial"/>
          <w:b/>
          <w:color w:val="000000" w:themeColor="text1"/>
        </w:rPr>
        <w:t xml:space="preserve"> </w:t>
      </w:r>
      <w:r w:rsidR="00C72EC0" w:rsidRPr="008D298E">
        <w:rPr>
          <w:rFonts w:ascii="Arial" w:hAnsi="Arial" w:cs="Arial"/>
          <w:b/>
          <w:color w:val="000000" w:themeColor="text1"/>
        </w:rPr>
        <w:t xml:space="preserve">The </w:t>
      </w:r>
      <w:r w:rsidR="005071A5" w:rsidRPr="008D298E">
        <w:rPr>
          <w:rFonts w:ascii="Arial" w:hAnsi="Arial" w:cs="Arial"/>
          <w:b/>
          <w:color w:val="000000" w:themeColor="text1"/>
        </w:rPr>
        <w:t>invasi</w:t>
      </w:r>
      <w:ins w:id="1232" w:author="Andreae, Emily A" w:date="2020-01-17T13:17:00Z">
        <w:r w:rsidR="00680939">
          <w:rPr>
            <w:rFonts w:ascii="Arial" w:hAnsi="Arial" w:cs="Arial"/>
            <w:b/>
            <w:color w:val="000000" w:themeColor="text1"/>
          </w:rPr>
          <w:t>ve</w:t>
        </w:r>
      </w:ins>
      <w:del w:id="1233" w:author="Andreae, Emily A" w:date="2020-01-17T13:17:00Z">
        <w:r w:rsidR="005071A5" w:rsidRPr="008D298E" w:rsidDel="00680939">
          <w:rPr>
            <w:rFonts w:ascii="Arial" w:hAnsi="Arial" w:cs="Arial"/>
            <w:b/>
            <w:color w:val="000000" w:themeColor="text1"/>
          </w:rPr>
          <w:delText>on</w:delText>
        </w:r>
      </w:del>
      <w:r w:rsidR="005071A5" w:rsidRPr="008D298E">
        <w:rPr>
          <w:rFonts w:ascii="Arial" w:hAnsi="Arial" w:cs="Arial"/>
          <w:b/>
          <w:color w:val="000000" w:themeColor="text1"/>
        </w:rPr>
        <w:t xml:space="preserve"> and metasta</w:t>
      </w:r>
      <w:ins w:id="1234" w:author="Andreae, Emily A" w:date="2020-01-17T13:17:00Z">
        <w:r w:rsidR="00680939">
          <w:rPr>
            <w:rFonts w:ascii="Arial" w:hAnsi="Arial" w:cs="Arial"/>
            <w:b/>
            <w:color w:val="000000" w:themeColor="text1"/>
          </w:rPr>
          <w:t>tic</w:t>
        </w:r>
      </w:ins>
      <w:del w:id="1235" w:author="Andreae, Emily A" w:date="2020-01-17T13:17:00Z">
        <w:r w:rsidR="005071A5" w:rsidRPr="008D298E" w:rsidDel="00680939">
          <w:rPr>
            <w:rFonts w:ascii="Arial" w:hAnsi="Arial" w:cs="Arial"/>
            <w:b/>
            <w:color w:val="000000" w:themeColor="text1"/>
          </w:rPr>
          <w:delText>sis</w:delText>
        </w:r>
      </w:del>
      <w:r w:rsidR="005071A5" w:rsidRPr="008D298E">
        <w:rPr>
          <w:rFonts w:ascii="Arial" w:hAnsi="Arial" w:cs="Arial"/>
          <w:b/>
          <w:color w:val="000000" w:themeColor="text1"/>
        </w:rPr>
        <w:t xml:space="preserve"> </w:t>
      </w:r>
      <w:ins w:id="1236" w:author="Andreae, Emily A" w:date="2020-01-17T13:17:00Z">
        <w:r w:rsidR="00680939">
          <w:rPr>
            <w:rFonts w:ascii="Arial" w:hAnsi="Arial" w:cs="Arial"/>
            <w:b/>
            <w:color w:val="000000" w:themeColor="text1"/>
          </w:rPr>
          <w:t>properties</w:t>
        </w:r>
      </w:ins>
      <w:del w:id="1237" w:author="Andreae, Emily A" w:date="2020-01-17T13:17:00Z">
        <w:r w:rsidR="009225C4" w:rsidRPr="008D298E" w:rsidDel="00680939">
          <w:rPr>
            <w:rFonts w:ascii="Arial" w:hAnsi="Arial" w:cs="Arial"/>
            <w:b/>
            <w:color w:val="000000" w:themeColor="text1"/>
          </w:rPr>
          <w:delText>assays</w:delText>
        </w:r>
      </w:del>
      <w:r w:rsidR="009225C4" w:rsidRPr="008D298E">
        <w:rPr>
          <w:rFonts w:ascii="Arial" w:hAnsi="Arial" w:cs="Arial"/>
          <w:b/>
          <w:color w:val="000000" w:themeColor="text1"/>
        </w:rPr>
        <w:t xml:space="preserve"> </w:t>
      </w:r>
      <w:r w:rsidR="00C72EC0" w:rsidRPr="008D298E">
        <w:rPr>
          <w:rFonts w:ascii="Arial" w:hAnsi="Arial" w:cs="Arial"/>
          <w:b/>
          <w:color w:val="000000" w:themeColor="text1"/>
        </w:rPr>
        <w:t xml:space="preserve">of </w:t>
      </w:r>
      <w:r w:rsidR="00264DB0" w:rsidRPr="008D298E">
        <w:rPr>
          <w:rFonts w:ascii="Arial" w:hAnsi="Arial" w:cs="Arial"/>
          <w:b/>
          <w:color w:val="000000" w:themeColor="text1"/>
        </w:rPr>
        <w:t>KRAS mutated CRC cell lines</w:t>
      </w:r>
      <w:r w:rsidR="009225C4" w:rsidRPr="008D298E">
        <w:rPr>
          <w:rFonts w:ascii="Arial" w:hAnsi="Arial" w:cs="Arial"/>
          <w:b/>
          <w:color w:val="000000" w:themeColor="text1"/>
        </w:rPr>
        <w:t xml:space="preserve"> </w:t>
      </w:r>
      <w:commentRangeEnd w:id="1229"/>
      <w:r w:rsidR="00680939">
        <w:rPr>
          <w:rStyle w:val="CommentReference"/>
        </w:rPr>
        <w:commentReference w:id="1229"/>
      </w:r>
      <w:ins w:id="1238" w:author="Andreae, Emily A" w:date="2020-01-17T13:17:00Z">
        <w:r w:rsidR="00680939">
          <w:rPr>
            <w:rFonts w:ascii="Arial" w:hAnsi="Arial" w:cs="Arial"/>
            <w:b/>
            <w:color w:val="000000" w:themeColor="text1"/>
          </w:rPr>
          <w:t xml:space="preserve">transfected with </w:t>
        </w:r>
      </w:ins>
      <w:del w:id="1239" w:author="Andreae, Emily A" w:date="2020-01-17T13:17:00Z">
        <w:r w:rsidR="009225C4" w:rsidRPr="008D298E" w:rsidDel="00680939">
          <w:rPr>
            <w:rFonts w:ascii="Arial" w:hAnsi="Arial" w:cs="Arial"/>
            <w:b/>
            <w:color w:val="000000" w:themeColor="text1"/>
          </w:rPr>
          <w:delText xml:space="preserve">carrying </w:delText>
        </w:r>
      </w:del>
      <w:r w:rsidR="009225C4" w:rsidRPr="00BE4E15">
        <w:rPr>
          <w:rFonts w:ascii="Arial" w:hAnsi="Arial" w:cs="Arial"/>
          <w:b/>
          <w:i/>
          <w:color w:val="000000" w:themeColor="text1"/>
        </w:rPr>
        <w:t>MICA *012:01</w:t>
      </w:r>
      <w:r w:rsidR="009225C4" w:rsidRPr="008D298E">
        <w:rPr>
          <w:rFonts w:ascii="Arial" w:hAnsi="Arial" w:cs="Arial"/>
          <w:b/>
          <w:color w:val="000000" w:themeColor="text1"/>
        </w:rPr>
        <w:t xml:space="preserve"> or </w:t>
      </w:r>
      <w:r w:rsidR="009225C4" w:rsidRPr="00BE4E15">
        <w:rPr>
          <w:rFonts w:ascii="Arial" w:hAnsi="Arial" w:cs="Arial"/>
          <w:b/>
          <w:i/>
          <w:color w:val="000000" w:themeColor="text1"/>
        </w:rPr>
        <w:t>MICA</w:t>
      </w:r>
      <w:r w:rsidR="006E6EF4" w:rsidRPr="00BE4E15">
        <w:rPr>
          <w:rFonts w:ascii="Arial" w:hAnsi="Arial" w:cs="Arial"/>
          <w:b/>
          <w:i/>
          <w:color w:val="000000" w:themeColor="text1"/>
        </w:rPr>
        <w:t xml:space="preserve"> </w:t>
      </w:r>
      <w:r w:rsidR="009225C4" w:rsidRPr="00BE4E15">
        <w:rPr>
          <w:rFonts w:ascii="Arial" w:hAnsi="Arial" w:cs="Arial"/>
          <w:b/>
          <w:i/>
          <w:color w:val="000000" w:themeColor="text1"/>
        </w:rPr>
        <w:t>*008</w:t>
      </w:r>
      <w:r w:rsidR="009225C4" w:rsidRPr="008D298E">
        <w:rPr>
          <w:rFonts w:ascii="Arial" w:hAnsi="Arial" w:cs="Arial"/>
          <w:b/>
          <w:color w:val="000000" w:themeColor="text1"/>
        </w:rPr>
        <w:t xml:space="preserve"> allele</w:t>
      </w:r>
      <w:r w:rsidR="00C72EC0" w:rsidRPr="008D298E">
        <w:rPr>
          <w:rFonts w:ascii="Arial" w:hAnsi="Arial" w:cs="Arial"/>
          <w:b/>
          <w:color w:val="000000" w:themeColor="text1"/>
        </w:rPr>
        <w:t xml:space="preserve">. </w:t>
      </w:r>
      <w:r w:rsidR="00C72EC0" w:rsidRPr="008D298E">
        <w:rPr>
          <w:rFonts w:ascii="Arial" w:hAnsi="Arial" w:cs="Arial"/>
          <w:color w:val="000000" w:themeColor="text1"/>
        </w:rPr>
        <w:t xml:space="preserve">The </w:t>
      </w:r>
      <w:r w:rsidR="00203876" w:rsidRPr="008D298E">
        <w:rPr>
          <w:rFonts w:ascii="Arial" w:hAnsi="Arial" w:cs="Arial"/>
          <w:color w:val="000000" w:themeColor="text1"/>
        </w:rPr>
        <w:t>invasi</w:t>
      </w:r>
      <w:ins w:id="1240" w:author="Andreae, Emily A" w:date="2020-01-17T13:18:00Z">
        <w:r w:rsidR="00680939">
          <w:rPr>
            <w:rFonts w:ascii="Arial" w:hAnsi="Arial" w:cs="Arial"/>
            <w:color w:val="000000" w:themeColor="text1"/>
          </w:rPr>
          <w:t>ve capability of MICA allele overexpressing CRC cell clines</w:t>
        </w:r>
      </w:ins>
      <w:del w:id="1241" w:author="Andreae, Emily A" w:date="2020-01-17T13:18:00Z">
        <w:r w:rsidR="00203876" w:rsidRPr="008D298E" w:rsidDel="00680939">
          <w:rPr>
            <w:rFonts w:ascii="Arial" w:hAnsi="Arial" w:cs="Arial"/>
            <w:color w:val="000000" w:themeColor="text1"/>
          </w:rPr>
          <w:delText>on power</w:delText>
        </w:r>
      </w:del>
      <w:r w:rsidR="00C72EC0" w:rsidRPr="008D298E">
        <w:rPr>
          <w:rFonts w:ascii="Arial" w:hAnsi="Arial" w:cs="Arial"/>
          <w:color w:val="000000" w:themeColor="text1"/>
        </w:rPr>
        <w:t xml:space="preserve"> </w:t>
      </w:r>
      <w:r w:rsidR="00203876" w:rsidRPr="008D298E">
        <w:rPr>
          <w:rFonts w:ascii="Arial" w:hAnsi="Arial" w:cs="Arial"/>
          <w:color w:val="000000" w:themeColor="text1"/>
        </w:rPr>
        <w:t xml:space="preserve">was </w:t>
      </w:r>
      <w:r w:rsidR="00430285" w:rsidRPr="008D298E">
        <w:rPr>
          <w:rFonts w:ascii="Arial" w:hAnsi="Arial" w:cs="Arial"/>
          <w:color w:val="000000" w:themeColor="text1"/>
        </w:rPr>
        <w:t xml:space="preserve">evaluated </w:t>
      </w:r>
      <w:r w:rsidR="00C72EC0" w:rsidRPr="008D298E">
        <w:rPr>
          <w:rFonts w:ascii="Arial" w:hAnsi="Arial" w:cs="Arial"/>
          <w:color w:val="000000" w:themeColor="text1"/>
        </w:rPr>
        <w:t xml:space="preserve">by </w:t>
      </w:r>
      <w:r w:rsidR="00203876" w:rsidRPr="008D298E">
        <w:rPr>
          <w:rFonts w:ascii="Arial" w:hAnsi="Arial" w:cs="Arial"/>
          <w:color w:val="000000" w:themeColor="text1"/>
        </w:rPr>
        <w:t>transwell</w:t>
      </w:r>
      <w:r w:rsidR="00C72EC0" w:rsidRPr="008D298E">
        <w:rPr>
          <w:rFonts w:ascii="Arial" w:hAnsi="Arial" w:cs="Arial"/>
          <w:color w:val="000000" w:themeColor="text1"/>
        </w:rPr>
        <w:t xml:space="preserve"> assay in</w:t>
      </w:r>
      <w:r w:rsidR="00C72EC0" w:rsidRPr="008D298E">
        <w:rPr>
          <w:rFonts w:ascii="Arial" w:hAnsi="Arial" w:cs="Arial"/>
          <w:b/>
          <w:color w:val="000000" w:themeColor="text1"/>
        </w:rPr>
        <w:t xml:space="preserve"> (</w:t>
      </w:r>
      <w:r w:rsidR="00931C7B" w:rsidRPr="008D298E">
        <w:rPr>
          <w:rFonts w:ascii="Arial" w:hAnsi="Arial" w:cs="Arial"/>
          <w:b/>
          <w:color w:val="000000" w:themeColor="text1"/>
        </w:rPr>
        <w:t>a</w:t>
      </w:r>
      <w:r w:rsidR="00C72EC0" w:rsidRPr="008D298E">
        <w:rPr>
          <w:rFonts w:ascii="Arial" w:hAnsi="Arial" w:cs="Arial"/>
          <w:b/>
          <w:color w:val="000000" w:themeColor="text1"/>
        </w:rPr>
        <w:t>)</w:t>
      </w:r>
      <w:r w:rsidR="00C72EC0" w:rsidRPr="008D298E">
        <w:rPr>
          <w:rFonts w:ascii="Arial" w:hAnsi="Arial" w:cs="Arial"/>
          <w:color w:val="000000" w:themeColor="text1"/>
        </w:rPr>
        <w:t xml:space="preserve"> SW480 cells, DLD cells</w:t>
      </w:r>
      <w:ins w:id="1242" w:author="Andreae, Emily A" w:date="2020-01-17T13:18:00Z">
        <w:r w:rsidR="00680939">
          <w:rPr>
            <w:rFonts w:ascii="Arial" w:hAnsi="Arial" w:cs="Arial"/>
            <w:color w:val="000000" w:themeColor="text1"/>
          </w:rPr>
          <w:t>,</w:t>
        </w:r>
      </w:ins>
      <w:r w:rsidR="00C72EC0" w:rsidRPr="008D298E">
        <w:rPr>
          <w:rFonts w:ascii="Arial" w:hAnsi="Arial" w:cs="Arial"/>
          <w:color w:val="000000" w:themeColor="text1"/>
        </w:rPr>
        <w:t xml:space="preserve"> and HCT116 cells. </w:t>
      </w:r>
      <w:r w:rsidR="005E6B48" w:rsidRPr="008D298E">
        <w:rPr>
          <w:rFonts w:ascii="Arial" w:hAnsi="Arial" w:cs="Arial"/>
          <w:color w:val="000000" w:themeColor="text1"/>
        </w:rPr>
        <w:t>HMF, high magnification field (40 ×)</w:t>
      </w:r>
      <w:ins w:id="1243" w:author="Andreae, Emily A" w:date="2020-01-17T13:18:00Z">
        <w:r w:rsidR="00680939">
          <w:rPr>
            <w:rFonts w:ascii="Arial" w:hAnsi="Arial" w:cs="Arial"/>
            <w:color w:val="000000" w:themeColor="text1"/>
          </w:rPr>
          <w:t xml:space="preserve"> with corresponding histograms</w:t>
        </w:r>
      </w:ins>
      <w:del w:id="1244" w:author="Andreae, Emily A" w:date="2020-01-17T13:18:00Z">
        <w:r w:rsidR="005E6B48" w:rsidRPr="008D298E" w:rsidDel="00680939">
          <w:rPr>
            <w:rFonts w:ascii="Arial" w:hAnsi="Arial" w:cs="Arial"/>
            <w:color w:val="000000" w:themeColor="text1"/>
          </w:rPr>
          <w:delText>.</w:delText>
        </w:r>
      </w:del>
      <w:r w:rsidR="005E6B48" w:rsidRPr="008D298E">
        <w:rPr>
          <w:rFonts w:ascii="Arial" w:hAnsi="Arial" w:cs="Arial"/>
          <w:color w:val="000000" w:themeColor="text1"/>
        </w:rPr>
        <w:t xml:space="preserve"> </w:t>
      </w:r>
      <w:r w:rsidR="00203876" w:rsidRPr="008D298E">
        <w:rPr>
          <w:rFonts w:ascii="Arial" w:hAnsi="Arial" w:cs="Arial"/>
          <w:b/>
          <w:color w:val="000000" w:themeColor="text1"/>
        </w:rPr>
        <w:t>(</w:t>
      </w:r>
      <w:r w:rsidR="00931C7B" w:rsidRPr="008D298E">
        <w:rPr>
          <w:rFonts w:ascii="Arial" w:hAnsi="Arial" w:cs="Arial"/>
          <w:b/>
          <w:color w:val="000000" w:themeColor="text1"/>
        </w:rPr>
        <w:t>b-d</w:t>
      </w:r>
      <w:r w:rsidR="00203876" w:rsidRPr="008D298E">
        <w:rPr>
          <w:rFonts w:ascii="Arial" w:hAnsi="Arial" w:cs="Arial"/>
          <w:b/>
          <w:color w:val="000000" w:themeColor="text1"/>
        </w:rPr>
        <w:t>)</w:t>
      </w:r>
      <w:del w:id="1245" w:author="Andreae, Emily A" w:date="2020-01-17T13:19:00Z">
        <w:r w:rsidR="00203876" w:rsidRPr="008D298E" w:rsidDel="00680939">
          <w:rPr>
            <w:rFonts w:ascii="Arial" w:hAnsi="Arial" w:cs="Arial"/>
            <w:b/>
            <w:color w:val="000000" w:themeColor="text1"/>
          </w:rPr>
          <w:delText xml:space="preserve"> </w:delText>
        </w:r>
        <w:r w:rsidR="00203876" w:rsidRPr="008D298E" w:rsidDel="00680939">
          <w:rPr>
            <w:rFonts w:ascii="Arial" w:hAnsi="Arial" w:cs="Arial"/>
            <w:color w:val="000000" w:themeColor="text1"/>
          </w:rPr>
          <w:delText>The statistics histogram of the transwell assay was shown</w:delText>
        </w:r>
      </w:del>
      <w:r w:rsidR="00203876" w:rsidRPr="008D298E">
        <w:rPr>
          <w:rFonts w:ascii="Arial" w:hAnsi="Arial" w:cs="Arial"/>
          <w:color w:val="000000" w:themeColor="text1"/>
        </w:rPr>
        <w:t xml:space="preserve">. </w:t>
      </w:r>
      <w:r w:rsidR="00931C7B" w:rsidRPr="008D298E">
        <w:rPr>
          <w:rFonts w:ascii="Arial" w:hAnsi="Arial" w:cs="Arial"/>
          <w:color w:val="000000" w:themeColor="text1"/>
        </w:rPr>
        <w:t xml:space="preserve">ns, no significance; </w:t>
      </w:r>
      <w:r w:rsidR="00436075" w:rsidRPr="008D298E">
        <w:rPr>
          <w:rFonts w:ascii="Arial" w:hAnsi="Arial" w:cs="Arial"/>
          <w:color w:val="000000" w:themeColor="text1"/>
        </w:rPr>
        <w:t xml:space="preserve">*, p&lt;0.05; **, p&lt; 0.01. </w:t>
      </w:r>
      <w:r w:rsidR="00203876" w:rsidRPr="008D298E">
        <w:rPr>
          <w:rFonts w:ascii="Arial" w:hAnsi="Arial" w:cs="Arial"/>
          <w:b/>
          <w:color w:val="000000" w:themeColor="text1"/>
        </w:rPr>
        <w:t>(</w:t>
      </w:r>
      <w:r w:rsidR="005733C9" w:rsidRPr="008D298E">
        <w:rPr>
          <w:rFonts w:ascii="Arial" w:hAnsi="Arial" w:cs="Arial"/>
          <w:b/>
          <w:color w:val="000000" w:themeColor="text1"/>
        </w:rPr>
        <w:t>e</w:t>
      </w:r>
      <w:r w:rsidR="00203876" w:rsidRPr="008D298E">
        <w:rPr>
          <w:rFonts w:ascii="Arial" w:hAnsi="Arial" w:cs="Arial"/>
          <w:b/>
          <w:color w:val="000000" w:themeColor="text1"/>
        </w:rPr>
        <w:t xml:space="preserve">) </w:t>
      </w:r>
      <w:ins w:id="1246" w:author="Andreae, Emily A" w:date="2020-01-17T13:20:00Z">
        <w:r w:rsidR="00680939">
          <w:rPr>
            <w:rFonts w:ascii="Arial" w:hAnsi="Arial" w:cs="Arial"/>
            <w:color w:val="000000" w:themeColor="text1"/>
          </w:rPr>
          <w:t xml:space="preserve">Relative amounts of total </w:t>
        </w:r>
      </w:ins>
      <w:del w:id="1247" w:author="Andreae, Emily A" w:date="2020-01-17T13:19:00Z">
        <w:r w:rsidR="00C72EC0" w:rsidRPr="008D298E" w:rsidDel="00680939">
          <w:rPr>
            <w:rFonts w:ascii="Arial" w:hAnsi="Arial" w:cs="Arial"/>
            <w:color w:val="000000" w:themeColor="text1"/>
          </w:rPr>
          <w:delText>The</w:delText>
        </w:r>
        <w:r w:rsidR="00C72EC0" w:rsidRPr="008D298E" w:rsidDel="00680939">
          <w:rPr>
            <w:rFonts w:ascii="Arial" w:hAnsi="Arial" w:cs="Arial"/>
            <w:b/>
            <w:color w:val="000000" w:themeColor="text1"/>
          </w:rPr>
          <w:delText xml:space="preserve"> </w:delText>
        </w:r>
        <w:r w:rsidR="00203876" w:rsidRPr="008D298E" w:rsidDel="00680939">
          <w:rPr>
            <w:rFonts w:ascii="Arial" w:hAnsi="Arial" w:cs="Arial"/>
            <w:color w:val="000000" w:themeColor="text1"/>
          </w:rPr>
          <w:delText xml:space="preserve">metastasis </w:delText>
        </w:r>
        <w:r w:rsidR="00EA186E" w:rsidRPr="008D298E" w:rsidDel="00680939">
          <w:rPr>
            <w:rFonts w:ascii="Arial" w:hAnsi="Arial" w:cs="Arial"/>
            <w:color w:val="000000" w:themeColor="text1"/>
          </w:rPr>
          <w:delText>assay</w:delText>
        </w:r>
        <w:r w:rsidR="00C72EC0" w:rsidRPr="008D298E" w:rsidDel="00680939">
          <w:rPr>
            <w:rFonts w:ascii="Arial" w:hAnsi="Arial" w:cs="Arial"/>
            <w:color w:val="000000" w:themeColor="text1"/>
          </w:rPr>
          <w:delText xml:space="preserve"> was determined </w:delText>
        </w:r>
        <w:r w:rsidR="00436075" w:rsidRPr="008D298E" w:rsidDel="00680939">
          <w:rPr>
            <w:rFonts w:ascii="Arial" w:hAnsi="Arial" w:cs="Arial"/>
            <w:color w:val="000000" w:themeColor="text1"/>
          </w:rPr>
          <w:delText xml:space="preserve">by detecting </w:delText>
        </w:r>
      </w:del>
      <w:r w:rsidR="00203876" w:rsidRPr="008D298E">
        <w:rPr>
          <w:rFonts w:ascii="Arial" w:hAnsi="Arial" w:cs="Arial"/>
          <w:color w:val="000000" w:themeColor="text1"/>
        </w:rPr>
        <w:t xml:space="preserve">MMP-9 and E-cadherin </w:t>
      </w:r>
      <w:r w:rsidR="00436075" w:rsidRPr="008D298E">
        <w:rPr>
          <w:rFonts w:ascii="Arial" w:hAnsi="Arial" w:cs="Arial"/>
          <w:color w:val="000000" w:themeColor="text1"/>
        </w:rPr>
        <w:t xml:space="preserve">protein levels </w:t>
      </w:r>
      <w:ins w:id="1248" w:author="Andreae, Emily A" w:date="2020-01-17T13:20:00Z">
        <w:r w:rsidR="00680939">
          <w:rPr>
            <w:rFonts w:ascii="Arial" w:hAnsi="Arial" w:cs="Arial"/>
            <w:color w:val="000000" w:themeColor="text1"/>
          </w:rPr>
          <w:t xml:space="preserve">were analyzed </w:t>
        </w:r>
      </w:ins>
      <w:r w:rsidR="00C72EC0" w:rsidRPr="008D298E">
        <w:rPr>
          <w:rFonts w:ascii="Arial" w:hAnsi="Arial" w:cs="Arial"/>
          <w:color w:val="000000" w:themeColor="text1"/>
        </w:rPr>
        <w:t xml:space="preserve">by </w:t>
      </w:r>
      <w:r w:rsidR="00203876" w:rsidRPr="008D298E">
        <w:rPr>
          <w:rFonts w:ascii="Arial" w:hAnsi="Arial" w:cs="Arial"/>
          <w:color w:val="000000" w:themeColor="text1"/>
        </w:rPr>
        <w:t>Western blotting</w:t>
      </w:r>
      <w:r w:rsidR="00C72EC0" w:rsidRPr="008D298E">
        <w:rPr>
          <w:rFonts w:ascii="Arial" w:hAnsi="Arial" w:cs="Arial"/>
          <w:color w:val="000000" w:themeColor="text1"/>
        </w:rPr>
        <w:t xml:space="preserve"> experiments</w:t>
      </w:r>
      <w:r w:rsidR="00436075" w:rsidRPr="008D298E">
        <w:rPr>
          <w:rFonts w:ascii="Arial" w:hAnsi="Arial" w:cs="Arial"/>
          <w:color w:val="000000" w:themeColor="text1"/>
        </w:rPr>
        <w:t>.</w:t>
      </w:r>
      <w:ins w:id="1249" w:author="Andreae, Emily A" w:date="2020-01-17T13:20:00Z">
        <w:r w:rsidR="00680939">
          <w:rPr>
            <w:rFonts w:ascii="Arial" w:hAnsi="Arial" w:cs="Arial"/>
            <w:color w:val="000000" w:themeColor="text1"/>
          </w:rPr>
          <w:t xml:space="preserve"> Representative blots are shown.</w:t>
        </w:r>
      </w:ins>
      <w:r w:rsidR="00436075" w:rsidRPr="008D298E">
        <w:rPr>
          <w:rFonts w:ascii="Arial" w:hAnsi="Arial" w:cs="Arial"/>
          <w:color w:val="000000" w:themeColor="text1"/>
        </w:rPr>
        <w:t xml:space="preserve"> </w:t>
      </w:r>
      <w:r w:rsidR="005733C9" w:rsidRPr="008D298E">
        <w:rPr>
          <w:rFonts w:ascii="Arial" w:hAnsi="Arial" w:cs="Arial"/>
          <w:b/>
          <w:color w:val="000000" w:themeColor="text1"/>
        </w:rPr>
        <w:t>(f-k)</w:t>
      </w:r>
      <w:ins w:id="1250" w:author="Andreae, Emily A" w:date="2020-01-17T13:21:00Z">
        <w:r w:rsidR="00680939">
          <w:rPr>
            <w:rFonts w:ascii="Arial" w:hAnsi="Arial" w:cs="Arial"/>
            <w:color w:val="000000" w:themeColor="text1"/>
          </w:rPr>
          <w:t xml:space="preserve"> Corresponding </w:t>
        </w:r>
      </w:ins>
      <w:del w:id="1251" w:author="Andreae, Emily A" w:date="2020-01-17T13:21:00Z">
        <w:r w:rsidR="005733C9" w:rsidRPr="008D298E" w:rsidDel="00680939">
          <w:rPr>
            <w:rFonts w:ascii="Arial" w:hAnsi="Arial" w:cs="Arial"/>
            <w:b/>
            <w:color w:val="000000" w:themeColor="text1"/>
          </w:rPr>
          <w:delText xml:space="preserve"> </w:delText>
        </w:r>
        <w:r w:rsidR="005733C9" w:rsidRPr="008D298E" w:rsidDel="00680939">
          <w:rPr>
            <w:rFonts w:ascii="Arial" w:hAnsi="Arial" w:cs="Arial"/>
            <w:color w:val="000000" w:themeColor="text1"/>
          </w:rPr>
          <w:delText xml:space="preserve">The statistics </w:delText>
        </w:r>
      </w:del>
      <w:r w:rsidR="005733C9" w:rsidRPr="008D298E">
        <w:rPr>
          <w:rFonts w:ascii="Arial" w:hAnsi="Arial" w:cs="Arial"/>
          <w:color w:val="000000" w:themeColor="text1"/>
        </w:rPr>
        <w:t xml:space="preserve">histograms of the results </w:t>
      </w:r>
      <w:ins w:id="1252" w:author="Andreae, Emily A" w:date="2020-01-17T13:21:00Z">
        <w:r w:rsidR="00680939">
          <w:rPr>
            <w:rFonts w:ascii="Arial" w:hAnsi="Arial" w:cs="Arial"/>
            <w:color w:val="000000" w:themeColor="text1"/>
          </w:rPr>
          <w:t xml:space="preserve">are </w:t>
        </w:r>
      </w:ins>
      <w:del w:id="1253" w:author="Andreae, Emily A" w:date="2020-01-17T13:21:00Z">
        <w:r w:rsidR="005733C9" w:rsidRPr="008D298E" w:rsidDel="00680939">
          <w:rPr>
            <w:rFonts w:ascii="Arial" w:hAnsi="Arial" w:cs="Arial"/>
            <w:color w:val="000000" w:themeColor="text1"/>
          </w:rPr>
          <w:delText xml:space="preserve">of Western blotting were </w:delText>
        </w:r>
      </w:del>
      <w:r w:rsidR="005733C9" w:rsidRPr="008D298E">
        <w:rPr>
          <w:rFonts w:ascii="Arial" w:hAnsi="Arial" w:cs="Arial"/>
          <w:color w:val="000000" w:themeColor="text1"/>
        </w:rPr>
        <w:t xml:space="preserve">shown. ns, no significance; *, p&lt;0.05; **, p&lt; 0.01. </w:t>
      </w:r>
      <w:r w:rsidR="00CC32D2" w:rsidRPr="008D298E">
        <w:rPr>
          <w:rFonts w:ascii="Arial" w:hAnsi="Arial" w:cs="Arial"/>
          <w:b/>
          <w:color w:val="000000" w:themeColor="text1"/>
        </w:rPr>
        <w:t>(</w:t>
      </w:r>
      <w:r w:rsidR="005733C9" w:rsidRPr="008D298E">
        <w:rPr>
          <w:rFonts w:ascii="Arial" w:hAnsi="Arial" w:cs="Arial"/>
          <w:b/>
          <w:color w:val="000000" w:themeColor="text1"/>
        </w:rPr>
        <w:t>l</w:t>
      </w:r>
      <w:r w:rsidR="00CC32D2" w:rsidRPr="008D298E">
        <w:rPr>
          <w:rFonts w:ascii="Arial" w:hAnsi="Arial" w:cs="Arial"/>
          <w:b/>
          <w:color w:val="000000" w:themeColor="text1"/>
        </w:rPr>
        <w:t xml:space="preserve">) </w:t>
      </w:r>
      <w:r w:rsidR="00CC32D2" w:rsidRPr="008D298E">
        <w:rPr>
          <w:rFonts w:ascii="Arial" w:hAnsi="Arial" w:cs="Arial"/>
          <w:color w:val="000000" w:themeColor="text1"/>
        </w:rPr>
        <w:t>The</w:t>
      </w:r>
      <w:r w:rsidR="00CC32D2" w:rsidRPr="008D298E">
        <w:rPr>
          <w:rFonts w:ascii="Arial" w:hAnsi="Arial" w:cs="Arial"/>
          <w:b/>
          <w:color w:val="000000" w:themeColor="text1"/>
        </w:rPr>
        <w:t xml:space="preserve"> </w:t>
      </w:r>
      <w:r w:rsidR="00CC32D2" w:rsidRPr="008D298E">
        <w:rPr>
          <w:rFonts w:ascii="Arial" w:hAnsi="Arial" w:cs="Arial"/>
          <w:color w:val="000000" w:themeColor="text1"/>
        </w:rPr>
        <w:t xml:space="preserve">disease-free survival curve of </w:t>
      </w:r>
      <w:r w:rsidR="00CC32D2" w:rsidRPr="00BE4E15">
        <w:rPr>
          <w:rFonts w:ascii="Arial" w:hAnsi="Arial" w:cs="Arial"/>
          <w:i/>
          <w:color w:val="000000" w:themeColor="text1"/>
        </w:rPr>
        <w:t>MICA *012:01</w:t>
      </w:r>
      <w:r w:rsidR="00CC32D2" w:rsidRPr="008D298E">
        <w:rPr>
          <w:rFonts w:ascii="Arial" w:hAnsi="Arial" w:cs="Arial"/>
          <w:color w:val="000000" w:themeColor="text1"/>
        </w:rPr>
        <w:t xml:space="preserve"> and non-</w:t>
      </w:r>
      <w:r w:rsidR="00CC32D2" w:rsidRPr="00BE4E15">
        <w:rPr>
          <w:rFonts w:ascii="Arial" w:hAnsi="Arial" w:cs="Arial"/>
          <w:i/>
          <w:color w:val="000000" w:themeColor="text1"/>
        </w:rPr>
        <w:t>MICA *012:01</w:t>
      </w:r>
      <w:r w:rsidR="00CC32D2" w:rsidRPr="008D298E">
        <w:rPr>
          <w:rFonts w:ascii="Arial" w:hAnsi="Arial" w:cs="Arial"/>
          <w:color w:val="000000" w:themeColor="text1"/>
        </w:rPr>
        <w:t xml:space="preserve"> alleles in CRC patients carrying KRAS codon 12 mutation. </w:t>
      </w:r>
      <w:r w:rsidR="00C72EC0" w:rsidRPr="008D298E">
        <w:rPr>
          <w:rFonts w:ascii="Arial" w:hAnsi="Arial" w:cs="Arial"/>
          <w:color w:val="000000" w:themeColor="text1"/>
        </w:rPr>
        <w:t>Control, untransfected cells; Empty vector, cells transfected with pEGFP-C3 plasmid vector; MICA *008, cells transfected with pEGFP-</w:t>
      </w:r>
      <w:r w:rsidR="00C72EC0" w:rsidRPr="00BE4E15">
        <w:rPr>
          <w:rFonts w:ascii="Arial" w:hAnsi="Arial" w:cs="Arial"/>
          <w:i/>
          <w:color w:val="000000" w:themeColor="text1"/>
        </w:rPr>
        <w:t>MICA *008</w:t>
      </w:r>
      <w:r w:rsidR="00C72EC0" w:rsidRPr="008D298E" w:rsidDel="00270405">
        <w:rPr>
          <w:rFonts w:ascii="Arial" w:hAnsi="Arial" w:cs="Arial"/>
          <w:color w:val="000000" w:themeColor="text1"/>
        </w:rPr>
        <w:t xml:space="preserve"> </w:t>
      </w:r>
      <w:r w:rsidR="00C72EC0" w:rsidRPr="008D298E">
        <w:rPr>
          <w:rFonts w:ascii="Arial" w:hAnsi="Arial" w:cs="Arial"/>
          <w:color w:val="000000" w:themeColor="text1"/>
        </w:rPr>
        <w:t xml:space="preserve">recombination vector; </w:t>
      </w:r>
      <w:bookmarkStart w:id="1254" w:name="OLE_LINK3"/>
      <w:r w:rsidR="00C72EC0" w:rsidRPr="00BE4E15">
        <w:rPr>
          <w:rFonts w:ascii="Arial" w:hAnsi="Arial" w:cs="Arial"/>
          <w:i/>
          <w:color w:val="000000" w:themeColor="text1"/>
        </w:rPr>
        <w:t>MICA *012:01</w:t>
      </w:r>
      <w:bookmarkEnd w:id="1254"/>
      <w:r w:rsidR="00C72EC0" w:rsidRPr="008D298E">
        <w:rPr>
          <w:rFonts w:ascii="Arial" w:hAnsi="Arial" w:cs="Arial"/>
          <w:color w:val="000000" w:themeColor="text1"/>
        </w:rPr>
        <w:t>, cells transfected with pEGFP-</w:t>
      </w:r>
      <w:bookmarkStart w:id="1255" w:name="_GoBack"/>
      <w:r w:rsidR="00C72EC0" w:rsidRPr="00BE4E15">
        <w:rPr>
          <w:rFonts w:ascii="Arial" w:hAnsi="Arial" w:cs="Arial"/>
          <w:i/>
          <w:color w:val="000000" w:themeColor="text1"/>
        </w:rPr>
        <w:t>MICA *012:01</w:t>
      </w:r>
      <w:bookmarkEnd w:id="1255"/>
      <w:r w:rsidR="00C72EC0" w:rsidRPr="008D298E" w:rsidDel="00270405">
        <w:rPr>
          <w:rFonts w:ascii="Arial" w:hAnsi="Arial" w:cs="Arial"/>
          <w:color w:val="000000" w:themeColor="text1"/>
        </w:rPr>
        <w:t xml:space="preserve"> </w:t>
      </w:r>
      <w:r w:rsidR="00C72EC0" w:rsidRPr="008D298E">
        <w:rPr>
          <w:rFonts w:ascii="Arial" w:hAnsi="Arial" w:cs="Arial"/>
          <w:color w:val="000000" w:themeColor="text1"/>
        </w:rPr>
        <w:t>recombination vector.</w:t>
      </w:r>
      <w:r w:rsidR="00C72EC0" w:rsidRPr="008D298E" w:rsidDel="00270405">
        <w:rPr>
          <w:rFonts w:ascii="Arial" w:hAnsi="Arial" w:cs="Arial"/>
          <w:color w:val="000000" w:themeColor="text1"/>
        </w:rPr>
        <w:t xml:space="preserve"> </w:t>
      </w:r>
    </w:p>
    <w:p w14:paraId="4425A27C" w14:textId="6C05861B" w:rsidR="009510DD" w:rsidRPr="008D298E" w:rsidRDefault="009510DD" w:rsidP="00C74E62">
      <w:pPr>
        <w:rPr>
          <w:rFonts w:ascii="Arial" w:hAnsi="Arial" w:cs="Arial"/>
          <w:color w:val="000000" w:themeColor="text1"/>
        </w:rPr>
      </w:pPr>
    </w:p>
    <w:sectPr w:rsidR="009510DD" w:rsidRPr="008D298E" w:rsidSect="008D298E">
      <w:footerReference w:type="default" r:id="rId1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4" w:author="Andreae, Emily A" w:date="2020-01-16T15:53:00Z" w:initials="AEA">
    <w:p w14:paraId="4AC0D0A9" w14:textId="462EAFA8" w:rsidR="009C7E7C" w:rsidRDefault="009C7E7C">
      <w:pPr>
        <w:pStyle w:val="CommentText"/>
      </w:pPr>
      <w:r>
        <w:rPr>
          <w:rStyle w:val="CommentReference"/>
        </w:rPr>
        <w:annotationRef/>
      </w:r>
      <w:r>
        <w:t>This keyword was removed because this receptor wasn’t studied in the present work.</w:t>
      </w:r>
    </w:p>
  </w:comment>
  <w:comment w:id="121" w:author="Andreae, Emily A" w:date="2020-01-16T15:30:00Z" w:initials="AEA">
    <w:p w14:paraId="3CAFDC44" w14:textId="55352A47" w:rsidR="009C7E7C" w:rsidRDefault="009C7E7C">
      <w:pPr>
        <w:pStyle w:val="CommentText"/>
      </w:pPr>
      <w:r>
        <w:rPr>
          <w:rStyle w:val="CommentReference"/>
        </w:rPr>
        <w:annotationRef/>
      </w:r>
      <w:r>
        <w:t>The disease-free survival was not statistically significant for the sample cohort, so I reworked this statement.</w:t>
      </w:r>
    </w:p>
  </w:comment>
  <w:comment w:id="183" w:author="Andreae, Emily A" w:date="2020-01-16T16:26:00Z" w:initials="AEA">
    <w:p w14:paraId="3D7FF80C" w14:textId="78ADE691" w:rsidR="009C7E7C" w:rsidRDefault="009C7E7C">
      <w:pPr>
        <w:pStyle w:val="CommentText"/>
      </w:pPr>
      <w:r>
        <w:rPr>
          <w:rStyle w:val="CommentReference"/>
        </w:rPr>
        <w:annotationRef/>
      </w:r>
      <w:r>
        <w:t>Include this information in the citation list</w:t>
      </w:r>
    </w:p>
  </w:comment>
  <w:comment w:id="261" w:author="Andreae, Emily A" w:date="2020-01-16T16:49:00Z" w:initials="AEA">
    <w:p w14:paraId="50A0FF77" w14:textId="36FB7D40" w:rsidR="009C7E7C" w:rsidRDefault="009C7E7C">
      <w:pPr>
        <w:pStyle w:val="CommentText"/>
      </w:pPr>
      <w:r>
        <w:rPr>
          <w:rStyle w:val="CommentReference"/>
        </w:rPr>
        <w:annotationRef/>
      </w:r>
      <w:r>
        <w:rPr>
          <w:noProof/>
        </w:rPr>
        <w:t xml:space="preserve">Remember to present your results in order of focus. In other words, present the broadest category of results first (e.g. allele association with CRC) and then narrow down in focus to other results (e.g. allele association based on age, disease, etc. then linking specific alleles to molecular phenotype, etc.). </w:t>
      </w:r>
    </w:p>
  </w:comment>
  <w:comment w:id="262" w:author="Andreae, Emily A" w:date="2020-01-16T16:54:00Z" w:initials="AEA">
    <w:p w14:paraId="6F6B940F" w14:textId="0D1BEB61" w:rsidR="009C7E7C" w:rsidRDefault="009C7E7C">
      <w:pPr>
        <w:pStyle w:val="CommentText"/>
      </w:pPr>
      <w:r>
        <w:rPr>
          <w:rStyle w:val="CommentReference"/>
        </w:rPr>
        <w:annotationRef/>
      </w:r>
      <w:r>
        <w:rPr>
          <w:noProof/>
        </w:rPr>
        <w:t>Some of your supplemental tables could be incorporated in the paper as major results.</w:t>
      </w:r>
    </w:p>
  </w:comment>
  <w:comment w:id="318" w:author="Andreae, Emily A" w:date="2020-01-17T08:17:00Z" w:initials="AEA">
    <w:p w14:paraId="172A23E2" w14:textId="7EAA0A80" w:rsidR="009C7E7C" w:rsidRPr="00D5152E" w:rsidRDefault="009C7E7C">
      <w:pPr>
        <w:pStyle w:val="CommentText"/>
      </w:pPr>
      <w:r>
        <w:rPr>
          <w:rStyle w:val="CommentReference"/>
        </w:rPr>
        <w:annotationRef/>
      </w:r>
      <w:r>
        <w:t xml:space="preserve">Why is this listed as “or”? Are these allele subtypes for </w:t>
      </w:r>
      <w:r>
        <w:rPr>
          <w:i/>
        </w:rPr>
        <w:t>MICA *009</w:t>
      </w:r>
      <w:r>
        <w:t>?</w:t>
      </w:r>
    </w:p>
  </w:comment>
  <w:comment w:id="325" w:author="Andreae, Emily A" w:date="2020-01-17T08:41:00Z" w:initials="AEA">
    <w:p w14:paraId="1B2E2AD4" w14:textId="49EA0D07" w:rsidR="009C7E7C" w:rsidRDefault="009C7E7C">
      <w:pPr>
        <w:pStyle w:val="CommentText"/>
      </w:pPr>
      <w:r>
        <w:rPr>
          <w:rStyle w:val="CommentReference"/>
        </w:rPr>
        <w:annotationRef/>
      </w:r>
      <w:r>
        <w:t>I added this sentence to report the results in Table 2.</w:t>
      </w:r>
    </w:p>
  </w:comment>
  <w:comment w:id="428" w:author="Andreae, Emily A" w:date="2020-01-17T09:17:00Z" w:initials="AEA">
    <w:p w14:paraId="07A3ABA7" w14:textId="2261C14A" w:rsidR="009C7E7C" w:rsidRDefault="009C7E7C">
      <w:pPr>
        <w:pStyle w:val="CommentText"/>
      </w:pPr>
      <w:r>
        <w:rPr>
          <w:rStyle w:val="CommentReference"/>
        </w:rPr>
        <w:annotationRef/>
      </w:r>
      <w:r>
        <w:t>There’s a low association with this allele and the phenotype, so it’s unclear whether this allele is protective against CRC to a clinically significant degree.</w:t>
      </w:r>
    </w:p>
  </w:comment>
  <w:comment w:id="458" w:author="Andreae, Emily A" w:date="2020-01-17T09:33:00Z" w:initials="AEA">
    <w:p w14:paraId="366A5367" w14:textId="00E5F993" w:rsidR="009C7E7C" w:rsidRDefault="009C7E7C">
      <w:pPr>
        <w:pStyle w:val="CommentText"/>
      </w:pPr>
      <w:r>
        <w:rPr>
          <w:rStyle w:val="CommentReference"/>
        </w:rPr>
        <w:annotationRef/>
      </w:r>
      <w:r>
        <w:t>Unless the p-value is very close to 0.05, I wouldn’t use the term “marginal significance” to describe this association.</w:t>
      </w:r>
    </w:p>
  </w:comment>
  <w:comment w:id="436" w:author="Andreae, Emily A" w:date="2020-01-17T09:46:00Z" w:initials="AEA">
    <w:p w14:paraId="459939ED" w14:textId="6F16A9D0" w:rsidR="009C7E7C" w:rsidRDefault="009C7E7C">
      <w:pPr>
        <w:pStyle w:val="CommentText"/>
      </w:pPr>
      <w:r>
        <w:rPr>
          <w:rStyle w:val="CommentReference"/>
        </w:rPr>
        <w:annotationRef/>
      </w:r>
      <w:r>
        <w:t>If these results are important to your conclusions, one or more of these tables should be listed in the paper rather than in the supplemental document.</w:t>
      </w:r>
    </w:p>
  </w:comment>
  <w:comment w:id="503" w:author="Andreae, Emily A" w:date="2020-01-17T09:53:00Z" w:initials="AEA">
    <w:p w14:paraId="6D2187AA" w14:textId="769E0F11" w:rsidR="009C7E7C" w:rsidRPr="0091252C" w:rsidRDefault="009C7E7C">
      <w:pPr>
        <w:pStyle w:val="CommentText"/>
      </w:pPr>
      <w:r>
        <w:rPr>
          <w:rStyle w:val="CommentReference"/>
        </w:rPr>
        <w:annotationRef/>
      </w:r>
      <w:r>
        <w:t>The focus of the cell colony assay is to analyze the behavior of proliferating cells rather than proliferation per se. Ideally, you’d perform a thymidine uptake assay and/or MMT assay to confirm your initial CCK-8 assay results.</w:t>
      </w:r>
    </w:p>
  </w:comment>
  <w:comment w:id="637" w:author="Andreae, Emily A" w:date="2020-01-17T10:52:00Z" w:initials="AEA">
    <w:p w14:paraId="2036C484" w14:textId="4B6A58D9" w:rsidR="009C7E7C" w:rsidRDefault="009C7E7C">
      <w:pPr>
        <w:pStyle w:val="CommentText"/>
      </w:pPr>
      <w:r>
        <w:rPr>
          <w:rStyle w:val="CommentReference"/>
        </w:rPr>
        <w:annotationRef/>
      </w:r>
      <w:r>
        <w:t>Please confirm your listing of tables and subtables.</w:t>
      </w:r>
    </w:p>
  </w:comment>
  <w:comment w:id="638" w:author="Andreae, Emily A" w:date="2020-01-17T10:31:00Z" w:initials="AEA">
    <w:p w14:paraId="245FD420" w14:textId="56CEABB7" w:rsidR="009C7E7C" w:rsidRDefault="009C7E7C">
      <w:pPr>
        <w:pStyle w:val="CommentText"/>
      </w:pPr>
      <w:r>
        <w:rPr>
          <w:rStyle w:val="CommentReference"/>
        </w:rPr>
        <w:annotationRef/>
      </w:r>
      <w:r>
        <w:t>Include a citation for MICA expression data.</w:t>
      </w:r>
    </w:p>
  </w:comment>
  <w:comment w:id="673" w:author="Andreae, Emily A" w:date="2020-01-17T10:38:00Z" w:initials="AEA">
    <w:p w14:paraId="690A0A2E" w14:textId="670286D9" w:rsidR="009C7E7C" w:rsidRDefault="009C7E7C">
      <w:pPr>
        <w:pStyle w:val="CommentText"/>
      </w:pPr>
      <w:r>
        <w:rPr>
          <w:rStyle w:val="CommentReference"/>
        </w:rPr>
        <w:annotationRef/>
      </w:r>
      <w:r>
        <w:t>It’s okay to group these results together in the Discussion section.</w:t>
      </w:r>
    </w:p>
  </w:comment>
  <w:comment w:id="821" w:author="Andreae, Emily A" w:date="2020-01-17T11:14:00Z" w:initials="AEA">
    <w:p w14:paraId="65BECC61" w14:textId="509BAA8E" w:rsidR="009C7E7C" w:rsidRDefault="009C7E7C">
      <w:pPr>
        <w:pStyle w:val="CommentText"/>
      </w:pPr>
      <w:r>
        <w:rPr>
          <w:rStyle w:val="CommentReference"/>
        </w:rPr>
        <w:annotationRef/>
      </w:r>
      <w:r>
        <w:t>There are no results presented for the combined allele overexpression experiments, so I wouldn’t include this statement in the Discussion section.</w:t>
      </w:r>
    </w:p>
  </w:comment>
  <w:comment w:id="926" w:author="Andreae, Emily A" w:date="2020-01-17T11:37:00Z" w:initials="AEA">
    <w:p w14:paraId="186B5D91" w14:textId="3503A344" w:rsidR="009C7E7C" w:rsidRDefault="009C7E7C">
      <w:pPr>
        <w:pStyle w:val="CommentText"/>
      </w:pPr>
      <w:r>
        <w:rPr>
          <w:rStyle w:val="CommentReference"/>
        </w:rPr>
        <w:annotationRef/>
      </w:r>
      <w:r>
        <w:t>Since you present these results in the paper, you’ll need to include these methods here.</w:t>
      </w:r>
    </w:p>
  </w:comment>
  <w:comment w:id="969" w:author="Andreae, Emily A" w:date="2020-01-17T11:42:00Z" w:initials="AEA">
    <w:p w14:paraId="595E59B5" w14:textId="0926C81B" w:rsidR="009C7E7C" w:rsidRDefault="009C7E7C">
      <w:pPr>
        <w:pStyle w:val="CommentText"/>
      </w:pPr>
      <w:r>
        <w:rPr>
          <w:rStyle w:val="CommentReference"/>
        </w:rPr>
        <w:annotationRef/>
      </w:r>
      <w:r>
        <w:t>Again, these results were shown, so the corresponding methods need to be included here.</w:t>
      </w:r>
    </w:p>
  </w:comment>
  <w:comment w:id="994" w:author="Andreae, Emily A" w:date="2020-01-17T11:46:00Z" w:initials="AEA">
    <w:p w14:paraId="7666FBFF" w14:textId="5448037F" w:rsidR="009C7E7C" w:rsidRDefault="009C7E7C">
      <w:pPr>
        <w:pStyle w:val="CommentText"/>
      </w:pPr>
      <w:r>
        <w:rPr>
          <w:rStyle w:val="CommentReference"/>
        </w:rPr>
        <w:annotationRef/>
      </w:r>
      <w:r>
        <w:t>Methods need to be included here.</w:t>
      </w:r>
    </w:p>
  </w:comment>
  <w:comment w:id="1018" w:author="Andreae, Emily A" w:date="2020-01-17T13:33:00Z" w:initials="AEA">
    <w:p w14:paraId="7EBD4E53" w14:textId="060E7ACA" w:rsidR="00FE432E" w:rsidRDefault="00FE432E">
      <w:pPr>
        <w:pStyle w:val="CommentText"/>
      </w:pPr>
      <w:r>
        <w:rPr>
          <w:rStyle w:val="CommentReference"/>
        </w:rPr>
        <w:annotationRef/>
      </w:r>
      <w:r>
        <w:t>List your magnification here.</w:t>
      </w:r>
    </w:p>
  </w:comment>
  <w:comment w:id="1021" w:author="Andreae, Emily A" w:date="2020-01-17T11:46:00Z" w:initials="AEA">
    <w:p w14:paraId="4B530CB7" w14:textId="2C8A628E" w:rsidR="009C7E7C" w:rsidRDefault="009C7E7C">
      <w:pPr>
        <w:pStyle w:val="CommentText"/>
      </w:pPr>
      <w:r>
        <w:rPr>
          <w:rStyle w:val="CommentReference"/>
        </w:rPr>
        <w:annotationRef/>
      </w:r>
      <w:r>
        <w:t>Methods need to be included here.</w:t>
      </w:r>
    </w:p>
  </w:comment>
  <w:comment w:id="1048" w:author="Andreae, Emily A" w:date="2020-01-17T11:47:00Z" w:initials="AEA">
    <w:p w14:paraId="79A1C182" w14:textId="0FA1B6AB" w:rsidR="009C7E7C" w:rsidRDefault="009C7E7C">
      <w:pPr>
        <w:pStyle w:val="CommentText"/>
      </w:pPr>
      <w:r>
        <w:rPr>
          <w:rStyle w:val="CommentReference"/>
        </w:rPr>
        <w:annotationRef/>
      </w:r>
      <w:r>
        <w:t>Since you are comparing more than two groups for your functional analyses, you need to compare these results with ANOVAs and post-hoc Tukey’s multiple comparisons test with Bonferroni correction for low sample size.</w:t>
      </w:r>
    </w:p>
  </w:comment>
  <w:comment w:id="1162" w:author="Andreae, Emily A" w:date="2020-01-17T11:58:00Z" w:initials="AEA">
    <w:p w14:paraId="69E93E8B" w14:textId="355EA70E" w:rsidR="009C7E7C" w:rsidRDefault="009C7E7C">
      <w:pPr>
        <w:pStyle w:val="CommentText"/>
      </w:pPr>
      <w:r>
        <w:rPr>
          <w:rStyle w:val="CommentReference"/>
        </w:rPr>
        <w:annotationRef/>
      </w:r>
      <w:r>
        <w:t>The funding sources were acknowledged in the preceding section.</w:t>
      </w:r>
    </w:p>
  </w:comment>
  <w:comment w:id="1173" w:author="Andreae, Emily A" w:date="2020-01-17T08:16:00Z" w:initials="AEA">
    <w:p w14:paraId="448C841C" w14:textId="64E62BB3" w:rsidR="009C7E7C" w:rsidRDefault="009C7E7C">
      <w:pPr>
        <w:pStyle w:val="CommentText"/>
      </w:pPr>
      <w:r>
        <w:rPr>
          <w:rStyle w:val="CommentReference"/>
        </w:rPr>
        <w:annotationRef/>
      </w:r>
      <w:r>
        <w:t>Why is this listed as “or”? Are you unable to distinguish between the two allele subtypes? If so, that needs to be mentioned in your Results and Methods section.</w:t>
      </w:r>
    </w:p>
  </w:comment>
  <w:comment w:id="1228" w:author="Andreae, Emily A" w:date="2020-01-17T13:16:00Z" w:initials="AEA">
    <w:p w14:paraId="085F52D6" w14:textId="0C69AC00" w:rsidR="00680939" w:rsidRDefault="00680939">
      <w:pPr>
        <w:pStyle w:val="CommentText"/>
      </w:pPr>
      <w:r>
        <w:rPr>
          <w:rStyle w:val="CommentReference"/>
        </w:rPr>
        <w:annotationRef/>
      </w:r>
      <w:r>
        <w:t>What are your error bars? Standard deviation or standard error of means?</w:t>
      </w:r>
    </w:p>
  </w:comment>
  <w:comment w:id="1229" w:author="Andreae, Emily A" w:date="2020-01-17T13:19:00Z" w:initials="AEA">
    <w:p w14:paraId="470B366D" w14:textId="6A080E58" w:rsidR="00680939" w:rsidRDefault="00680939">
      <w:pPr>
        <w:pStyle w:val="CommentText"/>
      </w:pPr>
      <w:r>
        <w:rPr>
          <w:rStyle w:val="CommentReference"/>
        </w:rPr>
        <w:annotationRef/>
      </w:r>
      <w:r>
        <w:t>Again, list what your error bars represent.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C0D0A9" w15:done="0"/>
  <w15:commentEx w15:paraId="3CAFDC44" w15:done="0"/>
  <w15:commentEx w15:paraId="3D7FF80C" w15:done="0"/>
  <w15:commentEx w15:paraId="50A0FF77" w15:done="0"/>
  <w15:commentEx w15:paraId="6F6B940F" w15:done="0"/>
  <w15:commentEx w15:paraId="172A23E2" w15:done="0"/>
  <w15:commentEx w15:paraId="1B2E2AD4" w15:done="0"/>
  <w15:commentEx w15:paraId="07A3ABA7" w15:done="0"/>
  <w15:commentEx w15:paraId="366A5367" w15:done="0"/>
  <w15:commentEx w15:paraId="459939ED" w15:done="0"/>
  <w15:commentEx w15:paraId="6D2187AA" w15:done="0"/>
  <w15:commentEx w15:paraId="2036C484" w15:done="0"/>
  <w15:commentEx w15:paraId="245FD420" w15:done="0"/>
  <w15:commentEx w15:paraId="690A0A2E" w15:done="0"/>
  <w15:commentEx w15:paraId="65BECC61" w15:done="0"/>
  <w15:commentEx w15:paraId="186B5D91" w15:done="0"/>
  <w15:commentEx w15:paraId="595E59B5" w15:done="0"/>
  <w15:commentEx w15:paraId="7666FBFF" w15:done="0"/>
  <w15:commentEx w15:paraId="7EBD4E53" w15:done="0"/>
  <w15:commentEx w15:paraId="4B530CB7" w15:done="0"/>
  <w15:commentEx w15:paraId="79A1C182" w15:done="0"/>
  <w15:commentEx w15:paraId="69E93E8B" w15:done="0"/>
  <w15:commentEx w15:paraId="448C841C" w15:done="0"/>
  <w15:commentEx w15:paraId="085F52D6" w15:done="0"/>
  <w15:commentEx w15:paraId="470B36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666EB" w14:textId="77777777" w:rsidR="009C7E7C" w:rsidRDefault="009C7E7C" w:rsidP="007F7DE2">
      <w:pPr>
        <w:spacing w:after="0" w:line="240" w:lineRule="auto"/>
      </w:pPr>
      <w:r>
        <w:separator/>
      </w:r>
    </w:p>
  </w:endnote>
  <w:endnote w:type="continuationSeparator" w:id="0">
    <w:p w14:paraId="04717F2D" w14:textId="77777777" w:rsidR="009C7E7C" w:rsidRDefault="009C7E7C" w:rsidP="007F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025356"/>
      <w:docPartObj>
        <w:docPartGallery w:val="Page Numbers (Bottom of Page)"/>
        <w:docPartUnique/>
      </w:docPartObj>
    </w:sdtPr>
    <w:sdtEndPr/>
    <w:sdtContent>
      <w:p w14:paraId="649EC64D" w14:textId="53D90A41" w:rsidR="009C7E7C" w:rsidRDefault="009C7E7C">
        <w:pPr>
          <w:pStyle w:val="Footer"/>
          <w:jc w:val="center"/>
        </w:pPr>
        <w:r>
          <w:fldChar w:fldCharType="begin"/>
        </w:r>
        <w:r>
          <w:instrText>PAGE   \* MERGEFORMAT</w:instrText>
        </w:r>
        <w:r>
          <w:fldChar w:fldCharType="separate"/>
        </w:r>
        <w:r w:rsidR="00BE4E15" w:rsidRPr="00BE4E15">
          <w:rPr>
            <w:noProof/>
            <w:lang w:val="zh-CN"/>
          </w:rPr>
          <w:t>17</w:t>
        </w:r>
        <w:r>
          <w:fldChar w:fldCharType="end"/>
        </w:r>
      </w:p>
    </w:sdtContent>
  </w:sdt>
  <w:p w14:paraId="3A2A7148" w14:textId="77777777" w:rsidR="009C7E7C" w:rsidRDefault="009C7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88DF0" w14:textId="77777777" w:rsidR="009C7E7C" w:rsidRDefault="009C7E7C" w:rsidP="007F7DE2">
      <w:pPr>
        <w:spacing w:after="0" w:line="240" w:lineRule="auto"/>
      </w:pPr>
      <w:r>
        <w:separator/>
      </w:r>
    </w:p>
  </w:footnote>
  <w:footnote w:type="continuationSeparator" w:id="0">
    <w:p w14:paraId="24E02C5B" w14:textId="77777777" w:rsidR="009C7E7C" w:rsidRDefault="009C7E7C" w:rsidP="007F7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25ABE"/>
    <w:multiLevelType w:val="multilevel"/>
    <w:tmpl w:val="C80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A489A"/>
    <w:multiLevelType w:val="hybridMultilevel"/>
    <w:tmpl w:val="0D2242BA"/>
    <w:lvl w:ilvl="0" w:tplc="A71C4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e, Emily A">
    <w15:presenceInfo w15:providerId="AD" w15:userId="S-1-5-21-2000478354-1637723038-1606980848-175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ese0awerxv5me5avdpzvwqf9a5treea0ef&quot;&gt;My EndNote Library-Saved&lt;record-ids&gt;&lt;item&gt;15195&lt;/item&gt;&lt;item&gt;25679&lt;/item&gt;&lt;item&gt;25680&lt;/item&gt;&lt;item&gt;25682&lt;/item&gt;&lt;item&gt;25687&lt;/item&gt;&lt;item&gt;25688&lt;/item&gt;&lt;item&gt;25691&lt;/item&gt;&lt;item&gt;25692&lt;/item&gt;&lt;item&gt;25694&lt;/item&gt;&lt;item&gt;25701&lt;/item&gt;&lt;item&gt;25705&lt;/item&gt;&lt;item&gt;25706&lt;/item&gt;&lt;item&gt;25947&lt;/item&gt;&lt;item&gt;25959&lt;/item&gt;&lt;item&gt;25969&lt;/item&gt;&lt;item&gt;25971&lt;/item&gt;&lt;item&gt;25975&lt;/item&gt;&lt;item&gt;25978&lt;/item&gt;&lt;item&gt;26013&lt;/item&gt;&lt;item&gt;26026&lt;/item&gt;&lt;item&gt;26027&lt;/item&gt;&lt;item&gt;26028&lt;/item&gt;&lt;item&gt;26029&lt;/item&gt;&lt;item&gt;26037&lt;/item&gt;&lt;item&gt;26101&lt;/item&gt;&lt;item&gt;26102&lt;/item&gt;&lt;item&gt;26103&lt;/item&gt;&lt;item&gt;26104&lt;/item&gt;&lt;item&gt;26105&lt;/item&gt;&lt;item&gt;26106&lt;/item&gt;&lt;item&gt;26108&lt;/item&gt;&lt;item&gt;26109&lt;/item&gt;&lt;item&gt;26127&lt;/item&gt;&lt;item&gt;26164&lt;/item&gt;&lt;item&gt;26165&lt;/item&gt;&lt;item&gt;26166&lt;/item&gt;&lt;item&gt;26167&lt;/item&gt;&lt;item&gt;26168&lt;/item&gt;&lt;/record-ids&gt;&lt;/item&gt;&lt;/Libraries&gt;"/>
  </w:docVars>
  <w:rsids>
    <w:rsidRoot w:val="007F7DE2"/>
    <w:rsid w:val="000065A3"/>
    <w:rsid w:val="00006B8D"/>
    <w:rsid w:val="00006C82"/>
    <w:rsid w:val="000108CA"/>
    <w:rsid w:val="00011514"/>
    <w:rsid w:val="000115DC"/>
    <w:rsid w:val="00012CC7"/>
    <w:rsid w:val="0001363B"/>
    <w:rsid w:val="0001368C"/>
    <w:rsid w:val="00017D25"/>
    <w:rsid w:val="000214F6"/>
    <w:rsid w:val="00021D33"/>
    <w:rsid w:val="0002270D"/>
    <w:rsid w:val="00023E99"/>
    <w:rsid w:val="00025067"/>
    <w:rsid w:val="000264B0"/>
    <w:rsid w:val="00032CB1"/>
    <w:rsid w:val="000331F4"/>
    <w:rsid w:val="000350F1"/>
    <w:rsid w:val="00035F0A"/>
    <w:rsid w:val="000365E0"/>
    <w:rsid w:val="00037C02"/>
    <w:rsid w:val="00040100"/>
    <w:rsid w:val="000406DA"/>
    <w:rsid w:val="00041101"/>
    <w:rsid w:val="00041525"/>
    <w:rsid w:val="00041850"/>
    <w:rsid w:val="00042975"/>
    <w:rsid w:val="000438A8"/>
    <w:rsid w:val="00044944"/>
    <w:rsid w:val="0004537D"/>
    <w:rsid w:val="00045402"/>
    <w:rsid w:val="00047A4B"/>
    <w:rsid w:val="00051460"/>
    <w:rsid w:val="00052152"/>
    <w:rsid w:val="00052CD0"/>
    <w:rsid w:val="000531A2"/>
    <w:rsid w:val="00053835"/>
    <w:rsid w:val="0005384D"/>
    <w:rsid w:val="000546BB"/>
    <w:rsid w:val="000556C7"/>
    <w:rsid w:val="00056CAA"/>
    <w:rsid w:val="00060A46"/>
    <w:rsid w:val="00061A60"/>
    <w:rsid w:val="00062159"/>
    <w:rsid w:val="000656F5"/>
    <w:rsid w:val="00066F3E"/>
    <w:rsid w:val="000673CB"/>
    <w:rsid w:val="00067834"/>
    <w:rsid w:val="00067BEB"/>
    <w:rsid w:val="0007210E"/>
    <w:rsid w:val="00072343"/>
    <w:rsid w:val="00072E69"/>
    <w:rsid w:val="00073E39"/>
    <w:rsid w:val="00075029"/>
    <w:rsid w:val="000756EA"/>
    <w:rsid w:val="00077214"/>
    <w:rsid w:val="0007775F"/>
    <w:rsid w:val="000820C3"/>
    <w:rsid w:val="00082E92"/>
    <w:rsid w:val="00084697"/>
    <w:rsid w:val="000849AE"/>
    <w:rsid w:val="00085314"/>
    <w:rsid w:val="000865C7"/>
    <w:rsid w:val="0009218E"/>
    <w:rsid w:val="00093AFB"/>
    <w:rsid w:val="00094745"/>
    <w:rsid w:val="000951F4"/>
    <w:rsid w:val="00097DB7"/>
    <w:rsid w:val="000A0B95"/>
    <w:rsid w:val="000A14F4"/>
    <w:rsid w:val="000A2692"/>
    <w:rsid w:val="000A5484"/>
    <w:rsid w:val="000A5920"/>
    <w:rsid w:val="000A680D"/>
    <w:rsid w:val="000A6811"/>
    <w:rsid w:val="000A6CFD"/>
    <w:rsid w:val="000A7A12"/>
    <w:rsid w:val="000B12CC"/>
    <w:rsid w:val="000B17D4"/>
    <w:rsid w:val="000B3F63"/>
    <w:rsid w:val="000B5467"/>
    <w:rsid w:val="000B54C1"/>
    <w:rsid w:val="000B590A"/>
    <w:rsid w:val="000B728F"/>
    <w:rsid w:val="000B7565"/>
    <w:rsid w:val="000C16C6"/>
    <w:rsid w:val="000C3743"/>
    <w:rsid w:val="000C59D3"/>
    <w:rsid w:val="000C684C"/>
    <w:rsid w:val="000C6F18"/>
    <w:rsid w:val="000D1260"/>
    <w:rsid w:val="000D2056"/>
    <w:rsid w:val="000D49CC"/>
    <w:rsid w:val="000D5663"/>
    <w:rsid w:val="000D62A5"/>
    <w:rsid w:val="000D6DED"/>
    <w:rsid w:val="000D7534"/>
    <w:rsid w:val="000D7EA4"/>
    <w:rsid w:val="000E03FB"/>
    <w:rsid w:val="000E1940"/>
    <w:rsid w:val="000E4DF6"/>
    <w:rsid w:val="000E4E8C"/>
    <w:rsid w:val="000E631E"/>
    <w:rsid w:val="000F122D"/>
    <w:rsid w:val="000F2118"/>
    <w:rsid w:val="000F288A"/>
    <w:rsid w:val="000F6391"/>
    <w:rsid w:val="000F67DF"/>
    <w:rsid w:val="000F6E05"/>
    <w:rsid w:val="000F7DD7"/>
    <w:rsid w:val="001013ED"/>
    <w:rsid w:val="00101DA9"/>
    <w:rsid w:val="00101F43"/>
    <w:rsid w:val="00106AC4"/>
    <w:rsid w:val="00107769"/>
    <w:rsid w:val="00107AEE"/>
    <w:rsid w:val="00110AA6"/>
    <w:rsid w:val="00111662"/>
    <w:rsid w:val="001126AA"/>
    <w:rsid w:val="00112E15"/>
    <w:rsid w:val="0011339C"/>
    <w:rsid w:val="00121044"/>
    <w:rsid w:val="001210B0"/>
    <w:rsid w:val="00122437"/>
    <w:rsid w:val="00122EE7"/>
    <w:rsid w:val="001239AD"/>
    <w:rsid w:val="001264CC"/>
    <w:rsid w:val="00127740"/>
    <w:rsid w:val="00130191"/>
    <w:rsid w:val="001302F8"/>
    <w:rsid w:val="0013034C"/>
    <w:rsid w:val="00131014"/>
    <w:rsid w:val="00133898"/>
    <w:rsid w:val="00134E94"/>
    <w:rsid w:val="0013596D"/>
    <w:rsid w:val="00135F3C"/>
    <w:rsid w:val="00135FF7"/>
    <w:rsid w:val="001461DC"/>
    <w:rsid w:val="001479F2"/>
    <w:rsid w:val="0015030C"/>
    <w:rsid w:val="0015149D"/>
    <w:rsid w:val="001514C6"/>
    <w:rsid w:val="00155979"/>
    <w:rsid w:val="00155F30"/>
    <w:rsid w:val="00156DEB"/>
    <w:rsid w:val="00156F31"/>
    <w:rsid w:val="001622F6"/>
    <w:rsid w:val="00163093"/>
    <w:rsid w:val="00164CDA"/>
    <w:rsid w:val="00165E4A"/>
    <w:rsid w:val="001666D1"/>
    <w:rsid w:val="00166891"/>
    <w:rsid w:val="001700A8"/>
    <w:rsid w:val="0017022C"/>
    <w:rsid w:val="00171351"/>
    <w:rsid w:val="00171404"/>
    <w:rsid w:val="00171618"/>
    <w:rsid w:val="001718E3"/>
    <w:rsid w:val="00172044"/>
    <w:rsid w:val="0017378B"/>
    <w:rsid w:val="0017393A"/>
    <w:rsid w:val="00174AC6"/>
    <w:rsid w:val="001752BE"/>
    <w:rsid w:val="00176DD6"/>
    <w:rsid w:val="00177171"/>
    <w:rsid w:val="001777C0"/>
    <w:rsid w:val="001803BA"/>
    <w:rsid w:val="00180716"/>
    <w:rsid w:val="00180BF2"/>
    <w:rsid w:val="001823E5"/>
    <w:rsid w:val="00182C17"/>
    <w:rsid w:val="00182D5C"/>
    <w:rsid w:val="0018376F"/>
    <w:rsid w:val="00183C53"/>
    <w:rsid w:val="00184641"/>
    <w:rsid w:val="001846C6"/>
    <w:rsid w:val="00184D51"/>
    <w:rsid w:val="00185968"/>
    <w:rsid w:val="001927BE"/>
    <w:rsid w:val="00193B83"/>
    <w:rsid w:val="00194047"/>
    <w:rsid w:val="00194CF4"/>
    <w:rsid w:val="00196FB4"/>
    <w:rsid w:val="00197650"/>
    <w:rsid w:val="001A1019"/>
    <w:rsid w:val="001A340F"/>
    <w:rsid w:val="001A44ED"/>
    <w:rsid w:val="001A471D"/>
    <w:rsid w:val="001A65AB"/>
    <w:rsid w:val="001A6D5C"/>
    <w:rsid w:val="001B01AE"/>
    <w:rsid w:val="001B05C9"/>
    <w:rsid w:val="001B06D4"/>
    <w:rsid w:val="001B0851"/>
    <w:rsid w:val="001B1E9C"/>
    <w:rsid w:val="001B2114"/>
    <w:rsid w:val="001B292D"/>
    <w:rsid w:val="001B5E83"/>
    <w:rsid w:val="001C0969"/>
    <w:rsid w:val="001C0FA7"/>
    <w:rsid w:val="001C4DF2"/>
    <w:rsid w:val="001C4EC2"/>
    <w:rsid w:val="001C54C0"/>
    <w:rsid w:val="001C7CF9"/>
    <w:rsid w:val="001D11D6"/>
    <w:rsid w:val="001D39FE"/>
    <w:rsid w:val="001D449A"/>
    <w:rsid w:val="001D4B63"/>
    <w:rsid w:val="001D4E4E"/>
    <w:rsid w:val="001D4EBD"/>
    <w:rsid w:val="001E0634"/>
    <w:rsid w:val="001E17C4"/>
    <w:rsid w:val="001E1EA7"/>
    <w:rsid w:val="001E2099"/>
    <w:rsid w:val="001E21BC"/>
    <w:rsid w:val="001E2B52"/>
    <w:rsid w:val="001E4BDC"/>
    <w:rsid w:val="001E4E8E"/>
    <w:rsid w:val="001E5322"/>
    <w:rsid w:val="001E7A57"/>
    <w:rsid w:val="001F0204"/>
    <w:rsid w:val="001F1AFB"/>
    <w:rsid w:val="001F1E4C"/>
    <w:rsid w:val="001F2728"/>
    <w:rsid w:val="001F2A3F"/>
    <w:rsid w:val="001F3177"/>
    <w:rsid w:val="001F3185"/>
    <w:rsid w:val="001F32E7"/>
    <w:rsid w:val="001F41F9"/>
    <w:rsid w:val="001F4371"/>
    <w:rsid w:val="001F5329"/>
    <w:rsid w:val="001F5754"/>
    <w:rsid w:val="001F5AA0"/>
    <w:rsid w:val="001F5BAC"/>
    <w:rsid w:val="001F780A"/>
    <w:rsid w:val="001F7C1C"/>
    <w:rsid w:val="00200F2C"/>
    <w:rsid w:val="00201C9F"/>
    <w:rsid w:val="002026A7"/>
    <w:rsid w:val="00203876"/>
    <w:rsid w:val="002043A3"/>
    <w:rsid w:val="002043E2"/>
    <w:rsid w:val="002071D3"/>
    <w:rsid w:val="002078C7"/>
    <w:rsid w:val="00211CEA"/>
    <w:rsid w:val="00212534"/>
    <w:rsid w:val="00212AE6"/>
    <w:rsid w:val="00214DF8"/>
    <w:rsid w:val="00215FBE"/>
    <w:rsid w:val="00216A60"/>
    <w:rsid w:val="002201FC"/>
    <w:rsid w:val="002209DA"/>
    <w:rsid w:val="00221105"/>
    <w:rsid w:val="00221FFB"/>
    <w:rsid w:val="00223359"/>
    <w:rsid w:val="00223DA5"/>
    <w:rsid w:val="00225C04"/>
    <w:rsid w:val="0022651E"/>
    <w:rsid w:val="00230EB4"/>
    <w:rsid w:val="0023222D"/>
    <w:rsid w:val="00232B0A"/>
    <w:rsid w:val="00232E66"/>
    <w:rsid w:val="00233AAA"/>
    <w:rsid w:val="00234201"/>
    <w:rsid w:val="0023484C"/>
    <w:rsid w:val="00234897"/>
    <w:rsid w:val="002351FE"/>
    <w:rsid w:val="0023683D"/>
    <w:rsid w:val="002377A2"/>
    <w:rsid w:val="0024136D"/>
    <w:rsid w:val="00241B1B"/>
    <w:rsid w:val="00242F76"/>
    <w:rsid w:val="002435B0"/>
    <w:rsid w:val="0024639E"/>
    <w:rsid w:val="00247F5F"/>
    <w:rsid w:val="002505B0"/>
    <w:rsid w:val="00251847"/>
    <w:rsid w:val="00251E51"/>
    <w:rsid w:val="002534F7"/>
    <w:rsid w:val="00253A0A"/>
    <w:rsid w:val="00254289"/>
    <w:rsid w:val="0025429A"/>
    <w:rsid w:val="00260CFB"/>
    <w:rsid w:val="002615B8"/>
    <w:rsid w:val="0026212D"/>
    <w:rsid w:val="0026372E"/>
    <w:rsid w:val="00263A53"/>
    <w:rsid w:val="0026415A"/>
    <w:rsid w:val="002643BA"/>
    <w:rsid w:val="00264671"/>
    <w:rsid w:val="00264DB0"/>
    <w:rsid w:val="00265AA3"/>
    <w:rsid w:val="00267355"/>
    <w:rsid w:val="00267AE8"/>
    <w:rsid w:val="002703DF"/>
    <w:rsid w:val="00270405"/>
    <w:rsid w:val="00271AA7"/>
    <w:rsid w:val="00271DA3"/>
    <w:rsid w:val="00272080"/>
    <w:rsid w:val="0027209B"/>
    <w:rsid w:val="0027222C"/>
    <w:rsid w:val="00272D17"/>
    <w:rsid w:val="00273C86"/>
    <w:rsid w:val="002743D3"/>
    <w:rsid w:val="0027568A"/>
    <w:rsid w:val="00276283"/>
    <w:rsid w:val="00276764"/>
    <w:rsid w:val="00276F02"/>
    <w:rsid w:val="0027796D"/>
    <w:rsid w:val="00277C11"/>
    <w:rsid w:val="00282888"/>
    <w:rsid w:val="00284F7E"/>
    <w:rsid w:val="002851AB"/>
    <w:rsid w:val="00287091"/>
    <w:rsid w:val="00287C20"/>
    <w:rsid w:val="00290DD7"/>
    <w:rsid w:val="00295E86"/>
    <w:rsid w:val="002975F1"/>
    <w:rsid w:val="002A0391"/>
    <w:rsid w:val="002A0771"/>
    <w:rsid w:val="002A097A"/>
    <w:rsid w:val="002A177C"/>
    <w:rsid w:val="002A1876"/>
    <w:rsid w:val="002A1F5B"/>
    <w:rsid w:val="002A22E3"/>
    <w:rsid w:val="002A2A69"/>
    <w:rsid w:val="002A2E8B"/>
    <w:rsid w:val="002A418B"/>
    <w:rsid w:val="002A4D5B"/>
    <w:rsid w:val="002B0812"/>
    <w:rsid w:val="002B1CDD"/>
    <w:rsid w:val="002B25F1"/>
    <w:rsid w:val="002B27FF"/>
    <w:rsid w:val="002B329A"/>
    <w:rsid w:val="002B5742"/>
    <w:rsid w:val="002B613C"/>
    <w:rsid w:val="002B68B1"/>
    <w:rsid w:val="002B7ED8"/>
    <w:rsid w:val="002C1387"/>
    <w:rsid w:val="002C19C6"/>
    <w:rsid w:val="002C31FA"/>
    <w:rsid w:val="002C387F"/>
    <w:rsid w:val="002C4590"/>
    <w:rsid w:val="002C5840"/>
    <w:rsid w:val="002C77A0"/>
    <w:rsid w:val="002D0C2E"/>
    <w:rsid w:val="002D10DE"/>
    <w:rsid w:val="002D190F"/>
    <w:rsid w:val="002D1E10"/>
    <w:rsid w:val="002D21E3"/>
    <w:rsid w:val="002D2EB5"/>
    <w:rsid w:val="002D4324"/>
    <w:rsid w:val="002D7884"/>
    <w:rsid w:val="002D790F"/>
    <w:rsid w:val="002E349F"/>
    <w:rsid w:val="002E6375"/>
    <w:rsid w:val="002F017E"/>
    <w:rsid w:val="002F1611"/>
    <w:rsid w:val="002F20E9"/>
    <w:rsid w:val="002F2C80"/>
    <w:rsid w:val="002F3BF6"/>
    <w:rsid w:val="002F4617"/>
    <w:rsid w:val="002F4E0A"/>
    <w:rsid w:val="002F74FE"/>
    <w:rsid w:val="002F75BF"/>
    <w:rsid w:val="00300DD1"/>
    <w:rsid w:val="0030142E"/>
    <w:rsid w:val="003023A0"/>
    <w:rsid w:val="00305558"/>
    <w:rsid w:val="0030594B"/>
    <w:rsid w:val="003066BE"/>
    <w:rsid w:val="00306A68"/>
    <w:rsid w:val="00310411"/>
    <w:rsid w:val="003120FE"/>
    <w:rsid w:val="0031261E"/>
    <w:rsid w:val="00312CCF"/>
    <w:rsid w:val="00314484"/>
    <w:rsid w:val="003148E0"/>
    <w:rsid w:val="00316473"/>
    <w:rsid w:val="0031672F"/>
    <w:rsid w:val="00316ADC"/>
    <w:rsid w:val="00321F98"/>
    <w:rsid w:val="00322CA6"/>
    <w:rsid w:val="00323FC9"/>
    <w:rsid w:val="00325603"/>
    <w:rsid w:val="00325F5E"/>
    <w:rsid w:val="00331964"/>
    <w:rsid w:val="00331AF8"/>
    <w:rsid w:val="00332A89"/>
    <w:rsid w:val="00333857"/>
    <w:rsid w:val="003352AB"/>
    <w:rsid w:val="00335460"/>
    <w:rsid w:val="0033791B"/>
    <w:rsid w:val="00342E95"/>
    <w:rsid w:val="0034489A"/>
    <w:rsid w:val="00344C93"/>
    <w:rsid w:val="003462E0"/>
    <w:rsid w:val="00346F28"/>
    <w:rsid w:val="00347CBB"/>
    <w:rsid w:val="0035066D"/>
    <w:rsid w:val="00352A8C"/>
    <w:rsid w:val="003547FD"/>
    <w:rsid w:val="00354EBA"/>
    <w:rsid w:val="00355132"/>
    <w:rsid w:val="003559F5"/>
    <w:rsid w:val="00356AFA"/>
    <w:rsid w:val="00356EF5"/>
    <w:rsid w:val="0035756C"/>
    <w:rsid w:val="0036134A"/>
    <w:rsid w:val="003635B4"/>
    <w:rsid w:val="00364224"/>
    <w:rsid w:val="00364715"/>
    <w:rsid w:val="003720AF"/>
    <w:rsid w:val="003728B9"/>
    <w:rsid w:val="00372AA4"/>
    <w:rsid w:val="00372B29"/>
    <w:rsid w:val="0037319C"/>
    <w:rsid w:val="00373BC5"/>
    <w:rsid w:val="003745FA"/>
    <w:rsid w:val="003748F4"/>
    <w:rsid w:val="00374ACC"/>
    <w:rsid w:val="00375693"/>
    <w:rsid w:val="003762F1"/>
    <w:rsid w:val="00377A53"/>
    <w:rsid w:val="00377B40"/>
    <w:rsid w:val="00377E6F"/>
    <w:rsid w:val="00383303"/>
    <w:rsid w:val="00383AB7"/>
    <w:rsid w:val="0039190A"/>
    <w:rsid w:val="003921B3"/>
    <w:rsid w:val="00393151"/>
    <w:rsid w:val="00395F87"/>
    <w:rsid w:val="00395F96"/>
    <w:rsid w:val="003A1519"/>
    <w:rsid w:val="003A492F"/>
    <w:rsid w:val="003A58A0"/>
    <w:rsid w:val="003B1A0C"/>
    <w:rsid w:val="003B23E6"/>
    <w:rsid w:val="003B23FE"/>
    <w:rsid w:val="003B31E0"/>
    <w:rsid w:val="003B4EE0"/>
    <w:rsid w:val="003B5302"/>
    <w:rsid w:val="003B7A2E"/>
    <w:rsid w:val="003C0A8B"/>
    <w:rsid w:val="003C2799"/>
    <w:rsid w:val="003C5AC6"/>
    <w:rsid w:val="003C6DB1"/>
    <w:rsid w:val="003D21AF"/>
    <w:rsid w:val="003D2BE6"/>
    <w:rsid w:val="003D36F2"/>
    <w:rsid w:val="003D6C28"/>
    <w:rsid w:val="003D7F4F"/>
    <w:rsid w:val="003E534B"/>
    <w:rsid w:val="003E6111"/>
    <w:rsid w:val="003E6DC0"/>
    <w:rsid w:val="003E6F74"/>
    <w:rsid w:val="003E707E"/>
    <w:rsid w:val="003F0E65"/>
    <w:rsid w:val="003F1127"/>
    <w:rsid w:val="003F2304"/>
    <w:rsid w:val="003F5614"/>
    <w:rsid w:val="003F63B2"/>
    <w:rsid w:val="003F6B06"/>
    <w:rsid w:val="003F6F1A"/>
    <w:rsid w:val="00400183"/>
    <w:rsid w:val="00400FE2"/>
    <w:rsid w:val="00403482"/>
    <w:rsid w:val="00405DC4"/>
    <w:rsid w:val="00406605"/>
    <w:rsid w:val="004067FA"/>
    <w:rsid w:val="00410B5B"/>
    <w:rsid w:val="004115A4"/>
    <w:rsid w:val="00412AA7"/>
    <w:rsid w:val="00413189"/>
    <w:rsid w:val="0041503B"/>
    <w:rsid w:val="004164F0"/>
    <w:rsid w:val="00417254"/>
    <w:rsid w:val="00420EF4"/>
    <w:rsid w:val="00422C4D"/>
    <w:rsid w:val="00423EE3"/>
    <w:rsid w:val="00424F5F"/>
    <w:rsid w:val="00426529"/>
    <w:rsid w:val="00426669"/>
    <w:rsid w:val="004267A1"/>
    <w:rsid w:val="00427A35"/>
    <w:rsid w:val="00427B03"/>
    <w:rsid w:val="004301CD"/>
    <w:rsid w:val="00430285"/>
    <w:rsid w:val="004309D0"/>
    <w:rsid w:val="004322CB"/>
    <w:rsid w:val="0043232D"/>
    <w:rsid w:val="00434FCF"/>
    <w:rsid w:val="00435544"/>
    <w:rsid w:val="00435628"/>
    <w:rsid w:val="00435D63"/>
    <w:rsid w:val="00435E0D"/>
    <w:rsid w:val="00436075"/>
    <w:rsid w:val="00437F52"/>
    <w:rsid w:val="004424B9"/>
    <w:rsid w:val="0044461D"/>
    <w:rsid w:val="00445E38"/>
    <w:rsid w:val="004464DB"/>
    <w:rsid w:val="0044670E"/>
    <w:rsid w:val="00446AA7"/>
    <w:rsid w:val="00446AF5"/>
    <w:rsid w:val="00447BC6"/>
    <w:rsid w:val="00447EEB"/>
    <w:rsid w:val="00450FA3"/>
    <w:rsid w:val="004519A1"/>
    <w:rsid w:val="00451D1F"/>
    <w:rsid w:val="00453E1A"/>
    <w:rsid w:val="0045430A"/>
    <w:rsid w:val="00455170"/>
    <w:rsid w:val="00456B65"/>
    <w:rsid w:val="004570F4"/>
    <w:rsid w:val="00461B23"/>
    <w:rsid w:val="00461D01"/>
    <w:rsid w:val="00462EC5"/>
    <w:rsid w:val="00464860"/>
    <w:rsid w:val="00465213"/>
    <w:rsid w:val="00465C29"/>
    <w:rsid w:val="00473054"/>
    <w:rsid w:val="004736D1"/>
    <w:rsid w:val="00473D40"/>
    <w:rsid w:val="004758B7"/>
    <w:rsid w:val="00476CF4"/>
    <w:rsid w:val="00481237"/>
    <w:rsid w:val="0048405F"/>
    <w:rsid w:val="00484920"/>
    <w:rsid w:val="004852DC"/>
    <w:rsid w:val="00486CD1"/>
    <w:rsid w:val="004902DA"/>
    <w:rsid w:val="00490C1D"/>
    <w:rsid w:val="0049179E"/>
    <w:rsid w:val="00491E64"/>
    <w:rsid w:val="0049377A"/>
    <w:rsid w:val="00494B7B"/>
    <w:rsid w:val="00494E32"/>
    <w:rsid w:val="004951DA"/>
    <w:rsid w:val="0049649F"/>
    <w:rsid w:val="00497EC4"/>
    <w:rsid w:val="004A062F"/>
    <w:rsid w:val="004A3D35"/>
    <w:rsid w:val="004A46A9"/>
    <w:rsid w:val="004A653F"/>
    <w:rsid w:val="004B19BC"/>
    <w:rsid w:val="004B3361"/>
    <w:rsid w:val="004B3654"/>
    <w:rsid w:val="004B55C8"/>
    <w:rsid w:val="004B59FB"/>
    <w:rsid w:val="004B5D36"/>
    <w:rsid w:val="004C05A6"/>
    <w:rsid w:val="004C09B9"/>
    <w:rsid w:val="004C0A38"/>
    <w:rsid w:val="004C51D1"/>
    <w:rsid w:val="004C5492"/>
    <w:rsid w:val="004C6082"/>
    <w:rsid w:val="004C6B07"/>
    <w:rsid w:val="004C731E"/>
    <w:rsid w:val="004C7FB8"/>
    <w:rsid w:val="004D009C"/>
    <w:rsid w:val="004D1C28"/>
    <w:rsid w:val="004D3107"/>
    <w:rsid w:val="004D3BB1"/>
    <w:rsid w:val="004D4408"/>
    <w:rsid w:val="004D6216"/>
    <w:rsid w:val="004D767F"/>
    <w:rsid w:val="004E4929"/>
    <w:rsid w:val="004E4D5A"/>
    <w:rsid w:val="004E4DA8"/>
    <w:rsid w:val="004E5B7D"/>
    <w:rsid w:val="004F136F"/>
    <w:rsid w:val="004F16E3"/>
    <w:rsid w:val="004F1D3A"/>
    <w:rsid w:val="004F245D"/>
    <w:rsid w:val="004F3661"/>
    <w:rsid w:val="004F4519"/>
    <w:rsid w:val="004F482C"/>
    <w:rsid w:val="004F4F98"/>
    <w:rsid w:val="004F57E0"/>
    <w:rsid w:val="004F6583"/>
    <w:rsid w:val="00500AFE"/>
    <w:rsid w:val="00501CC4"/>
    <w:rsid w:val="00505CF8"/>
    <w:rsid w:val="00505E57"/>
    <w:rsid w:val="005071A5"/>
    <w:rsid w:val="00510135"/>
    <w:rsid w:val="0051013E"/>
    <w:rsid w:val="005128A4"/>
    <w:rsid w:val="005128FC"/>
    <w:rsid w:val="00515A55"/>
    <w:rsid w:val="00516BF0"/>
    <w:rsid w:val="00520B55"/>
    <w:rsid w:val="00521ECD"/>
    <w:rsid w:val="0052322E"/>
    <w:rsid w:val="00523F73"/>
    <w:rsid w:val="005257D1"/>
    <w:rsid w:val="00526793"/>
    <w:rsid w:val="00531E95"/>
    <w:rsid w:val="00532681"/>
    <w:rsid w:val="00532A76"/>
    <w:rsid w:val="00533685"/>
    <w:rsid w:val="00534A10"/>
    <w:rsid w:val="005350AC"/>
    <w:rsid w:val="00535B60"/>
    <w:rsid w:val="00536DA1"/>
    <w:rsid w:val="005370C9"/>
    <w:rsid w:val="00537D96"/>
    <w:rsid w:val="00541DD6"/>
    <w:rsid w:val="0054204E"/>
    <w:rsid w:val="00543817"/>
    <w:rsid w:val="005453D7"/>
    <w:rsid w:val="00545F7F"/>
    <w:rsid w:val="005465B5"/>
    <w:rsid w:val="005473E4"/>
    <w:rsid w:val="00550315"/>
    <w:rsid w:val="005508BC"/>
    <w:rsid w:val="00550C8D"/>
    <w:rsid w:val="00551598"/>
    <w:rsid w:val="00551CA9"/>
    <w:rsid w:val="00551F97"/>
    <w:rsid w:val="005529D6"/>
    <w:rsid w:val="00554A71"/>
    <w:rsid w:val="00555F56"/>
    <w:rsid w:val="00560797"/>
    <w:rsid w:val="00562D75"/>
    <w:rsid w:val="00562FEF"/>
    <w:rsid w:val="0056315D"/>
    <w:rsid w:val="005664B0"/>
    <w:rsid w:val="00566FC9"/>
    <w:rsid w:val="00571937"/>
    <w:rsid w:val="005733C9"/>
    <w:rsid w:val="00573BB2"/>
    <w:rsid w:val="00575546"/>
    <w:rsid w:val="005804B8"/>
    <w:rsid w:val="00580AC7"/>
    <w:rsid w:val="005819B7"/>
    <w:rsid w:val="00582881"/>
    <w:rsid w:val="00584B04"/>
    <w:rsid w:val="00586B51"/>
    <w:rsid w:val="00586EE0"/>
    <w:rsid w:val="00590A4E"/>
    <w:rsid w:val="0059128D"/>
    <w:rsid w:val="005932A1"/>
    <w:rsid w:val="0059392B"/>
    <w:rsid w:val="00593EFA"/>
    <w:rsid w:val="00594642"/>
    <w:rsid w:val="005947EE"/>
    <w:rsid w:val="00594A7E"/>
    <w:rsid w:val="00596E9D"/>
    <w:rsid w:val="00597D56"/>
    <w:rsid w:val="005A157A"/>
    <w:rsid w:val="005A2924"/>
    <w:rsid w:val="005A39A1"/>
    <w:rsid w:val="005A41BF"/>
    <w:rsid w:val="005A5B78"/>
    <w:rsid w:val="005A6340"/>
    <w:rsid w:val="005A7C32"/>
    <w:rsid w:val="005B073B"/>
    <w:rsid w:val="005B2D86"/>
    <w:rsid w:val="005B2FC0"/>
    <w:rsid w:val="005B52AC"/>
    <w:rsid w:val="005B6DAE"/>
    <w:rsid w:val="005B7701"/>
    <w:rsid w:val="005B7A6B"/>
    <w:rsid w:val="005C0357"/>
    <w:rsid w:val="005C1882"/>
    <w:rsid w:val="005C27C3"/>
    <w:rsid w:val="005C27DB"/>
    <w:rsid w:val="005C312B"/>
    <w:rsid w:val="005C3DE6"/>
    <w:rsid w:val="005C5759"/>
    <w:rsid w:val="005C5B60"/>
    <w:rsid w:val="005C63CC"/>
    <w:rsid w:val="005C6E4F"/>
    <w:rsid w:val="005C7084"/>
    <w:rsid w:val="005C76FF"/>
    <w:rsid w:val="005D161E"/>
    <w:rsid w:val="005D17D3"/>
    <w:rsid w:val="005D1ED6"/>
    <w:rsid w:val="005D2B2E"/>
    <w:rsid w:val="005D335B"/>
    <w:rsid w:val="005D61DE"/>
    <w:rsid w:val="005E1AA5"/>
    <w:rsid w:val="005E25BD"/>
    <w:rsid w:val="005E263D"/>
    <w:rsid w:val="005E39C6"/>
    <w:rsid w:val="005E3B55"/>
    <w:rsid w:val="005E44AC"/>
    <w:rsid w:val="005E4884"/>
    <w:rsid w:val="005E4F02"/>
    <w:rsid w:val="005E6B48"/>
    <w:rsid w:val="005F0A18"/>
    <w:rsid w:val="005F10C3"/>
    <w:rsid w:val="005F33BB"/>
    <w:rsid w:val="005F362D"/>
    <w:rsid w:val="005F6B0C"/>
    <w:rsid w:val="005F7733"/>
    <w:rsid w:val="006019AD"/>
    <w:rsid w:val="00601DEC"/>
    <w:rsid w:val="00603B56"/>
    <w:rsid w:val="00603C73"/>
    <w:rsid w:val="006053CE"/>
    <w:rsid w:val="00606BC3"/>
    <w:rsid w:val="00610B9E"/>
    <w:rsid w:val="0061129A"/>
    <w:rsid w:val="006118E0"/>
    <w:rsid w:val="0061787D"/>
    <w:rsid w:val="00621015"/>
    <w:rsid w:val="006210DD"/>
    <w:rsid w:val="0062516A"/>
    <w:rsid w:val="00630742"/>
    <w:rsid w:val="00631004"/>
    <w:rsid w:val="00632DA4"/>
    <w:rsid w:val="0063334A"/>
    <w:rsid w:val="00634E50"/>
    <w:rsid w:val="00635327"/>
    <w:rsid w:val="00635D63"/>
    <w:rsid w:val="00637600"/>
    <w:rsid w:val="006400F5"/>
    <w:rsid w:val="00642B16"/>
    <w:rsid w:val="00642D72"/>
    <w:rsid w:val="00643204"/>
    <w:rsid w:val="00646230"/>
    <w:rsid w:val="00646A52"/>
    <w:rsid w:val="0064799F"/>
    <w:rsid w:val="00647E4E"/>
    <w:rsid w:val="0065200C"/>
    <w:rsid w:val="006537E7"/>
    <w:rsid w:val="006566B1"/>
    <w:rsid w:val="00660473"/>
    <w:rsid w:val="00661984"/>
    <w:rsid w:val="006624EE"/>
    <w:rsid w:val="00663019"/>
    <w:rsid w:val="0066586C"/>
    <w:rsid w:val="0066746D"/>
    <w:rsid w:val="006679CF"/>
    <w:rsid w:val="00671214"/>
    <w:rsid w:val="00671AF7"/>
    <w:rsid w:val="0067272C"/>
    <w:rsid w:val="006731AF"/>
    <w:rsid w:val="006777FC"/>
    <w:rsid w:val="00680939"/>
    <w:rsid w:val="00681373"/>
    <w:rsid w:val="00682794"/>
    <w:rsid w:val="006834CD"/>
    <w:rsid w:val="0068403C"/>
    <w:rsid w:val="006846C9"/>
    <w:rsid w:val="00684864"/>
    <w:rsid w:val="00685468"/>
    <w:rsid w:val="00691324"/>
    <w:rsid w:val="006928F1"/>
    <w:rsid w:val="0069426B"/>
    <w:rsid w:val="0069435F"/>
    <w:rsid w:val="00694662"/>
    <w:rsid w:val="006A08D7"/>
    <w:rsid w:val="006A17B8"/>
    <w:rsid w:val="006A4ED1"/>
    <w:rsid w:val="006A68ED"/>
    <w:rsid w:val="006A69C5"/>
    <w:rsid w:val="006A6D43"/>
    <w:rsid w:val="006A7040"/>
    <w:rsid w:val="006B0D10"/>
    <w:rsid w:val="006B12C4"/>
    <w:rsid w:val="006B2D66"/>
    <w:rsid w:val="006B6BD3"/>
    <w:rsid w:val="006B6BDC"/>
    <w:rsid w:val="006B6C3B"/>
    <w:rsid w:val="006B6EC3"/>
    <w:rsid w:val="006B7746"/>
    <w:rsid w:val="006C1198"/>
    <w:rsid w:val="006C1307"/>
    <w:rsid w:val="006C3855"/>
    <w:rsid w:val="006C3868"/>
    <w:rsid w:val="006C5552"/>
    <w:rsid w:val="006C5691"/>
    <w:rsid w:val="006C5B6C"/>
    <w:rsid w:val="006C6501"/>
    <w:rsid w:val="006C662E"/>
    <w:rsid w:val="006D00B0"/>
    <w:rsid w:val="006D1394"/>
    <w:rsid w:val="006D1E9D"/>
    <w:rsid w:val="006D31DC"/>
    <w:rsid w:val="006D4A9B"/>
    <w:rsid w:val="006D6BAB"/>
    <w:rsid w:val="006E00DF"/>
    <w:rsid w:val="006E1806"/>
    <w:rsid w:val="006E2720"/>
    <w:rsid w:val="006E3CA3"/>
    <w:rsid w:val="006E3D0A"/>
    <w:rsid w:val="006E3F77"/>
    <w:rsid w:val="006E652F"/>
    <w:rsid w:val="006E65A7"/>
    <w:rsid w:val="006E6EF4"/>
    <w:rsid w:val="006F20EC"/>
    <w:rsid w:val="006F214D"/>
    <w:rsid w:val="006F2509"/>
    <w:rsid w:val="006F3DB2"/>
    <w:rsid w:val="006F5A61"/>
    <w:rsid w:val="006F5AA0"/>
    <w:rsid w:val="006F6D8F"/>
    <w:rsid w:val="00700AB6"/>
    <w:rsid w:val="007030D1"/>
    <w:rsid w:val="00703389"/>
    <w:rsid w:val="00705F4B"/>
    <w:rsid w:val="007060D2"/>
    <w:rsid w:val="00711775"/>
    <w:rsid w:val="007121A6"/>
    <w:rsid w:val="00715B48"/>
    <w:rsid w:val="00717CA4"/>
    <w:rsid w:val="00721711"/>
    <w:rsid w:val="007225F2"/>
    <w:rsid w:val="00722AE1"/>
    <w:rsid w:val="00724936"/>
    <w:rsid w:val="00724DF2"/>
    <w:rsid w:val="0072526B"/>
    <w:rsid w:val="007254EF"/>
    <w:rsid w:val="00727E8F"/>
    <w:rsid w:val="007303DD"/>
    <w:rsid w:val="00731BB9"/>
    <w:rsid w:val="007343C0"/>
    <w:rsid w:val="00735C76"/>
    <w:rsid w:val="00735F1D"/>
    <w:rsid w:val="00737601"/>
    <w:rsid w:val="007400FE"/>
    <w:rsid w:val="007403D4"/>
    <w:rsid w:val="00741006"/>
    <w:rsid w:val="007418AC"/>
    <w:rsid w:val="00742165"/>
    <w:rsid w:val="00743E47"/>
    <w:rsid w:val="00743FA2"/>
    <w:rsid w:val="0074515E"/>
    <w:rsid w:val="007455AC"/>
    <w:rsid w:val="00745A91"/>
    <w:rsid w:val="0074611B"/>
    <w:rsid w:val="007507BA"/>
    <w:rsid w:val="0075270C"/>
    <w:rsid w:val="007527CB"/>
    <w:rsid w:val="007540DE"/>
    <w:rsid w:val="00757D62"/>
    <w:rsid w:val="007628F0"/>
    <w:rsid w:val="00764284"/>
    <w:rsid w:val="0076530E"/>
    <w:rsid w:val="00765DEE"/>
    <w:rsid w:val="007670E7"/>
    <w:rsid w:val="0076723B"/>
    <w:rsid w:val="007701F9"/>
    <w:rsid w:val="0077022C"/>
    <w:rsid w:val="00770295"/>
    <w:rsid w:val="00771F79"/>
    <w:rsid w:val="007738F8"/>
    <w:rsid w:val="00774AA2"/>
    <w:rsid w:val="00776D97"/>
    <w:rsid w:val="007776F9"/>
    <w:rsid w:val="00777BC2"/>
    <w:rsid w:val="00780170"/>
    <w:rsid w:val="00780239"/>
    <w:rsid w:val="00780B7A"/>
    <w:rsid w:val="00781517"/>
    <w:rsid w:val="007833A2"/>
    <w:rsid w:val="007845A1"/>
    <w:rsid w:val="007851AF"/>
    <w:rsid w:val="007863FB"/>
    <w:rsid w:val="00787194"/>
    <w:rsid w:val="0078778C"/>
    <w:rsid w:val="00791860"/>
    <w:rsid w:val="00792452"/>
    <w:rsid w:val="0079348F"/>
    <w:rsid w:val="007957A1"/>
    <w:rsid w:val="0079799E"/>
    <w:rsid w:val="007A1437"/>
    <w:rsid w:val="007A2C6A"/>
    <w:rsid w:val="007A53CF"/>
    <w:rsid w:val="007A6102"/>
    <w:rsid w:val="007A73E0"/>
    <w:rsid w:val="007A7616"/>
    <w:rsid w:val="007B019A"/>
    <w:rsid w:val="007B3002"/>
    <w:rsid w:val="007B313D"/>
    <w:rsid w:val="007B33EC"/>
    <w:rsid w:val="007B47F9"/>
    <w:rsid w:val="007B5E34"/>
    <w:rsid w:val="007B7F3B"/>
    <w:rsid w:val="007C3EBD"/>
    <w:rsid w:val="007C4419"/>
    <w:rsid w:val="007C6AC2"/>
    <w:rsid w:val="007C6D70"/>
    <w:rsid w:val="007C6F82"/>
    <w:rsid w:val="007D23A0"/>
    <w:rsid w:val="007D50BC"/>
    <w:rsid w:val="007D56B8"/>
    <w:rsid w:val="007D7295"/>
    <w:rsid w:val="007E1DC3"/>
    <w:rsid w:val="007E2F95"/>
    <w:rsid w:val="007E3650"/>
    <w:rsid w:val="007E445B"/>
    <w:rsid w:val="007E4986"/>
    <w:rsid w:val="007E565B"/>
    <w:rsid w:val="007E66FF"/>
    <w:rsid w:val="007E69C1"/>
    <w:rsid w:val="007E69F1"/>
    <w:rsid w:val="007E7C12"/>
    <w:rsid w:val="007F168B"/>
    <w:rsid w:val="007F2E65"/>
    <w:rsid w:val="007F37C2"/>
    <w:rsid w:val="007F4495"/>
    <w:rsid w:val="007F6562"/>
    <w:rsid w:val="007F7DE2"/>
    <w:rsid w:val="008025E7"/>
    <w:rsid w:val="00802AD2"/>
    <w:rsid w:val="00802DBF"/>
    <w:rsid w:val="00803F25"/>
    <w:rsid w:val="00805EC9"/>
    <w:rsid w:val="00806388"/>
    <w:rsid w:val="008064D8"/>
    <w:rsid w:val="00806CEC"/>
    <w:rsid w:val="008071A3"/>
    <w:rsid w:val="00807846"/>
    <w:rsid w:val="00810D82"/>
    <w:rsid w:val="008115F6"/>
    <w:rsid w:val="00812C77"/>
    <w:rsid w:val="00813A00"/>
    <w:rsid w:val="00813C97"/>
    <w:rsid w:val="00814997"/>
    <w:rsid w:val="008169C8"/>
    <w:rsid w:val="00820FA3"/>
    <w:rsid w:val="00821784"/>
    <w:rsid w:val="00821E33"/>
    <w:rsid w:val="008234A2"/>
    <w:rsid w:val="00823C34"/>
    <w:rsid w:val="00827895"/>
    <w:rsid w:val="00831BF2"/>
    <w:rsid w:val="00832177"/>
    <w:rsid w:val="00832409"/>
    <w:rsid w:val="00832C20"/>
    <w:rsid w:val="00833766"/>
    <w:rsid w:val="00834847"/>
    <w:rsid w:val="008373DD"/>
    <w:rsid w:val="00837CE2"/>
    <w:rsid w:val="008406A2"/>
    <w:rsid w:val="00842461"/>
    <w:rsid w:val="00843AE5"/>
    <w:rsid w:val="00843EE2"/>
    <w:rsid w:val="008449CC"/>
    <w:rsid w:val="0084516A"/>
    <w:rsid w:val="00846AC4"/>
    <w:rsid w:val="00846D10"/>
    <w:rsid w:val="0085336B"/>
    <w:rsid w:val="008547C6"/>
    <w:rsid w:val="00854815"/>
    <w:rsid w:val="00856187"/>
    <w:rsid w:val="00856512"/>
    <w:rsid w:val="00861D6E"/>
    <w:rsid w:val="00862503"/>
    <w:rsid w:val="0086608A"/>
    <w:rsid w:val="00866F18"/>
    <w:rsid w:val="0086787F"/>
    <w:rsid w:val="008679E9"/>
    <w:rsid w:val="00867A9E"/>
    <w:rsid w:val="00867AC5"/>
    <w:rsid w:val="00867B38"/>
    <w:rsid w:val="00867F87"/>
    <w:rsid w:val="00867F95"/>
    <w:rsid w:val="00870434"/>
    <w:rsid w:val="00873195"/>
    <w:rsid w:val="008734AF"/>
    <w:rsid w:val="008740AA"/>
    <w:rsid w:val="008753EE"/>
    <w:rsid w:val="008777C3"/>
    <w:rsid w:val="00880354"/>
    <w:rsid w:val="008816E1"/>
    <w:rsid w:val="00881B41"/>
    <w:rsid w:val="00881FD8"/>
    <w:rsid w:val="00882279"/>
    <w:rsid w:val="008822E2"/>
    <w:rsid w:val="00883F03"/>
    <w:rsid w:val="0088597A"/>
    <w:rsid w:val="008859EF"/>
    <w:rsid w:val="00887BFA"/>
    <w:rsid w:val="00890BC8"/>
    <w:rsid w:val="00890D1F"/>
    <w:rsid w:val="00890E47"/>
    <w:rsid w:val="00892DE3"/>
    <w:rsid w:val="008935D1"/>
    <w:rsid w:val="00894213"/>
    <w:rsid w:val="008949EA"/>
    <w:rsid w:val="0089655B"/>
    <w:rsid w:val="0089731A"/>
    <w:rsid w:val="00897D9D"/>
    <w:rsid w:val="008A0B75"/>
    <w:rsid w:val="008A1AA3"/>
    <w:rsid w:val="008A1BC8"/>
    <w:rsid w:val="008A27C7"/>
    <w:rsid w:val="008A3918"/>
    <w:rsid w:val="008A4930"/>
    <w:rsid w:val="008A56A8"/>
    <w:rsid w:val="008A64D9"/>
    <w:rsid w:val="008A6DB1"/>
    <w:rsid w:val="008A77D6"/>
    <w:rsid w:val="008B0B54"/>
    <w:rsid w:val="008B23A3"/>
    <w:rsid w:val="008B4281"/>
    <w:rsid w:val="008B441B"/>
    <w:rsid w:val="008B44F6"/>
    <w:rsid w:val="008B4E93"/>
    <w:rsid w:val="008B6961"/>
    <w:rsid w:val="008C06DD"/>
    <w:rsid w:val="008C2F75"/>
    <w:rsid w:val="008C58E6"/>
    <w:rsid w:val="008D0B47"/>
    <w:rsid w:val="008D1266"/>
    <w:rsid w:val="008D1E74"/>
    <w:rsid w:val="008D298E"/>
    <w:rsid w:val="008D3843"/>
    <w:rsid w:val="008D453B"/>
    <w:rsid w:val="008D48F9"/>
    <w:rsid w:val="008D5BE3"/>
    <w:rsid w:val="008D6859"/>
    <w:rsid w:val="008D7265"/>
    <w:rsid w:val="008D7692"/>
    <w:rsid w:val="008D7EC9"/>
    <w:rsid w:val="008E05DC"/>
    <w:rsid w:val="008E16A1"/>
    <w:rsid w:val="008E2C36"/>
    <w:rsid w:val="008E2D3E"/>
    <w:rsid w:val="008E34BA"/>
    <w:rsid w:val="008E34E4"/>
    <w:rsid w:val="008E3761"/>
    <w:rsid w:val="008E384B"/>
    <w:rsid w:val="008E396F"/>
    <w:rsid w:val="008E416B"/>
    <w:rsid w:val="008E56BA"/>
    <w:rsid w:val="008E6CFC"/>
    <w:rsid w:val="008F1DC4"/>
    <w:rsid w:val="008F27E7"/>
    <w:rsid w:val="008F2D5E"/>
    <w:rsid w:val="008F2D66"/>
    <w:rsid w:val="008F51B5"/>
    <w:rsid w:val="008F5677"/>
    <w:rsid w:val="008F6A1E"/>
    <w:rsid w:val="008F6A88"/>
    <w:rsid w:val="009001A5"/>
    <w:rsid w:val="009010F3"/>
    <w:rsid w:val="00902614"/>
    <w:rsid w:val="009063D9"/>
    <w:rsid w:val="009066FA"/>
    <w:rsid w:val="00907E55"/>
    <w:rsid w:val="0091084D"/>
    <w:rsid w:val="00910EB3"/>
    <w:rsid w:val="009116AF"/>
    <w:rsid w:val="0091246B"/>
    <w:rsid w:val="0091252C"/>
    <w:rsid w:val="00912BC0"/>
    <w:rsid w:val="009134DE"/>
    <w:rsid w:val="00913B0E"/>
    <w:rsid w:val="009140B0"/>
    <w:rsid w:val="00921184"/>
    <w:rsid w:val="009225C4"/>
    <w:rsid w:val="00922749"/>
    <w:rsid w:val="00922C3D"/>
    <w:rsid w:val="00923B16"/>
    <w:rsid w:val="00925009"/>
    <w:rsid w:val="00925ECD"/>
    <w:rsid w:val="00925F0C"/>
    <w:rsid w:val="0093105E"/>
    <w:rsid w:val="009311AF"/>
    <w:rsid w:val="00931C7B"/>
    <w:rsid w:val="00935196"/>
    <w:rsid w:val="00937169"/>
    <w:rsid w:val="00940924"/>
    <w:rsid w:val="00940B23"/>
    <w:rsid w:val="00942878"/>
    <w:rsid w:val="00943573"/>
    <w:rsid w:val="00944BCC"/>
    <w:rsid w:val="00946039"/>
    <w:rsid w:val="00946A9B"/>
    <w:rsid w:val="00946B5F"/>
    <w:rsid w:val="00946F59"/>
    <w:rsid w:val="009510DD"/>
    <w:rsid w:val="00952F53"/>
    <w:rsid w:val="00953121"/>
    <w:rsid w:val="0095368C"/>
    <w:rsid w:val="00954936"/>
    <w:rsid w:val="00954B31"/>
    <w:rsid w:val="00957F69"/>
    <w:rsid w:val="009615A5"/>
    <w:rsid w:val="009616D3"/>
    <w:rsid w:val="0096638F"/>
    <w:rsid w:val="0096670E"/>
    <w:rsid w:val="00966CD1"/>
    <w:rsid w:val="00967EB8"/>
    <w:rsid w:val="009704C1"/>
    <w:rsid w:val="00971232"/>
    <w:rsid w:val="00971440"/>
    <w:rsid w:val="0097268A"/>
    <w:rsid w:val="0097737B"/>
    <w:rsid w:val="00977A57"/>
    <w:rsid w:val="009808EB"/>
    <w:rsid w:val="00981865"/>
    <w:rsid w:val="0098211C"/>
    <w:rsid w:val="00983AF4"/>
    <w:rsid w:val="0098570C"/>
    <w:rsid w:val="00991A9E"/>
    <w:rsid w:val="00994D69"/>
    <w:rsid w:val="00995492"/>
    <w:rsid w:val="009970A9"/>
    <w:rsid w:val="00997F96"/>
    <w:rsid w:val="009A0F82"/>
    <w:rsid w:val="009A104F"/>
    <w:rsid w:val="009A7D23"/>
    <w:rsid w:val="009B0FF6"/>
    <w:rsid w:val="009B1124"/>
    <w:rsid w:val="009B1DF4"/>
    <w:rsid w:val="009B234A"/>
    <w:rsid w:val="009B30A2"/>
    <w:rsid w:val="009B30F7"/>
    <w:rsid w:val="009B5E67"/>
    <w:rsid w:val="009B61C2"/>
    <w:rsid w:val="009B7568"/>
    <w:rsid w:val="009C1162"/>
    <w:rsid w:val="009C1689"/>
    <w:rsid w:val="009C2760"/>
    <w:rsid w:val="009C2F2B"/>
    <w:rsid w:val="009C33BA"/>
    <w:rsid w:val="009C518C"/>
    <w:rsid w:val="009C66C8"/>
    <w:rsid w:val="009C6FC8"/>
    <w:rsid w:val="009C72D8"/>
    <w:rsid w:val="009C7E7C"/>
    <w:rsid w:val="009D1680"/>
    <w:rsid w:val="009D16C5"/>
    <w:rsid w:val="009D24FA"/>
    <w:rsid w:val="009D40BB"/>
    <w:rsid w:val="009D70A4"/>
    <w:rsid w:val="009D7764"/>
    <w:rsid w:val="009D7C63"/>
    <w:rsid w:val="009E061C"/>
    <w:rsid w:val="009E145B"/>
    <w:rsid w:val="009E14B7"/>
    <w:rsid w:val="009E28D0"/>
    <w:rsid w:val="009E326A"/>
    <w:rsid w:val="009E3661"/>
    <w:rsid w:val="009E3A50"/>
    <w:rsid w:val="009E4FB6"/>
    <w:rsid w:val="009E58DE"/>
    <w:rsid w:val="009E7083"/>
    <w:rsid w:val="009E784D"/>
    <w:rsid w:val="009E7940"/>
    <w:rsid w:val="009F57B5"/>
    <w:rsid w:val="009F5CDA"/>
    <w:rsid w:val="009F5CDB"/>
    <w:rsid w:val="009F5FB0"/>
    <w:rsid w:val="009F651C"/>
    <w:rsid w:val="00A006C7"/>
    <w:rsid w:val="00A0538A"/>
    <w:rsid w:val="00A106DA"/>
    <w:rsid w:val="00A10DB7"/>
    <w:rsid w:val="00A1293D"/>
    <w:rsid w:val="00A13B6B"/>
    <w:rsid w:val="00A156A6"/>
    <w:rsid w:val="00A1570F"/>
    <w:rsid w:val="00A17905"/>
    <w:rsid w:val="00A20388"/>
    <w:rsid w:val="00A211D4"/>
    <w:rsid w:val="00A213F4"/>
    <w:rsid w:val="00A234E6"/>
    <w:rsid w:val="00A24C5E"/>
    <w:rsid w:val="00A262F6"/>
    <w:rsid w:val="00A267A1"/>
    <w:rsid w:val="00A2708A"/>
    <w:rsid w:val="00A30018"/>
    <w:rsid w:val="00A3052E"/>
    <w:rsid w:val="00A30F6E"/>
    <w:rsid w:val="00A31FCC"/>
    <w:rsid w:val="00A33A9F"/>
    <w:rsid w:val="00A33B81"/>
    <w:rsid w:val="00A34224"/>
    <w:rsid w:val="00A3484C"/>
    <w:rsid w:val="00A36A20"/>
    <w:rsid w:val="00A3783C"/>
    <w:rsid w:val="00A404FC"/>
    <w:rsid w:val="00A41F3E"/>
    <w:rsid w:val="00A42B6A"/>
    <w:rsid w:val="00A4317F"/>
    <w:rsid w:val="00A43E0E"/>
    <w:rsid w:val="00A44161"/>
    <w:rsid w:val="00A46265"/>
    <w:rsid w:val="00A47294"/>
    <w:rsid w:val="00A4739C"/>
    <w:rsid w:val="00A47E2E"/>
    <w:rsid w:val="00A504EB"/>
    <w:rsid w:val="00A505F8"/>
    <w:rsid w:val="00A50806"/>
    <w:rsid w:val="00A52048"/>
    <w:rsid w:val="00A53EE7"/>
    <w:rsid w:val="00A54255"/>
    <w:rsid w:val="00A559CF"/>
    <w:rsid w:val="00A61158"/>
    <w:rsid w:val="00A621E4"/>
    <w:rsid w:val="00A63500"/>
    <w:rsid w:val="00A63973"/>
    <w:rsid w:val="00A64AEC"/>
    <w:rsid w:val="00A6645A"/>
    <w:rsid w:val="00A67F34"/>
    <w:rsid w:val="00A70202"/>
    <w:rsid w:val="00A70F92"/>
    <w:rsid w:val="00A714DD"/>
    <w:rsid w:val="00A716BD"/>
    <w:rsid w:val="00A740D1"/>
    <w:rsid w:val="00A74527"/>
    <w:rsid w:val="00A7646A"/>
    <w:rsid w:val="00A804F8"/>
    <w:rsid w:val="00A83DF7"/>
    <w:rsid w:val="00A87AE8"/>
    <w:rsid w:val="00A87CDC"/>
    <w:rsid w:val="00A90511"/>
    <w:rsid w:val="00A94805"/>
    <w:rsid w:val="00AA0F38"/>
    <w:rsid w:val="00AA18E0"/>
    <w:rsid w:val="00AA1CD8"/>
    <w:rsid w:val="00AA27DF"/>
    <w:rsid w:val="00AA2FC1"/>
    <w:rsid w:val="00AA419C"/>
    <w:rsid w:val="00AA4485"/>
    <w:rsid w:val="00AA4D51"/>
    <w:rsid w:val="00AA5A3C"/>
    <w:rsid w:val="00AB11A7"/>
    <w:rsid w:val="00AB1943"/>
    <w:rsid w:val="00AB227E"/>
    <w:rsid w:val="00AB23F0"/>
    <w:rsid w:val="00AB313B"/>
    <w:rsid w:val="00AB45A5"/>
    <w:rsid w:val="00AB650A"/>
    <w:rsid w:val="00AB6EA1"/>
    <w:rsid w:val="00AB71CA"/>
    <w:rsid w:val="00AC0D5B"/>
    <w:rsid w:val="00AC2F37"/>
    <w:rsid w:val="00AC56C4"/>
    <w:rsid w:val="00AC6A30"/>
    <w:rsid w:val="00AC6AA7"/>
    <w:rsid w:val="00AC72D8"/>
    <w:rsid w:val="00AC7A8D"/>
    <w:rsid w:val="00AD17E2"/>
    <w:rsid w:val="00AD277A"/>
    <w:rsid w:val="00AD28D4"/>
    <w:rsid w:val="00AD2A3B"/>
    <w:rsid w:val="00AD534D"/>
    <w:rsid w:val="00AD54B1"/>
    <w:rsid w:val="00AD55D9"/>
    <w:rsid w:val="00AD5D9B"/>
    <w:rsid w:val="00AD7164"/>
    <w:rsid w:val="00AD7F67"/>
    <w:rsid w:val="00AE0A06"/>
    <w:rsid w:val="00AE14E1"/>
    <w:rsid w:val="00AE5E4E"/>
    <w:rsid w:val="00AE6002"/>
    <w:rsid w:val="00AE6735"/>
    <w:rsid w:val="00AE6A0B"/>
    <w:rsid w:val="00AE6CE2"/>
    <w:rsid w:val="00AE7259"/>
    <w:rsid w:val="00AE75A6"/>
    <w:rsid w:val="00AE7A23"/>
    <w:rsid w:val="00AE7B7C"/>
    <w:rsid w:val="00AF0408"/>
    <w:rsid w:val="00AF7154"/>
    <w:rsid w:val="00B03F8B"/>
    <w:rsid w:val="00B05D10"/>
    <w:rsid w:val="00B066D7"/>
    <w:rsid w:val="00B06857"/>
    <w:rsid w:val="00B10856"/>
    <w:rsid w:val="00B126D3"/>
    <w:rsid w:val="00B127ED"/>
    <w:rsid w:val="00B12A67"/>
    <w:rsid w:val="00B135FF"/>
    <w:rsid w:val="00B143C8"/>
    <w:rsid w:val="00B14FDC"/>
    <w:rsid w:val="00B154AE"/>
    <w:rsid w:val="00B1624D"/>
    <w:rsid w:val="00B167B6"/>
    <w:rsid w:val="00B20073"/>
    <w:rsid w:val="00B20EFE"/>
    <w:rsid w:val="00B21124"/>
    <w:rsid w:val="00B2235F"/>
    <w:rsid w:val="00B22834"/>
    <w:rsid w:val="00B22993"/>
    <w:rsid w:val="00B22FE4"/>
    <w:rsid w:val="00B245E1"/>
    <w:rsid w:val="00B259A7"/>
    <w:rsid w:val="00B26F56"/>
    <w:rsid w:val="00B27C77"/>
    <w:rsid w:val="00B30D23"/>
    <w:rsid w:val="00B322EF"/>
    <w:rsid w:val="00B33633"/>
    <w:rsid w:val="00B33783"/>
    <w:rsid w:val="00B348F7"/>
    <w:rsid w:val="00B36F3D"/>
    <w:rsid w:val="00B42AA6"/>
    <w:rsid w:val="00B45D34"/>
    <w:rsid w:val="00B46724"/>
    <w:rsid w:val="00B473E8"/>
    <w:rsid w:val="00B477CA"/>
    <w:rsid w:val="00B47A01"/>
    <w:rsid w:val="00B47B96"/>
    <w:rsid w:val="00B502E6"/>
    <w:rsid w:val="00B50A22"/>
    <w:rsid w:val="00B50A64"/>
    <w:rsid w:val="00B50CB2"/>
    <w:rsid w:val="00B512D3"/>
    <w:rsid w:val="00B52031"/>
    <w:rsid w:val="00B53D10"/>
    <w:rsid w:val="00B543BF"/>
    <w:rsid w:val="00B562E0"/>
    <w:rsid w:val="00B5648C"/>
    <w:rsid w:val="00B56623"/>
    <w:rsid w:val="00B608D6"/>
    <w:rsid w:val="00B62525"/>
    <w:rsid w:val="00B64792"/>
    <w:rsid w:val="00B65135"/>
    <w:rsid w:val="00B65574"/>
    <w:rsid w:val="00B67E2D"/>
    <w:rsid w:val="00B7076C"/>
    <w:rsid w:val="00B72F8B"/>
    <w:rsid w:val="00B756DE"/>
    <w:rsid w:val="00B75B1C"/>
    <w:rsid w:val="00B75C80"/>
    <w:rsid w:val="00B76E7B"/>
    <w:rsid w:val="00B80B39"/>
    <w:rsid w:val="00B80EF4"/>
    <w:rsid w:val="00B8291F"/>
    <w:rsid w:val="00B82C6D"/>
    <w:rsid w:val="00B84AE4"/>
    <w:rsid w:val="00B84E86"/>
    <w:rsid w:val="00B87E6C"/>
    <w:rsid w:val="00B918E5"/>
    <w:rsid w:val="00B91F9D"/>
    <w:rsid w:val="00B93FF0"/>
    <w:rsid w:val="00B94B7E"/>
    <w:rsid w:val="00B95A9F"/>
    <w:rsid w:val="00B96D03"/>
    <w:rsid w:val="00BA0578"/>
    <w:rsid w:val="00BA2114"/>
    <w:rsid w:val="00BA350B"/>
    <w:rsid w:val="00BA37EB"/>
    <w:rsid w:val="00BA3B17"/>
    <w:rsid w:val="00BA52A3"/>
    <w:rsid w:val="00BA5899"/>
    <w:rsid w:val="00BA60F7"/>
    <w:rsid w:val="00BB281C"/>
    <w:rsid w:val="00BB40CA"/>
    <w:rsid w:val="00BB7629"/>
    <w:rsid w:val="00BB7DBF"/>
    <w:rsid w:val="00BC2375"/>
    <w:rsid w:val="00BC2495"/>
    <w:rsid w:val="00BC2F9E"/>
    <w:rsid w:val="00BC4298"/>
    <w:rsid w:val="00BC4FDA"/>
    <w:rsid w:val="00BC6258"/>
    <w:rsid w:val="00BC6346"/>
    <w:rsid w:val="00BD102F"/>
    <w:rsid w:val="00BD1F4E"/>
    <w:rsid w:val="00BD2539"/>
    <w:rsid w:val="00BD29CB"/>
    <w:rsid w:val="00BD419C"/>
    <w:rsid w:val="00BD46B8"/>
    <w:rsid w:val="00BD6FFC"/>
    <w:rsid w:val="00BD7647"/>
    <w:rsid w:val="00BE0DA9"/>
    <w:rsid w:val="00BE12DC"/>
    <w:rsid w:val="00BE3DCE"/>
    <w:rsid w:val="00BE4E15"/>
    <w:rsid w:val="00BE648F"/>
    <w:rsid w:val="00BE69F1"/>
    <w:rsid w:val="00BE741B"/>
    <w:rsid w:val="00BE7534"/>
    <w:rsid w:val="00BE7E22"/>
    <w:rsid w:val="00BF0047"/>
    <w:rsid w:val="00BF078D"/>
    <w:rsid w:val="00BF10E1"/>
    <w:rsid w:val="00BF1C93"/>
    <w:rsid w:val="00BF2D0A"/>
    <w:rsid w:val="00BF322E"/>
    <w:rsid w:val="00BF497F"/>
    <w:rsid w:val="00BF4A9F"/>
    <w:rsid w:val="00BF751F"/>
    <w:rsid w:val="00BF764C"/>
    <w:rsid w:val="00C00284"/>
    <w:rsid w:val="00C0079F"/>
    <w:rsid w:val="00C00E7C"/>
    <w:rsid w:val="00C00EA6"/>
    <w:rsid w:val="00C03266"/>
    <w:rsid w:val="00C057DE"/>
    <w:rsid w:val="00C05DB9"/>
    <w:rsid w:val="00C077CB"/>
    <w:rsid w:val="00C101B8"/>
    <w:rsid w:val="00C11C60"/>
    <w:rsid w:val="00C11CAD"/>
    <w:rsid w:val="00C1480F"/>
    <w:rsid w:val="00C16FBD"/>
    <w:rsid w:val="00C174F2"/>
    <w:rsid w:val="00C20CD9"/>
    <w:rsid w:val="00C220FC"/>
    <w:rsid w:val="00C250FB"/>
    <w:rsid w:val="00C25F0B"/>
    <w:rsid w:val="00C263C8"/>
    <w:rsid w:val="00C26E7C"/>
    <w:rsid w:val="00C2745A"/>
    <w:rsid w:val="00C31405"/>
    <w:rsid w:val="00C31944"/>
    <w:rsid w:val="00C325D8"/>
    <w:rsid w:val="00C35B37"/>
    <w:rsid w:val="00C3782C"/>
    <w:rsid w:val="00C40613"/>
    <w:rsid w:val="00C408A7"/>
    <w:rsid w:val="00C40E9E"/>
    <w:rsid w:val="00C40EE8"/>
    <w:rsid w:val="00C4142B"/>
    <w:rsid w:val="00C41F11"/>
    <w:rsid w:val="00C42E82"/>
    <w:rsid w:val="00C46BED"/>
    <w:rsid w:val="00C46D1C"/>
    <w:rsid w:val="00C50555"/>
    <w:rsid w:val="00C5130A"/>
    <w:rsid w:val="00C52F62"/>
    <w:rsid w:val="00C54021"/>
    <w:rsid w:val="00C54F08"/>
    <w:rsid w:val="00C55ADD"/>
    <w:rsid w:val="00C56961"/>
    <w:rsid w:val="00C572F9"/>
    <w:rsid w:val="00C5798A"/>
    <w:rsid w:val="00C61E13"/>
    <w:rsid w:val="00C662EA"/>
    <w:rsid w:val="00C66899"/>
    <w:rsid w:val="00C70891"/>
    <w:rsid w:val="00C7119A"/>
    <w:rsid w:val="00C7229A"/>
    <w:rsid w:val="00C72B9E"/>
    <w:rsid w:val="00C72EC0"/>
    <w:rsid w:val="00C73862"/>
    <w:rsid w:val="00C741C1"/>
    <w:rsid w:val="00C74E62"/>
    <w:rsid w:val="00C75E04"/>
    <w:rsid w:val="00C76229"/>
    <w:rsid w:val="00C767EA"/>
    <w:rsid w:val="00C768F1"/>
    <w:rsid w:val="00C77445"/>
    <w:rsid w:val="00C8201F"/>
    <w:rsid w:val="00C82065"/>
    <w:rsid w:val="00C831B9"/>
    <w:rsid w:val="00C83BE7"/>
    <w:rsid w:val="00C84FE8"/>
    <w:rsid w:val="00C878D3"/>
    <w:rsid w:val="00C902E4"/>
    <w:rsid w:val="00C90BF4"/>
    <w:rsid w:val="00C925AC"/>
    <w:rsid w:val="00C92DCF"/>
    <w:rsid w:val="00C9551A"/>
    <w:rsid w:val="00C95BA9"/>
    <w:rsid w:val="00C96983"/>
    <w:rsid w:val="00C9731A"/>
    <w:rsid w:val="00C97A93"/>
    <w:rsid w:val="00C97F82"/>
    <w:rsid w:val="00CA0DFB"/>
    <w:rsid w:val="00CA2AAF"/>
    <w:rsid w:val="00CA58ED"/>
    <w:rsid w:val="00CA6954"/>
    <w:rsid w:val="00CA7927"/>
    <w:rsid w:val="00CA7C45"/>
    <w:rsid w:val="00CB0922"/>
    <w:rsid w:val="00CB3092"/>
    <w:rsid w:val="00CB36A2"/>
    <w:rsid w:val="00CB36A5"/>
    <w:rsid w:val="00CB4821"/>
    <w:rsid w:val="00CC07CD"/>
    <w:rsid w:val="00CC2092"/>
    <w:rsid w:val="00CC2884"/>
    <w:rsid w:val="00CC32D2"/>
    <w:rsid w:val="00CC433B"/>
    <w:rsid w:val="00CC66AB"/>
    <w:rsid w:val="00CC704B"/>
    <w:rsid w:val="00CC7555"/>
    <w:rsid w:val="00CC7C3C"/>
    <w:rsid w:val="00CD15D1"/>
    <w:rsid w:val="00CD2940"/>
    <w:rsid w:val="00CD2A3F"/>
    <w:rsid w:val="00CD33A3"/>
    <w:rsid w:val="00CD45B9"/>
    <w:rsid w:val="00CD525F"/>
    <w:rsid w:val="00CD5806"/>
    <w:rsid w:val="00CD626C"/>
    <w:rsid w:val="00CD75D6"/>
    <w:rsid w:val="00CD7900"/>
    <w:rsid w:val="00CD7E94"/>
    <w:rsid w:val="00CE0DE4"/>
    <w:rsid w:val="00CE361A"/>
    <w:rsid w:val="00CE3AA4"/>
    <w:rsid w:val="00CE3D0A"/>
    <w:rsid w:val="00CE3DB1"/>
    <w:rsid w:val="00CE580A"/>
    <w:rsid w:val="00CE5B29"/>
    <w:rsid w:val="00CE7E76"/>
    <w:rsid w:val="00CF16D5"/>
    <w:rsid w:val="00CF184F"/>
    <w:rsid w:val="00CF1A21"/>
    <w:rsid w:val="00CF39BE"/>
    <w:rsid w:val="00CF51C1"/>
    <w:rsid w:val="00CF54C1"/>
    <w:rsid w:val="00D0387E"/>
    <w:rsid w:val="00D046E0"/>
    <w:rsid w:val="00D063D2"/>
    <w:rsid w:val="00D064F6"/>
    <w:rsid w:val="00D06C56"/>
    <w:rsid w:val="00D06C6C"/>
    <w:rsid w:val="00D06CE1"/>
    <w:rsid w:val="00D0710B"/>
    <w:rsid w:val="00D07E70"/>
    <w:rsid w:val="00D107C1"/>
    <w:rsid w:val="00D151B4"/>
    <w:rsid w:val="00D159D3"/>
    <w:rsid w:val="00D1788D"/>
    <w:rsid w:val="00D22F56"/>
    <w:rsid w:val="00D23336"/>
    <w:rsid w:val="00D244AA"/>
    <w:rsid w:val="00D24640"/>
    <w:rsid w:val="00D247AD"/>
    <w:rsid w:val="00D248B2"/>
    <w:rsid w:val="00D250AA"/>
    <w:rsid w:val="00D27133"/>
    <w:rsid w:val="00D3386F"/>
    <w:rsid w:val="00D3501B"/>
    <w:rsid w:val="00D36393"/>
    <w:rsid w:val="00D401CD"/>
    <w:rsid w:val="00D41384"/>
    <w:rsid w:val="00D41F0B"/>
    <w:rsid w:val="00D42DF7"/>
    <w:rsid w:val="00D43E8D"/>
    <w:rsid w:val="00D44D1E"/>
    <w:rsid w:val="00D45BB2"/>
    <w:rsid w:val="00D47AC2"/>
    <w:rsid w:val="00D47C82"/>
    <w:rsid w:val="00D47CB4"/>
    <w:rsid w:val="00D47EB1"/>
    <w:rsid w:val="00D509B3"/>
    <w:rsid w:val="00D5152E"/>
    <w:rsid w:val="00D5256E"/>
    <w:rsid w:val="00D53B39"/>
    <w:rsid w:val="00D541D1"/>
    <w:rsid w:val="00D541E3"/>
    <w:rsid w:val="00D57266"/>
    <w:rsid w:val="00D60983"/>
    <w:rsid w:val="00D61BC3"/>
    <w:rsid w:val="00D62409"/>
    <w:rsid w:val="00D63203"/>
    <w:rsid w:val="00D63C9C"/>
    <w:rsid w:val="00D64FF5"/>
    <w:rsid w:val="00D71FD5"/>
    <w:rsid w:val="00D74015"/>
    <w:rsid w:val="00D74AC4"/>
    <w:rsid w:val="00D75363"/>
    <w:rsid w:val="00D775E4"/>
    <w:rsid w:val="00D83243"/>
    <w:rsid w:val="00D83B8E"/>
    <w:rsid w:val="00D8597A"/>
    <w:rsid w:val="00D861E3"/>
    <w:rsid w:val="00D86F22"/>
    <w:rsid w:val="00D909FF"/>
    <w:rsid w:val="00D9122E"/>
    <w:rsid w:val="00D91969"/>
    <w:rsid w:val="00D92F52"/>
    <w:rsid w:val="00D94D99"/>
    <w:rsid w:val="00D95FF0"/>
    <w:rsid w:val="00D964D6"/>
    <w:rsid w:val="00D97773"/>
    <w:rsid w:val="00D97D3B"/>
    <w:rsid w:val="00DA1E51"/>
    <w:rsid w:val="00DA2397"/>
    <w:rsid w:val="00DA2E72"/>
    <w:rsid w:val="00DA3356"/>
    <w:rsid w:val="00DA3FC4"/>
    <w:rsid w:val="00DA68FF"/>
    <w:rsid w:val="00DA7219"/>
    <w:rsid w:val="00DB22E1"/>
    <w:rsid w:val="00DB45A6"/>
    <w:rsid w:val="00DB54CF"/>
    <w:rsid w:val="00DB6761"/>
    <w:rsid w:val="00DC44BE"/>
    <w:rsid w:val="00DC4C8A"/>
    <w:rsid w:val="00DC5D12"/>
    <w:rsid w:val="00DC6724"/>
    <w:rsid w:val="00DC6E95"/>
    <w:rsid w:val="00DC7B56"/>
    <w:rsid w:val="00DD06B6"/>
    <w:rsid w:val="00DD1DF3"/>
    <w:rsid w:val="00DD2135"/>
    <w:rsid w:val="00DD2A4E"/>
    <w:rsid w:val="00DD37EB"/>
    <w:rsid w:val="00DE15B2"/>
    <w:rsid w:val="00DE3D4E"/>
    <w:rsid w:val="00DE44F0"/>
    <w:rsid w:val="00DE49B6"/>
    <w:rsid w:val="00DE5A81"/>
    <w:rsid w:val="00DE5FE9"/>
    <w:rsid w:val="00DF29D5"/>
    <w:rsid w:val="00DF37B0"/>
    <w:rsid w:val="00DF37D0"/>
    <w:rsid w:val="00DF5522"/>
    <w:rsid w:val="00DF6F16"/>
    <w:rsid w:val="00DF79A1"/>
    <w:rsid w:val="00E009C2"/>
    <w:rsid w:val="00E02900"/>
    <w:rsid w:val="00E041D8"/>
    <w:rsid w:val="00E056E5"/>
    <w:rsid w:val="00E0744C"/>
    <w:rsid w:val="00E074AE"/>
    <w:rsid w:val="00E07603"/>
    <w:rsid w:val="00E10367"/>
    <w:rsid w:val="00E12B7D"/>
    <w:rsid w:val="00E12E45"/>
    <w:rsid w:val="00E12EAD"/>
    <w:rsid w:val="00E13469"/>
    <w:rsid w:val="00E1526A"/>
    <w:rsid w:val="00E154C9"/>
    <w:rsid w:val="00E15A98"/>
    <w:rsid w:val="00E15FDA"/>
    <w:rsid w:val="00E16BA0"/>
    <w:rsid w:val="00E1755B"/>
    <w:rsid w:val="00E2451E"/>
    <w:rsid w:val="00E254CF"/>
    <w:rsid w:val="00E25B3C"/>
    <w:rsid w:val="00E30995"/>
    <w:rsid w:val="00E3099A"/>
    <w:rsid w:val="00E32153"/>
    <w:rsid w:val="00E3337D"/>
    <w:rsid w:val="00E3495D"/>
    <w:rsid w:val="00E34DE2"/>
    <w:rsid w:val="00E376A3"/>
    <w:rsid w:val="00E37CBD"/>
    <w:rsid w:val="00E410D2"/>
    <w:rsid w:val="00E41236"/>
    <w:rsid w:val="00E414D4"/>
    <w:rsid w:val="00E44B95"/>
    <w:rsid w:val="00E462F2"/>
    <w:rsid w:val="00E4668B"/>
    <w:rsid w:val="00E467A2"/>
    <w:rsid w:val="00E468F3"/>
    <w:rsid w:val="00E47121"/>
    <w:rsid w:val="00E4727E"/>
    <w:rsid w:val="00E47646"/>
    <w:rsid w:val="00E47F10"/>
    <w:rsid w:val="00E511D2"/>
    <w:rsid w:val="00E51549"/>
    <w:rsid w:val="00E517FC"/>
    <w:rsid w:val="00E54851"/>
    <w:rsid w:val="00E54FC8"/>
    <w:rsid w:val="00E56C93"/>
    <w:rsid w:val="00E56F37"/>
    <w:rsid w:val="00E57775"/>
    <w:rsid w:val="00E579B6"/>
    <w:rsid w:val="00E57CA1"/>
    <w:rsid w:val="00E60AA0"/>
    <w:rsid w:val="00E612E7"/>
    <w:rsid w:val="00E6150F"/>
    <w:rsid w:val="00E62D3E"/>
    <w:rsid w:val="00E6395D"/>
    <w:rsid w:val="00E64363"/>
    <w:rsid w:val="00E64F86"/>
    <w:rsid w:val="00E65AC3"/>
    <w:rsid w:val="00E678B4"/>
    <w:rsid w:val="00E71968"/>
    <w:rsid w:val="00E73134"/>
    <w:rsid w:val="00E733A9"/>
    <w:rsid w:val="00E73CF5"/>
    <w:rsid w:val="00E74688"/>
    <w:rsid w:val="00E75613"/>
    <w:rsid w:val="00E75794"/>
    <w:rsid w:val="00E7688E"/>
    <w:rsid w:val="00E76F55"/>
    <w:rsid w:val="00E7726B"/>
    <w:rsid w:val="00E80115"/>
    <w:rsid w:val="00E8184C"/>
    <w:rsid w:val="00E8284B"/>
    <w:rsid w:val="00E83F69"/>
    <w:rsid w:val="00E8502C"/>
    <w:rsid w:val="00E86BA0"/>
    <w:rsid w:val="00E86C1D"/>
    <w:rsid w:val="00E87585"/>
    <w:rsid w:val="00E923D7"/>
    <w:rsid w:val="00E943BF"/>
    <w:rsid w:val="00E96902"/>
    <w:rsid w:val="00E96A78"/>
    <w:rsid w:val="00EA15AB"/>
    <w:rsid w:val="00EA186E"/>
    <w:rsid w:val="00EA2A5C"/>
    <w:rsid w:val="00EA4019"/>
    <w:rsid w:val="00EA4E32"/>
    <w:rsid w:val="00EA641E"/>
    <w:rsid w:val="00EA79EC"/>
    <w:rsid w:val="00EB035A"/>
    <w:rsid w:val="00EB0DEA"/>
    <w:rsid w:val="00EB2BD7"/>
    <w:rsid w:val="00EB32DD"/>
    <w:rsid w:val="00EB3440"/>
    <w:rsid w:val="00EB5DD7"/>
    <w:rsid w:val="00EB69BB"/>
    <w:rsid w:val="00EB73F4"/>
    <w:rsid w:val="00EB7C9A"/>
    <w:rsid w:val="00EC026F"/>
    <w:rsid w:val="00EC1014"/>
    <w:rsid w:val="00EC17BF"/>
    <w:rsid w:val="00EC1927"/>
    <w:rsid w:val="00EC1FE4"/>
    <w:rsid w:val="00EC2048"/>
    <w:rsid w:val="00EC23BF"/>
    <w:rsid w:val="00EC31A4"/>
    <w:rsid w:val="00EC4313"/>
    <w:rsid w:val="00EC55B2"/>
    <w:rsid w:val="00EC65BD"/>
    <w:rsid w:val="00ED1D67"/>
    <w:rsid w:val="00ED2452"/>
    <w:rsid w:val="00ED2513"/>
    <w:rsid w:val="00ED258E"/>
    <w:rsid w:val="00ED2FB3"/>
    <w:rsid w:val="00ED4BC3"/>
    <w:rsid w:val="00ED5911"/>
    <w:rsid w:val="00ED5CF0"/>
    <w:rsid w:val="00ED60BE"/>
    <w:rsid w:val="00EE0C9F"/>
    <w:rsid w:val="00EE13E2"/>
    <w:rsid w:val="00EE2B32"/>
    <w:rsid w:val="00EE33C0"/>
    <w:rsid w:val="00EE38EE"/>
    <w:rsid w:val="00EE7CF9"/>
    <w:rsid w:val="00EF16B9"/>
    <w:rsid w:val="00EF1E21"/>
    <w:rsid w:val="00EF31E9"/>
    <w:rsid w:val="00EF3FCA"/>
    <w:rsid w:val="00EF6574"/>
    <w:rsid w:val="00F00756"/>
    <w:rsid w:val="00F00A52"/>
    <w:rsid w:val="00F01A95"/>
    <w:rsid w:val="00F022D2"/>
    <w:rsid w:val="00F03F03"/>
    <w:rsid w:val="00F0438D"/>
    <w:rsid w:val="00F06D26"/>
    <w:rsid w:val="00F13362"/>
    <w:rsid w:val="00F13C26"/>
    <w:rsid w:val="00F14648"/>
    <w:rsid w:val="00F14783"/>
    <w:rsid w:val="00F14EE5"/>
    <w:rsid w:val="00F170B5"/>
    <w:rsid w:val="00F2108D"/>
    <w:rsid w:val="00F22842"/>
    <w:rsid w:val="00F22AFB"/>
    <w:rsid w:val="00F24165"/>
    <w:rsid w:val="00F24508"/>
    <w:rsid w:val="00F24B02"/>
    <w:rsid w:val="00F25E24"/>
    <w:rsid w:val="00F30C7F"/>
    <w:rsid w:val="00F30DDA"/>
    <w:rsid w:val="00F30EB3"/>
    <w:rsid w:val="00F321EC"/>
    <w:rsid w:val="00F323BB"/>
    <w:rsid w:val="00F32C52"/>
    <w:rsid w:val="00F3477F"/>
    <w:rsid w:val="00F40518"/>
    <w:rsid w:val="00F40F6D"/>
    <w:rsid w:val="00F410BE"/>
    <w:rsid w:val="00F4110C"/>
    <w:rsid w:val="00F4163C"/>
    <w:rsid w:val="00F41766"/>
    <w:rsid w:val="00F42353"/>
    <w:rsid w:val="00F447CB"/>
    <w:rsid w:val="00F449FE"/>
    <w:rsid w:val="00F454CC"/>
    <w:rsid w:val="00F52F6F"/>
    <w:rsid w:val="00F5377C"/>
    <w:rsid w:val="00F53EB6"/>
    <w:rsid w:val="00F54378"/>
    <w:rsid w:val="00F544F6"/>
    <w:rsid w:val="00F54740"/>
    <w:rsid w:val="00F568F3"/>
    <w:rsid w:val="00F57530"/>
    <w:rsid w:val="00F57BA2"/>
    <w:rsid w:val="00F602DA"/>
    <w:rsid w:val="00F63672"/>
    <w:rsid w:val="00F64D36"/>
    <w:rsid w:val="00F65D59"/>
    <w:rsid w:val="00F6681D"/>
    <w:rsid w:val="00F7108B"/>
    <w:rsid w:val="00F7262D"/>
    <w:rsid w:val="00F73921"/>
    <w:rsid w:val="00F739AF"/>
    <w:rsid w:val="00F7406B"/>
    <w:rsid w:val="00F7459E"/>
    <w:rsid w:val="00F76EDD"/>
    <w:rsid w:val="00F773C5"/>
    <w:rsid w:val="00F7772B"/>
    <w:rsid w:val="00F777F5"/>
    <w:rsid w:val="00F77CAB"/>
    <w:rsid w:val="00F8282E"/>
    <w:rsid w:val="00F84230"/>
    <w:rsid w:val="00F8586F"/>
    <w:rsid w:val="00F858EB"/>
    <w:rsid w:val="00F86930"/>
    <w:rsid w:val="00F86D1B"/>
    <w:rsid w:val="00F87BA0"/>
    <w:rsid w:val="00F87C30"/>
    <w:rsid w:val="00F87E85"/>
    <w:rsid w:val="00F90384"/>
    <w:rsid w:val="00F90509"/>
    <w:rsid w:val="00F9077A"/>
    <w:rsid w:val="00F90D68"/>
    <w:rsid w:val="00F91EC4"/>
    <w:rsid w:val="00F93D51"/>
    <w:rsid w:val="00F94888"/>
    <w:rsid w:val="00F94959"/>
    <w:rsid w:val="00F962B9"/>
    <w:rsid w:val="00F9653C"/>
    <w:rsid w:val="00FA00D6"/>
    <w:rsid w:val="00FA0D2A"/>
    <w:rsid w:val="00FA4173"/>
    <w:rsid w:val="00FA5D14"/>
    <w:rsid w:val="00FA799A"/>
    <w:rsid w:val="00FB11F9"/>
    <w:rsid w:val="00FB1EFD"/>
    <w:rsid w:val="00FB321A"/>
    <w:rsid w:val="00FB3F3B"/>
    <w:rsid w:val="00FB441F"/>
    <w:rsid w:val="00FC01D0"/>
    <w:rsid w:val="00FC0553"/>
    <w:rsid w:val="00FC1198"/>
    <w:rsid w:val="00FC375B"/>
    <w:rsid w:val="00FC4122"/>
    <w:rsid w:val="00FC5522"/>
    <w:rsid w:val="00FC60A1"/>
    <w:rsid w:val="00FC66B0"/>
    <w:rsid w:val="00FC7D6E"/>
    <w:rsid w:val="00FC7DD2"/>
    <w:rsid w:val="00FD3940"/>
    <w:rsid w:val="00FD582B"/>
    <w:rsid w:val="00FD610B"/>
    <w:rsid w:val="00FE05AB"/>
    <w:rsid w:val="00FE0637"/>
    <w:rsid w:val="00FE09A1"/>
    <w:rsid w:val="00FE1851"/>
    <w:rsid w:val="00FE2178"/>
    <w:rsid w:val="00FE2FAF"/>
    <w:rsid w:val="00FE34C6"/>
    <w:rsid w:val="00FE432E"/>
    <w:rsid w:val="00FE5B31"/>
    <w:rsid w:val="00FE5E3C"/>
    <w:rsid w:val="00FE73F5"/>
    <w:rsid w:val="00FF06DB"/>
    <w:rsid w:val="00FF1FDB"/>
    <w:rsid w:val="00FF2700"/>
    <w:rsid w:val="00FF2DB3"/>
    <w:rsid w:val="00FF3222"/>
    <w:rsid w:val="00FF6B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AD207E"/>
  <w15:docId w15:val="{9B0E0CD4-C891-41D1-9C9F-C83B0842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5A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20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05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DE2"/>
  </w:style>
  <w:style w:type="paragraph" w:styleId="Footer">
    <w:name w:val="footer"/>
    <w:basedOn w:val="Normal"/>
    <w:link w:val="FooterChar"/>
    <w:uiPriority w:val="99"/>
    <w:unhideWhenUsed/>
    <w:rsid w:val="007F7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DE2"/>
  </w:style>
  <w:style w:type="paragraph" w:customStyle="1" w:styleId="EndNoteBibliographyTitle">
    <w:name w:val="EndNote Bibliography Title"/>
    <w:basedOn w:val="Normal"/>
    <w:link w:val="EndNoteBibliographyTitleChar"/>
    <w:rsid w:val="00B42AA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42AA6"/>
    <w:rPr>
      <w:rFonts w:ascii="Calibri" w:hAnsi="Calibri" w:cs="Calibri"/>
      <w:noProof/>
    </w:rPr>
  </w:style>
  <w:style w:type="paragraph" w:customStyle="1" w:styleId="EndNoteBibliography">
    <w:name w:val="EndNote Bibliography"/>
    <w:basedOn w:val="Normal"/>
    <w:link w:val="EndNoteBibliographyChar"/>
    <w:rsid w:val="00B42AA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42AA6"/>
    <w:rPr>
      <w:rFonts w:ascii="Calibri" w:hAnsi="Calibri" w:cs="Calibri"/>
      <w:noProof/>
    </w:rPr>
  </w:style>
  <w:style w:type="character" w:styleId="Hyperlink">
    <w:name w:val="Hyperlink"/>
    <w:basedOn w:val="DefaultParagraphFont"/>
    <w:uiPriority w:val="99"/>
    <w:unhideWhenUsed/>
    <w:rsid w:val="008B0B54"/>
    <w:rPr>
      <w:color w:val="0000FF" w:themeColor="hyperlink"/>
      <w:u w:val="single"/>
    </w:rPr>
  </w:style>
  <w:style w:type="table" w:styleId="TableGrid">
    <w:name w:val="Table Grid"/>
    <w:basedOn w:val="TableNormal"/>
    <w:uiPriority w:val="59"/>
    <w:rsid w:val="00F84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C5AC6"/>
    <w:rPr>
      <w:rFonts w:ascii="Times New Roman" w:eastAsia="Times New Roman" w:hAnsi="Times New Roman" w:cs="Times New Roman"/>
      <w:b/>
      <w:bCs/>
      <w:kern w:val="36"/>
      <w:sz w:val="48"/>
      <w:szCs w:val="48"/>
    </w:rPr>
  </w:style>
  <w:style w:type="character" w:customStyle="1" w:styleId="ask-title">
    <w:name w:val="ask-title"/>
    <w:basedOn w:val="DefaultParagraphFont"/>
    <w:rsid w:val="003C5AC6"/>
  </w:style>
  <w:style w:type="character" w:customStyle="1" w:styleId="highlight">
    <w:name w:val="highlight"/>
    <w:basedOn w:val="DefaultParagraphFont"/>
    <w:rsid w:val="004F4519"/>
  </w:style>
  <w:style w:type="paragraph" w:styleId="BalloonText">
    <w:name w:val="Balloon Text"/>
    <w:basedOn w:val="Normal"/>
    <w:link w:val="BalloonTextChar"/>
    <w:uiPriority w:val="99"/>
    <w:semiHidden/>
    <w:unhideWhenUsed/>
    <w:rsid w:val="00B96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D03"/>
    <w:rPr>
      <w:rFonts w:ascii="Segoe UI" w:hAnsi="Segoe UI" w:cs="Segoe UI"/>
      <w:sz w:val="18"/>
      <w:szCs w:val="18"/>
    </w:rPr>
  </w:style>
  <w:style w:type="character" w:styleId="CommentReference">
    <w:name w:val="annotation reference"/>
    <w:basedOn w:val="DefaultParagraphFont"/>
    <w:uiPriority w:val="99"/>
    <w:semiHidden/>
    <w:unhideWhenUsed/>
    <w:rsid w:val="005128FC"/>
    <w:rPr>
      <w:sz w:val="16"/>
      <w:szCs w:val="16"/>
    </w:rPr>
  </w:style>
  <w:style w:type="paragraph" w:styleId="CommentText">
    <w:name w:val="annotation text"/>
    <w:basedOn w:val="Normal"/>
    <w:link w:val="CommentTextChar"/>
    <w:uiPriority w:val="99"/>
    <w:semiHidden/>
    <w:unhideWhenUsed/>
    <w:rsid w:val="005128FC"/>
    <w:pPr>
      <w:spacing w:line="240" w:lineRule="auto"/>
    </w:pPr>
    <w:rPr>
      <w:sz w:val="20"/>
      <w:szCs w:val="20"/>
    </w:rPr>
  </w:style>
  <w:style w:type="character" w:customStyle="1" w:styleId="CommentTextChar">
    <w:name w:val="Comment Text Char"/>
    <w:basedOn w:val="DefaultParagraphFont"/>
    <w:link w:val="CommentText"/>
    <w:uiPriority w:val="99"/>
    <w:semiHidden/>
    <w:rsid w:val="005128FC"/>
    <w:rPr>
      <w:sz w:val="20"/>
      <w:szCs w:val="20"/>
    </w:rPr>
  </w:style>
  <w:style w:type="paragraph" w:styleId="CommentSubject">
    <w:name w:val="annotation subject"/>
    <w:basedOn w:val="CommentText"/>
    <w:next w:val="CommentText"/>
    <w:link w:val="CommentSubjectChar"/>
    <w:uiPriority w:val="99"/>
    <w:semiHidden/>
    <w:unhideWhenUsed/>
    <w:rsid w:val="005128FC"/>
    <w:rPr>
      <w:b/>
      <w:bCs/>
    </w:rPr>
  </w:style>
  <w:style w:type="character" w:customStyle="1" w:styleId="CommentSubjectChar">
    <w:name w:val="Comment Subject Char"/>
    <w:basedOn w:val="CommentTextChar"/>
    <w:link w:val="CommentSubject"/>
    <w:uiPriority w:val="99"/>
    <w:semiHidden/>
    <w:rsid w:val="005128FC"/>
    <w:rPr>
      <w:b/>
      <w:bCs/>
      <w:sz w:val="20"/>
      <w:szCs w:val="20"/>
    </w:rPr>
  </w:style>
  <w:style w:type="character" w:styleId="Strong">
    <w:name w:val="Strong"/>
    <w:basedOn w:val="DefaultParagraphFont"/>
    <w:uiPriority w:val="22"/>
    <w:qFormat/>
    <w:rsid w:val="00883F03"/>
    <w:rPr>
      <w:b/>
      <w:bCs/>
    </w:rPr>
  </w:style>
  <w:style w:type="character" w:customStyle="1" w:styleId="Heading2Char">
    <w:name w:val="Heading 2 Char"/>
    <w:basedOn w:val="DefaultParagraphFont"/>
    <w:link w:val="Heading2"/>
    <w:uiPriority w:val="9"/>
    <w:semiHidden/>
    <w:rsid w:val="0027209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962B9"/>
    <w:rPr>
      <w:i/>
      <w:iCs/>
    </w:rPr>
  </w:style>
  <w:style w:type="paragraph" w:styleId="Revision">
    <w:name w:val="Revision"/>
    <w:hidden/>
    <w:uiPriority w:val="99"/>
    <w:semiHidden/>
    <w:rsid w:val="00DC6724"/>
    <w:pPr>
      <w:spacing w:after="0" w:line="240" w:lineRule="auto"/>
    </w:pPr>
  </w:style>
  <w:style w:type="character" w:customStyle="1" w:styleId="Heading3Char">
    <w:name w:val="Heading 3 Char"/>
    <w:basedOn w:val="DefaultParagraphFont"/>
    <w:link w:val="Heading3"/>
    <w:uiPriority w:val="9"/>
    <w:rsid w:val="00FC0553"/>
    <w:rPr>
      <w:rFonts w:asciiTheme="majorHAnsi" w:eastAsiaTheme="majorEastAsia" w:hAnsiTheme="majorHAnsi" w:cstheme="majorBidi"/>
      <w:b/>
      <w:bCs/>
      <w:color w:val="4F81BD" w:themeColor="accent1"/>
    </w:rPr>
  </w:style>
  <w:style w:type="paragraph" w:customStyle="1" w:styleId="p">
    <w:name w:val="p"/>
    <w:basedOn w:val="Normal"/>
    <w:rsid w:val="00FC05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0B23"/>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9E4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649108">
      <w:bodyDiv w:val="1"/>
      <w:marLeft w:val="0"/>
      <w:marRight w:val="0"/>
      <w:marTop w:val="0"/>
      <w:marBottom w:val="0"/>
      <w:divBdr>
        <w:top w:val="none" w:sz="0" w:space="0" w:color="auto"/>
        <w:left w:val="none" w:sz="0" w:space="0" w:color="auto"/>
        <w:bottom w:val="none" w:sz="0" w:space="0" w:color="auto"/>
        <w:right w:val="none" w:sz="0" w:space="0" w:color="auto"/>
      </w:divBdr>
    </w:div>
    <w:div w:id="552690882">
      <w:bodyDiv w:val="1"/>
      <w:marLeft w:val="0"/>
      <w:marRight w:val="0"/>
      <w:marTop w:val="0"/>
      <w:marBottom w:val="0"/>
      <w:divBdr>
        <w:top w:val="none" w:sz="0" w:space="0" w:color="auto"/>
        <w:left w:val="none" w:sz="0" w:space="0" w:color="auto"/>
        <w:bottom w:val="none" w:sz="0" w:space="0" w:color="auto"/>
        <w:right w:val="none" w:sz="0" w:space="0" w:color="auto"/>
      </w:divBdr>
    </w:div>
    <w:div w:id="967510259">
      <w:bodyDiv w:val="1"/>
      <w:marLeft w:val="0"/>
      <w:marRight w:val="0"/>
      <w:marTop w:val="0"/>
      <w:marBottom w:val="0"/>
      <w:divBdr>
        <w:top w:val="none" w:sz="0" w:space="0" w:color="auto"/>
        <w:left w:val="none" w:sz="0" w:space="0" w:color="auto"/>
        <w:bottom w:val="none" w:sz="0" w:space="0" w:color="auto"/>
        <w:right w:val="none" w:sz="0" w:space="0" w:color="auto"/>
      </w:divBdr>
    </w:div>
    <w:div w:id="995449405">
      <w:bodyDiv w:val="1"/>
      <w:marLeft w:val="0"/>
      <w:marRight w:val="0"/>
      <w:marTop w:val="0"/>
      <w:marBottom w:val="0"/>
      <w:divBdr>
        <w:top w:val="none" w:sz="0" w:space="0" w:color="auto"/>
        <w:left w:val="none" w:sz="0" w:space="0" w:color="auto"/>
        <w:bottom w:val="none" w:sz="0" w:space="0" w:color="auto"/>
        <w:right w:val="none" w:sz="0" w:space="0" w:color="auto"/>
      </w:divBdr>
    </w:div>
    <w:div w:id="1069494734">
      <w:bodyDiv w:val="1"/>
      <w:marLeft w:val="0"/>
      <w:marRight w:val="0"/>
      <w:marTop w:val="0"/>
      <w:marBottom w:val="0"/>
      <w:divBdr>
        <w:top w:val="none" w:sz="0" w:space="0" w:color="auto"/>
        <w:left w:val="none" w:sz="0" w:space="0" w:color="auto"/>
        <w:bottom w:val="none" w:sz="0" w:space="0" w:color="auto"/>
        <w:right w:val="none" w:sz="0" w:space="0" w:color="auto"/>
      </w:divBdr>
    </w:div>
    <w:div w:id="1259171252">
      <w:bodyDiv w:val="1"/>
      <w:marLeft w:val="0"/>
      <w:marRight w:val="0"/>
      <w:marTop w:val="0"/>
      <w:marBottom w:val="0"/>
      <w:divBdr>
        <w:top w:val="none" w:sz="0" w:space="0" w:color="auto"/>
        <w:left w:val="none" w:sz="0" w:space="0" w:color="auto"/>
        <w:bottom w:val="none" w:sz="0" w:space="0" w:color="auto"/>
        <w:right w:val="none" w:sz="0" w:space="0" w:color="auto"/>
      </w:divBdr>
    </w:div>
    <w:div w:id="1313830189">
      <w:bodyDiv w:val="1"/>
      <w:marLeft w:val="0"/>
      <w:marRight w:val="0"/>
      <w:marTop w:val="0"/>
      <w:marBottom w:val="0"/>
      <w:divBdr>
        <w:top w:val="none" w:sz="0" w:space="0" w:color="auto"/>
        <w:left w:val="none" w:sz="0" w:space="0" w:color="auto"/>
        <w:bottom w:val="none" w:sz="0" w:space="0" w:color="auto"/>
        <w:right w:val="none" w:sz="0" w:space="0" w:color="auto"/>
      </w:divBdr>
    </w:div>
    <w:div w:id="1517042511">
      <w:bodyDiv w:val="1"/>
      <w:marLeft w:val="0"/>
      <w:marRight w:val="0"/>
      <w:marTop w:val="0"/>
      <w:marBottom w:val="0"/>
      <w:divBdr>
        <w:top w:val="none" w:sz="0" w:space="0" w:color="auto"/>
        <w:left w:val="none" w:sz="0" w:space="0" w:color="auto"/>
        <w:bottom w:val="none" w:sz="0" w:space="0" w:color="auto"/>
        <w:right w:val="none" w:sz="0" w:space="0" w:color="auto"/>
      </w:divBdr>
    </w:div>
    <w:div w:id="1795441256">
      <w:bodyDiv w:val="1"/>
      <w:marLeft w:val="0"/>
      <w:marRight w:val="0"/>
      <w:marTop w:val="0"/>
      <w:marBottom w:val="0"/>
      <w:divBdr>
        <w:top w:val="none" w:sz="0" w:space="0" w:color="auto"/>
        <w:left w:val="none" w:sz="0" w:space="0" w:color="auto"/>
        <w:bottom w:val="none" w:sz="0" w:space="0" w:color="auto"/>
        <w:right w:val="none" w:sz="0" w:space="0" w:color="auto"/>
      </w:divBdr>
    </w:div>
    <w:div w:id="21123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bi.au.uk/imgt/hl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2E3C0-CD8B-4CC5-B741-0158F864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5203A112.dotm</Template>
  <TotalTime>433</TotalTime>
  <Pages>17</Pages>
  <Words>9643</Words>
  <Characters>54969</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丁伟峰</dc:creator>
  <cp:lastModifiedBy>Andreae, Emily A</cp:lastModifiedBy>
  <cp:revision>9</cp:revision>
  <cp:lastPrinted>2019-12-28T00:34:00Z</cp:lastPrinted>
  <dcterms:created xsi:type="dcterms:W3CDTF">2020-01-15T16:18:00Z</dcterms:created>
  <dcterms:modified xsi:type="dcterms:W3CDTF">2020-01-17T20:01:00Z</dcterms:modified>
</cp:coreProperties>
</file>