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3081A" w14:textId="77777777" w:rsidR="00EC4505" w:rsidRPr="00D30883" w:rsidRDefault="00312EEC" w:rsidP="00D30883">
      <w:pPr>
        <w:spacing w:line="240" w:lineRule="auto"/>
        <w:jc w:val="center"/>
        <w:rPr>
          <w:rFonts w:ascii="Arial" w:hAnsi="Arial" w:cs="Arial"/>
          <w:b/>
          <w:sz w:val="22"/>
          <w:szCs w:val="22"/>
          <w:rPrChange w:id="0" w:author="Guo, Shicheng" w:date="2020-02-11T14:24:00Z">
            <w:rPr>
              <w:rFonts w:ascii="Times New Roman" w:hAnsi="Times New Roman" w:cs="Times New Roman"/>
              <w:b/>
            </w:rPr>
          </w:rPrChange>
        </w:rPr>
      </w:pPr>
      <w:r w:rsidRPr="00D30883">
        <w:rPr>
          <w:rFonts w:ascii="Arial" w:hAnsi="Arial" w:cs="Arial"/>
          <w:b/>
          <w:sz w:val="22"/>
          <w:szCs w:val="22"/>
          <w:rPrChange w:id="1" w:author="Guo, Shicheng" w:date="2020-02-11T14:24:00Z">
            <w:rPr>
              <w:rFonts w:ascii="Times New Roman" w:hAnsi="Times New Roman" w:cs="Times New Roman"/>
              <w:b/>
            </w:rPr>
          </w:rPrChange>
        </w:rPr>
        <w:t xml:space="preserve">Inhibition of BRAF </w:t>
      </w:r>
      <w:ins w:id="2" w:author="Andreae, Emily A" w:date="2020-02-06T14:27:00Z">
        <w:r w:rsidR="00265A0C" w:rsidRPr="00D30883">
          <w:rPr>
            <w:rFonts w:ascii="Arial" w:hAnsi="Arial" w:cs="Arial"/>
            <w:b/>
            <w:sz w:val="22"/>
            <w:szCs w:val="22"/>
            <w:rPrChange w:id="3" w:author="Guo, Shicheng" w:date="2020-02-11T14:24:00Z">
              <w:rPr>
                <w:rFonts w:ascii="Times New Roman" w:hAnsi="Times New Roman" w:cs="Times New Roman"/>
                <w:b/>
              </w:rPr>
            </w:rPrChange>
          </w:rPr>
          <w:t>S</w:t>
        </w:r>
      </w:ins>
      <w:del w:id="4" w:author="Andreae, Emily A" w:date="2020-02-06T14:27:00Z">
        <w:r w:rsidRPr="00D30883" w:rsidDel="00265A0C">
          <w:rPr>
            <w:rFonts w:ascii="Arial" w:hAnsi="Arial" w:cs="Arial"/>
            <w:b/>
            <w:sz w:val="22"/>
            <w:szCs w:val="22"/>
            <w:rPrChange w:id="5" w:author="Guo, Shicheng" w:date="2020-02-11T14:24:00Z">
              <w:rPr>
                <w:rFonts w:ascii="Times New Roman" w:hAnsi="Times New Roman" w:cs="Times New Roman"/>
                <w:b/>
              </w:rPr>
            </w:rPrChange>
          </w:rPr>
          <w:delText>s</w:delText>
        </w:r>
      </w:del>
      <w:r w:rsidRPr="00D30883">
        <w:rPr>
          <w:rFonts w:ascii="Arial" w:hAnsi="Arial" w:cs="Arial"/>
          <w:b/>
          <w:sz w:val="22"/>
          <w:szCs w:val="22"/>
          <w:rPrChange w:id="6" w:author="Guo, Shicheng" w:date="2020-02-11T14:24:00Z">
            <w:rPr>
              <w:rFonts w:ascii="Times New Roman" w:hAnsi="Times New Roman" w:cs="Times New Roman"/>
              <w:b/>
            </w:rPr>
          </w:rPrChange>
        </w:rPr>
        <w:t xml:space="preserve">ensitizes </w:t>
      </w:r>
      <w:ins w:id="7" w:author="Andreae, Emily A" w:date="2020-02-06T14:27:00Z">
        <w:r w:rsidR="00265A0C" w:rsidRPr="00D30883">
          <w:rPr>
            <w:rFonts w:ascii="Arial" w:hAnsi="Arial" w:cs="Arial"/>
            <w:b/>
            <w:sz w:val="22"/>
            <w:szCs w:val="22"/>
            <w:rPrChange w:id="8" w:author="Guo, Shicheng" w:date="2020-02-11T14:24:00Z">
              <w:rPr>
                <w:rFonts w:ascii="Times New Roman" w:hAnsi="Times New Roman" w:cs="Times New Roman"/>
                <w:b/>
              </w:rPr>
            </w:rPrChange>
          </w:rPr>
          <w:t>P</w:t>
        </w:r>
      </w:ins>
      <w:del w:id="9" w:author="Andreae, Emily A" w:date="2020-02-06T14:27:00Z">
        <w:r w:rsidRPr="00D30883" w:rsidDel="00265A0C">
          <w:rPr>
            <w:rFonts w:ascii="Arial" w:hAnsi="Arial" w:cs="Arial"/>
            <w:b/>
            <w:sz w:val="22"/>
            <w:szCs w:val="22"/>
            <w:rPrChange w:id="10" w:author="Guo, Shicheng" w:date="2020-02-11T14:24:00Z">
              <w:rPr>
                <w:rFonts w:ascii="Times New Roman" w:hAnsi="Times New Roman" w:cs="Times New Roman"/>
                <w:b/>
              </w:rPr>
            </w:rPrChange>
          </w:rPr>
          <w:delText>p</w:delText>
        </w:r>
      </w:del>
      <w:r w:rsidRPr="00D30883">
        <w:rPr>
          <w:rFonts w:ascii="Arial" w:hAnsi="Arial" w:cs="Arial"/>
          <w:b/>
          <w:sz w:val="22"/>
          <w:szCs w:val="22"/>
          <w:rPrChange w:id="11" w:author="Guo, Shicheng" w:date="2020-02-11T14:24:00Z">
            <w:rPr>
              <w:rFonts w:ascii="Times New Roman" w:hAnsi="Times New Roman" w:cs="Times New Roman"/>
              <w:b/>
            </w:rPr>
          </w:rPrChange>
        </w:rPr>
        <w:t xml:space="preserve">apillary </w:t>
      </w:r>
      <w:ins w:id="12" w:author="Andreae, Emily A" w:date="2020-02-06T14:27:00Z">
        <w:r w:rsidR="00265A0C" w:rsidRPr="00D30883">
          <w:rPr>
            <w:rFonts w:ascii="Arial" w:hAnsi="Arial" w:cs="Arial"/>
            <w:b/>
            <w:sz w:val="22"/>
            <w:szCs w:val="22"/>
            <w:rPrChange w:id="13" w:author="Guo, Shicheng" w:date="2020-02-11T14:24:00Z">
              <w:rPr>
                <w:rFonts w:ascii="Times New Roman" w:hAnsi="Times New Roman" w:cs="Times New Roman"/>
                <w:b/>
              </w:rPr>
            </w:rPrChange>
          </w:rPr>
          <w:t>T</w:t>
        </w:r>
      </w:ins>
      <w:del w:id="14" w:author="Andreae, Emily A" w:date="2020-02-06T14:27:00Z">
        <w:r w:rsidRPr="00D30883" w:rsidDel="00265A0C">
          <w:rPr>
            <w:rFonts w:ascii="Arial" w:hAnsi="Arial" w:cs="Arial"/>
            <w:b/>
            <w:sz w:val="22"/>
            <w:szCs w:val="22"/>
            <w:rPrChange w:id="15" w:author="Guo, Shicheng" w:date="2020-02-11T14:24:00Z">
              <w:rPr>
                <w:rFonts w:ascii="Times New Roman" w:hAnsi="Times New Roman" w:cs="Times New Roman"/>
                <w:b/>
              </w:rPr>
            </w:rPrChange>
          </w:rPr>
          <w:delText>t</w:delText>
        </w:r>
      </w:del>
      <w:r w:rsidRPr="00D30883">
        <w:rPr>
          <w:rFonts w:ascii="Arial" w:hAnsi="Arial" w:cs="Arial"/>
          <w:b/>
          <w:sz w:val="22"/>
          <w:szCs w:val="22"/>
          <w:rPrChange w:id="16" w:author="Guo, Shicheng" w:date="2020-02-11T14:24:00Z">
            <w:rPr>
              <w:rFonts w:ascii="Times New Roman" w:hAnsi="Times New Roman" w:cs="Times New Roman"/>
              <w:b/>
            </w:rPr>
          </w:rPrChange>
        </w:rPr>
        <w:t xml:space="preserve">hyroid </w:t>
      </w:r>
      <w:ins w:id="17" w:author="Andreae, Emily A" w:date="2020-02-06T14:27:00Z">
        <w:r w:rsidR="00265A0C" w:rsidRPr="00D30883">
          <w:rPr>
            <w:rFonts w:ascii="Arial" w:hAnsi="Arial" w:cs="Arial"/>
            <w:b/>
            <w:sz w:val="22"/>
            <w:szCs w:val="22"/>
            <w:rPrChange w:id="18" w:author="Guo, Shicheng" w:date="2020-02-11T14:24:00Z">
              <w:rPr>
                <w:rFonts w:ascii="Times New Roman" w:hAnsi="Times New Roman" w:cs="Times New Roman"/>
                <w:b/>
              </w:rPr>
            </w:rPrChange>
          </w:rPr>
          <w:t>C</w:t>
        </w:r>
      </w:ins>
      <w:del w:id="19" w:author="Andreae, Emily A" w:date="2020-02-06T14:27:00Z">
        <w:r w:rsidRPr="00D30883" w:rsidDel="00265A0C">
          <w:rPr>
            <w:rFonts w:ascii="Arial" w:hAnsi="Arial" w:cs="Arial"/>
            <w:b/>
            <w:sz w:val="22"/>
            <w:szCs w:val="22"/>
            <w:rPrChange w:id="20" w:author="Guo, Shicheng" w:date="2020-02-11T14:24:00Z">
              <w:rPr>
                <w:rFonts w:ascii="Times New Roman" w:hAnsi="Times New Roman" w:cs="Times New Roman"/>
                <w:b/>
              </w:rPr>
            </w:rPrChange>
          </w:rPr>
          <w:delText>c</w:delText>
        </w:r>
      </w:del>
      <w:r w:rsidRPr="00D30883">
        <w:rPr>
          <w:rFonts w:ascii="Arial" w:hAnsi="Arial" w:cs="Arial"/>
          <w:b/>
          <w:sz w:val="22"/>
          <w:szCs w:val="22"/>
          <w:rPrChange w:id="21" w:author="Guo, Shicheng" w:date="2020-02-11T14:24:00Z">
            <w:rPr>
              <w:rFonts w:ascii="Times New Roman" w:hAnsi="Times New Roman" w:cs="Times New Roman"/>
              <w:b/>
            </w:rPr>
          </w:rPrChange>
        </w:rPr>
        <w:t xml:space="preserve">arcinoma to </w:t>
      </w:r>
      <w:ins w:id="22" w:author="Andreae, Emily A" w:date="2020-02-06T14:27:00Z">
        <w:r w:rsidR="00265A0C" w:rsidRPr="00D30883">
          <w:rPr>
            <w:rFonts w:ascii="Arial" w:hAnsi="Arial" w:cs="Arial"/>
            <w:b/>
            <w:sz w:val="22"/>
            <w:szCs w:val="22"/>
            <w:rPrChange w:id="23" w:author="Guo, Shicheng" w:date="2020-02-11T14:24:00Z">
              <w:rPr>
                <w:rFonts w:ascii="Times New Roman" w:hAnsi="Times New Roman" w:cs="Times New Roman"/>
                <w:b/>
              </w:rPr>
            </w:rPrChange>
          </w:rPr>
          <w:t>I</w:t>
        </w:r>
      </w:ins>
      <w:del w:id="24" w:author="Andreae, Emily A" w:date="2020-02-06T14:27:00Z">
        <w:r w:rsidRPr="00D30883" w:rsidDel="00265A0C">
          <w:rPr>
            <w:rFonts w:ascii="Arial" w:hAnsi="Arial" w:cs="Arial"/>
            <w:b/>
            <w:sz w:val="22"/>
            <w:szCs w:val="22"/>
            <w:rPrChange w:id="25" w:author="Guo, Shicheng" w:date="2020-02-11T14:24:00Z">
              <w:rPr>
                <w:rFonts w:ascii="Times New Roman" w:hAnsi="Times New Roman" w:cs="Times New Roman"/>
                <w:b/>
              </w:rPr>
            </w:rPrChange>
          </w:rPr>
          <w:delText>i</w:delText>
        </w:r>
      </w:del>
      <w:r w:rsidRPr="00D30883">
        <w:rPr>
          <w:rFonts w:ascii="Arial" w:hAnsi="Arial" w:cs="Arial"/>
          <w:b/>
          <w:sz w:val="22"/>
          <w:szCs w:val="22"/>
          <w:rPrChange w:id="26" w:author="Guo, Shicheng" w:date="2020-02-11T14:24:00Z">
            <w:rPr>
              <w:rFonts w:ascii="Times New Roman" w:hAnsi="Times New Roman" w:cs="Times New Roman"/>
              <w:b/>
            </w:rPr>
          </w:rPrChange>
        </w:rPr>
        <w:t>mmunotherapy b</w:t>
      </w:r>
      <w:r w:rsidR="003603DA" w:rsidRPr="00D30883">
        <w:rPr>
          <w:rFonts w:ascii="Arial" w:hAnsi="Arial" w:cs="Arial"/>
          <w:b/>
          <w:sz w:val="22"/>
          <w:szCs w:val="22"/>
          <w:rPrChange w:id="27" w:author="Guo, Shicheng" w:date="2020-02-11T14:24:00Z">
            <w:rPr>
              <w:rFonts w:ascii="Times New Roman" w:hAnsi="Times New Roman" w:cs="Times New Roman"/>
              <w:b/>
            </w:rPr>
          </w:rPrChange>
        </w:rPr>
        <w:t xml:space="preserve">y </w:t>
      </w:r>
      <w:ins w:id="28" w:author="Andreae, Emily A" w:date="2020-02-06T14:27:00Z">
        <w:r w:rsidR="00265A0C" w:rsidRPr="00D30883">
          <w:rPr>
            <w:rFonts w:ascii="Arial" w:hAnsi="Arial" w:cs="Arial"/>
            <w:b/>
            <w:sz w:val="22"/>
            <w:szCs w:val="22"/>
            <w:rPrChange w:id="29" w:author="Guo, Shicheng" w:date="2020-02-11T14:24:00Z">
              <w:rPr>
                <w:rFonts w:ascii="Times New Roman" w:hAnsi="Times New Roman" w:cs="Times New Roman"/>
                <w:b/>
              </w:rPr>
            </w:rPrChange>
          </w:rPr>
          <w:t>A</w:t>
        </w:r>
      </w:ins>
      <w:del w:id="30" w:author="Andreae, Emily A" w:date="2020-02-06T14:27:00Z">
        <w:r w:rsidR="003603DA" w:rsidRPr="00D30883" w:rsidDel="00265A0C">
          <w:rPr>
            <w:rFonts w:ascii="Arial" w:hAnsi="Arial" w:cs="Arial"/>
            <w:b/>
            <w:sz w:val="22"/>
            <w:szCs w:val="22"/>
            <w:rPrChange w:id="31" w:author="Guo, Shicheng" w:date="2020-02-11T14:24:00Z">
              <w:rPr>
                <w:rFonts w:ascii="Times New Roman" w:hAnsi="Times New Roman" w:cs="Times New Roman"/>
                <w:b/>
              </w:rPr>
            </w:rPrChange>
          </w:rPr>
          <w:delText>a</w:delText>
        </w:r>
      </w:del>
      <w:r w:rsidR="003603DA" w:rsidRPr="00D30883">
        <w:rPr>
          <w:rFonts w:ascii="Arial" w:hAnsi="Arial" w:cs="Arial"/>
          <w:b/>
          <w:sz w:val="22"/>
          <w:szCs w:val="22"/>
          <w:rPrChange w:id="32" w:author="Guo, Shicheng" w:date="2020-02-11T14:24:00Z">
            <w:rPr>
              <w:rFonts w:ascii="Times New Roman" w:hAnsi="Times New Roman" w:cs="Times New Roman"/>
              <w:b/>
            </w:rPr>
          </w:rPrChange>
        </w:rPr>
        <w:t xml:space="preserve">brogating the TGF-β1/SMAD3 </w:t>
      </w:r>
      <w:ins w:id="33" w:author="Andreae, Emily A" w:date="2020-02-06T14:27:00Z">
        <w:r w:rsidR="00265A0C" w:rsidRPr="00D30883">
          <w:rPr>
            <w:rFonts w:ascii="Arial" w:hAnsi="Arial" w:cs="Arial"/>
            <w:b/>
            <w:sz w:val="22"/>
            <w:szCs w:val="22"/>
            <w:rPrChange w:id="34" w:author="Guo, Shicheng" w:date="2020-02-11T14:24:00Z">
              <w:rPr>
                <w:rFonts w:ascii="Times New Roman" w:hAnsi="Times New Roman" w:cs="Times New Roman"/>
                <w:b/>
              </w:rPr>
            </w:rPrChange>
          </w:rPr>
          <w:t>T</w:t>
        </w:r>
      </w:ins>
      <w:del w:id="35" w:author="Andreae, Emily A" w:date="2020-02-06T14:27:00Z">
        <w:r w:rsidR="003603DA" w:rsidRPr="00D30883" w:rsidDel="00265A0C">
          <w:rPr>
            <w:rFonts w:ascii="Arial" w:hAnsi="Arial" w:cs="Arial"/>
            <w:b/>
            <w:sz w:val="22"/>
            <w:szCs w:val="22"/>
            <w:rPrChange w:id="36" w:author="Guo, Shicheng" w:date="2020-02-11T14:24:00Z">
              <w:rPr>
                <w:rFonts w:ascii="Times New Roman" w:hAnsi="Times New Roman" w:cs="Times New Roman"/>
                <w:b/>
              </w:rPr>
            </w:rPrChange>
          </w:rPr>
          <w:delText>t</w:delText>
        </w:r>
      </w:del>
      <w:r w:rsidR="003603DA" w:rsidRPr="00D30883">
        <w:rPr>
          <w:rFonts w:ascii="Arial" w:hAnsi="Arial" w:cs="Arial"/>
          <w:b/>
          <w:sz w:val="22"/>
          <w:szCs w:val="22"/>
          <w:rPrChange w:id="37" w:author="Guo, Shicheng" w:date="2020-02-11T14:24:00Z">
            <w:rPr>
              <w:rFonts w:ascii="Times New Roman" w:hAnsi="Times New Roman" w:cs="Times New Roman"/>
              <w:b/>
            </w:rPr>
          </w:rPrChange>
        </w:rPr>
        <w:t xml:space="preserve">umor </w:t>
      </w:r>
      <w:ins w:id="38" w:author="Andreae, Emily A" w:date="2020-02-06T14:27:00Z">
        <w:r w:rsidR="00265A0C" w:rsidRPr="00D30883">
          <w:rPr>
            <w:rFonts w:ascii="Arial" w:hAnsi="Arial" w:cs="Arial"/>
            <w:b/>
            <w:sz w:val="22"/>
            <w:szCs w:val="22"/>
            <w:rPrChange w:id="39" w:author="Guo, Shicheng" w:date="2020-02-11T14:24:00Z">
              <w:rPr>
                <w:rFonts w:ascii="Times New Roman" w:hAnsi="Times New Roman" w:cs="Times New Roman"/>
                <w:b/>
              </w:rPr>
            </w:rPrChange>
          </w:rPr>
          <w:t>S</w:t>
        </w:r>
      </w:ins>
      <w:del w:id="40" w:author="Andreae, Emily A" w:date="2020-02-06T14:27:00Z">
        <w:r w:rsidR="003603DA" w:rsidRPr="00D30883" w:rsidDel="00265A0C">
          <w:rPr>
            <w:rFonts w:ascii="Arial" w:hAnsi="Arial" w:cs="Arial"/>
            <w:b/>
            <w:sz w:val="22"/>
            <w:szCs w:val="22"/>
            <w:rPrChange w:id="41" w:author="Guo, Shicheng" w:date="2020-02-11T14:24:00Z">
              <w:rPr>
                <w:rFonts w:ascii="Times New Roman" w:hAnsi="Times New Roman" w:cs="Times New Roman"/>
                <w:b/>
              </w:rPr>
            </w:rPrChange>
          </w:rPr>
          <w:delText>s</w:delText>
        </w:r>
      </w:del>
      <w:r w:rsidR="003603DA" w:rsidRPr="00D30883">
        <w:rPr>
          <w:rFonts w:ascii="Arial" w:hAnsi="Arial" w:cs="Arial"/>
          <w:b/>
          <w:sz w:val="22"/>
          <w:szCs w:val="22"/>
          <w:rPrChange w:id="42" w:author="Guo, Shicheng" w:date="2020-02-11T14:24:00Z">
            <w:rPr>
              <w:rFonts w:ascii="Times New Roman" w:hAnsi="Times New Roman" w:cs="Times New Roman"/>
              <w:b/>
            </w:rPr>
          </w:rPrChange>
        </w:rPr>
        <w:t xml:space="preserve">pecific </w:t>
      </w:r>
      <w:r w:rsidRPr="00D30883">
        <w:rPr>
          <w:rFonts w:ascii="Arial" w:hAnsi="Arial" w:cs="Arial"/>
          <w:b/>
          <w:sz w:val="22"/>
          <w:szCs w:val="22"/>
          <w:rPrChange w:id="43" w:author="Guo, Shicheng" w:date="2020-02-11T14:24:00Z">
            <w:rPr>
              <w:rFonts w:ascii="Times New Roman" w:hAnsi="Times New Roman" w:cs="Times New Roman"/>
              <w:b/>
            </w:rPr>
          </w:rPrChange>
        </w:rPr>
        <w:t>MHC</w:t>
      </w:r>
      <w:r w:rsidR="001A3C9D" w:rsidRPr="00D30883">
        <w:rPr>
          <w:rFonts w:ascii="Arial" w:hAnsi="Arial" w:cs="Arial"/>
          <w:b/>
          <w:sz w:val="22"/>
          <w:szCs w:val="22"/>
          <w:rPrChange w:id="44" w:author="Guo, Shicheng" w:date="2020-02-11T14:24:00Z">
            <w:rPr>
              <w:rFonts w:ascii="Times New Roman" w:hAnsi="Times New Roman" w:cs="Times New Roman"/>
              <w:b/>
            </w:rPr>
          </w:rPrChange>
        </w:rPr>
        <w:t>-</w:t>
      </w:r>
      <w:r w:rsidRPr="00D30883">
        <w:rPr>
          <w:rFonts w:ascii="Arial" w:hAnsi="Arial" w:cs="Arial"/>
          <w:b/>
          <w:sz w:val="22"/>
          <w:szCs w:val="22"/>
          <w:rPrChange w:id="45" w:author="Guo, Shicheng" w:date="2020-02-11T14:24:00Z">
            <w:rPr>
              <w:rFonts w:ascii="Times New Roman" w:hAnsi="Times New Roman" w:cs="Times New Roman"/>
              <w:b/>
            </w:rPr>
          </w:rPrChange>
        </w:rPr>
        <w:t xml:space="preserve">II </w:t>
      </w:r>
      <w:ins w:id="46" w:author="Andreae, Emily A" w:date="2020-02-06T14:27:00Z">
        <w:r w:rsidR="00265A0C" w:rsidRPr="00D30883">
          <w:rPr>
            <w:rFonts w:ascii="Arial" w:hAnsi="Arial" w:cs="Arial"/>
            <w:b/>
            <w:sz w:val="22"/>
            <w:szCs w:val="22"/>
            <w:rPrChange w:id="47" w:author="Guo, Shicheng" w:date="2020-02-11T14:24:00Z">
              <w:rPr>
                <w:rFonts w:ascii="Times New Roman" w:hAnsi="Times New Roman" w:cs="Times New Roman"/>
                <w:b/>
              </w:rPr>
            </w:rPrChange>
          </w:rPr>
          <w:t>M</w:t>
        </w:r>
      </w:ins>
      <w:del w:id="48" w:author="Andreae, Emily A" w:date="2020-02-06T14:27:00Z">
        <w:r w:rsidRPr="00D30883" w:rsidDel="00265A0C">
          <w:rPr>
            <w:rFonts w:ascii="Arial" w:hAnsi="Arial" w:cs="Arial"/>
            <w:b/>
            <w:sz w:val="22"/>
            <w:szCs w:val="22"/>
            <w:rPrChange w:id="49" w:author="Guo, Shicheng" w:date="2020-02-11T14:24:00Z">
              <w:rPr>
                <w:rFonts w:ascii="Times New Roman" w:hAnsi="Times New Roman" w:cs="Times New Roman"/>
                <w:b/>
              </w:rPr>
            </w:rPrChange>
          </w:rPr>
          <w:delText>m</w:delText>
        </w:r>
      </w:del>
      <w:r w:rsidRPr="00D30883">
        <w:rPr>
          <w:rFonts w:ascii="Arial" w:hAnsi="Arial" w:cs="Arial"/>
          <w:b/>
          <w:sz w:val="22"/>
          <w:szCs w:val="22"/>
          <w:rPrChange w:id="50" w:author="Guo, Shicheng" w:date="2020-02-11T14:24:00Z">
            <w:rPr>
              <w:rFonts w:ascii="Times New Roman" w:hAnsi="Times New Roman" w:cs="Times New Roman"/>
              <w:b/>
            </w:rPr>
          </w:rPrChange>
        </w:rPr>
        <w:t xml:space="preserve">ediated </w:t>
      </w:r>
      <w:ins w:id="51" w:author="Andreae, Emily A" w:date="2020-02-06T14:27:00Z">
        <w:r w:rsidR="00265A0C" w:rsidRPr="00D30883">
          <w:rPr>
            <w:rFonts w:ascii="Arial" w:hAnsi="Arial" w:cs="Arial"/>
            <w:b/>
            <w:sz w:val="22"/>
            <w:szCs w:val="22"/>
            <w:rPrChange w:id="52" w:author="Guo, Shicheng" w:date="2020-02-11T14:24:00Z">
              <w:rPr>
                <w:rFonts w:ascii="Times New Roman" w:hAnsi="Times New Roman" w:cs="Times New Roman"/>
                <w:b/>
              </w:rPr>
            </w:rPrChange>
          </w:rPr>
          <w:t>I</w:t>
        </w:r>
      </w:ins>
      <w:del w:id="53" w:author="Andreae, Emily A" w:date="2020-02-06T14:27:00Z">
        <w:r w:rsidRPr="00D30883" w:rsidDel="00265A0C">
          <w:rPr>
            <w:rFonts w:ascii="Arial" w:hAnsi="Arial" w:cs="Arial"/>
            <w:b/>
            <w:sz w:val="22"/>
            <w:szCs w:val="22"/>
            <w:rPrChange w:id="54" w:author="Guo, Shicheng" w:date="2020-02-11T14:24:00Z">
              <w:rPr>
                <w:rFonts w:ascii="Times New Roman" w:hAnsi="Times New Roman" w:cs="Times New Roman"/>
                <w:b/>
              </w:rPr>
            </w:rPrChange>
          </w:rPr>
          <w:delText>i</w:delText>
        </w:r>
      </w:del>
      <w:r w:rsidRPr="00D30883">
        <w:rPr>
          <w:rFonts w:ascii="Arial" w:hAnsi="Arial" w:cs="Arial"/>
          <w:b/>
          <w:sz w:val="22"/>
          <w:szCs w:val="22"/>
          <w:rPrChange w:id="55" w:author="Guo, Shicheng" w:date="2020-02-11T14:24:00Z">
            <w:rPr>
              <w:rFonts w:ascii="Times New Roman" w:hAnsi="Times New Roman" w:cs="Times New Roman"/>
              <w:b/>
            </w:rPr>
          </w:rPrChange>
        </w:rPr>
        <w:t xml:space="preserve">mmune </w:t>
      </w:r>
      <w:ins w:id="56" w:author="Andreae, Emily A" w:date="2020-02-06T14:27:00Z">
        <w:r w:rsidR="00265A0C" w:rsidRPr="00D30883">
          <w:rPr>
            <w:rFonts w:ascii="Arial" w:hAnsi="Arial" w:cs="Arial"/>
            <w:b/>
            <w:sz w:val="22"/>
            <w:szCs w:val="22"/>
            <w:rPrChange w:id="57" w:author="Guo, Shicheng" w:date="2020-02-11T14:24:00Z">
              <w:rPr>
                <w:rFonts w:ascii="Times New Roman" w:hAnsi="Times New Roman" w:cs="Times New Roman"/>
                <w:b/>
              </w:rPr>
            </w:rPrChange>
          </w:rPr>
          <w:t>E</w:t>
        </w:r>
      </w:ins>
      <w:del w:id="58" w:author="Andreae, Emily A" w:date="2020-02-06T14:27:00Z">
        <w:r w:rsidRPr="00D30883" w:rsidDel="00265A0C">
          <w:rPr>
            <w:rFonts w:ascii="Arial" w:hAnsi="Arial" w:cs="Arial"/>
            <w:b/>
            <w:sz w:val="22"/>
            <w:szCs w:val="22"/>
            <w:rPrChange w:id="59" w:author="Guo, Shicheng" w:date="2020-02-11T14:24:00Z">
              <w:rPr>
                <w:rFonts w:ascii="Times New Roman" w:hAnsi="Times New Roman" w:cs="Times New Roman"/>
                <w:b/>
              </w:rPr>
            </w:rPrChange>
          </w:rPr>
          <w:delText>e</w:delText>
        </w:r>
      </w:del>
      <w:r w:rsidRPr="00D30883">
        <w:rPr>
          <w:rFonts w:ascii="Arial" w:hAnsi="Arial" w:cs="Arial"/>
          <w:b/>
          <w:sz w:val="22"/>
          <w:szCs w:val="22"/>
          <w:rPrChange w:id="60" w:author="Guo, Shicheng" w:date="2020-02-11T14:24:00Z">
            <w:rPr>
              <w:rFonts w:ascii="Times New Roman" w:hAnsi="Times New Roman" w:cs="Times New Roman"/>
              <w:b/>
            </w:rPr>
          </w:rPrChange>
        </w:rPr>
        <w:t>scape</w:t>
      </w:r>
    </w:p>
    <w:p w14:paraId="1ACA9EAC" w14:textId="77777777" w:rsidR="00EC4505" w:rsidRPr="00D30883" w:rsidRDefault="00312EEC" w:rsidP="00D30883">
      <w:pPr>
        <w:spacing w:line="240" w:lineRule="auto"/>
        <w:rPr>
          <w:rFonts w:ascii="Arial" w:hAnsi="Arial" w:cs="Arial"/>
          <w:sz w:val="22"/>
          <w:szCs w:val="22"/>
          <w:rPrChange w:id="61" w:author="Guo, Shicheng" w:date="2020-02-11T14:24:00Z">
            <w:rPr>
              <w:rFonts w:ascii="Times New Roman" w:hAnsi="Times New Roman" w:cs="Times New Roman"/>
            </w:rPr>
          </w:rPrChange>
        </w:rPr>
      </w:pPr>
      <w:r w:rsidRPr="00D30883">
        <w:rPr>
          <w:rFonts w:ascii="Arial" w:hAnsi="Arial" w:cs="Arial"/>
          <w:sz w:val="22"/>
          <w:szCs w:val="22"/>
          <w:rPrChange w:id="62" w:author="Guo, Shicheng" w:date="2020-02-11T14:24:00Z">
            <w:rPr>
              <w:rFonts w:ascii="Times New Roman" w:hAnsi="Times New Roman" w:cs="Times New Roman"/>
            </w:rPr>
          </w:rPrChange>
        </w:rPr>
        <w:t>Jingtai Zhi, MD</w:t>
      </w:r>
      <w:r w:rsidRPr="00D30883">
        <w:rPr>
          <w:rFonts w:ascii="Arial" w:hAnsi="Arial" w:cs="Arial"/>
          <w:sz w:val="22"/>
          <w:szCs w:val="22"/>
          <w:vertAlign w:val="superscript"/>
          <w:rPrChange w:id="63" w:author="Guo, Shicheng" w:date="2020-02-11T14:24:00Z">
            <w:rPr>
              <w:rFonts w:ascii="Times New Roman" w:hAnsi="Times New Roman" w:cs="Times New Roman"/>
              <w:vertAlign w:val="superscript"/>
            </w:rPr>
          </w:rPrChange>
        </w:rPr>
        <w:t xml:space="preserve"> 1*</w:t>
      </w:r>
      <w:r w:rsidRPr="00D30883">
        <w:rPr>
          <w:rFonts w:ascii="Arial" w:hAnsi="Arial" w:cs="Arial"/>
          <w:sz w:val="22"/>
          <w:szCs w:val="22"/>
          <w:rPrChange w:id="64" w:author="Guo, Shicheng" w:date="2020-02-11T14:24:00Z">
            <w:rPr>
              <w:rFonts w:ascii="Times New Roman" w:hAnsi="Times New Roman" w:cs="Times New Roman"/>
            </w:rPr>
          </w:rPrChange>
        </w:rPr>
        <w:t>, Peitao Zhang,</w:t>
      </w:r>
      <w:r w:rsidRPr="00D30883">
        <w:rPr>
          <w:rFonts w:ascii="Arial" w:hAnsi="Arial" w:cs="Arial"/>
          <w:sz w:val="22"/>
          <w:szCs w:val="22"/>
          <w:vertAlign w:val="superscript"/>
          <w:rPrChange w:id="65" w:author="Guo, Shicheng" w:date="2020-02-11T14:24:00Z">
            <w:rPr>
              <w:rFonts w:ascii="Times New Roman" w:hAnsi="Times New Roman" w:cs="Times New Roman"/>
              <w:vertAlign w:val="superscript"/>
            </w:rPr>
          </w:rPrChange>
        </w:rPr>
        <w:t xml:space="preserve"> 2,*</w:t>
      </w:r>
      <w:r w:rsidRPr="00D30883">
        <w:rPr>
          <w:rFonts w:ascii="Arial" w:hAnsi="Arial" w:cs="Arial"/>
          <w:sz w:val="22"/>
          <w:szCs w:val="22"/>
          <w:rPrChange w:id="66" w:author="Guo, Shicheng" w:date="2020-02-11T14:24:00Z">
            <w:rPr>
              <w:rFonts w:ascii="Times New Roman" w:hAnsi="Times New Roman" w:cs="Times New Roman"/>
            </w:rPr>
          </w:rPrChange>
        </w:rPr>
        <w:t>, Mengran Tian</w:t>
      </w:r>
      <w:r w:rsidR="000E4AD3" w:rsidRPr="00D30883">
        <w:rPr>
          <w:rFonts w:ascii="Arial" w:hAnsi="Arial" w:cs="Arial"/>
          <w:sz w:val="22"/>
          <w:szCs w:val="22"/>
          <w:vertAlign w:val="superscript"/>
          <w:rPrChange w:id="67" w:author="Guo, Shicheng" w:date="2020-02-11T14:24:00Z">
            <w:rPr>
              <w:rFonts w:ascii="Times New Roman" w:hAnsi="Times New Roman" w:cs="Times New Roman"/>
              <w:vertAlign w:val="superscript"/>
            </w:rPr>
          </w:rPrChange>
        </w:rPr>
        <w:t>1</w:t>
      </w:r>
      <w:r w:rsidRPr="00D30883">
        <w:rPr>
          <w:rFonts w:ascii="Arial" w:hAnsi="Arial" w:cs="Arial"/>
          <w:sz w:val="22"/>
          <w:szCs w:val="22"/>
          <w:rPrChange w:id="68" w:author="Guo, Shicheng" w:date="2020-02-11T14:24:00Z">
            <w:rPr>
              <w:rFonts w:ascii="Times New Roman" w:hAnsi="Times New Roman" w:cs="Times New Roman"/>
            </w:rPr>
          </w:rPrChange>
        </w:rPr>
        <w:t>, Xianhui Ruan, MD, PhD</w:t>
      </w:r>
      <w:r w:rsidRPr="00D30883">
        <w:rPr>
          <w:rFonts w:ascii="Arial" w:hAnsi="Arial" w:cs="Arial"/>
          <w:sz w:val="22"/>
          <w:szCs w:val="22"/>
          <w:vertAlign w:val="superscript"/>
          <w:rPrChange w:id="69" w:author="Guo, Shicheng" w:date="2020-02-11T14:24:00Z">
            <w:rPr>
              <w:rFonts w:ascii="Times New Roman" w:hAnsi="Times New Roman" w:cs="Times New Roman"/>
              <w:vertAlign w:val="superscript"/>
            </w:rPr>
          </w:rPrChange>
        </w:rPr>
        <w:t>1</w:t>
      </w:r>
      <w:r w:rsidRPr="00D30883">
        <w:rPr>
          <w:rFonts w:ascii="Arial" w:hAnsi="Arial" w:cs="Arial"/>
          <w:sz w:val="22"/>
          <w:szCs w:val="22"/>
          <w:rPrChange w:id="70" w:author="Guo, Shicheng" w:date="2020-02-11T14:24:00Z">
            <w:rPr>
              <w:rFonts w:ascii="Times New Roman" w:hAnsi="Times New Roman" w:cs="Times New Roman"/>
            </w:rPr>
          </w:rPrChange>
        </w:rPr>
        <w:t>,</w:t>
      </w:r>
      <w:r w:rsidR="00395D0F" w:rsidRPr="00D30883">
        <w:rPr>
          <w:rFonts w:ascii="Arial" w:hAnsi="Arial" w:cs="Arial"/>
          <w:sz w:val="22"/>
          <w:szCs w:val="22"/>
          <w:rPrChange w:id="71" w:author="Guo, Shicheng" w:date="2020-02-11T14:24:00Z">
            <w:rPr>
              <w:rFonts w:ascii="Times New Roman" w:hAnsi="Times New Roman" w:cs="Times New Roman"/>
            </w:rPr>
          </w:rPrChange>
        </w:rPr>
        <w:t xml:space="preserve"> Shicheng Guo, PhD</w:t>
      </w:r>
      <w:r w:rsidR="00136827" w:rsidRPr="00D30883">
        <w:rPr>
          <w:rFonts w:ascii="Arial" w:hAnsi="Arial" w:cs="Arial"/>
          <w:sz w:val="22"/>
          <w:szCs w:val="22"/>
          <w:vertAlign w:val="superscript"/>
          <w:rPrChange w:id="72" w:author="Guo, Shicheng" w:date="2020-02-11T14:24:00Z">
            <w:rPr>
              <w:rFonts w:ascii="Times New Roman" w:hAnsi="Times New Roman" w:cs="Times New Roman"/>
              <w:vertAlign w:val="superscript"/>
            </w:rPr>
          </w:rPrChange>
        </w:rPr>
        <w:t>3</w:t>
      </w:r>
      <w:r w:rsidR="007A04F7" w:rsidRPr="00D30883">
        <w:rPr>
          <w:rFonts w:ascii="Arial" w:hAnsi="Arial" w:cs="Arial"/>
          <w:sz w:val="22"/>
          <w:szCs w:val="22"/>
          <w:vertAlign w:val="superscript"/>
          <w:rPrChange w:id="73" w:author="Guo, Shicheng" w:date="2020-02-11T14:24:00Z">
            <w:rPr>
              <w:rFonts w:ascii="Times New Roman" w:hAnsi="Times New Roman" w:cs="Times New Roman"/>
              <w:vertAlign w:val="superscript"/>
            </w:rPr>
          </w:rPrChange>
        </w:rPr>
        <w:t>,4</w:t>
      </w:r>
      <w:r w:rsidR="00395D0F" w:rsidRPr="00D30883">
        <w:rPr>
          <w:rFonts w:ascii="Arial" w:hAnsi="Arial" w:cs="Arial"/>
          <w:sz w:val="22"/>
          <w:szCs w:val="22"/>
          <w:rPrChange w:id="74" w:author="Guo, Shicheng" w:date="2020-02-11T14:24:00Z">
            <w:rPr>
              <w:rFonts w:ascii="Times New Roman" w:hAnsi="Times New Roman" w:cs="Times New Roman"/>
            </w:rPr>
          </w:rPrChange>
        </w:rPr>
        <w:t xml:space="preserve">, </w:t>
      </w:r>
      <w:r w:rsidRPr="00D30883">
        <w:rPr>
          <w:rFonts w:ascii="Arial" w:hAnsi="Arial" w:cs="Arial"/>
          <w:sz w:val="22"/>
          <w:szCs w:val="22"/>
          <w:rPrChange w:id="75" w:author="Guo, Shicheng" w:date="2020-02-11T14:24:00Z">
            <w:rPr>
              <w:rFonts w:ascii="Times New Roman" w:hAnsi="Times New Roman" w:cs="Times New Roman"/>
            </w:rPr>
          </w:rPrChange>
        </w:rPr>
        <w:t>Weiyu Zhang, MD</w:t>
      </w:r>
      <w:r w:rsidR="007A04F7" w:rsidRPr="00D30883">
        <w:rPr>
          <w:rFonts w:ascii="Arial" w:hAnsi="Arial" w:cs="Arial"/>
          <w:sz w:val="22"/>
          <w:szCs w:val="22"/>
          <w:vertAlign w:val="superscript"/>
          <w:rPrChange w:id="76" w:author="Guo, Shicheng" w:date="2020-02-11T14:24:00Z">
            <w:rPr>
              <w:rFonts w:ascii="Times New Roman" w:hAnsi="Times New Roman" w:cs="Times New Roman"/>
              <w:vertAlign w:val="superscript"/>
            </w:rPr>
          </w:rPrChange>
        </w:rPr>
        <w:t>5</w:t>
      </w:r>
      <w:r w:rsidRPr="00D30883">
        <w:rPr>
          <w:rFonts w:ascii="Arial" w:hAnsi="Arial" w:cs="Arial"/>
          <w:sz w:val="22"/>
          <w:szCs w:val="22"/>
          <w:rPrChange w:id="77" w:author="Guo, Shicheng" w:date="2020-02-11T14:24:00Z">
            <w:rPr>
              <w:rFonts w:ascii="Times New Roman" w:hAnsi="Times New Roman" w:cs="Times New Roman"/>
            </w:rPr>
          </w:rPrChange>
        </w:rPr>
        <w:t>, Wei Zhang, MD</w:t>
      </w:r>
      <w:r w:rsidRPr="00D30883">
        <w:rPr>
          <w:rFonts w:ascii="Arial" w:hAnsi="Arial" w:cs="Arial"/>
          <w:sz w:val="22"/>
          <w:szCs w:val="22"/>
          <w:vertAlign w:val="superscript"/>
          <w:rPrChange w:id="78" w:author="Guo, Shicheng" w:date="2020-02-11T14:24:00Z">
            <w:rPr>
              <w:rFonts w:ascii="Times New Roman" w:hAnsi="Times New Roman" w:cs="Times New Roman"/>
              <w:vertAlign w:val="superscript"/>
            </w:rPr>
          </w:rPrChange>
        </w:rPr>
        <w:t>1</w:t>
      </w:r>
      <w:r w:rsidRPr="00D30883">
        <w:rPr>
          <w:rFonts w:ascii="Arial" w:hAnsi="Arial" w:cs="Arial"/>
          <w:sz w:val="22"/>
          <w:szCs w:val="22"/>
          <w:rPrChange w:id="79" w:author="Guo, Shicheng" w:date="2020-02-11T14:24:00Z">
            <w:rPr>
              <w:rFonts w:ascii="Times New Roman" w:hAnsi="Times New Roman" w:cs="Times New Roman"/>
            </w:rPr>
          </w:rPrChange>
        </w:rPr>
        <w:t>, Xiangqian Zheng, MD, PhD</w:t>
      </w:r>
      <w:r w:rsidRPr="00D30883">
        <w:rPr>
          <w:rFonts w:ascii="Arial" w:hAnsi="Arial" w:cs="Arial"/>
          <w:sz w:val="22"/>
          <w:szCs w:val="22"/>
          <w:vertAlign w:val="superscript"/>
          <w:rPrChange w:id="80" w:author="Guo, Shicheng" w:date="2020-02-11T14:24:00Z">
            <w:rPr>
              <w:rFonts w:ascii="Times New Roman" w:hAnsi="Times New Roman" w:cs="Times New Roman"/>
              <w:vertAlign w:val="superscript"/>
            </w:rPr>
          </w:rPrChange>
        </w:rPr>
        <w:t>1</w:t>
      </w:r>
      <w:r w:rsidRPr="00D30883">
        <w:rPr>
          <w:rFonts w:ascii="Arial" w:hAnsi="Arial" w:cs="Arial"/>
          <w:color w:val="000000"/>
          <w:sz w:val="22"/>
          <w:szCs w:val="22"/>
          <w:lang w:val="it-IT"/>
          <w:rPrChange w:id="81" w:author="Guo, Shicheng" w:date="2020-02-11T14:24:00Z">
            <w:rPr>
              <w:rFonts w:ascii="Times New Roman" w:hAnsi="Times New Roman" w:cs="Times New Roman"/>
              <w:color w:val="000000"/>
              <w:lang w:val="it-IT"/>
            </w:rPr>
          </w:rPrChange>
        </w:rPr>
        <w:t>‡</w:t>
      </w:r>
      <w:r w:rsidRPr="00D30883">
        <w:rPr>
          <w:rFonts w:ascii="Arial" w:hAnsi="Arial" w:cs="Arial"/>
          <w:sz w:val="22"/>
          <w:szCs w:val="22"/>
          <w:rPrChange w:id="82" w:author="Guo, Shicheng" w:date="2020-02-11T14:24:00Z">
            <w:rPr>
              <w:rFonts w:ascii="Times New Roman" w:hAnsi="Times New Roman" w:cs="Times New Roman"/>
            </w:rPr>
          </w:rPrChange>
        </w:rPr>
        <w:t>, Li Zhao, PhD</w:t>
      </w:r>
      <w:r w:rsidRPr="00D30883">
        <w:rPr>
          <w:rFonts w:ascii="Arial" w:hAnsi="Arial" w:cs="Arial"/>
          <w:sz w:val="22"/>
          <w:szCs w:val="22"/>
          <w:vertAlign w:val="superscript"/>
          <w:rPrChange w:id="83" w:author="Guo, Shicheng" w:date="2020-02-11T14:24:00Z">
            <w:rPr>
              <w:rFonts w:ascii="Times New Roman" w:hAnsi="Times New Roman" w:cs="Times New Roman"/>
              <w:vertAlign w:val="superscript"/>
            </w:rPr>
          </w:rPrChange>
        </w:rPr>
        <w:t>2,1</w:t>
      </w:r>
      <w:r w:rsidRPr="00D30883">
        <w:rPr>
          <w:rFonts w:ascii="Arial" w:hAnsi="Arial" w:cs="Arial"/>
          <w:color w:val="000000"/>
          <w:sz w:val="22"/>
          <w:szCs w:val="22"/>
          <w:lang w:val="it-IT"/>
          <w:rPrChange w:id="84" w:author="Guo, Shicheng" w:date="2020-02-11T14:24:00Z">
            <w:rPr>
              <w:rFonts w:ascii="Times New Roman" w:hAnsi="Times New Roman" w:cs="Times New Roman"/>
              <w:color w:val="000000"/>
              <w:lang w:val="it-IT"/>
            </w:rPr>
          </w:rPrChange>
        </w:rPr>
        <w:t>‡</w:t>
      </w:r>
      <w:r w:rsidR="000E4AD3" w:rsidRPr="00D30883">
        <w:rPr>
          <w:rFonts w:ascii="Arial" w:hAnsi="Arial" w:cs="Arial"/>
          <w:sz w:val="22"/>
          <w:szCs w:val="22"/>
          <w:lang w:val="it-IT"/>
          <w:rPrChange w:id="85" w:author="Guo, Shicheng" w:date="2020-02-11T14:24:00Z">
            <w:rPr>
              <w:rFonts w:ascii="Times New Roman" w:hAnsi="Times New Roman" w:cs="Times New Roman"/>
              <w:lang w:val="it-IT"/>
            </w:rPr>
          </w:rPrChange>
        </w:rPr>
        <w:t xml:space="preserve">, </w:t>
      </w:r>
      <w:r w:rsidRPr="00D30883">
        <w:rPr>
          <w:rFonts w:ascii="Arial" w:hAnsi="Arial" w:cs="Arial"/>
          <w:sz w:val="22"/>
          <w:szCs w:val="22"/>
          <w:rPrChange w:id="86" w:author="Guo, Shicheng" w:date="2020-02-11T14:24:00Z">
            <w:rPr>
              <w:rFonts w:ascii="Times New Roman" w:hAnsi="Times New Roman" w:cs="Times New Roman"/>
            </w:rPr>
          </w:rPrChange>
        </w:rPr>
        <w:t>Ming Gao, MD, PhD</w:t>
      </w:r>
      <w:r w:rsidRPr="00D30883">
        <w:rPr>
          <w:rFonts w:ascii="Arial" w:hAnsi="Arial" w:cs="Arial"/>
          <w:sz w:val="22"/>
          <w:szCs w:val="22"/>
          <w:vertAlign w:val="superscript"/>
          <w:rPrChange w:id="87" w:author="Guo, Shicheng" w:date="2020-02-11T14:24:00Z">
            <w:rPr>
              <w:rFonts w:ascii="Times New Roman" w:hAnsi="Times New Roman" w:cs="Times New Roman"/>
              <w:vertAlign w:val="superscript"/>
            </w:rPr>
          </w:rPrChange>
        </w:rPr>
        <w:t>1</w:t>
      </w:r>
      <w:r w:rsidRPr="00D30883">
        <w:rPr>
          <w:rFonts w:ascii="Arial" w:hAnsi="Arial" w:cs="Arial"/>
          <w:color w:val="000000"/>
          <w:sz w:val="22"/>
          <w:szCs w:val="22"/>
          <w:lang w:val="it-IT"/>
          <w:rPrChange w:id="88" w:author="Guo, Shicheng" w:date="2020-02-11T14:24:00Z">
            <w:rPr>
              <w:rFonts w:ascii="Times New Roman" w:hAnsi="Times New Roman" w:cs="Times New Roman"/>
              <w:color w:val="000000"/>
              <w:lang w:val="it-IT"/>
            </w:rPr>
          </w:rPrChange>
        </w:rPr>
        <w:t>‡</w:t>
      </w:r>
      <w:r w:rsidRPr="00D30883">
        <w:rPr>
          <w:rFonts w:ascii="Arial" w:hAnsi="Arial" w:cs="Arial"/>
          <w:sz w:val="22"/>
          <w:szCs w:val="22"/>
          <w:rPrChange w:id="89" w:author="Guo, Shicheng" w:date="2020-02-11T14:24:00Z">
            <w:rPr>
              <w:rFonts w:ascii="Times New Roman" w:hAnsi="Times New Roman" w:cs="Times New Roman"/>
            </w:rPr>
          </w:rPrChange>
        </w:rPr>
        <w:t>.</w:t>
      </w:r>
    </w:p>
    <w:p w14:paraId="6A35DC10" w14:textId="77777777" w:rsidR="00EC4505" w:rsidRPr="00D30883" w:rsidRDefault="00312EEC" w:rsidP="00D30883">
      <w:pPr>
        <w:numPr>
          <w:ilvl w:val="0"/>
          <w:numId w:val="1"/>
        </w:numPr>
        <w:spacing w:line="240" w:lineRule="auto"/>
        <w:rPr>
          <w:rFonts w:ascii="Arial" w:hAnsi="Arial" w:cs="Arial"/>
          <w:sz w:val="22"/>
          <w:szCs w:val="22"/>
          <w:rPrChange w:id="90" w:author="Guo, Shicheng" w:date="2020-02-11T14:24:00Z">
            <w:rPr>
              <w:rFonts w:ascii="Times New Roman" w:hAnsi="Times New Roman" w:cs="Times New Roman"/>
            </w:rPr>
          </w:rPrChange>
        </w:rPr>
      </w:pPr>
      <w:r w:rsidRPr="00D30883">
        <w:rPr>
          <w:rFonts w:ascii="Arial" w:hAnsi="Arial" w:cs="Arial"/>
          <w:sz w:val="22"/>
          <w:szCs w:val="22"/>
          <w:rPrChange w:id="91" w:author="Guo, Shicheng" w:date="2020-02-11T14:24:00Z">
            <w:rPr>
              <w:rFonts w:ascii="Times New Roman" w:hAnsi="Times New Roman" w:cs="Times New Roman"/>
            </w:rPr>
          </w:rPrChange>
        </w:rPr>
        <w:t xml:space="preserve">Department of Thyroid and Neck Tumor, Tianjin Medical University Cancer Institute and Hospital, National Clinical Research Center for Cancer, Key Laboratory of Cancer Prevention and Therapy, Tianjin’s Clinical Research Center for Cancer, </w:t>
      </w:r>
      <w:r w:rsidR="00FC5C88" w:rsidRPr="00D30883">
        <w:rPr>
          <w:rFonts w:ascii="Arial" w:hAnsi="Arial" w:cs="Arial"/>
          <w:sz w:val="22"/>
          <w:szCs w:val="22"/>
          <w:rPrChange w:id="92" w:author="Guo, Shicheng" w:date="2020-02-11T14:24:00Z">
            <w:rPr>
              <w:rFonts w:ascii="Times New Roman" w:hAnsi="Times New Roman" w:cs="Times New Roman"/>
            </w:rPr>
          </w:rPrChange>
        </w:rPr>
        <w:t>Tianjin 300060</w:t>
      </w:r>
      <w:r w:rsidRPr="00D30883">
        <w:rPr>
          <w:rFonts w:ascii="Arial" w:hAnsi="Arial" w:cs="Arial"/>
          <w:sz w:val="22"/>
          <w:szCs w:val="22"/>
          <w:rPrChange w:id="93" w:author="Guo, Shicheng" w:date="2020-02-11T14:24:00Z">
            <w:rPr>
              <w:rFonts w:ascii="Times New Roman" w:hAnsi="Times New Roman" w:cs="Times New Roman"/>
            </w:rPr>
          </w:rPrChange>
        </w:rPr>
        <w:t>, Pe</w:t>
      </w:r>
      <w:r w:rsidR="00265A0C" w:rsidRPr="00D30883">
        <w:rPr>
          <w:rFonts w:ascii="Arial" w:hAnsi="Arial" w:cs="Arial"/>
          <w:sz w:val="22"/>
          <w:szCs w:val="22"/>
          <w:rPrChange w:id="94" w:author="Guo, Shicheng" w:date="2020-02-11T14:24:00Z">
            <w:rPr>
              <w:rFonts w:ascii="Times New Roman" w:hAnsi="Times New Roman" w:cs="Times New Roman"/>
            </w:rPr>
          </w:rPrChange>
        </w:rPr>
        <w:t>ople’s Republic of China</w:t>
      </w:r>
    </w:p>
    <w:p w14:paraId="2F4838C4" w14:textId="77777777" w:rsidR="00EC4505" w:rsidRPr="00D30883" w:rsidRDefault="00312EEC" w:rsidP="000C33A2">
      <w:pPr>
        <w:numPr>
          <w:ilvl w:val="0"/>
          <w:numId w:val="2"/>
        </w:numPr>
        <w:spacing w:line="240" w:lineRule="auto"/>
        <w:rPr>
          <w:rFonts w:ascii="Arial" w:hAnsi="Arial" w:cs="Arial"/>
          <w:sz w:val="22"/>
          <w:szCs w:val="22"/>
          <w:rPrChange w:id="95" w:author="Guo, Shicheng" w:date="2020-02-11T14:24:00Z">
            <w:rPr>
              <w:rFonts w:ascii="Times New Roman" w:hAnsi="Times New Roman" w:cs="Times New Roman"/>
            </w:rPr>
          </w:rPrChange>
        </w:rPr>
      </w:pPr>
      <w:r w:rsidRPr="00D30883">
        <w:rPr>
          <w:rFonts w:ascii="Arial" w:hAnsi="Arial" w:cs="Arial"/>
          <w:sz w:val="22"/>
          <w:szCs w:val="22"/>
          <w:rPrChange w:id="96" w:author="Guo, Shicheng" w:date="2020-02-11T14:24:00Z">
            <w:rPr>
              <w:rFonts w:ascii="Times New Roman" w:hAnsi="Times New Roman" w:cs="Times New Roman"/>
            </w:rPr>
          </w:rPrChange>
        </w:rPr>
        <w:t>Department of Biochemistry and Molecular Biology, School of Basic Medical Sciences, Tianjin Medical University, Tianjin, 300</w:t>
      </w:r>
      <w:r w:rsidR="00265A0C" w:rsidRPr="00D30883">
        <w:rPr>
          <w:rFonts w:ascii="Arial" w:hAnsi="Arial" w:cs="Arial"/>
          <w:sz w:val="22"/>
          <w:szCs w:val="22"/>
          <w:rPrChange w:id="97" w:author="Guo, Shicheng" w:date="2020-02-11T14:24:00Z">
            <w:rPr>
              <w:rFonts w:ascii="Times New Roman" w:hAnsi="Times New Roman" w:cs="Times New Roman"/>
            </w:rPr>
          </w:rPrChange>
        </w:rPr>
        <w:t>070, People’s Republic of China</w:t>
      </w:r>
    </w:p>
    <w:p w14:paraId="00B680B6" w14:textId="77777777" w:rsidR="007A04F7" w:rsidRPr="00D30883" w:rsidRDefault="008C4107" w:rsidP="00A867F6">
      <w:pPr>
        <w:numPr>
          <w:ilvl w:val="0"/>
          <w:numId w:val="2"/>
        </w:numPr>
        <w:spacing w:line="240" w:lineRule="auto"/>
        <w:rPr>
          <w:rFonts w:ascii="Arial" w:hAnsi="Arial" w:cs="Arial"/>
          <w:sz w:val="22"/>
          <w:szCs w:val="22"/>
          <w:rPrChange w:id="98" w:author="Guo, Shicheng" w:date="2020-02-11T14:24:00Z">
            <w:rPr>
              <w:rFonts w:ascii="Times New Roman" w:hAnsi="Times New Roman" w:cs="Times New Roman"/>
            </w:rPr>
          </w:rPrChange>
        </w:rPr>
      </w:pPr>
      <w:r w:rsidRPr="00D30883">
        <w:rPr>
          <w:rFonts w:ascii="Arial" w:hAnsi="Arial" w:cs="Arial"/>
          <w:sz w:val="22"/>
          <w:szCs w:val="22"/>
          <w:rPrChange w:id="99" w:author="Guo, Shicheng" w:date="2020-02-11T14:24:00Z">
            <w:rPr>
              <w:rFonts w:ascii="Times New Roman" w:hAnsi="Times New Roman" w:cs="Times New Roman"/>
            </w:rPr>
          </w:rPrChange>
        </w:rPr>
        <w:t>Center for Precision Medicine Research, Marshfield Clinic Research Institute, Marshfield, WI, United States, 54449</w:t>
      </w:r>
    </w:p>
    <w:p w14:paraId="747480DC" w14:textId="77777777" w:rsidR="007A04F7" w:rsidRPr="00D30883" w:rsidRDefault="007A04F7" w:rsidP="00614B47">
      <w:pPr>
        <w:numPr>
          <w:ilvl w:val="0"/>
          <w:numId w:val="2"/>
        </w:numPr>
        <w:spacing w:line="240" w:lineRule="auto"/>
        <w:rPr>
          <w:rFonts w:ascii="Arial" w:hAnsi="Arial" w:cs="Arial"/>
          <w:sz w:val="22"/>
          <w:szCs w:val="22"/>
          <w:rPrChange w:id="100" w:author="Guo, Shicheng" w:date="2020-02-11T14:24:00Z">
            <w:rPr>
              <w:rFonts w:ascii="Times New Roman" w:hAnsi="Times New Roman" w:cs="Times New Roman"/>
            </w:rPr>
          </w:rPrChange>
        </w:rPr>
      </w:pPr>
      <w:r w:rsidRPr="00D30883">
        <w:rPr>
          <w:rFonts w:ascii="Arial" w:hAnsi="Arial" w:cs="Arial"/>
          <w:color w:val="222222"/>
          <w:sz w:val="22"/>
          <w:szCs w:val="22"/>
          <w:rPrChange w:id="101" w:author="Guo, Shicheng" w:date="2020-02-11T14:24:00Z">
            <w:rPr>
              <w:rFonts w:ascii="Times New Roman" w:hAnsi="Times New Roman" w:cs="Times New Roman"/>
              <w:color w:val="222222"/>
            </w:rPr>
          </w:rPrChange>
        </w:rPr>
        <w:t>Department of Medical Genetics, School of Medicine and Public Health, University of Wisconsin-Madison, Madison, WI, USA</w:t>
      </w:r>
    </w:p>
    <w:p w14:paraId="34806159" w14:textId="77777777" w:rsidR="00EC4505" w:rsidRPr="00D30883" w:rsidRDefault="00312EEC" w:rsidP="00445C15">
      <w:pPr>
        <w:numPr>
          <w:ilvl w:val="0"/>
          <w:numId w:val="2"/>
        </w:numPr>
        <w:spacing w:line="240" w:lineRule="auto"/>
        <w:rPr>
          <w:rFonts w:ascii="Arial" w:hAnsi="Arial" w:cs="Arial"/>
          <w:sz w:val="22"/>
          <w:szCs w:val="22"/>
          <w:rPrChange w:id="102" w:author="Guo, Shicheng" w:date="2020-02-11T14:24:00Z">
            <w:rPr>
              <w:rFonts w:ascii="Times New Roman" w:hAnsi="Times New Roman" w:cs="Times New Roman"/>
            </w:rPr>
          </w:rPrChange>
        </w:rPr>
      </w:pPr>
      <w:r w:rsidRPr="00D30883">
        <w:rPr>
          <w:rFonts w:ascii="Arial" w:hAnsi="Arial" w:cs="Arial"/>
          <w:sz w:val="22"/>
          <w:szCs w:val="22"/>
          <w:rPrChange w:id="103" w:author="Guo, Shicheng" w:date="2020-02-11T14:24:00Z">
            <w:rPr>
              <w:rFonts w:ascii="Times New Roman" w:hAnsi="Times New Roman" w:cs="Times New Roman"/>
            </w:rPr>
          </w:rPrChange>
        </w:rPr>
        <w:t>State Key Laboratory of Medicinal Chemical Biology, Nankai University, Tianjin 300350, People’s Republic of China, 2College of Pharmacy, Nankai University, Tianjin 300</w:t>
      </w:r>
      <w:r w:rsidR="00265A0C" w:rsidRPr="00D30883">
        <w:rPr>
          <w:rFonts w:ascii="Arial" w:hAnsi="Arial" w:cs="Arial"/>
          <w:sz w:val="22"/>
          <w:szCs w:val="22"/>
          <w:rPrChange w:id="104" w:author="Guo, Shicheng" w:date="2020-02-11T14:24:00Z">
            <w:rPr>
              <w:rFonts w:ascii="Times New Roman" w:hAnsi="Times New Roman" w:cs="Times New Roman"/>
            </w:rPr>
          </w:rPrChange>
        </w:rPr>
        <w:t>350, People’s Republic of China</w:t>
      </w:r>
    </w:p>
    <w:p w14:paraId="3C23683A" w14:textId="77777777" w:rsidR="00EC4505" w:rsidRPr="00D30883" w:rsidRDefault="00312EEC" w:rsidP="005245C6">
      <w:pPr>
        <w:spacing w:line="240" w:lineRule="auto"/>
        <w:rPr>
          <w:rFonts w:ascii="Arial" w:hAnsi="Arial" w:cs="Arial"/>
          <w:sz w:val="22"/>
          <w:szCs w:val="22"/>
          <w:rPrChange w:id="105" w:author="Guo, Shicheng" w:date="2020-02-11T14:24:00Z">
            <w:rPr>
              <w:rFonts w:ascii="Times New Roman" w:hAnsi="Times New Roman" w:cs="Times New Roman"/>
            </w:rPr>
          </w:rPrChange>
        </w:rPr>
      </w:pPr>
      <w:r w:rsidRPr="00D30883">
        <w:rPr>
          <w:rFonts w:ascii="Arial" w:hAnsi="Arial" w:cs="Arial"/>
          <w:sz w:val="22"/>
          <w:szCs w:val="22"/>
          <w:rPrChange w:id="106" w:author="Guo, Shicheng" w:date="2020-02-11T14:24:00Z">
            <w:rPr>
              <w:rFonts w:ascii="Times New Roman" w:hAnsi="Times New Roman" w:cs="Times New Roman"/>
            </w:rPr>
          </w:rPrChange>
        </w:rPr>
        <w:t>*These authors contributed equally to this work.</w:t>
      </w:r>
    </w:p>
    <w:p w14:paraId="35624B31" w14:textId="77777777" w:rsidR="0094604B" w:rsidRPr="00D30883" w:rsidRDefault="0094604B" w:rsidP="003B5B56">
      <w:pPr>
        <w:spacing w:line="240" w:lineRule="auto"/>
        <w:jc w:val="both"/>
        <w:rPr>
          <w:rFonts w:ascii="Arial" w:hAnsi="Arial" w:cs="Arial"/>
          <w:b/>
          <w:sz w:val="22"/>
          <w:szCs w:val="22"/>
          <w:rPrChange w:id="107" w:author="Guo, Shicheng" w:date="2020-02-11T14:24:00Z">
            <w:rPr>
              <w:rFonts w:ascii="Times New Roman" w:hAnsi="Times New Roman" w:cs="Times New Roman"/>
              <w:b/>
            </w:rPr>
          </w:rPrChange>
        </w:rPr>
      </w:pPr>
      <w:r w:rsidRPr="00D30883">
        <w:rPr>
          <w:rFonts w:ascii="Arial" w:hAnsi="Arial" w:cs="Arial"/>
          <w:b/>
          <w:sz w:val="22"/>
          <w:szCs w:val="22"/>
          <w:rPrChange w:id="108" w:author="Guo, Shicheng" w:date="2020-02-11T14:24:00Z">
            <w:rPr>
              <w:rFonts w:ascii="Times New Roman" w:hAnsi="Times New Roman" w:cs="Times New Roman"/>
              <w:b/>
            </w:rPr>
          </w:rPrChange>
        </w:rPr>
        <w:t xml:space="preserve">RUNNING TITLE: Combination of </w:t>
      </w:r>
      <w:ins w:id="109" w:author="Andreae, Emily A" w:date="2020-02-06T14:28:00Z">
        <w:r w:rsidR="00265A0C" w:rsidRPr="00D30883">
          <w:rPr>
            <w:rFonts w:ascii="Arial" w:hAnsi="Arial" w:cs="Arial"/>
            <w:b/>
            <w:sz w:val="22"/>
            <w:szCs w:val="22"/>
            <w:rPrChange w:id="110" w:author="Guo, Shicheng" w:date="2020-02-11T14:24:00Z">
              <w:rPr>
                <w:rFonts w:ascii="Times New Roman" w:hAnsi="Times New Roman" w:cs="Times New Roman"/>
                <w:b/>
              </w:rPr>
            </w:rPrChange>
          </w:rPr>
          <w:t>I</w:t>
        </w:r>
      </w:ins>
      <w:del w:id="111" w:author="Andreae, Emily A" w:date="2020-02-06T14:28:00Z">
        <w:r w:rsidRPr="00D30883" w:rsidDel="00265A0C">
          <w:rPr>
            <w:rFonts w:ascii="Arial" w:hAnsi="Arial" w:cs="Arial"/>
            <w:b/>
            <w:sz w:val="22"/>
            <w:szCs w:val="22"/>
            <w:rPrChange w:id="112" w:author="Guo, Shicheng" w:date="2020-02-11T14:24:00Z">
              <w:rPr>
                <w:rFonts w:ascii="Times New Roman" w:hAnsi="Times New Roman" w:cs="Times New Roman"/>
                <w:b/>
              </w:rPr>
            </w:rPrChange>
          </w:rPr>
          <w:delText>i</w:delText>
        </w:r>
      </w:del>
      <w:r w:rsidRPr="00D30883">
        <w:rPr>
          <w:rFonts w:ascii="Arial" w:hAnsi="Arial" w:cs="Arial"/>
          <w:b/>
          <w:sz w:val="22"/>
          <w:szCs w:val="22"/>
          <w:rPrChange w:id="113" w:author="Guo, Shicheng" w:date="2020-02-11T14:24:00Z">
            <w:rPr>
              <w:rFonts w:ascii="Times New Roman" w:hAnsi="Times New Roman" w:cs="Times New Roman"/>
              <w:b/>
            </w:rPr>
          </w:rPrChange>
        </w:rPr>
        <w:t xml:space="preserve">mmunotherapy and BRAF </w:t>
      </w:r>
      <w:ins w:id="114" w:author="Andreae, Emily A" w:date="2020-02-06T14:28:00Z">
        <w:r w:rsidR="00265A0C" w:rsidRPr="00D30883">
          <w:rPr>
            <w:rFonts w:ascii="Arial" w:hAnsi="Arial" w:cs="Arial"/>
            <w:b/>
            <w:sz w:val="22"/>
            <w:szCs w:val="22"/>
            <w:rPrChange w:id="115" w:author="Guo, Shicheng" w:date="2020-02-11T14:24:00Z">
              <w:rPr>
                <w:rFonts w:ascii="Times New Roman" w:hAnsi="Times New Roman" w:cs="Times New Roman"/>
                <w:b/>
              </w:rPr>
            </w:rPrChange>
          </w:rPr>
          <w:t>I</w:t>
        </w:r>
      </w:ins>
      <w:del w:id="116" w:author="Andreae, Emily A" w:date="2020-02-06T14:28:00Z">
        <w:r w:rsidRPr="00D30883" w:rsidDel="00265A0C">
          <w:rPr>
            <w:rFonts w:ascii="Arial" w:hAnsi="Arial" w:cs="Arial"/>
            <w:b/>
            <w:sz w:val="22"/>
            <w:szCs w:val="22"/>
            <w:rPrChange w:id="117" w:author="Guo, Shicheng" w:date="2020-02-11T14:24:00Z">
              <w:rPr>
                <w:rFonts w:ascii="Times New Roman" w:hAnsi="Times New Roman" w:cs="Times New Roman"/>
                <w:b/>
              </w:rPr>
            </w:rPrChange>
          </w:rPr>
          <w:delText>i</w:delText>
        </w:r>
      </w:del>
      <w:r w:rsidRPr="00D30883">
        <w:rPr>
          <w:rFonts w:ascii="Arial" w:hAnsi="Arial" w:cs="Arial"/>
          <w:b/>
          <w:sz w:val="22"/>
          <w:szCs w:val="22"/>
          <w:rPrChange w:id="118" w:author="Guo, Shicheng" w:date="2020-02-11T14:24:00Z">
            <w:rPr>
              <w:rFonts w:ascii="Times New Roman" w:hAnsi="Times New Roman" w:cs="Times New Roman"/>
              <w:b/>
            </w:rPr>
          </w:rPrChange>
        </w:rPr>
        <w:t>nhibitor in PTC</w:t>
      </w:r>
    </w:p>
    <w:p w14:paraId="16EB73A4" w14:textId="77777777" w:rsidR="00EC4505" w:rsidRPr="00D30883" w:rsidRDefault="00312EEC" w:rsidP="003B5B56">
      <w:pPr>
        <w:spacing w:after="0" w:line="240" w:lineRule="auto"/>
        <w:rPr>
          <w:rFonts w:ascii="Arial" w:hAnsi="Arial" w:cs="Arial"/>
          <w:sz w:val="22"/>
          <w:szCs w:val="22"/>
          <w:rPrChange w:id="119" w:author="Guo, Shicheng" w:date="2020-02-11T14:24:00Z">
            <w:rPr>
              <w:rFonts w:ascii="Times New Roman" w:hAnsi="Times New Roman" w:cs="Times New Roman"/>
            </w:rPr>
          </w:rPrChange>
        </w:rPr>
      </w:pPr>
      <w:r w:rsidRPr="00D30883">
        <w:rPr>
          <w:rFonts w:ascii="Arial" w:hAnsi="Arial" w:cs="Arial"/>
          <w:color w:val="000000"/>
          <w:sz w:val="22"/>
          <w:szCs w:val="22"/>
          <w:lang w:val="it-IT"/>
          <w:rPrChange w:id="120" w:author="Guo, Shicheng" w:date="2020-02-11T14:24:00Z">
            <w:rPr>
              <w:rFonts w:ascii="Times New Roman" w:hAnsi="Times New Roman" w:cs="Times New Roman"/>
              <w:color w:val="000000"/>
              <w:lang w:val="it-IT"/>
            </w:rPr>
          </w:rPrChange>
        </w:rPr>
        <w:t>‡</w:t>
      </w:r>
      <w:r w:rsidRPr="00D30883">
        <w:rPr>
          <w:rFonts w:ascii="Arial" w:hAnsi="Arial" w:cs="Arial"/>
          <w:sz w:val="22"/>
          <w:szCs w:val="22"/>
          <w:vertAlign w:val="superscript"/>
          <w:rPrChange w:id="121" w:author="Guo, Shicheng" w:date="2020-02-11T14:24:00Z">
            <w:rPr>
              <w:rFonts w:ascii="Times New Roman" w:hAnsi="Times New Roman" w:cs="Times New Roman"/>
              <w:vertAlign w:val="superscript"/>
            </w:rPr>
          </w:rPrChange>
        </w:rPr>
        <w:t xml:space="preserve"> </w:t>
      </w:r>
      <w:r w:rsidRPr="00D30883">
        <w:rPr>
          <w:rFonts w:ascii="Arial" w:hAnsi="Arial" w:cs="Arial"/>
          <w:sz w:val="22"/>
          <w:szCs w:val="22"/>
          <w:rPrChange w:id="122" w:author="Guo, Shicheng" w:date="2020-02-11T14:24:00Z">
            <w:rPr>
              <w:rFonts w:ascii="Times New Roman" w:hAnsi="Times New Roman" w:cs="Times New Roman"/>
            </w:rPr>
          </w:rPrChange>
        </w:rPr>
        <w:t>Corresponding author</w:t>
      </w:r>
    </w:p>
    <w:p w14:paraId="61C01013" w14:textId="77777777" w:rsidR="00EC4505" w:rsidRPr="00D30883" w:rsidRDefault="00312EEC" w:rsidP="002B7C01">
      <w:pPr>
        <w:spacing w:after="0" w:line="240" w:lineRule="auto"/>
        <w:rPr>
          <w:rFonts w:ascii="Arial" w:hAnsi="Arial" w:cs="Arial"/>
          <w:sz w:val="22"/>
          <w:szCs w:val="22"/>
          <w:rPrChange w:id="123" w:author="Guo, Shicheng" w:date="2020-02-11T14:24:00Z">
            <w:rPr>
              <w:rFonts w:ascii="Times New Roman" w:hAnsi="Times New Roman" w:cs="Times New Roman"/>
            </w:rPr>
          </w:rPrChange>
        </w:rPr>
      </w:pPr>
      <w:r w:rsidRPr="00D30883">
        <w:rPr>
          <w:rFonts w:ascii="Arial" w:hAnsi="Arial" w:cs="Arial"/>
          <w:sz w:val="22"/>
          <w:szCs w:val="22"/>
          <w:rPrChange w:id="124" w:author="Guo, Shicheng" w:date="2020-02-11T14:24:00Z">
            <w:rPr>
              <w:rFonts w:ascii="Times New Roman" w:hAnsi="Times New Roman" w:cs="Times New Roman"/>
            </w:rPr>
          </w:rPrChange>
        </w:rPr>
        <w:t>Xiangqian Zheng, MD, PhD</w:t>
      </w:r>
    </w:p>
    <w:p w14:paraId="20359D45" w14:textId="77777777" w:rsidR="00EC4505" w:rsidRPr="00D30883" w:rsidRDefault="00312EEC">
      <w:pPr>
        <w:spacing w:after="0" w:line="240" w:lineRule="auto"/>
        <w:rPr>
          <w:rFonts w:ascii="Arial" w:hAnsi="Arial" w:cs="Arial"/>
          <w:sz w:val="22"/>
          <w:szCs w:val="22"/>
          <w:rPrChange w:id="125" w:author="Guo, Shicheng" w:date="2020-02-11T14:24:00Z">
            <w:rPr>
              <w:rFonts w:ascii="Times New Roman" w:hAnsi="Times New Roman" w:cs="Times New Roman"/>
            </w:rPr>
          </w:rPrChange>
        </w:rPr>
      </w:pPr>
      <w:r w:rsidRPr="00D30883">
        <w:rPr>
          <w:rFonts w:ascii="Arial" w:hAnsi="Arial" w:cs="Arial"/>
          <w:sz w:val="22"/>
          <w:szCs w:val="22"/>
          <w:rPrChange w:id="126" w:author="Guo, Shicheng" w:date="2020-02-11T14:24:00Z">
            <w:rPr>
              <w:rFonts w:ascii="Times New Roman" w:hAnsi="Times New Roman" w:cs="Times New Roman"/>
            </w:rPr>
          </w:rPrChange>
        </w:rPr>
        <w:t>Department of Thyroid and Neck Tumor, Tianjin Medical University Cancer Institute and Hospital, National Clinical Research Center for Cancer, Key Laboratory of Cancer Prevention and Therapy, Tianjin’s Clinical Research Center for Cancer</w:t>
      </w:r>
      <w:r w:rsidR="00A72219" w:rsidRPr="00D30883">
        <w:rPr>
          <w:rFonts w:ascii="Arial" w:hAnsi="Arial" w:cs="Arial"/>
          <w:sz w:val="22"/>
          <w:szCs w:val="22"/>
          <w:rPrChange w:id="127" w:author="Guo, Shicheng" w:date="2020-02-11T14:24:00Z">
            <w:rPr>
              <w:rFonts w:ascii="Times New Roman" w:hAnsi="Times New Roman" w:cs="Times New Roman"/>
            </w:rPr>
          </w:rPrChange>
        </w:rPr>
        <w:t xml:space="preserve">, </w:t>
      </w:r>
      <w:r w:rsidRPr="00D30883">
        <w:rPr>
          <w:rFonts w:ascii="Arial" w:hAnsi="Arial" w:cs="Arial"/>
          <w:sz w:val="22"/>
          <w:szCs w:val="22"/>
          <w:rPrChange w:id="128" w:author="Guo, Shicheng" w:date="2020-02-11T14:24:00Z">
            <w:rPr>
              <w:rFonts w:ascii="Times New Roman" w:hAnsi="Times New Roman" w:cs="Times New Roman"/>
            </w:rPr>
          </w:rPrChange>
        </w:rPr>
        <w:t>Huanhuxi Road, Ti-Yuan-Bei, Hexi District</w:t>
      </w:r>
      <w:r w:rsidRPr="00D30883">
        <w:rPr>
          <w:rFonts w:ascii="Arial" w:hAnsi="Arial" w:cs="Arial" w:hint="eastAsia"/>
          <w:sz w:val="22"/>
          <w:szCs w:val="22"/>
          <w:rPrChange w:id="129" w:author="Guo, Shicheng" w:date="2020-02-11T14:24:00Z">
            <w:rPr>
              <w:rFonts w:ascii="Times New Roman" w:hAnsi="Times New Roman" w:cs="Times New Roman" w:hint="eastAsia"/>
            </w:rPr>
          </w:rPrChange>
        </w:rPr>
        <w:t>，</w:t>
      </w:r>
      <w:r w:rsidRPr="00D30883">
        <w:rPr>
          <w:rFonts w:ascii="Arial" w:hAnsi="Arial" w:cs="Arial"/>
          <w:sz w:val="22"/>
          <w:szCs w:val="22"/>
          <w:lang w:val="it-IT"/>
          <w:rPrChange w:id="130" w:author="Guo, Shicheng" w:date="2020-02-11T14:24:00Z">
            <w:rPr>
              <w:rFonts w:ascii="Times New Roman" w:hAnsi="Times New Roman" w:cs="Times New Roman"/>
              <w:lang w:val="it-IT"/>
            </w:rPr>
          </w:rPrChange>
        </w:rPr>
        <w:t>Tianjin, 300060</w:t>
      </w:r>
      <w:r w:rsidRPr="00D30883">
        <w:rPr>
          <w:rFonts w:ascii="Arial" w:hAnsi="Arial" w:cs="Arial" w:hint="eastAsia"/>
          <w:sz w:val="22"/>
          <w:szCs w:val="22"/>
          <w:lang w:val="it-IT"/>
          <w:rPrChange w:id="131" w:author="Guo, Shicheng" w:date="2020-02-11T14:24:00Z">
            <w:rPr>
              <w:rFonts w:ascii="Times New Roman" w:hAnsi="Times New Roman" w:cs="Times New Roman" w:hint="eastAsia"/>
              <w:lang w:val="it-IT"/>
            </w:rPr>
          </w:rPrChange>
        </w:rPr>
        <w:t>，</w:t>
      </w:r>
      <w:r w:rsidRPr="00D30883">
        <w:rPr>
          <w:rFonts w:ascii="Arial" w:hAnsi="Arial" w:cs="Arial"/>
          <w:sz w:val="22"/>
          <w:szCs w:val="22"/>
          <w:lang w:val="it-IT"/>
          <w:rPrChange w:id="132" w:author="Guo, Shicheng" w:date="2020-02-11T14:24:00Z">
            <w:rPr>
              <w:rFonts w:ascii="Times New Roman" w:hAnsi="Times New Roman" w:cs="Times New Roman"/>
              <w:lang w:val="it-IT"/>
            </w:rPr>
          </w:rPrChange>
        </w:rPr>
        <w:t>P.R. China</w:t>
      </w:r>
    </w:p>
    <w:p w14:paraId="43DF16EA" w14:textId="77777777" w:rsidR="00EC4505" w:rsidRPr="00D30883" w:rsidRDefault="00312EEC">
      <w:pPr>
        <w:spacing w:after="0" w:line="240" w:lineRule="auto"/>
        <w:rPr>
          <w:rFonts w:ascii="Arial" w:hAnsi="Arial" w:cs="Arial"/>
          <w:sz w:val="22"/>
          <w:szCs w:val="22"/>
          <w:lang w:val="it-IT"/>
          <w:rPrChange w:id="133" w:author="Guo, Shicheng" w:date="2020-02-11T14:24:00Z">
            <w:rPr>
              <w:rFonts w:ascii="Times New Roman" w:hAnsi="Times New Roman" w:cs="Times New Roman"/>
              <w:lang w:val="it-IT"/>
            </w:rPr>
          </w:rPrChange>
        </w:rPr>
      </w:pPr>
      <w:r w:rsidRPr="00D30883">
        <w:rPr>
          <w:rFonts w:ascii="Arial" w:hAnsi="Arial" w:cs="Arial"/>
          <w:sz w:val="22"/>
          <w:szCs w:val="22"/>
          <w:lang w:val="it-IT"/>
          <w:rPrChange w:id="134" w:author="Guo, Shicheng" w:date="2020-02-11T14:24:00Z">
            <w:rPr>
              <w:rFonts w:ascii="Times New Roman" w:hAnsi="Times New Roman" w:cs="Times New Roman"/>
              <w:lang w:val="it-IT"/>
            </w:rPr>
          </w:rPrChange>
        </w:rPr>
        <w:t>Tel: 86-13820881516</w:t>
      </w:r>
    </w:p>
    <w:p w14:paraId="607EE759" w14:textId="77777777" w:rsidR="00EC4505" w:rsidRPr="00D30883" w:rsidRDefault="00312EEC">
      <w:pPr>
        <w:numPr>
          <w:ilvl w:val="0"/>
          <w:numId w:val="3"/>
        </w:numPr>
        <w:spacing w:after="0" w:line="240" w:lineRule="auto"/>
        <w:rPr>
          <w:rFonts w:ascii="Arial" w:hAnsi="Arial" w:cs="Arial"/>
          <w:sz w:val="22"/>
          <w:szCs w:val="22"/>
          <w:rPrChange w:id="135" w:author="Guo, Shicheng" w:date="2020-02-11T14:24:00Z">
            <w:rPr>
              <w:rFonts w:ascii="Times New Roman" w:hAnsi="Times New Roman" w:cs="Times New Roman"/>
            </w:rPr>
          </w:rPrChange>
        </w:rPr>
      </w:pPr>
      <w:r w:rsidRPr="00D30883">
        <w:rPr>
          <w:rFonts w:ascii="Arial" w:hAnsi="Arial" w:cs="Arial"/>
          <w:sz w:val="22"/>
          <w:szCs w:val="22"/>
          <w:rPrChange w:id="136" w:author="Guo, Shicheng" w:date="2020-02-11T14:24:00Z">
            <w:rPr>
              <w:rFonts w:ascii="Times New Roman" w:hAnsi="Times New Roman" w:cs="Times New Roman"/>
            </w:rPr>
          </w:rPrChange>
        </w:rPr>
        <w:t>mail: xiangqian_zheng@163.com</w:t>
      </w:r>
    </w:p>
    <w:p w14:paraId="7F7E2116" w14:textId="77777777" w:rsidR="00471C0E" w:rsidRPr="00D30883" w:rsidRDefault="00471C0E">
      <w:pPr>
        <w:spacing w:after="0" w:line="240" w:lineRule="auto"/>
        <w:rPr>
          <w:rFonts w:ascii="Arial" w:hAnsi="Arial" w:cs="Arial"/>
          <w:sz w:val="22"/>
          <w:szCs w:val="22"/>
          <w:rPrChange w:id="137" w:author="Guo, Shicheng" w:date="2020-02-11T14:24:00Z">
            <w:rPr>
              <w:rFonts w:ascii="Times New Roman" w:hAnsi="Times New Roman" w:cs="Times New Roman"/>
            </w:rPr>
          </w:rPrChange>
        </w:rPr>
      </w:pPr>
    </w:p>
    <w:p w14:paraId="24C84E71" w14:textId="77777777" w:rsidR="00EC4505" w:rsidRPr="00D30883" w:rsidRDefault="00312EEC">
      <w:pPr>
        <w:spacing w:after="0" w:line="240" w:lineRule="auto"/>
        <w:rPr>
          <w:rFonts w:ascii="Arial" w:hAnsi="Arial" w:cs="Arial"/>
          <w:sz w:val="22"/>
          <w:szCs w:val="22"/>
          <w:rPrChange w:id="138" w:author="Guo, Shicheng" w:date="2020-02-11T14:24:00Z">
            <w:rPr>
              <w:rFonts w:ascii="Times New Roman" w:hAnsi="Times New Roman" w:cs="Times New Roman"/>
            </w:rPr>
          </w:rPrChange>
        </w:rPr>
      </w:pPr>
      <w:r w:rsidRPr="00D30883">
        <w:rPr>
          <w:rFonts w:ascii="Arial" w:hAnsi="Arial" w:cs="Arial"/>
          <w:sz w:val="22"/>
          <w:szCs w:val="22"/>
          <w:rPrChange w:id="139" w:author="Guo, Shicheng" w:date="2020-02-11T14:24:00Z">
            <w:rPr>
              <w:rFonts w:ascii="Times New Roman" w:hAnsi="Times New Roman" w:cs="Times New Roman"/>
            </w:rPr>
          </w:rPrChange>
        </w:rPr>
        <w:t>Li Zhao, MD, PhD</w:t>
      </w:r>
    </w:p>
    <w:p w14:paraId="33760BDC" w14:textId="77777777" w:rsidR="00EC4505" w:rsidRPr="00D30883" w:rsidRDefault="00312EEC">
      <w:pPr>
        <w:spacing w:after="0" w:line="240" w:lineRule="auto"/>
        <w:rPr>
          <w:rFonts w:ascii="Arial" w:hAnsi="Arial" w:cs="Arial"/>
          <w:sz w:val="22"/>
          <w:szCs w:val="22"/>
          <w:lang w:val="it-IT"/>
          <w:rPrChange w:id="140" w:author="Guo, Shicheng" w:date="2020-02-11T14:24:00Z">
            <w:rPr>
              <w:rFonts w:ascii="Times New Roman" w:hAnsi="Times New Roman" w:cs="Times New Roman"/>
              <w:lang w:val="it-IT"/>
            </w:rPr>
          </w:rPrChange>
        </w:rPr>
      </w:pPr>
      <w:r w:rsidRPr="00D30883">
        <w:rPr>
          <w:rFonts w:ascii="Arial" w:hAnsi="Arial" w:cs="Arial"/>
          <w:sz w:val="22"/>
          <w:szCs w:val="22"/>
          <w:rPrChange w:id="141" w:author="Guo, Shicheng" w:date="2020-02-11T14:24:00Z">
            <w:rPr>
              <w:rFonts w:ascii="Times New Roman" w:hAnsi="Times New Roman" w:cs="Times New Roman"/>
            </w:rPr>
          </w:rPrChange>
        </w:rPr>
        <w:t>Department of Biochemistry and Molecular Biology, School of Basic Medical Sciences, Tianjin Medical University, Qixiangtai Road, Heping District</w:t>
      </w:r>
      <w:r w:rsidRPr="00D30883">
        <w:rPr>
          <w:rFonts w:ascii="Arial" w:hAnsi="Arial" w:cs="Arial" w:hint="eastAsia"/>
          <w:sz w:val="22"/>
          <w:szCs w:val="22"/>
          <w:rPrChange w:id="142" w:author="Guo, Shicheng" w:date="2020-02-11T14:24:00Z">
            <w:rPr>
              <w:rFonts w:ascii="Times New Roman" w:hAnsi="Times New Roman" w:cs="Times New Roman" w:hint="eastAsia"/>
            </w:rPr>
          </w:rPrChange>
        </w:rPr>
        <w:t>，</w:t>
      </w:r>
      <w:r w:rsidRPr="00D30883">
        <w:rPr>
          <w:rFonts w:ascii="Arial" w:hAnsi="Arial" w:cs="Arial"/>
          <w:sz w:val="22"/>
          <w:szCs w:val="22"/>
          <w:lang w:val="it-IT"/>
          <w:rPrChange w:id="143" w:author="Guo, Shicheng" w:date="2020-02-11T14:24:00Z">
            <w:rPr>
              <w:rFonts w:ascii="Times New Roman" w:hAnsi="Times New Roman" w:cs="Times New Roman"/>
              <w:lang w:val="it-IT"/>
            </w:rPr>
          </w:rPrChange>
        </w:rPr>
        <w:t>Tianjin, 300070</w:t>
      </w:r>
      <w:r w:rsidRPr="00D30883">
        <w:rPr>
          <w:rFonts w:ascii="Arial" w:hAnsi="Arial" w:cs="Arial" w:hint="eastAsia"/>
          <w:sz w:val="22"/>
          <w:szCs w:val="22"/>
          <w:lang w:val="it-IT"/>
          <w:rPrChange w:id="144" w:author="Guo, Shicheng" w:date="2020-02-11T14:24:00Z">
            <w:rPr>
              <w:rFonts w:ascii="Times New Roman" w:hAnsi="Times New Roman" w:cs="Times New Roman" w:hint="eastAsia"/>
              <w:lang w:val="it-IT"/>
            </w:rPr>
          </w:rPrChange>
        </w:rPr>
        <w:t>，</w:t>
      </w:r>
      <w:r w:rsidRPr="00D30883">
        <w:rPr>
          <w:rFonts w:ascii="Arial" w:hAnsi="Arial" w:cs="Arial"/>
          <w:sz w:val="22"/>
          <w:szCs w:val="22"/>
          <w:lang w:val="it-IT"/>
          <w:rPrChange w:id="145" w:author="Guo, Shicheng" w:date="2020-02-11T14:24:00Z">
            <w:rPr>
              <w:rFonts w:ascii="Times New Roman" w:hAnsi="Times New Roman" w:cs="Times New Roman"/>
              <w:lang w:val="it-IT"/>
            </w:rPr>
          </w:rPrChange>
        </w:rPr>
        <w:t>P.R. China</w:t>
      </w:r>
    </w:p>
    <w:p w14:paraId="52B1C359" w14:textId="77777777" w:rsidR="00EC4505" w:rsidRPr="00D30883" w:rsidRDefault="00312EEC">
      <w:pPr>
        <w:spacing w:after="0" w:line="240" w:lineRule="auto"/>
        <w:rPr>
          <w:rFonts w:ascii="Arial" w:hAnsi="Arial" w:cs="Arial"/>
          <w:sz w:val="22"/>
          <w:szCs w:val="22"/>
          <w:rPrChange w:id="146" w:author="Guo, Shicheng" w:date="2020-02-11T14:24:00Z">
            <w:rPr>
              <w:rFonts w:ascii="Times New Roman" w:hAnsi="Times New Roman" w:cs="Times New Roman"/>
            </w:rPr>
          </w:rPrChange>
        </w:rPr>
      </w:pPr>
      <w:r w:rsidRPr="00D30883">
        <w:rPr>
          <w:rFonts w:ascii="Arial" w:hAnsi="Arial" w:cs="Arial"/>
          <w:sz w:val="22"/>
          <w:szCs w:val="22"/>
          <w:lang w:val="it-IT"/>
          <w:rPrChange w:id="147" w:author="Guo, Shicheng" w:date="2020-02-11T14:24:00Z">
            <w:rPr>
              <w:rFonts w:ascii="Times New Roman" w:hAnsi="Times New Roman" w:cs="Times New Roman"/>
              <w:lang w:val="it-IT"/>
            </w:rPr>
          </w:rPrChange>
        </w:rPr>
        <w:t>Tel: 86-13043282068</w:t>
      </w:r>
    </w:p>
    <w:p w14:paraId="08A011AA" w14:textId="77777777" w:rsidR="00471C0E" w:rsidRPr="00D30883" w:rsidRDefault="00312EEC">
      <w:pPr>
        <w:spacing w:after="0" w:line="240" w:lineRule="auto"/>
        <w:rPr>
          <w:rFonts w:ascii="Arial" w:hAnsi="Arial" w:cs="Arial"/>
          <w:sz w:val="22"/>
          <w:szCs w:val="22"/>
          <w:rPrChange w:id="148" w:author="Guo, Shicheng" w:date="2020-02-11T14:24:00Z">
            <w:rPr>
              <w:rFonts w:ascii="Times New Roman" w:hAnsi="Times New Roman" w:cs="Times New Roman"/>
            </w:rPr>
          </w:rPrChange>
        </w:rPr>
      </w:pPr>
      <w:r w:rsidRPr="00D30883">
        <w:rPr>
          <w:rFonts w:ascii="Arial" w:hAnsi="Arial" w:cs="Arial"/>
          <w:sz w:val="22"/>
          <w:szCs w:val="22"/>
          <w:rPrChange w:id="149" w:author="Guo, Shicheng" w:date="2020-02-11T14:24:00Z">
            <w:rPr>
              <w:rFonts w:ascii="Times New Roman" w:hAnsi="Times New Roman" w:cs="Times New Roman"/>
            </w:rPr>
          </w:rPrChange>
        </w:rPr>
        <w:t>E-mail: shzhaoli@tijmu.edu.cn</w:t>
      </w:r>
    </w:p>
    <w:p w14:paraId="7FD2628C" w14:textId="77777777" w:rsidR="00A72219" w:rsidRPr="00D30883" w:rsidRDefault="00A72219">
      <w:pPr>
        <w:spacing w:after="0" w:line="240" w:lineRule="auto"/>
        <w:rPr>
          <w:rFonts w:ascii="Arial" w:hAnsi="Arial" w:cs="Arial"/>
          <w:sz w:val="22"/>
          <w:szCs w:val="22"/>
          <w:rPrChange w:id="150" w:author="Guo, Shicheng" w:date="2020-02-11T14:24:00Z">
            <w:rPr>
              <w:rFonts w:ascii="Times New Roman" w:hAnsi="Times New Roman" w:cs="Times New Roman"/>
            </w:rPr>
          </w:rPrChange>
        </w:rPr>
      </w:pPr>
    </w:p>
    <w:p w14:paraId="451B931D" w14:textId="77777777" w:rsidR="00EC4505" w:rsidRPr="00D30883" w:rsidRDefault="00312EEC">
      <w:pPr>
        <w:spacing w:after="0" w:line="240" w:lineRule="auto"/>
        <w:rPr>
          <w:rFonts w:ascii="Arial" w:hAnsi="Arial" w:cs="Arial"/>
          <w:sz w:val="22"/>
          <w:szCs w:val="22"/>
          <w:rPrChange w:id="151" w:author="Guo, Shicheng" w:date="2020-02-11T14:24:00Z">
            <w:rPr>
              <w:rFonts w:ascii="Times New Roman" w:hAnsi="Times New Roman" w:cs="Times New Roman"/>
            </w:rPr>
          </w:rPrChange>
        </w:rPr>
      </w:pPr>
      <w:r w:rsidRPr="00D30883">
        <w:rPr>
          <w:rFonts w:ascii="Arial" w:hAnsi="Arial" w:cs="Arial"/>
          <w:sz w:val="22"/>
          <w:szCs w:val="22"/>
          <w:rPrChange w:id="152" w:author="Guo, Shicheng" w:date="2020-02-11T14:24:00Z">
            <w:rPr>
              <w:rFonts w:ascii="Times New Roman" w:hAnsi="Times New Roman" w:cs="Times New Roman"/>
            </w:rPr>
          </w:rPrChange>
        </w:rPr>
        <w:t>Ming Gao, MD, PhD</w:t>
      </w:r>
    </w:p>
    <w:p w14:paraId="4DE79BEC" w14:textId="77777777" w:rsidR="00EC4505" w:rsidRPr="00D30883" w:rsidRDefault="00312EEC">
      <w:pPr>
        <w:spacing w:after="0" w:line="240" w:lineRule="auto"/>
        <w:rPr>
          <w:rFonts w:ascii="Arial" w:hAnsi="Arial" w:cs="Arial"/>
          <w:sz w:val="22"/>
          <w:szCs w:val="22"/>
          <w:rPrChange w:id="153" w:author="Guo, Shicheng" w:date="2020-02-11T14:24:00Z">
            <w:rPr>
              <w:rFonts w:ascii="Times New Roman" w:hAnsi="Times New Roman" w:cs="Times New Roman"/>
            </w:rPr>
          </w:rPrChange>
        </w:rPr>
      </w:pPr>
      <w:r w:rsidRPr="00D30883">
        <w:rPr>
          <w:rFonts w:ascii="Arial" w:hAnsi="Arial" w:cs="Arial"/>
          <w:sz w:val="22"/>
          <w:szCs w:val="22"/>
          <w:rPrChange w:id="154" w:author="Guo, Shicheng" w:date="2020-02-11T14:24:00Z">
            <w:rPr>
              <w:rFonts w:ascii="Times New Roman" w:hAnsi="Times New Roman" w:cs="Times New Roman"/>
            </w:rPr>
          </w:rPrChange>
        </w:rPr>
        <w:t>Department of Thyroid and Neck Tumor, Tianjin Medical University Cancer Institute and Hospital, National Clinical Research Center for Cancer, Key Laboratory of Cancer Prevention and Therapy, Tianjin’s Clinical Research Center for Cancer</w:t>
      </w:r>
    </w:p>
    <w:p w14:paraId="49558526" w14:textId="77777777" w:rsidR="00FF6193" w:rsidRPr="00D30883" w:rsidRDefault="00312EEC">
      <w:pPr>
        <w:spacing w:after="0" w:line="240" w:lineRule="auto"/>
        <w:rPr>
          <w:rFonts w:ascii="Arial" w:hAnsi="Arial" w:cs="Arial"/>
          <w:sz w:val="22"/>
          <w:szCs w:val="22"/>
          <w:lang w:val="it-IT"/>
          <w:rPrChange w:id="155" w:author="Guo, Shicheng" w:date="2020-02-11T14:24:00Z">
            <w:rPr>
              <w:rFonts w:ascii="Times New Roman" w:hAnsi="Times New Roman" w:cs="Times New Roman"/>
              <w:lang w:val="it-IT"/>
            </w:rPr>
          </w:rPrChange>
        </w:rPr>
      </w:pPr>
      <w:r w:rsidRPr="00D30883">
        <w:rPr>
          <w:rFonts w:ascii="Arial" w:hAnsi="Arial" w:cs="Arial"/>
          <w:sz w:val="22"/>
          <w:szCs w:val="22"/>
          <w:rPrChange w:id="156" w:author="Guo, Shicheng" w:date="2020-02-11T14:24:00Z">
            <w:rPr>
              <w:rFonts w:ascii="Times New Roman" w:hAnsi="Times New Roman" w:cs="Times New Roman"/>
            </w:rPr>
          </w:rPrChange>
        </w:rPr>
        <w:t>Huanhuxi Road, Ti-Yuan-Bei, Hexi District</w:t>
      </w:r>
      <w:r w:rsidRPr="00D30883">
        <w:rPr>
          <w:rFonts w:ascii="Arial" w:hAnsi="Arial" w:cs="Arial" w:hint="eastAsia"/>
          <w:sz w:val="22"/>
          <w:szCs w:val="22"/>
          <w:rPrChange w:id="157" w:author="Guo, Shicheng" w:date="2020-02-11T14:24:00Z">
            <w:rPr>
              <w:rFonts w:ascii="Times New Roman" w:hAnsi="Times New Roman" w:cs="Times New Roman" w:hint="eastAsia"/>
            </w:rPr>
          </w:rPrChange>
        </w:rPr>
        <w:t>，</w:t>
      </w:r>
      <w:r w:rsidRPr="00D30883">
        <w:rPr>
          <w:rFonts w:ascii="Arial" w:hAnsi="Arial" w:cs="Arial"/>
          <w:sz w:val="22"/>
          <w:szCs w:val="22"/>
          <w:lang w:val="it-IT"/>
          <w:rPrChange w:id="158" w:author="Guo, Shicheng" w:date="2020-02-11T14:24:00Z">
            <w:rPr>
              <w:rFonts w:ascii="Times New Roman" w:hAnsi="Times New Roman" w:cs="Times New Roman"/>
              <w:lang w:val="it-IT"/>
            </w:rPr>
          </w:rPrChange>
        </w:rPr>
        <w:t>Tianjin, 300060</w:t>
      </w:r>
      <w:r w:rsidRPr="00D30883">
        <w:rPr>
          <w:rFonts w:ascii="Arial" w:hAnsi="Arial" w:cs="Arial" w:hint="eastAsia"/>
          <w:sz w:val="22"/>
          <w:szCs w:val="22"/>
          <w:lang w:val="it-IT"/>
          <w:rPrChange w:id="159" w:author="Guo, Shicheng" w:date="2020-02-11T14:24:00Z">
            <w:rPr>
              <w:rFonts w:ascii="Times New Roman" w:hAnsi="Times New Roman" w:cs="Times New Roman" w:hint="eastAsia"/>
              <w:lang w:val="it-IT"/>
            </w:rPr>
          </w:rPrChange>
        </w:rPr>
        <w:t>，</w:t>
      </w:r>
      <w:r w:rsidRPr="00D30883">
        <w:rPr>
          <w:rFonts w:ascii="Arial" w:hAnsi="Arial" w:cs="Arial"/>
          <w:sz w:val="22"/>
          <w:szCs w:val="22"/>
          <w:lang w:val="it-IT"/>
          <w:rPrChange w:id="160" w:author="Guo, Shicheng" w:date="2020-02-11T14:24:00Z">
            <w:rPr>
              <w:rFonts w:ascii="Times New Roman" w:hAnsi="Times New Roman" w:cs="Times New Roman"/>
              <w:lang w:val="it-IT"/>
            </w:rPr>
          </w:rPrChange>
        </w:rPr>
        <w:t>P.R. China</w:t>
      </w:r>
    </w:p>
    <w:p w14:paraId="70E1E987" w14:textId="77777777" w:rsidR="00EC4505" w:rsidRPr="00D30883" w:rsidRDefault="00312EEC">
      <w:pPr>
        <w:spacing w:after="0" w:line="240" w:lineRule="auto"/>
        <w:rPr>
          <w:rFonts w:ascii="Arial" w:hAnsi="Arial" w:cs="Arial"/>
          <w:sz w:val="22"/>
          <w:szCs w:val="22"/>
          <w:rPrChange w:id="161" w:author="Guo, Shicheng" w:date="2020-02-11T14:24:00Z">
            <w:rPr>
              <w:rFonts w:ascii="Times New Roman" w:hAnsi="Times New Roman" w:cs="Times New Roman"/>
            </w:rPr>
          </w:rPrChange>
        </w:rPr>
      </w:pPr>
      <w:r w:rsidRPr="00D30883">
        <w:rPr>
          <w:rFonts w:ascii="Arial" w:hAnsi="Arial" w:cs="Arial"/>
          <w:sz w:val="22"/>
          <w:szCs w:val="22"/>
          <w:lang w:val="it-IT"/>
          <w:rPrChange w:id="162" w:author="Guo, Shicheng" w:date="2020-02-11T14:24:00Z">
            <w:rPr>
              <w:rFonts w:ascii="Times New Roman" w:hAnsi="Times New Roman" w:cs="Times New Roman"/>
              <w:lang w:val="it-IT"/>
            </w:rPr>
          </w:rPrChange>
        </w:rPr>
        <w:t>Tel: 86-</w:t>
      </w:r>
      <w:r w:rsidRPr="00D30883">
        <w:rPr>
          <w:rFonts w:ascii="Arial" w:hAnsi="Arial" w:cs="Arial"/>
          <w:sz w:val="22"/>
          <w:szCs w:val="22"/>
          <w:rPrChange w:id="163" w:author="Guo, Shicheng" w:date="2020-02-11T14:24:00Z">
            <w:rPr>
              <w:rFonts w:ascii="Times New Roman" w:hAnsi="Times New Roman" w:cs="Times New Roman"/>
            </w:rPr>
          </w:rPrChange>
        </w:rPr>
        <w:t>23340123</w:t>
      </w:r>
    </w:p>
    <w:p w14:paraId="25C8E15F" w14:textId="77777777" w:rsidR="00471C0E" w:rsidRPr="00D30883" w:rsidRDefault="00312EEC">
      <w:pPr>
        <w:spacing w:after="0" w:line="240" w:lineRule="auto"/>
        <w:rPr>
          <w:rFonts w:ascii="Arial" w:hAnsi="Arial" w:cs="Arial"/>
          <w:sz w:val="22"/>
          <w:szCs w:val="22"/>
          <w:rPrChange w:id="164" w:author="Guo, Shicheng" w:date="2020-02-11T14:24:00Z">
            <w:rPr>
              <w:rFonts w:ascii="Times New Roman" w:hAnsi="Times New Roman" w:cs="Times New Roman"/>
            </w:rPr>
          </w:rPrChange>
        </w:rPr>
      </w:pPr>
      <w:r w:rsidRPr="00D30883">
        <w:rPr>
          <w:rFonts w:ascii="Arial" w:hAnsi="Arial" w:cs="Arial"/>
          <w:sz w:val="22"/>
          <w:szCs w:val="22"/>
          <w:rPrChange w:id="165" w:author="Guo, Shicheng" w:date="2020-02-11T14:24:00Z">
            <w:rPr>
              <w:rFonts w:ascii="Times New Roman" w:hAnsi="Times New Roman" w:cs="Times New Roman"/>
            </w:rPr>
          </w:rPrChange>
        </w:rPr>
        <w:t>E-mail:</w:t>
      </w:r>
      <w:r w:rsidR="00471C0E" w:rsidRPr="00D30883">
        <w:rPr>
          <w:rFonts w:ascii="Arial" w:hAnsi="Arial" w:cs="Arial"/>
          <w:sz w:val="22"/>
          <w:szCs w:val="22"/>
          <w:rPrChange w:id="166" w:author="Guo, Shicheng" w:date="2020-02-11T14:24:00Z">
            <w:rPr>
              <w:rFonts w:ascii="Times New Roman" w:hAnsi="Times New Roman" w:cs="Times New Roman"/>
            </w:rPr>
          </w:rPrChange>
        </w:rPr>
        <w:t xml:space="preserve"> </w:t>
      </w:r>
      <w:r w:rsidR="00E95EF6" w:rsidRPr="00D30883">
        <w:rPr>
          <w:rFonts w:ascii="Arial" w:hAnsi="Arial" w:cs="Arial"/>
          <w:sz w:val="22"/>
          <w:szCs w:val="22"/>
          <w:rPrChange w:id="167" w:author="Guo, Shicheng" w:date="2020-02-11T14:24:00Z">
            <w:rPr/>
          </w:rPrChange>
        </w:rPr>
        <w:fldChar w:fldCharType="begin"/>
      </w:r>
      <w:r w:rsidR="00E95EF6" w:rsidRPr="00D30883">
        <w:rPr>
          <w:rFonts w:ascii="Arial" w:hAnsi="Arial" w:cs="Arial"/>
          <w:sz w:val="22"/>
          <w:szCs w:val="22"/>
          <w:rPrChange w:id="168" w:author="Guo, Shicheng" w:date="2020-02-11T14:24:00Z">
            <w:rPr/>
          </w:rPrChange>
        </w:rPr>
        <w:instrText xml:space="preserve"> HYPERLINK "mailto:headandneck2008@126.com" </w:instrText>
      </w:r>
      <w:r w:rsidR="00E95EF6" w:rsidRPr="00D30883">
        <w:rPr>
          <w:rFonts w:ascii="Arial" w:hAnsi="Arial" w:cs="Arial"/>
          <w:sz w:val="22"/>
          <w:szCs w:val="22"/>
          <w:rPrChange w:id="169" w:author="Guo, Shicheng" w:date="2020-02-11T14:24:00Z">
            <w:rPr>
              <w:rStyle w:val="Hyperlink"/>
              <w:rFonts w:ascii="Times New Roman" w:hAnsi="Times New Roman" w:cs="Times New Roman"/>
            </w:rPr>
          </w:rPrChange>
        </w:rPr>
        <w:fldChar w:fldCharType="separate"/>
      </w:r>
      <w:r w:rsidR="00471C0E" w:rsidRPr="00D30883">
        <w:rPr>
          <w:rStyle w:val="Hyperlink"/>
          <w:rFonts w:ascii="Arial" w:hAnsi="Arial" w:cs="Arial"/>
          <w:sz w:val="22"/>
          <w:szCs w:val="22"/>
          <w:rPrChange w:id="170" w:author="Guo, Shicheng" w:date="2020-02-11T14:24:00Z">
            <w:rPr>
              <w:rStyle w:val="Hyperlink"/>
              <w:rFonts w:ascii="Times New Roman" w:hAnsi="Times New Roman" w:cs="Times New Roman"/>
            </w:rPr>
          </w:rPrChange>
        </w:rPr>
        <w:t>headandneck2008@126.com</w:t>
      </w:r>
      <w:r w:rsidR="00E95EF6" w:rsidRPr="00D30883">
        <w:rPr>
          <w:rStyle w:val="Hyperlink"/>
          <w:rFonts w:ascii="Arial" w:hAnsi="Arial" w:cs="Arial"/>
          <w:sz w:val="22"/>
          <w:szCs w:val="22"/>
          <w:rPrChange w:id="171" w:author="Guo, Shicheng" w:date="2020-02-11T14:24:00Z">
            <w:rPr>
              <w:rStyle w:val="Hyperlink"/>
              <w:rFonts w:ascii="Times New Roman" w:hAnsi="Times New Roman" w:cs="Times New Roman"/>
            </w:rPr>
          </w:rPrChange>
        </w:rPr>
        <w:fldChar w:fldCharType="end"/>
      </w:r>
    </w:p>
    <w:p w14:paraId="267AC0C5" w14:textId="77777777" w:rsidR="001E5D75" w:rsidRPr="00D30883" w:rsidRDefault="001E5D75">
      <w:pPr>
        <w:spacing w:after="0" w:line="240" w:lineRule="auto"/>
        <w:rPr>
          <w:rFonts w:ascii="Arial" w:hAnsi="Arial" w:cs="Arial"/>
          <w:sz w:val="22"/>
          <w:szCs w:val="22"/>
          <w:rPrChange w:id="172" w:author="Guo, Shicheng" w:date="2020-02-11T14:24:00Z">
            <w:rPr>
              <w:rFonts w:ascii="Times New Roman" w:hAnsi="Times New Roman" w:cs="Times New Roman"/>
            </w:rPr>
          </w:rPrChange>
        </w:rPr>
      </w:pPr>
    </w:p>
    <w:p w14:paraId="4E421570" w14:textId="77777777" w:rsidR="00EC4505" w:rsidRPr="00D30883" w:rsidRDefault="00312EEC">
      <w:pPr>
        <w:pStyle w:val="Heading1"/>
        <w:spacing w:line="240" w:lineRule="auto"/>
        <w:rPr>
          <w:rFonts w:ascii="Arial" w:hAnsi="Arial" w:cs="Arial"/>
          <w:b/>
          <w:color w:val="000000" w:themeColor="text1"/>
          <w:sz w:val="22"/>
          <w:szCs w:val="22"/>
          <w:rPrChange w:id="173" w:author="Guo, Shicheng" w:date="2020-02-11T14:24:00Z">
            <w:rPr>
              <w:rFonts w:ascii="Times New Roman" w:hAnsi="Times New Roman" w:cs="Times New Roman"/>
              <w:b/>
              <w:color w:val="000000" w:themeColor="text1"/>
              <w:sz w:val="24"/>
              <w:szCs w:val="24"/>
            </w:rPr>
          </w:rPrChange>
        </w:rPr>
        <w:pPrChange w:id="174" w:author="Guo, Shicheng" w:date="2020-02-11T14:23:00Z">
          <w:pPr>
            <w:pStyle w:val="Heading1"/>
            <w:spacing w:line="480" w:lineRule="auto"/>
          </w:pPr>
        </w:pPrChange>
      </w:pPr>
      <w:r w:rsidRPr="00D30883">
        <w:rPr>
          <w:rFonts w:ascii="Arial" w:hAnsi="Arial" w:cs="Arial"/>
          <w:b/>
          <w:color w:val="000000" w:themeColor="text1"/>
          <w:sz w:val="22"/>
          <w:szCs w:val="22"/>
          <w:rPrChange w:id="175" w:author="Guo, Shicheng" w:date="2020-02-11T14:24:00Z">
            <w:rPr>
              <w:rFonts w:ascii="Times New Roman" w:hAnsi="Times New Roman" w:cs="Times New Roman"/>
              <w:b/>
              <w:color w:val="000000" w:themeColor="text1"/>
              <w:sz w:val="24"/>
              <w:szCs w:val="24"/>
            </w:rPr>
          </w:rPrChange>
        </w:rPr>
        <w:lastRenderedPageBreak/>
        <w:t>Abstract</w:t>
      </w:r>
    </w:p>
    <w:p w14:paraId="583D5BA7" w14:textId="77777777" w:rsidR="00EC4505" w:rsidRPr="00D30883" w:rsidRDefault="00312EEC">
      <w:pPr>
        <w:spacing w:line="240" w:lineRule="auto"/>
        <w:jc w:val="both"/>
        <w:rPr>
          <w:rFonts w:ascii="Arial" w:hAnsi="Arial" w:cs="Arial"/>
          <w:sz w:val="22"/>
          <w:szCs w:val="22"/>
          <w:rPrChange w:id="176" w:author="Guo, Shicheng" w:date="2020-02-11T14:24:00Z">
            <w:rPr>
              <w:rFonts w:ascii="Times New Roman" w:hAnsi="Times New Roman" w:cs="Times New Roman"/>
            </w:rPr>
          </w:rPrChange>
        </w:rPr>
        <w:pPrChange w:id="177" w:author="Guo, Shicheng" w:date="2020-02-11T14:23:00Z">
          <w:pPr>
            <w:spacing w:line="480" w:lineRule="auto"/>
            <w:jc w:val="both"/>
          </w:pPr>
        </w:pPrChange>
      </w:pPr>
      <w:r w:rsidRPr="00D30883">
        <w:rPr>
          <w:rFonts w:ascii="Arial" w:hAnsi="Arial" w:cs="Arial"/>
          <w:b/>
          <w:sz w:val="22"/>
          <w:szCs w:val="22"/>
          <w:rPrChange w:id="178" w:author="Guo, Shicheng" w:date="2020-02-11T14:24:00Z">
            <w:rPr>
              <w:rFonts w:ascii="Times New Roman" w:hAnsi="Times New Roman" w:cs="Times New Roman"/>
              <w:b/>
            </w:rPr>
          </w:rPrChange>
        </w:rPr>
        <w:t xml:space="preserve">Purpose: </w:t>
      </w:r>
      <w:r w:rsidRPr="00D30883">
        <w:rPr>
          <w:rFonts w:ascii="Arial" w:hAnsi="Arial" w:cs="Arial"/>
          <w:sz w:val="22"/>
          <w:szCs w:val="22"/>
          <w:rPrChange w:id="179" w:author="Guo, Shicheng" w:date="2020-02-11T14:24:00Z">
            <w:rPr>
              <w:rFonts w:ascii="Times New Roman" w:hAnsi="Times New Roman" w:cs="Times New Roman"/>
            </w:rPr>
          </w:rPrChange>
        </w:rPr>
        <w:t xml:space="preserve">Multiple mechanisms </w:t>
      </w:r>
      <w:del w:id="180" w:author="Andreae, Emily A" w:date="2020-02-06T14:30:00Z">
        <w:r w:rsidRPr="00D30883" w:rsidDel="00265A0C">
          <w:rPr>
            <w:rFonts w:ascii="Arial" w:hAnsi="Arial" w:cs="Arial"/>
            <w:sz w:val="22"/>
            <w:szCs w:val="22"/>
            <w:rPrChange w:id="181" w:author="Guo, Shicheng" w:date="2020-02-11T14:24:00Z">
              <w:rPr>
                <w:rFonts w:ascii="Times New Roman" w:hAnsi="Times New Roman" w:cs="Times New Roman"/>
              </w:rPr>
            </w:rPrChange>
          </w:rPr>
          <w:delText xml:space="preserve">were </w:delText>
        </w:r>
      </w:del>
      <w:r w:rsidRPr="00D30883">
        <w:rPr>
          <w:rFonts w:ascii="Arial" w:hAnsi="Arial" w:cs="Arial"/>
          <w:sz w:val="22"/>
          <w:szCs w:val="22"/>
          <w:rPrChange w:id="182" w:author="Guo, Shicheng" w:date="2020-02-11T14:24:00Z">
            <w:rPr>
              <w:rFonts w:ascii="Times New Roman" w:hAnsi="Times New Roman" w:cs="Times New Roman"/>
            </w:rPr>
          </w:rPrChange>
        </w:rPr>
        <w:t>play</w:t>
      </w:r>
      <w:del w:id="183" w:author="Andreae, Emily A" w:date="2020-02-06T14:30:00Z">
        <w:r w:rsidRPr="00D30883" w:rsidDel="00265A0C">
          <w:rPr>
            <w:rFonts w:ascii="Arial" w:hAnsi="Arial" w:cs="Arial"/>
            <w:sz w:val="22"/>
            <w:szCs w:val="22"/>
            <w:rPrChange w:id="184" w:author="Guo, Shicheng" w:date="2020-02-11T14:24:00Z">
              <w:rPr>
                <w:rFonts w:ascii="Times New Roman" w:hAnsi="Times New Roman" w:cs="Times New Roman"/>
              </w:rPr>
            </w:rPrChange>
          </w:rPr>
          <w:delText>ing</w:delText>
        </w:r>
      </w:del>
      <w:r w:rsidRPr="00D30883">
        <w:rPr>
          <w:rFonts w:ascii="Arial" w:hAnsi="Arial" w:cs="Arial"/>
          <w:sz w:val="22"/>
          <w:szCs w:val="22"/>
          <w:rPrChange w:id="185" w:author="Guo, Shicheng" w:date="2020-02-11T14:24:00Z">
            <w:rPr>
              <w:rFonts w:ascii="Times New Roman" w:hAnsi="Times New Roman" w:cs="Times New Roman"/>
            </w:rPr>
          </w:rPrChange>
        </w:rPr>
        <w:t xml:space="preserve"> roles </w:t>
      </w:r>
      <w:r w:rsidR="00265A0C" w:rsidRPr="00D30883">
        <w:rPr>
          <w:rFonts w:ascii="Arial" w:hAnsi="Arial" w:cs="Arial"/>
          <w:sz w:val="22"/>
          <w:szCs w:val="22"/>
          <w:rPrChange w:id="186" w:author="Guo, Shicheng" w:date="2020-02-11T14:24:00Z">
            <w:rPr>
              <w:rFonts w:ascii="Times New Roman" w:hAnsi="Times New Roman" w:cs="Times New Roman"/>
            </w:rPr>
          </w:rPrChange>
        </w:rPr>
        <w:t>in restricting the ability of T-</w:t>
      </w:r>
      <w:r w:rsidRPr="00D30883">
        <w:rPr>
          <w:rFonts w:ascii="Arial" w:hAnsi="Arial" w:cs="Arial"/>
          <w:sz w:val="22"/>
          <w:szCs w:val="22"/>
          <w:rPrChange w:id="187" w:author="Guo, Shicheng" w:date="2020-02-11T14:24:00Z">
            <w:rPr>
              <w:rFonts w:ascii="Times New Roman" w:hAnsi="Times New Roman" w:cs="Times New Roman"/>
            </w:rPr>
          </w:rPrChange>
        </w:rPr>
        <w:t xml:space="preserve">cells to recognize and eliminate tumor cells. This work aims to identify immune escape mechanisms involved in papillary thyroid carcinoma (PTC) </w:t>
      </w:r>
      <w:del w:id="188" w:author="Andreae, Emily A" w:date="2020-02-06T14:31:00Z">
        <w:r w:rsidRPr="00D30883" w:rsidDel="00265A0C">
          <w:rPr>
            <w:rFonts w:ascii="Arial" w:hAnsi="Arial" w:cs="Arial"/>
            <w:sz w:val="22"/>
            <w:szCs w:val="22"/>
            <w:rPrChange w:id="189" w:author="Guo, Shicheng" w:date="2020-02-11T14:24:00Z">
              <w:rPr>
                <w:rFonts w:ascii="Times New Roman" w:hAnsi="Times New Roman" w:cs="Times New Roman"/>
              </w:rPr>
            </w:rPrChange>
          </w:rPr>
          <w:delText xml:space="preserve">advancing so as </w:delText>
        </w:r>
      </w:del>
      <w:r w:rsidRPr="00D30883">
        <w:rPr>
          <w:rFonts w:ascii="Arial" w:hAnsi="Arial" w:cs="Arial"/>
          <w:sz w:val="22"/>
          <w:szCs w:val="22"/>
          <w:rPrChange w:id="190" w:author="Guo, Shicheng" w:date="2020-02-11T14:24:00Z">
            <w:rPr>
              <w:rFonts w:ascii="Times New Roman" w:hAnsi="Times New Roman" w:cs="Times New Roman"/>
            </w:rPr>
          </w:rPrChange>
        </w:rPr>
        <w:t>to optimize immunotherapy.</w:t>
      </w:r>
    </w:p>
    <w:p w14:paraId="44F1FA12" w14:textId="77777777" w:rsidR="00EC4505" w:rsidRPr="00D30883" w:rsidRDefault="00312EEC">
      <w:pPr>
        <w:spacing w:line="240" w:lineRule="auto"/>
        <w:jc w:val="both"/>
        <w:rPr>
          <w:rFonts w:ascii="Arial" w:hAnsi="Arial" w:cs="Arial"/>
          <w:sz w:val="22"/>
          <w:szCs w:val="22"/>
          <w:rPrChange w:id="191" w:author="Guo, Shicheng" w:date="2020-02-11T14:24:00Z">
            <w:rPr>
              <w:rFonts w:ascii="Times New Roman" w:hAnsi="Times New Roman" w:cs="Times New Roman"/>
            </w:rPr>
          </w:rPrChange>
        </w:rPr>
        <w:pPrChange w:id="192" w:author="Guo, Shicheng" w:date="2020-02-11T14:23:00Z">
          <w:pPr>
            <w:spacing w:line="480" w:lineRule="auto"/>
            <w:jc w:val="both"/>
          </w:pPr>
        </w:pPrChange>
      </w:pPr>
      <w:r w:rsidRPr="00D30883">
        <w:rPr>
          <w:rFonts w:ascii="Arial" w:hAnsi="Arial" w:cs="Arial"/>
          <w:b/>
          <w:sz w:val="22"/>
          <w:szCs w:val="22"/>
          <w:rPrChange w:id="193" w:author="Guo, Shicheng" w:date="2020-02-11T14:24:00Z">
            <w:rPr>
              <w:rFonts w:ascii="Times New Roman" w:hAnsi="Times New Roman" w:cs="Times New Roman"/>
              <w:b/>
            </w:rPr>
          </w:rPrChange>
        </w:rPr>
        <w:t>Experimental Design:</w:t>
      </w:r>
      <w:r w:rsidRPr="00D30883">
        <w:rPr>
          <w:rFonts w:ascii="Arial" w:hAnsi="Arial" w:cs="Arial"/>
          <w:sz w:val="22"/>
          <w:szCs w:val="22"/>
          <w:rPrChange w:id="194" w:author="Guo, Shicheng" w:date="2020-02-11T14:24:00Z">
            <w:rPr>
              <w:rFonts w:ascii="Times New Roman" w:hAnsi="Times New Roman" w:cs="Times New Roman"/>
            </w:rPr>
          </w:rPrChange>
        </w:rPr>
        <w:t xml:space="preserve"> iTRAQ analysis was conducted to identify proteins differentially expressed in PTC samples with or without BRAFV600E mutation</w:t>
      </w:r>
      <w:ins w:id="195" w:author="Andreae, Emily A" w:date="2020-02-06T14:32:00Z">
        <w:r w:rsidR="00265A0C" w:rsidRPr="00D30883">
          <w:rPr>
            <w:rFonts w:ascii="Arial" w:hAnsi="Arial" w:cs="Arial"/>
            <w:sz w:val="22"/>
            <w:szCs w:val="22"/>
            <w:rPrChange w:id="196" w:author="Guo, Shicheng" w:date="2020-02-11T14:24:00Z">
              <w:rPr>
                <w:rFonts w:ascii="Times New Roman" w:hAnsi="Times New Roman" w:cs="Times New Roman"/>
              </w:rPr>
            </w:rPrChange>
          </w:rPr>
          <w:t>. Proteomic results were</w:t>
        </w:r>
      </w:ins>
      <w:del w:id="197" w:author="Andreae, Emily A" w:date="2020-02-06T14:31:00Z">
        <w:r w:rsidRPr="00D30883" w:rsidDel="00265A0C">
          <w:rPr>
            <w:rFonts w:ascii="Arial" w:hAnsi="Arial" w:cs="Arial"/>
            <w:sz w:val="22"/>
            <w:szCs w:val="22"/>
            <w:rPrChange w:id="198" w:author="Guo, Shicheng" w:date="2020-02-11T14:24:00Z">
              <w:rPr>
                <w:rFonts w:ascii="Times New Roman" w:hAnsi="Times New Roman" w:cs="Times New Roman"/>
              </w:rPr>
            </w:rPrChange>
          </w:rPr>
          <w:delText>, which was</w:delText>
        </w:r>
      </w:del>
      <w:r w:rsidRPr="00D30883">
        <w:rPr>
          <w:rFonts w:ascii="Arial" w:hAnsi="Arial" w:cs="Arial"/>
          <w:sz w:val="22"/>
          <w:szCs w:val="22"/>
          <w:rPrChange w:id="199" w:author="Guo, Shicheng" w:date="2020-02-11T14:24:00Z">
            <w:rPr>
              <w:rFonts w:ascii="Times New Roman" w:hAnsi="Times New Roman" w:cs="Times New Roman"/>
            </w:rPr>
          </w:rPrChange>
        </w:rPr>
        <w:t xml:space="preserve"> verified by </w:t>
      </w:r>
      <w:ins w:id="200" w:author="Andreae, Emily A" w:date="2020-02-06T14:32:00Z">
        <w:r w:rsidR="00265A0C" w:rsidRPr="00D30883">
          <w:rPr>
            <w:rFonts w:ascii="Arial" w:hAnsi="Arial" w:cs="Arial"/>
            <w:sz w:val="22"/>
            <w:szCs w:val="22"/>
            <w:rPrChange w:id="201" w:author="Guo, Shicheng" w:date="2020-02-11T14:24:00Z">
              <w:rPr>
                <w:rFonts w:ascii="Times New Roman" w:hAnsi="Times New Roman" w:cs="Times New Roman"/>
              </w:rPr>
            </w:rPrChange>
          </w:rPr>
          <w:t>immunohistochemistry (</w:t>
        </w:r>
      </w:ins>
      <w:r w:rsidRPr="00D30883">
        <w:rPr>
          <w:rFonts w:ascii="Arial" w:hAnsi="Arial" w:cs="Arial"/>
          <w:sz w:val="22"/>
          <w:szCs w:val="22"/>
          <w:rPrChange w:id="202" w:author="Guo, Shicheng" w:date="2020-02-11T14:24:00Z">
            <w:rPr>
              <w:rFonts w:ascii="Times New Roman" w:hAnsi="Times New Roman" w:cs="Times New Roman"/>
            </w:rPr>
          </w:rPrChange>
        </w:rPr>
        <w:t>IHC</w:t>
      </w:r>
      <w:ins w:id="203" w:author="Andreae, Emily A" w:date="2020-02-06T14:33:00Z">
        <w:r w:rsidR="00265A0C" w:rsidRPr="00D30883">
          <w:rPr>
            <w:rFonts w:ascii="Arial" w:hAnsi="Arial" w:cs="Arial"/>
            <w:sz w:val="22"/>
            <w:szCs w:val="22"/>
            <w:rPrChange w:id="204" w:author="Guo, Shicheng" w:date="2020-02-11T14:24:00Z">
              <w:rPr>
                <w:rFonts w:ascii="Times New Roman" w:hAnsi="Times New Roman" w:cs="Times New Roman"/>
              </w:rPr>
            </w:rPrChange>
          </w:rPr>
          <w:t>)</w:t>
        </w:r>
      </w:ins>
      <w:r w:rsidRPr="00D30883">
        <w:rPr>
          <w:rFonts w:ascii="Arial" w:hAnsi="Arial" w:cs="Arial"/>
          <w:sz w:val="22"/>
          <w:szCs w:val="22"/>
          <w:rPrChange w:id="205" w:author="Guo, Shicheng" w:date="2020-02-11T14:24:00Z">
            <w:rPr>
              <w:rFonts w:ascii="Times New Roman" w:hAnsi="Times New Roman" w:cs="Times New Roman"/>
            </w:rPr>
          </w:rPrChange>
        </w:rPr>
        <w:t>, real</w:t>
      </w:r>
      <w:r w:rsidR="001A3C9D" w:rsidRPr="00D30883">
        <w:rPr>
          <w:rFonts w:ascii="Arial" w:hAnsi="Arial" w:cs="Arial"/>
          <w:sz w:val="22"/>
          <w:szCs w:val="22"/>
          <w:rPrChange w:id="206" w:author="Guo, Shicheng" w:date="2020-02-11T14:24:00Z">
            <w:rPr>
              <w:rFonts w:ascii="Times New Roman" w:hAnsi="Times New Roman" w:cs="Times New Roman"/>
            </w:rPr>
          </w:rPrChange>
        </w:rPr>
        <w:t>-</w:t>
      </w:r>
      <w:r w:rsidRPr="00D30883">
        <w:rPr>
          <w:rFonts w:ascii="Arial" w:hAnsi="Arial" w:cs="Arial"/>
          <w:sz w:val="22"/>
          <w:szCs w:val="22"/>
          <w:rPrChange w:id="207" w:author="Guo, Shicheng" w:date="2020-02-11T14:24:00Z">
            <w:rPr>
              <w:rFonts w:ascii="Times New Roman" w:hAnsi="Times New Roman" w:cs="Times New Roman"/>
            </w:rPr>
          </w:rPrChange>
        </w:rPr>
        <w:t xml:space="preserve">time PCR, </w:t>
      </w:r>
      <w:ins w:id="208" w:author="Andreae, Emily A" w:date="2020-02-06T14:32:00Z">
        <w:r w:rsidR="00265A0C" w:rsidRPr="00D30883">
          <w:rPr>
            <w:rFonts w:ascii="Arial" w:hAnsi="Arial" w:cs="Arial"/>
            <w:sz w:val="22"/>
            <w:szCs w:val="22"/>
            <w:rPrChange w:id="209" w:author="Guo, Shicheng" w:date="2020-02-11T14:24:00Z">
              <w:rPr>
                <w:rFonts w:ascii="Times New Roman" w:hAnsi="Times New Roman" w:cs="Times New Roman"/>
              </w:rPr>
            </w:rPrChange>
          </w:rPr>
          <w:t>W</w:t>
        </w:r>
      </w:ins>
      <w:del w:id="210" w:author="Andreae, Emily A" w:date="2020-02-06T14:32:00Z">
        <w:r w:rsidRPr="00D30883" w:rsidDel="00265A0C">
          <w:rPr>
            <w:rFonts w:ascii="Arial" w:hAnsi="Arial" w:cs="Arial"/>
            <w:sz w:val="22"/>
            <w:szCs w:val="22"/>
            <w:rPrChange w:id="211" w:author="Guo, Shicheng" w:date="2020-02-11T14:24:00Z">
              <w:rPr>
                <w:rFonts w:ascii="Times New Roman" w:hAnsi="Times New Roman" w:cs="Times New Roman"/>
              </w:rPr>
            </w:rPrChange>
          </w:rPr>
          <w:delText>w</w:delText>
        </w:r>
      </w:del>
      <w:r w:rsidRPr="00D30883">
        <w:rPr>
          <w:rFonts w:ascii="Arial" w:hAnsi="Arial" w:cs="Arial"/>
          <w:sz w:val="22"/>
          <w:szCs w:val="22"/>
          <w:rPrChange w:id="212" w:author="Guo, Shicheng" w:date="2020-02-11T14:24:00Z">
            <w:rPr>
              <w:rFonts w:ascii="Times New Roman" w:hAnsi="Times New Roman" w:cs="Times New Roman"/>
            </w:rPr>
          </w:rPrChange>
        </w:rPr>
        <w:t>estern blot, and flow-cytometry</w:t>
      </w:r>
      <w:ins w:id="213" w:author="Andreae, Emily A" w:date="2020-02-06T14:36:00Z">
        <w:r w:rsidR="00265A0C" w:rsidRPr="00D30883">
          <w:rPr>
            <w:rFonts w:ascii="Arial" w:hAnsi="Arial" w:cs="Arial"/>
            <w:sz w:val="22"/>
            <w:szCs w:val="22"/>
            <w:rPrChange w:id="214" w:author="Guo, Shicheng" w:date="2020-02-11T14:24:00Z">
              <w:rPr>
                <w:rFonts w:ascii="Times New Roman" w:hAnsi="Times New Roman" w:cs="Times New Roman"/>
              </w:rPr>
            </w:rPrChange>
          </w:rPr>
          <w:t xml:space="preserve"> with particular emphasis on antigen processing and presenting molecules</w:t>
        </w:r>
      </w:ins>
      <w:r w:rsidRPr="00D30883">
        <w:rPr>
          <w:rFonts w:ascii="Arial" w:hAnsi="Arial" w:cs="Arial"/>
          <w:sz w:val="22"/>
          <w:szCs w:val="22"/>
          <w:rPrChange w:id="215" w:author="Guo, Shicheng" w:date="2020-02-11T14:24:00Z">
            <w:rPr>
              <w:rFonts w:ascii="Times New Roman" w:hAnsi="Times New Roman" w:cs="Times New Roman"/>
            </w:rPr>
          </w:rPrChange>
        </w:rPr>
        <w:t>. Molecular regulatory mechanism</w:t>
      </w:r>
      <w:ins w:id="216" w:author="Andreae, Emily A" w:date="2020-02-06T14:32:00Z">
        <w:r w:rsidR="00265A0C" w:rsidRPr="00D30883">
          <w:rPr>
            <w:rFonts w:ascii="Arial" w:hAnsi="Arial" w:cs="Arial"/>
            <w:sz w:val="22"/>
            <w:szCs w:val="22"/>
            <w:rPrChange w:id="217" w:author="Guo, Shicheng" w:date="2020-02-11T14:24:00Z">
              <w:rPr>
                <w:rFonts w:ascii="Times New Roman" w:hAnsi="Times New Roman" w:cs="Times New Roman"/>
              </w:rPr>
            </w:rPrChange>
          </w:rPr>
          <w:t>s</w:t>
        </w:r>
      </w:ins>
      <w:r w:rsidRPr="00D30883">
        <w:rPr>
          <w:rFonts w:ascii="Arial" w:hAnsi="Arial" w:cs="Arial"/>
          <w:sz w:val="22"/>
          <w:szCs w:val="22"/>
          <w:rPrChange w:id="218" w:author="Guo, Shicheng" w:date="2020-02-11T14:24:00Z">
            <w:rPr>
              <w:rFonts w:ascii="Times New Roman" w:hAnsi="Times New Roman" w:cs="Times New Roman"/>
            </w:rPr>
          </w:rPrChange>
        </w:rPr>
        <w:t xml:space="preserve"> </w:t>
      </w:r>
      <w:ins w:id="219" w:author="Andreae, Emily A" w:date="2020-02-06T14:34:00Z">
        <w:r w:rsidR="00265A0C" w:rsidRPr="00D30883">
          <w:rPr>
            <w:rFonts w:ascii="Arial" w:hAnsi="Arial" w:cs="Arial"/>
            <w:sz w:val="22"/>
            <w:szCs w:val="22"/>
            <w:rPrChange w:id="220" w:author="Guo, Shicheng" w:date="2020-02-11T14:24:00Z">
              <w:rPr>
                <w:rFonts w:ascii="Times New Roman" w:hAnsi="Times New Roman" w:cs="Times New Roman"/>
              </w:rPr>
            </w:rPrChange>
          </w:rPr>
          <w:t xml:space="preserve">for tumor cell evasion </w:t>
        </w:r>
      </w:ins>
      <w:r w:rsidRPr="00D30883">
        <w:rPr>
          <w:rFonts w:ascii="Arial" w:hAnsi="Arial" w:cs="Arial"/>
          <w:sz w:val="22"/>
          <w:szCs w:val="22"/>
          <w:rPrChange w:id="221" w:author="Guo, Shicheng" w:date="2020-02-11T14:24:00Z">
            <w:rPr>
              <w:rFonts w:ascii="Times New Roman" w:hAnsi="Times New Roman" w:cs="Times New Roman"/>
            </w:rPr>
          </w:rPrChange>
        </w:rPr>
        <w:t>w</w:t>
      </w:r>
      <w:ins w:id="222" w:author="Andreae, Emily A" w:date="2020-02-06T14:32:00Z">
        <w:r w:rsidR="00265A0C" w:rsidRPr="00D30883">
          <w:rPr>
            <w:rFonts w:ascii="Arial" w:hAnsi="Arial" w:cs="Arial"/>
            <w:sz w:val="22"/>
            <w:szCs w:val="22"/>
            <w:rPrChange w:id="223" w:author="Guo, Shicheng" w:date="2020-02-11T14:24:00Z">
              <w:rPr>
                <w:rFonts w:ascii="Times New Roman" w:hAnsi="Times New Roman" w:cs="Times New Roman"/>
              </w:rPr>
            </w:rPrChange>
          </w:rPr>
          <w:t>ere</w:t>
        </w:r>
      </w:ins>
      <w:del w:id="224" w:author="Andreae, Emily A" w:date="2020-02-06T14:32:00Z">
        <w:r w:rsidRPr="00D30883" w:rsidDel="00265A0C">
          <w:rPr>
            <w:rFonts w:ascii="Arial" w:hAnsi="Arial" w:cs="Arial"/>
            <w:sz w:val="22"/>
            <w:szCs w:val="22"/>
            <w:rPrChange w:id="225" w:author="Guo, Shicheng" w:date="2020-02-11T14:24:00Z">
              <w:rPr>
                <w:rFonts w:ascii="Times New Roman" w:hAnsi="Times New Roman" w:cs="Times New Roman"/>
              </w:rPr>
            </w:rPrChange>
          </w:rPr>
          <w:delText>as</w:delText>
        </w:r>
      </w:del>
      <w:r w:rsidRPr="00D30883">
        <w:rPr>
          <w:rFonts w:ascii="Arial" w:hAnsi="Arial" w:cs="Arial"/>
          <w:sz w:val="22"/>
          <w:szCs w:val="22"/>
          <w:rPrChange w:id="226" w:author="Guo, Shicheng" w:date="2020-02-11T14:24:00Z">
            <w:rPr>
              <w:rFonts w:ascii="Times New Roman" w:hAnsi="Times New Roman" w:cs="Times New Roman"/>
            </w:rPr>
          </w:rPrChange>
        </w:rPr>
        <w:t xml:space="preserve"> investigated </w:t>
      </w:r>
      <w:ins w:id="227" w:author="Andreae, Emily A" w:date="2020-02-06T14:33:00Z">
        <w:r w:rsidR="00265A0C" w:rsidRPr="00D30883">
          <w:rPr>
            <w:rFonts w:ascii="Arial" w:hAnsi="Arial" w:cs="Arial"/>
            <w:sz w:val="22"/>
            <w:szCs w:val="22"/>
            <w:rPrChange w:id="228" w:author="Guo, Shicheng" w:date="2020-02-11T14:24:00Z">
              <w:rPr>
                <w:rFonts w:ascii="Times New Roman" w:hAnsi="Times New Roman" w:cs="Times New Roman"/>
              </w:rPr>
            </w:rPrChange>
          </w:rPr>
          <w:t xml:space="preserve">by </w:t>
        </w:r>
      </w:ins>
      <w:del w:id="229" w:author="Andreae, Emily A" w:date="2020-02-06T14:33:00Z">
        <w:r w:rsidRPr="00D30883" w:rsidDel="00265A0C">
          <w:rPr>
            <w:rFonts w:ascii="Arial" w:hAnsi="Arial" w:cs="Arial"/>
            <w:sz w:val="22"/>
            <w:szCs w:val="22"/>
            <w:rPrChange w:id="230" w:author="Guo, Shicheng" w:date="2020-02-11T14:24:00Z">
              <w:rPr>
                <w:rFonts w:ascii="Times New Roman" w:hAnsi="Times New Roman" w:cs="Times New Roman"/>
              </w:rPr>
            </w:rPrChange>
          </w:rPr>
          <w:delText xml:space="preserve">through </w:delText>
        </w:r>
      </w:del>
      <w:r w:rsidRPr="00D30883">
        <w:rPr>
          <w:rFonts w:ascii="Arial" w:hAnsi="Arial" w:cs="Arial"/>
          <w:sz w:val="22"/>
          <w:szCs w:val="22"/>
          <w:rPrChange w:id="231" w:author="Guo, Shicheng" w:date="2020-02-11T14:24:00Z">
            <w:rPr>
              <w:rFonts w:ascii="Times New Roman" w:hAnsi="Times New Roman" w:cs="Times New Roman"/>
            </w:rPr>
          </w:rPrChange>
        </w:rPr>
        <w:t>modulating BRAF-MAPK and related pathways</w:t>
      </w:r>
      <w:ins w:id="232" w:author="Andreae, Emily A" w:date="2020-02-06T14:33:00Z">
        <w:r w:rsidR="00265A0C" w:rsidRPr="00D30883">
          <w:rPr>
            <w:rFonts w:ascii="Arial" w:hAnsi="Arial" w:cs="Arial"/>
            <w:sz w:val="22"/>
            <w:szCs w:val="22"/>
            <w:rPrChange w:id="233" w:author="Guo, Shicheng" w:date="2020-02-11T14:24:00Z">
              <w:rPr>
                <w:rFonts w:ascii="Times New Roman" w:hAnsi="Times New Roman" w:cs="Times New Roman"/>
              </w:rPr>
            </w:rPrChange>
          </w:rPr>
          <w:t xml:space="preserve"> </w:t>
        </w:r>
        <w:r w:rsidR="00265A0C" w:rsidRPr="00D30883">
          <w:rPr>
            <w:rFonts w:ascii="Arial" w:hAnsi="Arial" w:cs="Arial"/>
            <w:i/>
            <w:sz w:val="22"/>
            <w:szCs w:val="22"/>
            <w:rPrChange w:id="234" w:author="Guo, Shicheng" w:date="2020-02-11T14:24:00Z">
              <w:rPr>
                <w:rFonts w:ascii="Times New Roman" w:hAnsi="Times New Roman" w:cs="Times New Roman"/>
                <w:i/>
              </w:rPr>
            </w:rPrChange>
          </w:rPr>
          <w:t>in vitro</w:t>
        </w:r>
      </w:ins>
      <w:ins w:id="235" w:author="Andreae, Emily A" w:date="2020-02-06T14:36:00Z">
        <w:r w:rsidR="00265A0C" w:rsidRPr="00D30883">
          <w:rPr>
            <w:rFonts w:ascii="Arial" w:hAnsi="Arial" w:cs="Arial"/>
            <w:sz w:val="22"/>
            <w:szCs w:val="22"/>
            <w:rPrChange w:id="236" w:author="Guo, Shicheng" w:date="2020-02-11T14:24:00Z">
              <w:rPr>
                <w:rFonts w:ascii="Times New Roman" w:hAnsi="Times New Roman" w:cs="Times New Roman"/>
              </w:rPr>
            </w:rPrChange>
          </w:rPr>
          <w:t>, and the</w:t>
        </w:r>
      </w:ins>
      <w:del w:id="237" w:author="Andreae, Emily A" w:date="2020-02-06T14:36:00Z">
        <w:r w:rsidRPr="00D30883" w:rsidDel="00265A0C">
          <w:rPr>
            <w:rFonts w:ascii="Arial" w:hAnsi="Arial" w:cs="Arial"/>
            <w:sz w:val="22"/>
            <w:szCs w:val="22"/>
            <w:rPrChange w:id="238" w:author="Guo, Shicheng" w:date="2020-02-11T14:24:00Z">
              <w:rPr>
                <w:rFonts w:ascii="Times New Roman" w:hAnsi="Times New Roman" w:cs="Times New Roman"/>
              </w:rPr>
            </w:rPrChange>
          </w:rPr>
          <w:delText>.</w:delText>
        </w:r>
      </w:del>
      <w:r w:rsidR="00265A0C" w:rsidRPr="00D30883">
        <w:rPr>
          <w:rFonts w:ascii="Arial" w:hAnsi="Arial" w:cs="Arial"/>
          <w:sz w:val="22"/>
          <w:szCs w:val="22"/>
          <w:rPrChange w:id="239" w:author="Guo, Shicheng" w:date="2020-02-11T14:24:00Z">
            <w:rPr>
              <w:rFonts w:ascii="Times New Roman" w:hAnsi="Times New Roman" w:cs="Times New Roman"/>
            </w:rPr>
          </w:rPrChange>
        </w:rPr>
        <w:t xml:space="preserve"> </w:t>
      </w:r>
      <w:del w:id="240" w:author="Andreae, Emily A" w:date="2020-02-06T14:37:00Z">
        <w:r w:rsidRPr="00D30883" w:rsidDel="00265A0C">
          <w:rPr>
            <w:rFonts w:ascii="Arial" w:hAnsi="Arial" w:cs="Arial"/>
            <w:sz w:val="22"/>
            <w:szCs w:val="22"/>
            <w:rPrChange w:id="241" w:author="Guo, Shicheng" w:date="2020-02-11T14:24:00Z">
              <w:rPr>
                <w:rFonts w:ascii="Times New Roman" w:hAnsi="Times New Roman" w:cs="Times New Roman"/>
              </w:rPr>
            </w:rPrChange>
          </w:rPr>
          <w:delText>P</w:delText>
        </w:r>
      </w:del>
      <w:ins w:id="242" w:author="Andreae, Emily A" w:date="2020-02-06T14:37:00Z">
        <w:r w:rsidR="00265A0C" w:rsidRPr="00D30883">
          <w:rPr>
            <w:rFonts w:ascii="Arial" w:hAnsi="Arial" w:cs="Arial"/>
            <w:sz w:val="22"/>
            <w:szCs w:val="22"/>
            <w:rPrChange w:id="243" w:author="Guo, Shicheng" w:date="2020-02-11T14:24:00Z">
              <w:rPr>
                <w:rFonts w:ascii="Times New Roman" w:hAnsi="Times New Roman" w:cs="Times New Roman"/>
              </w:rPr>
            </w:rPrChange>
          </w:rPr>
          <w:t>p</w:t>
        </w:r>
      </w:ins>
      <w:r w:rsidRPr="00D30883">
        <w:rPr>
          <w:rFonts w:ascii="Arial" w:hAnsi="Arial" w:cs="Arial"/>
          <w:sz w:val="22"/>
          <w:szCs w:val="22"/>
          <w:rPrChange w:id="244" w:author="Guo, Shicheng" w:date="2020-02-11T14:24:00Z">
            <w:rPr>
              <w:rFonts w:ascii="Times New Roman" w:hAnsi="Times New Roman" w:cs="Times New Roman"/>
            </w:rPr>
          </w:rPrChange>
        </w:rPr>
        <w:t>athological s</w:t>
      </w:r>
      <w:r w:rsidR="00F517F8" w:rsidRPr="00D30883">
        <w:rPr>
          <w:rFonts w:ascii="Arial" w:hAnsi="Arial" w:cs="Arial"/>
          <w:sz w:val="22"/>
          <w:szCs w:val="22"/>
          <w:rPrChange w:id="245" w:author="Guo, Shicheng" w:date="2020-02-11T14:24:00Z">
            <w:rPr>
              <w:rFonts w:ascii="Times New Roman" w:hAnsi="Times New Roman" w:cs="Times New Roman"/>
            </w:rPr>
          </w:rPrChange>
        </w:rPr>
        <w:t>ignificance of identified tumor</w:t>
      </w:r>
      <w:ins w:id="246" w:author="Andreae, Emily A" w:date="2020-02-06T14:39:00Z">
        <w:r w:rsidR="00F517F8" w:rsidRPr="00D30883">
          <w:rPr>
            <w:rFonts w:ascii="Arial" w:hAnsi="Arial" w:cs="Arial"/>
            <w:sz w:val="22"/>
            <w:szCs w:val="22"/>
            <w:rPrChange w:id="247" w:author="Guo, Shicheng" w:date="2020-02-11T14:24:00Z">
              <w:rPr>
                <w:rFonts w:ascii="Times New Roman" w:hAnsi="Times New Roman" w:cs="Times New Roman"/>
              </w:rPr>
            </w:rPrChange>
          </w:rPr>
          <w:t>-</w:t>
        </w:r>
      </w:ins>
      <w:r w:rsidRPr="00D30883">
        <w:rPr>
          <w:rFonts w:ascii="Arial" w:hAnsi="Arial" w:cs="Arial"/>
          <w:sz w:val="22"/>
          <w:szCs w:val="22"/>
          <w:rPrChange w:id="248" w:author="Guo, Shicheng" w:date="2020-02-11T14:24:00Z">
            <w:rPr>
              <w:rFonts w:ascii="Times New Roman" w:hAnsi="Times New Roman" w:cs="Times New Roman"/>
            </w:rPr>
          </w:rPrChange>
        </w:rPr>
        <w:t>specific major histocompatibility complex class II (tsMHCII) molecule</w:t>
      </w:r>
      <w:ins w:id="249" w:author="Andreae, Emily A" w:date="2020-02-06T14:34:00Z">
        <w:r w:rsidR="00265A0C" w:rsidRPr="00D30883">
          <w:rPr>
            <w:rFonts w:ascii="Arial" w:hAnsi="Arial" w:cs="Arial"/>
            <w:sz w:val="22"/>
            <w:szCs w:val="22"/>
            <w:rPrChange w:id="250" w:author="Guo, Shicheng" w:date="2020-02-11T14:24:00Z">
              <w:rPr>
                <w:rFonts w:ascii="Times New Roman" w:hAnsi="Times New Roman" w:cs="Times New Roman"/>
              </w:rPr>
            </w:rPrChange>
          </w:rPr>
          <w:t>s</w:t>
        </w:r>
      </w:ins>
      <w:r w:rsidRPr="00D30883">
        <w:rPr>
          <w:rFonts w:ascii="Arial" w:hAnsi="Arial" w:cs="Arial"/>
          <w:sz w:val="22"/>
          <w:szCs w:val="22"/>
          <w:rPrChange w:id="251" w:author="Guo, Shicheng" w:date="2020-02-11T14:24:00Z">
            <w:rPr>
              <w:rFonts w:ascii="Times New Roman" w:hAnsi="Times New Roman" w:cs="Times New Roman"/>
            </w:rPr>
          </w:rPrChange>
        </w:rPr>
        <w:t xml:space="preserve"> in mediating tumor cell immune escape and targeted immune therapy </w:t>
      </w:r>
      <w:ins w:id="252" w:author="Andreae, Emily A" w:date="2020-02-06T14:37:00Z">
        <w:r w:rsidR="00F517F8" w:rsidRPr="00D30883">
          <w:rPr>
            <w:rFonts w:ascii="Arial" w:hAnsi="Arial" w:cs="Arial"/>
            <w:sz w:val="22"/>
            <w:szCs w:val="22"/>
            <w:rPrChange w:id="253" w:author="Guo, Shicheng" w:date="2020-02-11T14:24:00Z">
              <w:rPr>
                <w:rFonts w:ascii="Times New Roman" w:hAnsi="Times New Roman" w:cs="Times New Roman"/>
              </w:rPr>
            </w:rPrChange>
          </w:rPr>
          <w:t>were further</w:t>
        </w:r>
      </w:ins>
      <w:del w:id="254" w:author="Andreae, Emily A" w:date="2020-02-06T14:37:00Z">
        <w:r w:rsidRPr="00D30883" w:rsidDel="00F517F8">
          <w:rPr>
            <w:rFonts w:ascii="Arial" w:hAnsi="Arial" w:cs="Arial"/>
            <w:sz w:val="22"/>
            <w:szCs w:val="22"/>
            <w:rPrChange w:id="255" w:author="Guo, Shicheng" w:date="2020-02-11T14:24:00Z">
              <w:rPr>
                <w:rFonts w:ascii="Times New Roman" w:hAnsi="Times New Roman" w:cs="Times New Roman"/>
              </w:rPr>
            </w:rPrChange>
          </w:rPr>
          <w:delText>was</w:delText>
        </w:r>
      </w:del>
      <w:r w:rsidRPr="00D30883">
        <w:rPr>
          <w:rFonts w:ascii="Arial" w:hAnsi="Arial" w:cs="Arial"/>
          <w:sz w:val="22"/>
          <w:szCs w:val="22"/>
          <w:rPrChange w:id="256" w:author="Guo, Shicheng" w:date="2020-02-11T14:24:00Z">
            <w:rPr>
              <w:rFonts w:ascii="Times New Roman" w:hAnsi="Times New Roman" w:cs="Times New Roman"/>
            </w:rPr>
          </w:rPrChange>
        </w:rPr>
        <w:t xml:space="preserve"> evaluated </w:t>
      </w:r>
      <w:ins w:id="257" w:author="Andreae, Emily A" w:date="2020-02-06T14:37:00Z">
        <w:r w:rsidR="00F517F8" w:rsidRPr="00D30883">
          <w:rPr>
            <w:rFonts w:ascii="Arial" w:hAnsi="Arial" w:cs="Arial"/>
            <w:sz w:val="22"/>
            <w:szCs w:val="22"/>
            <w:rPrChange w:id="258" w:author="Guo, Shicheng" w:date="2020-02-11T14:24:00Z">
              <w:rPr>
                <w:rFonts w:ascii="Times New Roman" w:hAnsi="Times New Roman" w:cs="Times New Roman"/>
              </w:rPr>
            </w:rPrChange>
          </w:rPr>
          <w:t xml:space="preserve">in a </w:t>
        </w:r>
      </w:ins>
      <w:del w:id="259" w:author="Andreae, Emily A" w:date="2020-02-06T14:37:00Z">
        <w:r w:rsidRPr="00D30883" w:rsidDel="00F517F8">
          <w:rPr>
            <w:rFonts w:ascii="Arial" w:hAnsi="Arial" w:cs="Arial"/>
            <w:sz w:val="22"/>
            <w:szCs w:val="22"/>
            <w:rPrChange w:id="260" w:author="Guo, Shicheng" w:date="2020-02-11T14:24:00Z">
              <w:rPr>
                <w:rFonts w:ascii="Times New Roman" w:hAnsi="Times New Roman" w:cs="Times New Roman"/>
              </w:rPr>
            </w:rPrChange>
          </w:rPr>
          <w:delText>using</w:delText>
        </w:r>
        <w:r w:rsidRPr="00D30883" w:rsidDel="00F517F8">
          <w:rPr>
            <w:rFonts w:ascii="Arial" w:hAnsi="Arial" w:cs="Arial"/>
            <w:i/>
            <w:iCs/>
            <w:sz w:val="22"/>
            <w:szCs w:val="22"/>
            <w:rPrChange w:id="261" w:author="Guo, Shicheng" w:date="2020-02-11T14:24:00Z">
              <w:rPr>
                <w:rFonts w:ascii="Times New Roman" w:hAnsi="Times New Roman" w:cs="Times New Roman"/>
                <w:i/>
                <w:iCs/>
              </w:rPr>
            </w:rPrChange>
          </w:rPr>
          <w:delText xml:space="preserve"> in vitro</w:delText>
        </w:r>
        <w:r w:rsidRPr="00D30883" w:rsidDel="00F517F8">
          <w:rPr>
            <w:rFonts w:ascii="Arial" w:hAnsi="Arial" w:cs="Arial"/>
            <w:sz w:val="22"/>
            <w:szCs w:val="22"/>
            <w:rPrChange w:id="262" w:author="Guo, Shicheng" w:date="2020-02-11T14:24:00Z">
              <w:rPr>
                <w:rFonts w:ascii="Times New Roman" w:hAnsi="Times New Roman" w:cs="Times New Roman"/>
              </w:rPr>
            </w:rPrChange>
          </w:rPr>
          <w:delText xml:space="preserve"> co-culture assay and </w:delText>
        </w:r>
      </w:del>
      <w:r w:rsidRPr="00D30883">
        <w:rPr>
          <w:rFonts w:ascii="Arial" w:hAnsi="Arial" w:cs="Arial"/>
          <w:sz w:val="22"/>
          <w:szCs w:val="22"/>
          <w:rPrChange w:id="263" w:author="Guo, Shicheng" w:date="2020-02-11T14:24:00Z">
            <w:rPr>
              <w:rFonts w:ascii="Times New Roman" w:hAnsi="Times New Roman" w:cs="Times New Roman"/>
            </w:rPr>
          </w:rPrChange>
        </w:rPr>
        <w:t>transgenic mouse model</w:t>
      </w:r>
      <w:ins w:id="264" w:author="Andreae, Emily A" w:date="2020-02-06T14:37:00Z">
        <w:r w:rsidR="00F517F8" w:rsidRPr="00D30883">
          <w:rPr>
            <w:rFonts w:ascii="Arial" w:hAnsi="Arial" w:cs="Arial"/>
            <w:sz w:val="22"/>
            <w:szCs w:val="22"/>
            <w:rPrChange w:id="265" w:author="Guo, Shicheng" w:date="2020-02-11T14:24:00Z">
              <w:rPr>
                <w:rFonts w:ascii="Times New Roman" w:hAnsi="Times New Roman" w:cs="Times New Roman"/>
              </w:rPr>
            </w:rPrChange>
          </w:rPr>
          <w:t xml:space="preserve"> of spontaneous thyroid cancer</w:t>
        </w:r>
      </w:ins>
      <w:del w:id="266" w:author="Andreae, Emily A" w:date="2020-02-06T14:37:00Z">
        <w:r w:rsidRPr="00D30883" w:rsidDel="00F517F8">
          <w:rPr>
            <w:rFonts w:ascii="Arial" w:hAnsi="Arial" w:cs="Arial"/>
            <w:sz w:val="22"/>
            <w:szCs w:val="22"/>
            <w:rPrChange w:id="267" w:author="Guo, Shicheng" w:date="2020-02-11T14:24:00Z">
              <w:rPr>
                <w:rFonts w:ascii="Times New Roman" w:hAnsi="Times New Roman" w:cs="Times New Roman"/>
              </w:rPr>
            </w:rPrChange>
          </w:rPr>
          <w:delText>s</w:delText>
        </w:r>
      </w:del>
      <w:r w:rsidRPr="00D30883">
        <w:rPr>
          <w:rFonts w:ascii="Arial" w:hAnsi="Arial" w:cs="Arial"/>
          <w:sz w:val="22"/>
          <w:szCs w:val="22"/>
          <w:rPrChange w:id="268" w:author="Guo, Shicheng" w:date="2020-02-11T14:24:00Z">
            <w:rPr>
              <w:rFonts w:ascii="Times New Roman" w:hAnsi="Times New Roman" w:cs="Times New Roman"/>
            </w:rPr>
          </w:rPrChange>
        </w:rPr>
        <w:t xml:space="preserve">.  </w:t>
      </w:r>
    </w:p>
    <w:p w14:paraId="12136DAB" w14:textId="77777777" w:rsidR="00EC4505" w:rsidRPr="00D30883" w:rsidRDefault="00312EEC">
      <w:pPr>
        <w:spacing w:line="240" w:lineRule="auto"/>
        <w:jc w:val="both"/>
        <w:rPr>
          <w:rFonts w:ascii="Arial" w:hAnsi="Arial" w:cs="Arial"/>
          <w:sz w:val="22"/>
          <w:szCs w:val="22"/>
          <w:rPrChange w:id="269" w:author="Guo, Shicheng" w:date="2020-02-11T14:24:00Z">
            <w:rPr>
              <w:rFonts w:ascii="Times New Roman" w:hAnsi="Times New Roman" w:cs="Times New Roman"/>
            </w:rPr>
          </w:rPrChange>
        </w:rPr>
        <w:pPrChange w:id="270" w:author="Guo, Shicheng" w:date="2020-02-11T14:23:00Z">
          <w:pPr>
            <w:spacing w:line="480" w:lineRule="auto"/>
            <w:jc w:val="both"/>
          </w:pPr>
        </w:pPrChange>
      </w:pPr>
      <w:r w:rsidRPr="00D30883">
        <w:rPr>
          <w:rFonts w:ascii="Arial" w:hAnsi="Arial" w:cs="Arial"/>
          <w:b/>
          <w:sz w:val="22"/>
          <w:szCs w:val="22"/>
          <w:rPrChange w:id="271" w:author="Guo, Shicheng" w:date="2020-02-11T14:24:00Z">
            <w:rPr>
              <w:rFonts w:ascii="Times New Roman" w:hAnsi="Times New Roman" w:cs="Times New Roman"/>
              <w:b/>
            </w:rPr>
          </w:rPrChange>
        </w:rPr>
        <w:t>Results:</w:t>
      </w:r>
      <w:r w:rsidRPr="00D30883">
        <w:rPr>
          <w:rFonts w:ascii="Arial" w:hAnsi="Arial" w:cs="Arial"/>
          <w:sz w:val="22"/>
          <w:szCs w:val="22"/>
          <w:rPrChange w:id="272" w:author="Guo, Shicheng" w:date="2020-02-11T14:24:00Z">
            <w:rPr>
              <w:rFonts w:ascii="Times New Roman" w:hAnsi="Times New Roman" w:cs="Times New Roman"/>
            </w:rPr>
          </w:rPrChange>
        </w:rPr>
        <w:t xml:space="preserve"> </w:t>
      </w:r>
      <w:ins w:id="273" w:author="Andreae, Emily A" w:date="2020-02-06T14:38:00Z">
        <w:r w:rsidR="00F517F8" w:rsidRPr="00D30883">
          <w:rPr>
            <w:rFonts w:ascii="Arial" w:hAnsi="Arial" w:cs="Arial"/>
            <w:sz w:val="22"/>
            <w:szCs w:val="22"/>
            <w:rPrChange w:id="274" w:author="Guo, Shicheng" w:date="2020-02-11T14:24:00Z">
              <w:rPr>
                <w:rFonts w:ascii="Times New Roman" w:hAnsi="Times New Roman" w:cs="Times New Roman"/>
              </w:rPr>
            </w:rPrChange>
          </w:rPr>
          <w:t xml:space="preserve">Proteomic </w:t>
        </w:r>
      </w:ins>
      <w:del w:id="275" w:author="Andreae, Emily A" w:date="2020-02-06T14:38:00Z">
        <w:r w:rsidRPr="00D30883" w:rsidDel="00F517F8">
          <w:rPr>
            <w:rFonts w:ascii="Arial" w:hAnsi="Arial" w:cs="Arial"/>
            <w:sz w:val="22"/>
            <w:szCs w:val="22"/>
            <w:rPrChange w:id="276" w:author="Guo, Shicheng" w:date="2020-02-11T14:24:00Z">
              <w:rPr>
                <w:rFonts w:ascii="Times New Roman" w:hAnsi="Times New Roman" w:cs="Times New Roman"/>
              </w:rPr>
            </w:rPrChange>
          </w:rPr>
          <w:delText xml:space="preserve">The iTRAQ </w:delText>
        </w:r>
      </w:del>
      <w:r w:rsidRPr="00D30883">
        <w:rPr>
          <w:rFonts w:ascii="Arial" w:hAnsi="Arial" w:cs="Arial"/>
          <w:sz w:val="22"/>
          <w:szCs w:val="22"/>
          <w:rPrChange w:id="277" w:author="Guo, Shicheng" w:date="2020-02-11T14:24:00Z">
            <w:rPr>
              <w:rFonts w:ascii="Times New Roman" w:hAnsi="Times New Roman" w:cs="Times New Roman"/>
            </w:rPr>
          </w:rPrChange>
        </w:rPr>
        <w:t>analysis showed that tsMHCII level was s</w:t>
      </w:r>
      <w:r w:rsidR="00F517F8" w:rsidRPr="00D30883">
        <w:rPr>
          <w:rFonts w:ascii="Arial" w:hAnsi="Arial" w:cs="Arial"/>
          <w:sz w:val="22"/>
          <w:szCs w:val="22"/>
          <w:rPrChange w:id="278" w:author="Guo, Shicheng" w:date="2020-02-11T14:24:00Z">
            <w:rPr>
              <w:rFonts w:ascii="Times New Roman" w:hAnsi="Times New Roman" w:cs="Times New Roman"/>
            </w:rPr>
          </w:rPrChange>
        </w:rPr>
        <w:t>ignificantly lower in BRAFV600E</w:t>
      </w:r>
      <w:ins w:id="279" w:author="Andreae, Emily A" w:date="2020-02-06T14:39:00Z">
        <w:r w:rsidR="00F517F8" w:rsidRPr="00D30883">
          <w:rPr>
            <w:rFonts w:ascii="Arial" w:hAnsi="Arial" w:cs="Arial"/>
            <w:sz w:val="22"/>
            <w:szCs w:val="22"/>
            <w:rPrChange w:id="280" w:author="Guo, Shicheng" w:date="2020-02-11T14:24:00Z">
              <w:rPr>
                <w:rFonts w:ascii="Times New Roman" w:hAnsi="Times New Roman" w:cs="Times New Roman"/>
              </w:rPr>
            </w:rPrChange>
          </w:rPr>
          <w:t>-</w:t>
        </w:r>
      </w:ins>
      <w:r w:rsidRPr="00D30883">
        <w:rPr>
          <w:rFonts w:ascii="Arial" w:hAnsi="Arial" w:cs="Arial"/>
          <w:sz w:val="22"/>
          <w:szCs w:val="22"/>
          <w:rPrChange w:id="281" w:author="Guo, Shicheng" w:date="2020-02-11T14:24:00Z">
            <w:rPr>
              <w:rFonts w:ascii="Times New Roman" w:hAnsi="Times New Roman" w:cs="Times New Roman"/>
            </w:rPr>
          </w:rPrChange>
        </w:rPr>
        <w:t>associated PTCs</w:t>
      </w:r>
      <w:ins w:id="282" w:author="Andreae, Emily A" w:date="2020-02-06T14:39:00Z">
        <w:r w:rsidR="00F517F8" w:rsidRPr="00D30883">
          <w:rPr>
            <w:rFonts w:ascii="Arial" w:hAnsi="Arial" w:cs="Arial"/>
            <w:sz w:val="22"/>
            <w:szCs w:val="22"/>
            <w:rPrChange w:id="283" w:author="Guo, Shicheng" w:date="2020-02-11T14:24:00Z">
              <w:rPr>
                <w:rFonts w:ascii="Times New Roman" w:hAnsi="Times New Roman" w:cs="Times New Roman"/>
              </w:rPr>
            </w:rPrChange>
          </w:rPr>
          <w:t xml:space="preserve"> and</w:t>
        </w:r>
      </w:ins>
      <w:del w:id="284" w:author="Andreae, Emily A" w:date="2020-02-06T14:39:00Z">
        <w:r w:rsidRPr="00D30883" w:rsidDel="00F517F8">
          <w:rPr>
            <w:rFonts w:ascii="Arial" w:hAnsi="Arial" w:cs="Arial"/>
            <w:sz w:val="22"/>
            <w:szCs w:val="22"/>
            <w:rPrChange w:id="285" w:author="Guo, Shicheng" w:date="2020-02-11T14:24:00Z">
              <w:rPr>
                <w:rFonts w:ascii="Times New Roman" w:hAnsi="Times New Roman" w:cs="Times New Roman"/>
              </w:rPr>
            </w:rPrChange>
          </w:rPr>
          <w:delText>, hence</w:delText>
        </w:r>
      </w:del>
      <w:r w:rsidRPr="00D30883">
        <w:rPr>
          <w:rFonts w:ascii="Arial" w:hAnsi="Arial" w:cs="Arial"/>
          <w:sz w:val="22"/>
          <w:szCs w:val="22"/>
          <w:rPrChange w:id="286" w:author="Guo, Shicheng" w:date="2020-02-11T14:24:00Z">
            <w:rPr>
              <w:rFonts w:ascii="Times New Roman" w:hAnsi="Times New Roman" w:cs="Times New Roman"/>
            </w:rPr>
          </w:rPrChange>
        </w:rPr>
        <w:t xml:space="preserve"> negatively correlated with BRAF mutation status. Constitutive activation of BRAF decreased tsMHCII </w:t>
      </w:r>
      <w:ins w:id="287" w:author="Andreae, Emily A" w:date="2020-02-06T14:40:00Z">
        <w:r w:rsidR="00F517F8" w:rsidRPr="00D30883">
          <w:rPr>
            <w:rFonts w:ascii="Arial" w:hAnsi="Arial" w:cs="Arial"/>
            <w:sz w:val="22"/>
            <w:szCs w:val="22"/>
            <w:rPrChange w:id="288" w:author="Guo, Shicheng" w:date="2020-02-11T14:24:00Z">
              <w:rPr>
                <w:rFonts w:ascii="Times New Roman" w:hAnsi="Times New Roman" w:cs="Times New Roman"/>
              </w:rPr>
            </w:rPrChange>
          </w:rPr>
          <w:t>surface expression</w:t>
        </w:r>
      </w:ins>
      <w:del w:id="289" w:author="Andreae, Emily A" w:date="2020-02-06T14:40:00Z">
        <w:r w:rsidRPr="00D30883" w:rsidDel="00F517F8">
          <w:rPr>
            <w:rFonts w:ascii="Arial" w:hAnsi="Arial" w:cs="Arial"/>
            <w:sz w:val="22"/>
            <w:szCs w:val="22"/>
            <w:rPrChange w:id="290" w:author="Guo, Shicheng" w:date="2020-02-11T14:24:00Z">
              <w:rPr>
                <w:rFonts w:ascii="Times New Roman" w:hAnsi="Times New Roman" w:cs="Times New Roman"/>
              </w:rPr>
            </w:rPrChange>
          </w:rPr>
          <w:delText>presenting</w:delText>
        </w:r>
      </w:del>
      <w:r w:rsidRPr="00D30883">
        <w:rPr>
          <w:rFonts w:ascii="Arial" w:hAnsi="Arial" w:cs="Arial"/>
          <w:sz w:val="22"/>
          <w:szCs w:val="22"/>
          <w:rPrChange w:id="291" w:author="Guo, Shicheng" w:date="2020-02-11T14:24:00Z">
            <w:rPr>
              <w:rFonts w:ascii="Times New Roman" w:hAnsi="Times New Roman" w:cs="Times New Roman"/>
            </w:rPr>
          </w:rPrChange>
        </w:rPr>
        <w:t xml:space="preserve"> on tumor cells</w:t>
      </w:r>
      <w:del w:id="292" w:author="Andreae, Emily A" w:date="2020-02-06T14:42:00Z">
        <w:r w:rsidRPr="00D30883" w:rsidDel="00F517F8">
          <w:rPr>
            <w:rFonts w:ascii="Arial" w:hAnsi="Arial" w:cs="Arial"/>
            <w:sz w:val="22"/>
            <w:szCs w:val="22"/>
            <w:rPrChange w:id="293" w:author="Guo, Shicheng" w:date="2020-02-11T14:24:00Z">
              <w:rPr>
                <w:rFonts w:ascii="Times New Roman" w:hAnsi="Times New Roman" w:cs="Times New Roman"/>
              </w:rPr>
            </w:rPrChange>
          </w:rPr>
          <w:delText>,</w:delText>
        </w:r>
      </w:del>
      <w:r w:rsidRPr="00D30883">
        <w:rPr>
          <w:rFonts w:ascii="Arial" w:hAnsi="Arial" w:cs="Arial"/>
          <w:sz w:val="22"/>
          <w:szCs w:val="22"/>
          <w:rPrChange w:id="294" w:author="Guo, Shicheng" w:date="2020-02-11T14:24:00Z">
            <w:rPr>
              <w:rFonts w:ascii="Times New Roman" w:hAnsi="Times New Roman" w:cs="Times New Roman"/>
            </w:rPr>
          </w:rPrChange>
        </w:rPr>
        <w:t xml:space="preserve"> which </w:t>
      </w:r>
      <w:del w:id="295" w:author="Andreae, Emily A" w:date="2020-02-06T14:42:00Z">
        <w:r w:rsidRPr="00D30883" w:rsidDel="00F517F8">
          <w:rPr>
            <w:rFonts w:ascii="Arial" w:hAnsi="Arial" w:cs="Arial"/>
            <w:sz w:val="22"/>
            <w:szCs w:val="22"/>
            <w:rPrChange w:id="296" w:author="Guo, Shicheng" w:date="2020-02-11T14:24:00Z">
              <w:rPr>
                <w:rFonts w:ascii="Times New Roman" w:hAnsi="Times New Roman" w:cs="Times New Roman"/>
              </w:rPr>
            </w:rPrChange>
          </w:rPr>
          <w:delText xml:space="preserve">then </w:delText>
        </w:r>
      </w:del>
      <w:r w:rsidRPr="00D30883">
        <w:rPr>
          <w:rFonts w:ascii="Arial" w:hAnsi="Arial" w:cs="Arial"/>
          <w:sz w:val="22"/>
          <w:szCs w:val="22"/>
          <w:rPrChange w:id="297" w:author="Guo, Shicheng" w:date="2020-02-11T14:24:00Z">
            <w:rPr>
              <w:rFonts w:ascii="Times New Roman" w:hAnsi="Times New Roman" w:cs="Times New Roman"/>
            </w:rPr>
          </w:rPrChange>
        </w:rPr>
        <w:t>inhibit</w:t>
      </w:r>
      <w:del w:id="298" w:author="Andreae, Emily A" w:date="2020-02-06T14:41:00Z">
        <w:r w:rsidRPr="00D30883" w:rsidDel="00F517F8">
          <w:rPr>
            <w:rFonts w:ascii="Arial" w:hAnsi="Arial" w:cs="Arial"/>
            <w:sz w:val="22"/>
            <w:szCs w:val="22"/>
            <w:rPrChange w:id="299" w:author="Guo, Shicheng" w:date="2020-02-11T14:24:00Z">
              <w:rPr>
                <w:rFonts w:ascii="Times New Roman" w:hAnsi="Times New Roman" w:cs="Times New Roman"/>
              </w:rPr>
            </w:rPrChange>
          </w:rPr>
          <w:delText>ed</w:delText>
        </w:r>
      </w:del>
      <w:r w:rsidR="00F517F8" w:rsidRPr="00D30883">
        <w:rPr>
          <w:rFonts w:ascii="Arial" w:hAnsi="Arial" w:cs="Arial"/>
          <w:sz w:val="22"/>
          <w:szCs w:val="22"/>
          <w:rPrChange w:id="300" w:author="Guo, Shicheng" w:date="2020-02-11T14:24:00Z">
            <w:rPr>
              <w:rFonts w:ascii="Times New Roman" w:hAnsi="Times New Roman" w:cs="Times New Roman"/>
            </w:rPr>
          </w:rPrChange>
        </w:rPr>
        <w:t xml:space="preserve"> activation of CD4+ T</w:t>
      </w:r>
      <w:ins w:id="301" w:author="Andreae, Emily A" w:date="2020-02-06T14:41:00Z">
        <w:r w:rsidR="00F517F8" w:rsidRPr="00D30883">
          <w:rPr>
            <w:rFonts w:ascii="Arial" w:hAnsi="Arial" w:cs="Arial"/>
            <w:sz w:val="22"/>
            <w:szCs w:val="22"/>
            <w:rPrChange w:id="302" w:author="Guo, Shicheng" w:date="2020-02-11T14:24:00Z">
              <w:rPr>
                <w:rFonts w:ascii="Times New Roman" w:hAnsi="Times New Roman" w:cs="Times New Roman"/>
              </w:rPr>
            </w:rPrChange>
          </w:rPr>
          <w:t>-</w:t>
        </w:r>
      </w:ins>
      <w:r w:rsidRPr="00D30883">
        <w:rPr>
          <w:rFonts w:ascii="Arial" w:hAnsi="Arial" w:cs="Arial"/>
          <w:sz w:val="22"/>
          <w:szCs w:val="22"/>
          <w:rPrChange w:id="303" w:author="Guo, Shicheng" w:date="2020-02-11T14:24:00Z">
            <w:rPr>
              <w:rFonts w:ascii="Times New Roman" w:hAnsi="Times New Roman" w:cs="Times New Roman"/>
            </w:rPr>
          </w:rPrChange>
        </w:rPr>
        <w:t xml:space="preserve">cells and led to immune escape, and vice versa. </w:t>
      </w:r>
      <w:ins w:id="304" w:author="Andreae, Emily A" w:date="2020-02-06T14:42:00Z">
        <w:r w:rsidR="00F517F8" w:rsidRPr="00D30883">
          <w:rPr>
            <w:rFonts w:ascii="Arial" w:hAnsi="Arial" w:cs="Arial"/>
            <w:sz w:val="22"/>
            <w:szCs w:val="22"/>
            <w:rPrChange w:id="305" w:author="Guo, Shicheng" w:date="2020-02-11T14:24:00Z">
              <w:rPr>
                <w:rFonts w:ascii="Times New Roman" w:hAnsi="Times New Roman" w:cs="Times New Roman"/>
              </w:rPr>
            </w:rPrChange>
          </w:rPr>
          <w:t xml:space="preserve">Pathway </w:t>
        </w:r>
      </w:ins>
      <w:ins w:id="306" w:author="Andreae, Emily A" w:date="2020-02-06T14:43:00Z">
        <w:r w:rsidR="00F517F8" w:rsidRPr="00D30883">
          <w:rPr>
            <w:rFonts w:ascii="Arial" w:hAnsi="Arial" w:cs="Arial"/>
            <w:sz w:val="22"/>
            <w:szCs w:val="22"/>
            <w:rPrChange w:id="307" w:author="Guo, Shicheng" w:date="2020-02-11T14:24:00Z">
              <w:rPr>
                <w:rFonts w:ascii="Times New Roman" w:hAnsi="Times New Roman" w:cs="Times New Roman"/>
              </w:rPr>
            </w:rPrChange>
          </w:rPr>
          <w:t xml:space="preserve">analysis indicated that </w:t>
        </w:r>
      </w:ins>
      <w:ins w:id="308" w:author="Andreae, Emily A" w:date="2020-02-06T14:45:00Z">
        <w:r w:rsidR="00F517F8" w:rsidRPr="00D30883">
          <w:rPr>
            <w:rFonts w:ascii="Arial" w:hAnsi="Arial" w:cs="Arial"/>
            <w:sz w:val="22"/>
            <w:szCs w:val="22"/>
            <w:rPrChange w:id="309" w:author="Guo, Shicheng" w:date="2020-02-11T14:24:00Z">
              <w:rPr>
                <w:rFonts w:ascii="Times New Roman" w:hAnsi="Times New Roman" w:cs="Times New Roman"/>
              </w:rPr>
            </w:rPrChange>
          </w:rPr>
          <w:t xml:space="preserve">the </w:t>
        </w:r>
      </w:ins>
      <w:del w:id="310" w:author="Andreae, Emily A" w:date="2020-02-06T14:42:00Z">
        <w:r w:rsidRPr="00D30883" w:rsidDel="00F517F8">
          <w:rPr>
            <w:rFonts w:ascii="Arial" w:hAnsi="Arial" w:cs="Arial"/>
            <w:sz w:val="22"/>
            <w:szCs w:val="22"/>
            <w:rPrChange w:id="311" w:author="Guo, Shicheng" w:date="2020-02-11T14:24:00Z">
              <w:rPr>
                <w:rFonts w:ascii="Times New Roman" w:hAnsi="Times New Roman" w:cs="Times New Roman"/>
              </w:rPr>
            </w:rPrChange>
          </w:rPr>
          <w:delText xml:space="preserve">Mechanistically, </w:delText>
        </w:r>
      </w:del>
      <w:r w:rsidRPr="00D30883">
        <w:rPr>
          <w:rFonts w:ascii="Arial" w:hAnsi="Arial" w:cs="Arial"/>
          <w:sz w:val="22"/>
          <w:szCs w:val="22"/>
          <w:rPrChange w:id="312" w:author="Guo, Shicheng" w:date="2020-02-11T14:24:00Z">
            <w:rPr>
              <w:rFonts w:ascii="Times New Roman" w:hAnsi="Times New Roman" w:cs="Times New Roman"/>
            </w:rPr>
          </w:rPrChange>
        </w:rPr>
        <w:t xml:space="preserve">TGF-β1/SMAD3 pathway mediated repression of tsMHCII </w:t>
      </w:r>
      <w:ins w:id="313" w:author="Andreae, Emily A" w:date="2020-02-06T14:45:00Z">
        <w:r w:rsidR="00F517F8" w:rsidRPr="00D30883">
          <w:rPr>
            <w:rFonts w:ascii="Arial" w:hAnsi="Arial" w:cs="Arial"/>
            <w:sz w:val="22"/>
            <w:szCs w:val="22"/>
            <w:rPrChange w:id="314" w:author="Guo, Shicheng" w:date="2020-02-11T14:24:00Z">
              <w:rPr>
                <w:rFonts w:ascii="Times New Roman" w:hAnsi="Times New Roman" w:cs="Times New Roman"/>
              </w:rPr>
            </w:rPrChange>
          </w:rPr>
          <w:t>through</w:t>
        </w:r>
      </w:ins>
      <w:del w:id="315" w:author="Andreae, Emily A" w:date="2020-02-06T14:45:00Z">
        <w:r w:rsidRPr="00D30883" w:rsidDel="00F517F8">
          <w:rPr>
            <w:rFonts w:ascii="Arial" w:hAnsi="Arial" w:cs="Arial"/>
            <w:sz w:val="22"/>
            <w:szCs w:val="22"/>
            <w:rPrChange w:id="316" w:author="Guo, Shicheng" w:date="2020-02-11T14:24:00Z">
              <w:rPr>
                <w:rFonts w:ascii="Times New Roman" w:hAnsi="Times New Roman" w:cs="Times New Roman"/>
              </w:rPr>
            </w:rPrChange>
          </w:rPr>
          <w:delText>by</w:delText>
        </w:r>
      </w:del>
      <w:r w:rsidRPr="00D30883">
        <w:rPr>
          <w:rFonts w:ascii="Arial" w:hAnsi="Arial" w:cs="Arial"/>
          <w:sz w:val="22"/>
          <w:szCs w:val="22"/>
          <w:rPrChange w:id="317" w:author="Guo, Shicheng" w:date="2020-02-11T14:24:00Z">
            <w:rPr>
              <w:rFonts w:ascii="Times New Roman" w:hAnsi="Times New Roman" w:cs="Times New Roman"/>
            </w:rPr>
          </w:rPrChange>
        </w:rPr>
        <w:t xml:space="preserve"> BRAF</w:t>
      </w:r>
      <w:ins w:id="318" w:author="Andreae, Emily A" w:date="2020-02-06T14:47:00Z">
        <w:r w:rsidR="008545AF" w:rsidRPr="00D30883">
          <w:rPr>
            <w:rFonts w:ascii="Arial" w:hAnsi="Arial" w:cs="Arial"/>
            <w:sz w:val="22"/>
            <w:szCs w:val="22"/>
            <w:rPrChange w:id="319" w:author="Guo, Shicheng" w:date="2020-02-11T14:24:00Z">
              <w:rPr>
                <w:rFonts w:ascii="Times New Roman" w:hAnsi="Times New Roman" w:cs="Times New Roman"/>
              </w:rPr>
            </w:rPrChange>
          </w:rPr>
          <w:t xml:space="preserve"> and could be reversed via BRAF inhibition (BRAFi)</w:t>
        </w:r>
      </w:ins>
      <w:r w:rsidRPr="00D30883">
        <w:rPr>
          <w:rFonts w:ascii="Arial" w:hAnsi="Arial" w:cs="Arial"/>
          <w:sz w:val="22"/>
          <w:szCs w:val="22"/>
          <w:rPrChange w:id="320" w:author="Guo, Shicheng" w:date="2020-02-11T14:24:00Z">
            <w:rPr>
              <w:rFonts w:ascii="Times New Roman" w:hAnsi="Times New Roman" w:cs="Times New Roman"/>
            </w:rPr>
          </w:rPrChange>
        </w:rPr>
        <w:t>.</w:t>
      </w:r>
      <w:ins w:id="321" w:author="Andreae, Emily A" w:date="2020-02-06T14:55:00Z">
        <w:r w:rsidR="008545AF" w:rsidRPr="00D30883">
          <w:rPr>
            <w:rFonts w:ascii="Arial" w:hAnsi="Arial" w:cs="Arial"/>
            <w:sz w:val="22"/>
            <w:szCs w:val="22"/>
            <w:rPrChange w:id="322" w:author="Guo, Shicheng" w:date="2020-02-11T14:24:00Z">
              <w:rPr>
                <w:rFonts w:ascii="Times New Roman" w:hAnsi="Times New Roman" w:cs="Times New Roman"/>
              </w:rPr>
            </w:rPrChange>
          </w:rPr>
          <w:t xml:space="preserve"> Targeting this pathway with </w:t>
        </w:r>
      </w:ins>
      <w:ins w:id="323" w:author="Andreae, Emily A" w:date="2020-02-06T14:56:00Z">
        <w:r w:rsidR="008545AF" w:rsidRPr="00D30883">
          <w:rPr>
            <w:rFonts w:ascii="Arial" w:hAnsi="Arial" w:cs="Arial"/>
            <w:sz w:val="22"/>
            <w:szCs w:val="22"/>
            <w:rPrChange w:id="324" w:author="Guo, Shicheng" w:date="2020-02-11T14:24:00Z">
              <w:rPr>
                <w:rFonts w:ascii="Times New Roman" w:hAnsi="Times New Roman" w:cs="Times New Roman"/>
              </w:rPr>
            </w:rPrChange>
          </w:rPr>
          <w:t xml:space="preserve">a </w:t>
        </w:r>
      </w:ins>
      <w:del w:id="325" w:author="Andreae, Emily A" w:date="2020-02-06T14:55:00Z">
        <w:r w:rsidRPr="00D30883" w:rsidDel="008545AF">
          <w:rPr>
            <w:rFonts w:ascii="Arial" w:hAnsi="Arial" w:cs="Arial"/>
            <w:sz w:val="22"/>
            <w:szCs w:val="22"/>
            <w:rPrChange w:id="326" w:author="Guo, Shicheng" w:date="2020-02-11T14:24:00Z">
              <w:rPr>
                <w:rFonts w:ascii="Times New Roman" w:hAnsi="Times New Roman" w:cs="Times New Roman"/>
              </w:rPr>
            </w:rPrChange>
          </w:rPr>
          <w:delText xml:space="preserve"> </w:delText>
        </w:r>
      </w:del>
      <w:del w:id="327" w:author="Andreae, Emily A" w:date="2020-02-06T14:54:00Z">
        <w:r w:rsidRPr="00D30883" w:rsidDel="008545AF">
          <w:rPr>
            <w:rFonts w:ascii="Arial" w:hAnsi="Arial" w:cs="Arial"/>
            <w:sz w:val="22"/>
            <w:szCs w:val="22"/>
            <w:rPrChange w:id="328" w:author="Guo, Shicheng" w:date="2020-02-11T14:24:00Z">
              <w:rPr>
                <w:rFonts w:ascii="Times New Roman" w:hAnsi="Times New Roman" w:cs="Times New Roman"/>
              </w:rPr>
            </w:rPrChange>
          </w:rPr>
          <w:delText xml:space="preserve">Therefore, in </w:delText>
        </w:r>
      </w:del>
      <w:del w:id="329" w:author="Andreae, Emily A" w:date="2020-02-06T14:55:00Z">
        <w:r w:rsidRPr="00D30883" w:rsidDel="008545AF">
          <w:rPr>
            <w:rFonts w:ascii="Arial" w:hAnsi="Arial" w:cs="Arial"/>
            <w:sz w:val="22"/>
            <w:szCs w:val="22"/>
            <w:rPrChange w:id="330" w:author="Guo, Shicheng" w:date="2020-02-11T14:24:00Z">
              <w:rPr>
                <w:rFonts w:ascii="Times New Roman" w:hAnsi="Times New Roman" w:cs="Times New Roman"/>
              </w:rPr>
            </w:rPrChange>
          </w:rPr>
          <w:delText>PTC</w:delText>
        </w:r>
      </w:del>
      <w:del w:id="331" w:author="Andreae, Emily A" w:date="2020-02-06T14:54:00Z">
        <w:r w:rsidRPr="00D30883" w:rsidDel="008545AF">
          <w:rPr>
            <w:rFonts w:ascii="Arial" w:hAnsi="Arial" w:cs="Arial"/>
            <w:sz w:val="22"/>
            <w:szCs w:val="22"/>
            <w:rPrChange w:id="332" w:author="Guo, Shicheng" w:date="2020-02-11T14:24:00Z">
              <w:rPr>
                <w:rFonts w:ascii="Times New Roman" w:hAnsi="Times New Roman" w:cs="Times New Roman"/>
              </w:rPr>
            </w:rPrChange>
          </w:rPr>
          <w:delText xml:space="preserve"> transgenic model</w:delText>
        </w:r>
      </w:del>
      <w:del w:id="333" w:author="Andreae, Emily A" w:date="2020-02-06T14:55:00Z">
        <w:r w:rsidRPr="00D30883" w:rsidDel="008545AF">
          <w:rPr>
            <w:rFonts w:ascii="Arial" w:hAnsi="Arial" w:cs="Arial"/>
            <w:sz w:val="22"/>
            <w:szCs w:val="22"/>
            <w:rPrChange w:id="334" w:author="Guo, Shicheng" w:date="2020-02-11T14:24:00Z">
              <w:rPr>
                <w:rFonts w:ascii="Times New Roman" w:hAnsi="Times New Roman" w:cs="Times New Roman"/>
              </w:rPr>
            </w:rPrChange>
          </w:rPr>
          <w:delText xml:space="preserve">, </w:delText>
        </w:r>
      </w:del>
      <w:r w:rsidRPr="00D30883">
        <w:rPr>
          <w:rFonts w:ascii="Arial" w:hAnsi="Arial" w:cs="Arial"/>
          <w:sz w:val="22"/>
          <w:szCs w:val="22"/>
          <w:rPrChange w:id="335" w:author="Guo, Shicheng" w:date="2020-02-11T14:24:00Z">
            <w:rPr>
              <w:rFonts w:ascii="Times New Roman" w:hAnsi="Times New Roman" w:cs="Times New Roman"/>
            </w:rPr>
          </w:rPrChange>
        </w:rPr>
        <w:t xml:space="preserve">combined therapy of BRAF inhibitor PLX4032 </w:t>
      </w:r>
      <w:ins w:id="336" w:author="Andreae, Emily A" w:date="2020-02-06T14:56:00Z">
        <w:r w:rsidR="008545AF" w:rsidRPr="00D30883">
          <w:rPr>
            <w:rFonts w:ascii="Arial" w:hAnsi="Arial" w:cs="Arial"/>
            <w:sz w:val="22"/>
            <w:szCs w:val="22"/>
            <w:rPrChange w:id="337" w:author="Guo, Shicheng" w:date="2020-02-11T14:24:00Z">
              <w:rPr>
                <w:rFonts w:ascii="Times New Roman" w:hAnsi="Times New Roman" w:cs="Times New Roman"/>
              </w:rPr>
            </w:rPrChange>
          </w:rPr>
          <w:t>and</w:t>
        </w:r>
      </w:ins>
      <w:del w:id="338" w:author="Andreae, Emily A" w:date="2020-02-06T14:56:00Z">
        <w:r w:rsidRPr="00D30883" w:rsidDel="008545AF">
          <w:rPr>
            <w:rFonts w:ascii="Arial" w:hAnsi="Arial" w:cs="Arial"/>
            <w:sz w:val="22"/>
            <w:szCs w:val="22"/>
            <w:rPrChange w:id="339" w:author="Guo, Shicheng" w:date="2020-02-11T14:24:00Z">
              <w:rPr>
                <w:rFonts w:ascii="Times New Roman" w:hAnsi="Times New Roman" w:cs="Times New Roman"/>
              </w:rPr>
            </w:rPrChange>
          </w:rPr>
          <w:delText>with</w:delText>
        </w:r>
      </w:del>
      <w:r w:rsidRPr="00D30883">
        <w:rPr>
          <w:rFonts w:ascii="Arial" w:hAnsi="Arial" w:cs="Arial"/>
          <w:sz w:val="22"/>
          <w:szCs w:val="22"/>
          <w:rPrChange w:id="340" w:author="Guo, Shicheng" w:date="2020-02-11T14:24:00Z">
            <w:rPr>
              <w:rFonts w:ascii="Times New Roman" w:hAnsi="Times New Roman" w:cs="Times New Roman"/>
            </w:rPr>
          </w:rPrChange>
        </w:rPr>
        <w:t xml:space="preserve"> anti-PD-L1 antibody efficiently blocked tumor growth </w:t>
      </w:r>
      <w:ins w:id="341" w:author="Andreae, Emily A" w:date="2020-02-06T14:56:00Z">
        <w:r w:rsidR="008545AF" w:rsidRPr="00D30883">
          <w:rPr>
            <w:rFonts w:ascii="Arial" w:hAnsi="Arial" w:cs="Arial"/>
            <w:sz w:val="22"/>
            <w:szCs w:val="22"/>
            <w:rPrChange w:id="342" w:author="Guo, Shicheng" w:date="2020-02-11T14:24:00Z">
              <w:rPr>
                <w:rFonts w:ascii="Times New Roman" w:hAnsi="Times New Roman" w:cs="Times New Roman"/>
              </w:rPr>
            </w:rPrChange>
          </w:rPr>
          <w:t xml:space="preserve">via </w:t>
        </w:r>
      </w:ins>
      <w:del w:id="343" w:author="Andreae, Emily A" w:date="2020-02-06T14:56:00Z">
        <w:r w:rsidRPr="00D30883" w:rsidDel="008545AF">
          <w:rPr>
            <w:rFonts w:ascii="Arial" w:hAnsi="Arial" w:cs="Arial"/>
            <w:sz w:val="22"/>
            <w:szCs w:val="22"/>
            <w:rPrChange w:id="344" w:author="Guo, Shicheng" w:date="2020-02-11T14:24:00Z">
              <w:rPr>
                <w:rFonts w:ascii="Times New Roman" w:hAnsi="Times New Roman" w:cs="Times New Roman"/>
              </w:rPr>
            </w:rPrChange>
          </w:rPr>
          <w:delText xml:space="preserve">through elevating </w:delText>
        </w:r>
      </w:del>
      <w:r w:rsidR="008545AF" w:rsidRPr="00D30883">
        <w:rPr>
          <w:rFonts w:ascii="Arial" w:hAnsi="Arial" w:cs="Arial"/>
          <w:sz w:val="22"/>
          <w:szCs w:val="22"/>
          <w:rPrChange w:id="345" w:author="Guo, Shicheng" w:date="2020-02-11T14:24:00Z">
            <w:rPr>
              <w:rFonts w:ascii="Times New Roman" w:hAnsi="Times New Roman" w:cs="Times New Roman"/>
            </w:rPr>
          </w:rPrChange>
        </w:rPr>
        <w:t>CD4+ T</w:t>
      </w:r>
      <w:ins w:id="346" w:author="Andreae, Emily A" w:date="2020-02-06T14:56:00Z">
        <w:r w:rsidR="008545AF" w:rsidRPr="00D30883">
          <w:rPr>
            <w:rFonts w:ascii="Arial" w:hAnsi="Arial" w:cs="Arial"/>
            <w:sz w:val="22"/>
            <w:szCs w:val="22"/>
            <w:rPrChange w:id="347" w:author="Guo, Shicheng" w:date="2020-02-11T14:24:00Z">
              <w:rPr>
                <w:rFonts w:ascii="Times New Roman" w:hAnsi="Times New Roman" w:cs="Times New Roman"/>
              </w:rPr>
            </w:rPrChange>
          </w:rPr>
          <w:t>-</w:t>
        </w:r>
      </w:ins>
      <w:r w:rsidRPr="00D30883">
        <w:rPr>
          <w:rFonts w:ascii="Arial" w:hAnsi="Arial" w:cs="Arial"/>
          <w:sz w:val="22"/>
          <w:szCs w:val="22"/>
          <w:rPrChange w:id="348" w:author="Guo, Shicheng" w:date="2020-02-11T14:24:00Z">
            <w:rPr>
              <w:rFonts w:ascii="Times New Roman" w:hAnsi="Times New Roman" w:cs="Times New Roman"/>
            </w:rPr>
          </w:rPrChange>
        </w:rPr>
        <w:t>cell infiltration and elimination</w:t>
      </w:r>
      <w:ins w:id="349" w:author="Andreae, Emily A" w:date="2020-02-06T14:57:00Z">
        <w:r w:rsidR="008545AF" w:rsidRPr="00D30883">
          <w:rPr>
            <w:rFonts w:ascii="Arial" w:hAnsi="Arial" w:cs="Arial"/>
            <w:sz w:val="22"/>
            <w:szCs w:val="22"/>
            <w:rPrChange w:id="350" w:author="Guo, Shicheng" w:date="2020-02-11T14:24:00Z">
              <w:rPr>
                <w:rFonts w:ascii="Times New Roman" w:hAnsi="Times New Roman" w:cs="Times New Roman"/>
              </w:rPr>
            </w:rPrChange>
          </w:rPr>
          <w:t xml:space="preserve"> in a transgenic PTC mouse model</w:t>
        </w:r>
      </w:ins>
      <w:r w:rsidRPr="00D30883">
        <w:rPr>
          <w:rFonts w:ascii="Arial" w:hAnsi="Arial" w:cs="Arial"/>
          <w:sz w:val="22"/>
          <w:szCs w:val="22"/>
          <w:rPrChange w:id="351" w:author="Guo, Shicheng" w:date="2020-02-11T14:24:00Z">
            <w:rPr>
              <w:rFonts w:ascii="Times New Roman" w:hAnsi="Times New Roman" w:cs="Times New Roman"/>
            </w:rPr>
          </w:rPrChange>
        </w:rPr>
        <w:t xml:space="preserve">.       </w:t>
      </w:r>
    </w:p>
    <w:p w14:paraId="0E62E688" w14:textId="1F7804BB" w:rsidR="00EC4505" w:rsidRPr="00D30883" w:rsidDel="00D30883" w:rsidRDefault="00312EEC">
      <w:pPr>
        <w:spacing w:line="240" w:lineRule="auto"/>
        <w:jc w:val="both"/>
        <w:rPr>
          <w:del w:id="352" w:author="Guo, Shicheng" w:date="2020-02-11T14:24:00Z"/>
          <w:rFonts w:ascii="Arial" w:hAnsi="Arial" w:cs="Arial"/>
          <w:sz w:val="22"/>
          <w:szCs w:val="22"/>
          <w:rPrChange w:id="353" w:author="Guo, Shicheng" w:date="2020-02-11T14:24:00Z">
            <w:rPr>
              <w:del w:id="354" w:author="Guo, Shicheng" w:date="2020-02-11T14:24:00Z"/>
              <w:rFonts w:ascii="Times New Roman" w:hAnsi="Times New Roman" w:cs="Times New Roman"/>
            </w:rPr>
          </w:rPrChange>
        </w:rPr>
        <w:pPrChange w:id="355" w:author="Guo, Shicheng" w:date="2020-02-11T14:23:00Z">
          <w:pPr>
            <w:spacing w:line="480" w:lineRule="auto"/>
            <w:jc w:val="both"/>
          </w:pPr>
        </w:pPrChange>
      </w:pPr>
      <w:r w:rsidRPr="00D30883">
        <w:rPr>
          <w:rFonts w:ascii="Arial" w:hAnsi="Arial" w:cs="Arial"/>
          <w:b/>
          <w:sz w:val="22"/>
          <w:szCs w:val="22"/>
          <w:rPrChange w:id="356" w:author="Guo, Shicheng" w:date="2020-02-11T14:24:00Z">
            <w:rPr>
              <w:rFonts w:ascii="Times New Roman" w:hAnsi="Times New Roman" w:cs="Times New Roman"/>
              <w:b/>
            </w:rPr>
          </w:rPrChange>
        </w:rPr>
        <w:t>Conclusions:</w:t>
      </w:r>
      <w:r w:rsidRPr="00D30883">
        <w:rPr>
          <w:rFonts w:ascii="Arial" w:hAnsi="Arial" w:cs="Arial"/>
          <w:sz w:val="22"/>
          <w:szCs w:val="22"/>
          <w:rPrChange w:id="357" w:author="Guo, Shicheng" w:date="2020-02-11T14:24:00Z">
            <w:rPr>
              <w:rFonts w:ascii="Times New Roman" w:hAnsi="Times New Roman" w:cs="Times New Roman"/>
            </w:rPr>
          </w:rPrChange>
        </w:rPr>
        <w:t xml:space="preserve"> </w:t>
      </w:r>
      <w:del w:id="358" w:author="Andreae, Emily A" w:date="2020-02-06T14:58:00Z">
        <w:r w:rsidRPr="00D30883" w:rsidDel="00417B61">
          <w:rPr>
            <w:rFonts w:ascii="Arial" w:hAnsi="Arial" w:cs="Arial"/>
            <w:sz w:val="22"/>
            <w:szCs w:val="22"/>
            <w:rPrChange w:id="359" w:author="Guo, Shicheng" w:date="2020-02-11T14:24:00Z">
              <w:rPr>
                <w:rFonts w:ascii="Times New Roman" w:hAnsi="Times New Roman" w:cs="Times New Roman"/>
              </w:rPr>
            </w:rPrChange>
          </w:rPr>
          <w:delText xml:space="preserve">Our data demonstrate that </w:delText>
        </w:r>
      </w:del>
      <w:r w:rsidRPr="00D30883">
        <w:rPr>
          <w:rFonts w:ascii="Arial" w:hAnsi="Arial" w:cs="Arial"/>
          <w:sz w:val="22"/>
          <w:szCs w:val="22"/>
          <w:rPrChange w:id="360" w:author="Guo, Shicheng" w:date="2020-02-11T14:24:00Z">
            <w:rPr>
              <w:rFonts w:ascii="Times New Roman" w:hAnsi="Times New Roman" w:cs="Times New Roman"/>
            </w:rPr>
          </w:rPrChange>
        </w:rPr>
        <w:t xml:space="preserve">BRAFV600E impairs the expression of tsMHCII through </w:t>
      </w:r>
      <w:ins w:id="361" w:author="Andreae, Emily A" w:date="2020-02-06T14:58:00Z">
        <w:r w:rsidR="00417B61" w:rsidRPr="00D30883">
          <w:rPr>
            <w:rFonts w:ascii="Arial" w:hAnsi="Arial" w:cs="Arial"/>
            <w:sz w:val="22"/>
            <w:szCs w:val="22"/>
            <w:rPrChange w:id="362" w:author="Guo, Shicheng" w:date="2020-02-11T14:24:00Z">
              <w:rPr>
                <w:rFonts w:ascii="Times New Roman" w:hAnsi="Times New Roman" w:cs="Times New Roman"/>
              </w:rPr>
            </w:rPrChange>
          </w:rPr>
          <w:t xml:space="preserve">the </w:t>
        </w:r>
      </w:ins>
      <w:r w:rsidRPr="00D30883">
        <w:rPr>
          <w:rFonts w:ascii="Arial" w:hAnsi="Arial" w:cs="Arial"/>
          <w:sz w:val="22"/>
          <w:szCs w:val="22"/>
          <w:rPrChange w:id="363" w:author="Guo, Shicheng" w:date="2020-02-11T14:24:00Z">
            <w:rPr>
              <w:rFonts w:ascii="Times New Roman" w:hAnsi="Times New Roman" w:cs="Times New Roman"/>
            </w:rPr>
          </w:rPrChange>
        </w:rPr>
        <w:t>TGF-β1/SMAD3 pathway</w:t>
      </w:r>
      <w:ins w:id="364" w:author="Andreae, Emily A" w:date="2020-02-06T14:58:00Z">
        <w:r w:rsidR="00417B61" w:rsidRPr="00D30883">
          <w:rPr>
            <w:rFonts w:ascii="Arial" w:hAnsi="Arial" w:cs="Arial"/>
            <w:sz w:val="22"/>
            <w:szCs w:val="22"/>
            <w:rPrChange w:id="365" w:author="Guo, Shicheng" w:date="2020-02-11T14:24:00Z">
              <w:rPr>
                <w:rFonts w:ascii="Times New Roman" w:hAnsi="Times New Roman" w:cs="Times New Roman"/>
              </w:rPr>
            </w:rPrChange>
          </w:rPr>
          <w:t xml:space="preserve"> to</w:t>
        </w:r>
      </w:ins>
      <w:del w:id="366" w:author="Andreae, Emily A" w:date="2020-02-06T14:58:00Z">
        <w:r w:rsidRPr="00D30883" w:rsidDel="00417B61">
          <w:rPr>
            <w:rFonts w:ascii="Arial" w:hAnsi="Arial" w:cs="Arial"/>
            <w:sz w:val="22"/>
            <w:szCs w:val="22"/>
            <w:rPrChange w:id="367" w:author="Guo, Shicheng" w:date="2020-02-11T14:24:00Z">
              <w:rPr>
                <w:rFonts w:ascii="Times New Roman" w:hAnsi="Times New Roman" w:cs="Times New Roman"/>
              </w:rPr>
            </w:rPrChange>
          </w:rPr>
          <w:delText>, thus</w:delText>
        </w:r>
      </w:del>
      <w:r w:rsidRPr="00D30883">
        <w:rPr>
          <w:rFonts w:ascii="Arial" w:hAnsi="Arial" w:cs="Arial"/>
          <w:sz w:val="22"/>
          <w:szCs w:val="22"/>
          <w:rPrChange w:id="368" w:author="Guo, Shicheng" w:date="2020-02-11T14:24:00Z">
            <w:rPr>
              <w:rFonts w:ascii="Times New Roman" w:hAnsi="Times New Roman" w:cs="Times New Roman"/>
            </w:rPr>
          </w:rPrChange>
        </w:rPr>
        <w:t xml:space="preserve"> enhance</w:t>
      </w:r>
      <w:del w:id="369" w:author="Andreae, Emily A" w:date="2020-02-06T14:58:00Z">
        <w:r w:rsidRPr="00D30883" w:rsidDel="00417B61">
          <w:rPr>
            <w:rFonts w:ascii="Arial" w:hAnsi="Arial" w:cs="Arial"/>
            <w:sz w:val="22"/>
            <w:szCs w:val="22"/>
            <w:rPrChange w:id="370" w:author="Guo, Shicheng" w:date="2020-02-11T14:24:00Z">
              <w:rPr>
                <w:rFonts w:ascii="Times New Roman" w:hAnsi="Times New Roman" w:cs="Times New Roman"/>
              </w:rPr>
            </w:rPrChange>
          </w:rPr>
          <w:delText>s the</w:delText>
        </w:r>
      </w:del>
      <w:r w:rsidRPr="00D30883">
        <w:rPr>
          <w:rFonts w:ascii="Arial" w:hAnsi="Arial" w:cs="Arial"/>
          <w:sz w:val="22"/>
          <w:szCs w:val="22"/>
          <w:rPrChange w:id="371" w:author="Guo, Shicheng" w:date="2020-02-11T14:24:00Z">
            <w:rPr>
              <w:rFonts w:ascii="Times New Roman" w:hAnsi="Times New Roman" w:cs="Times New Roman"/>
            </w:rPr>
          </w:rPrChange>
        </w:rPr>
        <w:t xml:space="preserve"> immune escape of tumors. Combination </w:t>
      </w:r>
      <w:ins w:id="372" w:author="Andreae, Emily A" w:date="2020-02-06T14:59:00Z">
        <w:r w:rsidR="00417B61" w:rsidRPr="00D30883">
          <w:rPr>
            <w:rFonts w:ascii="Arial" w:hAnsi="Arial" w:cs="Arial"/>
            <w:sz w:val="22"/>
            <w:szCs w:val="22"/>
            <w:rPrChange w:id="373" w:author="Guo, Shicheng" w:date="2020-02-11T14:24:00Z">
              <w:rPr>
                <w:rFonts w:ascii="Times New Roman" w:hAnsi="Times New Roman" w:cs="Times New Roman"/>
              </w:rPr>
            </w:rPrChange>
          </w:rPr>
          <w:t xml:space="preserve">treatment </w:t>
        </w:r>
      </w:ins>
      <w:r w:rsidRPr="00D30883">
        <w:rPr>
          <w:rFonts w:ascii="Arial" w:hAnsi="Arial" w:cs="Arial"/>
          <w:sz w:val="22"/>
          <w:szCs w:val="22"/>
          <w:rPrChange w:id="374" w:author="Guo, Shicheng" w:date="2020-02-11T14:24:00Z">
            <w:rPr>
              <w:rFonts w:ascii="Times New Roman" w:hAnsi="Times New Roman" w:cs="Times New Roman"/>
            </w:rPr>
          </w:rPrChange>
        </w:rPr>
        <w:t>of PLX4032 and anti-PD-L1 antibody promotes recognition and elimination of PTC by the immune system</w:t>
      </w:r>
      <w:del w:id="375" w:author="Andreae, Emily A" w:date="2020-02-06T14:59:00Z">
        <w:r w:rsidRPr="00D30883" w:rsidDel="00417B61">
          <w:rPr>
            <w:rFonts w:ascii="Arial" w:hAnsi="Arial" w:cs="Arial"/>
            <w:sz w:val="22"/>
            <w:szCs w:val="22"/>
            <w:rPrChange w:id="376" w:author="Guo, Shicheng" w:date="2020-02-11T14:24:00Z">
              <w:rPr>
                <w:rFonts w:ascii="Times New Roman" w:hAnsi="Times New Roman" w:cs="Times New Roman"/>
              </w:rPr>
            </w:rPrChange>
          </w:rPr>
          <w:delText>,</w:delText>
        </w:r>
      </w:del>
      <w:r w:rsidRPr="00D30883">
        <w:rPr>
          <w:rFonts w:ascii="Arial" w:hAnsi="Arial" w:cs="Arial"/>
          <w:sz w:val="22"/>
          <w:szCs w:val="22"/>
          <w:rPrChange w:id="377" w:author="Guo, Shicheng" w:date="2020-02-11T14:24:00Z">
            <w:rPr>
              <w:rFonts w:ascii="Times New Roman" w:hAnsi="Times New Roman" w:cs="Times New Roman"/>
            </w:rPr>
          </w:rPrChange>
        </w:rPr>
        <w:t xml:space="preserve"> and offers an effective therapeutic strategy for patients with advanced PTC.</w:t>
      </w:r>
    </w:p>
    <w:p w14:paraId="0332A5BC" w14:textId="68E42561" w:rsidR="001E338C" w:rsidRDefault="001E338C">
      <w:pPr>
        <w:spacing w:line="240" w:lineRule="auto"/>
        <w:jc w:val="both"/>
        <w:rPr>
          <w:ins w:id="378" w:author="Guo, Shicheng" w:date="2020-02-11T14:24:00Z"/>
          <w:rFonts w:ascii="Arial" w:hAnsi="Arial" w:cs="Arial"/>
          <w:b/>
          <w:color w:val="000000" w:themeColor="text1"/>
          <w:sz w:val="22"/>
          <w:szCs w:val="22"/>
        </w:rPr>
        <w:pPrChange w:id="379" w:author="Guo, Shicheng" w:date="2020-02-11T14:24:00Z">
          <w:pPr>
            <w:spacing w:after="0" w:line="480" w:lineRule="auto"/>
          </w:pPr>
        </w:pPrChange>
      </w:pPr>
      <w:del w:id="380" w:author="Guo, Shicheng" w:date="2020-02-11T14:24:00Z">
        <w:r w:rsidRPr="00D30883" w:rsidDel="00D30883">
          <w:rPr>
            <w:rFonts w:ascii="Arial" w:hAnsi="Arial" w:cs="Arial"/>
            <w:b/>
            <w:color w:val="000000" w:themeColor="text1"/>
            <w:sz w:val="22"/>
            <w:szCs w:val="22"/>
            <w:rPrChange w:id="381" w:author="Guo, Shicheng" w:date="2020-02-11T14:24:00Z">
              <w:rPr>
                <w:rFonts w:ascii="Times New Roman" w:hAnsi="Times New Roman" w:cs="Times New Roman"/>
                <w:b/>
                <w:color w:val="000000" w:themeColor="text1"/>
              </w:rPr>
            </w:rPrChange>
          </w:rPr>
          <w:br w:type="page"/>
        </w:r>
      </w:del>
    </w:p>
    <w:p w14:paraId="137ADD4C" w14:textId="77777777" w:rsidR="002B5B8D" w:rsidRPr="00D30883" w:rsidRDefault="002B5B8D">
      <w:pPr>
        <w:spacing w:line="240" w:lineRule="auto"/>
        <w:jc w:val="both"/>
        <w:rPr>
          <w:rFonts w:ascii="Arial" w:eastAsiaTheme="majorEastAsia" w:hAnsi="Arial" w:cs="Arial"/>
          <w:b/>
          <w:color w:val="000000" w:themeColor="text1"/>
          <w:sz w:val="22"/>
          <w:szCs w:val="22"/>
          <w:rPrChange w:id="382" w:author="Guo, Shicheng" w:date="2020-02-11T14:24:00Z">
            <w:rPr>
              <w:rFonts w:ascii="Times New Roman" w:eastAsiaTheme="majorEastAsia" w:hAnsi="Times New Roman" w:cs="Times New Roman"/>
              <w:b/>
              <w:color w:val="000000" w:themeColor="text1"/>
            </w:rPr>
          </w:rPrChange>
        </w:rPr>
        <w:pPrChange w:id="383" w:author="Guo, Shicheng" w:date="2020-02-11T14:24:00Z">
          <w:pPr>
            <w:spacing w:after="0" w:line="480" w:lineRule="auto"/>
          </w:pPr>
        </w:pPrChange>
      </w:pPr>
    </w:p>
    <w:p w14:paraId="490CC4DC" w14:textId="77777777" w:rsidR="00EC4505" w:rsidRPr="00D30883" w:rsidRDefault="00312EEC">
      <w:pPr>
        <w:pStyle w:val="Heading1"/>
        <w:keepNext w:val="0"/>
        <w:keepLines w:val="0"/>
        <w:spacing w:line="240" w:lineRule="auto"/>
        <w:rPr>
          <w:rFonts w:ascii="Arial" w:hAnsi="Arial" w:cs="Arial"/>
          <w:b/>
          <w:color w:val="000000" w:themeColor="text1"/>
          <w:sz w:val="22"/>
          <w:szCs w:val="22"/>
          <w:rPrChange w:id="384" w:author="Guo, Shicheng" w:date="2020-02-11T14:24:00Z">
            <w:rPr>
              <w:rFonts w:ascii="Times New Roman" w:hAnsi="Times New Roman" w:cs="Times New Roman"/>
              <w:b/>
              <w:color w:val="000000" w:themeColor="text1"/>
              <w:sz w:val="24"/>
              <w:szCs w:val="24"/>
            </w:rPr>
          </w:rPrChange>
        </w:rPr>
        <w:pPrChange w:id="385" w:author="Guo, Shicheng" w:date="2020-02-11T14:23:00Z">
          <w:pPr>
            <w:pStyle w:val="Heading1"/>
            <w:keepNext w:val="0"/>
            <w:keepLines w:val="0"/>
            <w:spacing w:line="480" w:lineRule="auto"/>
          </w:pPr>
        </w:pPrChange>
      </w:pPr>
      <w:r w:rsidRPr="00D30883">
        <w:rPr>
          <w:rFonts w:ascii="Arial" w:hAnsi="Arial" w:cs="Arial"/>
          <w:b/>
          <w:color w:val="000000" w:themeColor="text1"/>
          <w:sz w:val="22"/>
          <w:szCs w:val="22"/>
          <w:rPrChange w:id="386" w:author="Guo, Shicheng" w:date="2020-02-11T14:24:00Z">
            <w:rPr>
              <w:rFonts w:ascii="Times New Roman" w:hAnsi="Times New Roman" w:cs="Times New Roman"/>
              <w:b/>
              <w:color w:val="000000" w:themeColor="text1"/>
              <w:sz w:val="24"/>
              <w:szCs w:val="24"/>
            </w:rPr>
          </w:rPrChange>
        </w:rPr>
        <w:t>Introduction</w:t>
      </w:r>
    </w:p>
    <w:p w14:paraId="09E9022C" w14:textId="77777777" w:rsidR="00B56B63" w:rsidRPr="00D30883" w:rsidRDefault="00312EEC">
      <w:pPr>
        <w:spacing w:line="240" w:lineRule="auto"/>
        <w:ind w:firstLineChars="200" w:firstLine="440"/>
        <w:jc w:val="both"/>
        <w:rPr>
          <w:ins w:id="387" w:author="Andreae, Emily A" w:date="2020-02-06T15:09:00Z"/>
          <w:rFonts w:ascii="Arial" w:hAnsi="Arial" w:cs="Arial"/>
          <w:sz w:val="22"/>
          <w:szCs w:val="22"/>
          <w:rPrChange w:id="388" w:author="Guo, Shicheng" w:date="2020-02-11T14:24:00Z">
            <w:rPr>
              <w:ins w:id="389" w:author="Andreae, Emily A" w:date="2020-02-06T15:09:00Z"/>
              <w:rFonts w:ascii="Times New Roman" w:hAnsi="Times New Roman" w:cs="Times New Roman"/>
            </w:rPr>
          </w:rPrChange>
        </w:rPr>
        <w:pPrChange w:id="390" w:author="Guo, Shicheng" w:date="2020-02-11T14:23:00Z">
          <w:pPr>
            <w:spacing w:line="480" w:lineRule="auto"/>
            <w:ind w:firstLineChars="200" w:firstLine="480"/>
            <w:jc w:val="both"/>
          </w:pPr>
        </w:pPrChange>
      </w:pPr>
      <w:r w:rsidRPr="00D30883">
        <w:rPr>
          <w:rFonts w:ascii="Arial" w:hAnsi="Arial" w:cs="Arial"/>
          <w:sz w:val="22"/>
          <w:szCs w:val="22"/>
          <w:rPrChange w:id="391" w:author="Guo, Shicheng" w:date="2020-02-11T14:24:00Z">
            <w:rPr>
              <w:rFonts w:ascii="Times New Roman" w:hAnsi="Times New Roman" w:cs="Times New Roman"/>
            </w:rPr>
          </w:rPrChange>
        </w:rPr>
        <w:t xml:space="preserve">The incidence of papillary thyroid cancer (PTC) </w:t>
      </w:r>
      <w:ins w:id="392" w:author="Andreae, Emily A" w:date="2020-02-06T15:00:00Z">
        <w:r w:rsidR="00417B61" w:rsidRPr="00D30883">
          <w:rPr>
            <w:rFonts w:ascii="Arial" w:hAnsi="Arial" w:cs="Arial"/>
            <w:sz w:val="22"/>
            <w:szCs w:val="22"/>
            <w:rPrChange w:id="393" w:author="Guo, Shicheng" w:date="2020-02-11T14:24:00Z">
              <w:rPr>
                <w:rFonts w:ascii="Times New Roman" w:hAnsi="Times New Roman" w:cs="Times New Roman"/>
              </w:rPr>
            </w:rPrChange>
          </w:rPr>
          <w:t xml:space="preserve">has increased </w:t>
        </w:r>
      </w:ins>
      <w:del w:id="394" w:author="Andreae, Emily A" w:date="2020-02-06T14:59:00Z">
        <w:r w:rsidRPr="00D30883" w:rsidDel="00417B61">
          <w:rPr>
            <w:rFonts w:ascii="Arial" w:hAnsi="Arial" w:cs="Arial"/>
            <w:sz w:val="22"/>
            <w:szCs w:val="22"/>
            <w:rPrChange w:id="395" w:author="Guo, Shicheng" w:date="2020-02-11T14:24:00Z">
              <w:rPr>
                <w:rFonts w:ascii="Times New Roman" w:hAnsi="Times New Roman" w:cs="Times New Roman"/>
              </w:rPr>
            </w:rPrChange>
          </w:rPr>
          <w:delText xml:space="preserve">keeps increasing </w:delText>
        </w:r>
      </w:del>
      <w:r w:rsidRPr="00D30883">
        <w:rPr>
          <w:rFonts w:ascii="Arial" w:hAnsi="Arial" w:cs="Arial"/>
          <w:sz w:val="22"/>
          <w:szCs w:val="22"/>
          <w:rPrChange w:id="396" w:author="Guo, Shicheng" w:date="2020-02-11T14:24:00Z">
            <w:rPr>
              <w:rFonts w:ascii="Times New Roman" w:hAnsi="Times New Roman" w:cs="Times New Roman"/>
            </w:rPr>
          </w:rPrChange>
        </w:rPr>
        <w:t>since the early 1980s</w:t>
      </w:r>
      <w:del w:id="397" w:author="Andreae, Emily A" w:date="2020-02-06T15:00:00Z">
        <w:r w:rsidRPr="00D30883" w:rsidDel="00417B61">
          <w:rPr>
            <w:rFonts w:ascii="Arial" w:hAnsi="Arial" w:cs="Arial"/>
            <w:sz w:val="22"/>
            <w:szCs w:val="22"/>
            <w:rPrChange w:id="398" w:author="Guo, Shicheng" w:date="2020-02-11T14:24:00Z">
              <w:rPr>
                <w:rFonts w:ascii="Times New Roman" w:hAnsi="Times New Roman" w:cs="Times New Roman"/>
              </w:rPr>
            </w:rPrChange>
          </w:rPr>
          <w:delText>,</w:delText>
        </w:r>
      </w:del>
      <w:r w:rsidRPr="00D30883">
        <w:rPr>
          <w:rFonts w:ascii="Arial" w:hAnsi="Arial" w:cs="Arial"/>
          <w:sz w:val="22"/>
          <w:szCs w:val="22"/>
          <w:rPrChange w:id="399" w:author="Guo, Shicheng" w:date="2020-02-11T14:24:00Z">
            <w:rPr>
              <w:rFonts w:ascii="Times New Roman" w:hAnsi="Times New Roman" w:cs="Times New Roman"/>
            </w:rPr>
          </w:rPrChange>
        </w:rPr>
        <w:t xml:space="preserve"> and </w:t>
      </w:r>
      <w:ins w:id="400" w:author="Andreae, Emily A" w:date="2020-02-06T15:00:00Z">
        <w:r w:rsidR="00417B61" w:rsidRPr="00D30883">
          <w:rPr>
            <w:rFonts w:ascii="Arial" w:hAnsi="Arial" w:cs="Arial"/>
            <w:sz w:val="22"/>
            <w:szCs w:val="22"/>
            <w:rPrChange w:id="401" w:author="Guo, Shicheng" w:date="2020-02-11T14:24:00Z">
              <w:rPr>
                <w:rFonts w:ascii="Times New Roman" w:hAnsi="Times New Roman" w:cs="Times New Roman"/>
              </w:rPr>
            </w:rPrChange>
          </w:rPr>
          <w:t xml:space="preserve">is now </w:t>
        </w:r>
      </w:ins>
      <w:del w:id="402" w:author="Andreae, Emily A" w:date="2020-02-06T15:00:00Z">
        <w:r w:rsidRPr="00D30883" w:rsidDel="00417B61">
          <w:rPr>
            <w:rFonts w:ascii="Arial" w:hAnsi="Arial" w:cs="Arial"/>
            <w:sz w:val="22"/>
            <w:szCs w:val="22"/>
            <w:rPrChange w:id="403" w:author="Guo, Shicheng" w:date="2020-02-11T14:24:00Z">
              <w:rPr>
                <w:rFonts w:ascii="Times New Roman" w:hAnsi="Times New Roman" w:cs="Times New Roman"/>
              </w:rPr>
            </w:rPrChange>
          </w:rPr>
          <w:delText xml:space="preserve">has become </w:delText>
        </w:r>
      </w:del>
      <w:r w:rsidRPr="00D30883">
        <w:rPr>
          <w:rFonts w:ascii="Arial" w:hAnsi="Arial" w:cs="Arial"/>
          <w:sz w:val="22"/>
          <w:szCs w:val="22"/>
          <w:rPrChange w:id="404" w:author="Guo, Shicheng" w:date="2020-02-11T14:24:00Z">
            <w:rPr>
              <w:rFonts w:ascii="Times New Roman" w:hAnsi="Times New Roman" w:cs="Times New Roman"/>
            </w:rPr>
          </w:rPrChange>
        </w:rPr>
        <w:t xml:space="preserve">the fastest-growing cancer in most countries </w:t>
      </w:r>
      <w:del w:id="405" w:author="Andreae, Emily A" w:date="2020-02-06T15:00:00Z">
        <w:r w:rsidRPr="00D30883" w:rsidDel="00417B61">
          <w:rPr>
            <w:rFonts w:ascii="Arial" w:hAnsi="Arial" w:cs="Arial"/>
            <w:sz w:val="22"/>
            <w:szCs w:val="22"/>
            <w:rPrChange w:id="406" w:author="Guo, Shicheng" w:date="2020-02-11T14:24:00Z">
              <w:rPr>
                <w:rFonts w:ascii="Times New Roman" w:hAnsi="Times New Roman" w:cs="Times New Roman"/>
              </w:rPr>
            </w:rPrChange>
          </w:rPr>
          <w:delText xml:space="preserve">of the </w:delText>
        </w:r>
        <w:r w:rsidR="008B1C07" w:rsidRPr="00D30883" w:rsidDel="00417B61">
          <w:rPr>
            <w:rFonts w:ascii="Arial" w:hAnsi="Arial" w:cs="Arial"/>
            <w:sz w:val="22"/>
            <w:szCs w:val="22"/>
            <w:rPrChange w:id="407" w:author="Guo, Shicheng" w:date="2020-02-11T14:24:00Z">
              <w:rPr>
                <w:rFonts w:ascii="Times New Roman" w:hAnsi="Times New Roman" w:cs="Times New Roman"/>
              </w:rPr>
            </w:rPrChange>
          </w:rPr>
          <w:delText>world</w:delText>
        </w:r>
        <w:r w:rsidR="00344EFD" w:rsidRPr="00D30883" w:rsidDel="00417B61">
          <w:rPr>
            <w:rFonts w:ascii="Arial" w:hAnsi="Arial" w:cs="Arial"/>
            <w:sz w:val="22"/>
            <w:szCs w:val="22"/>
            <w:rPrChange w:id="408" w:author="Guo, Shicheng" w:date="2020-02-11T14:24:00Z">
              <w:rPr>
                <w:rFonts w:ascii="Times New Roman" w:hAnsi="Times New Roman" w:cs="Times New Roman"/>
              </w:rPr>
            </w:rPrChange>
          </w:rPr>
          <w:delText xml:space="preserve"> </w:delText>
        </w:r>
      </w:del>
      <w:r w:rsidR="00344EFD" w:rsidRPr="00D30883">
        <w:rPr>
          <w:rFonts w:ascii="Arial" w:hAnsi="Arial" w:cs="Arial"/>
          <w:sz w:val="22"/>
          <w:szCs w:val="22"/>
          <w:rPrChange w:id="409" w:author="Guo, Shicheng" w:date="2020-02-11T14:24:00Z">
            <w:rPr>
              <w:rFonts w:ascii="Times New Roman" w:hAnsi="Times New Roman" w:cs="Times New Roman"/>
            </w:rPr>
          </w:rPrChange>
        </w:rPr>
        <w:t>[</w:t>
      </w:r>
      <w:r w:rsidR="000676EC" w:rsidRPr="00D30883">
        <w:rPr>
          <w:rFonts w:ascii="Arial" w:hAnsi="Arial" w:cs="Arial"/>
          <w:sz w:val="22"/>
          <w:szCs w:val="22"/>
          <w:rPrChange w:id="410" w:author="Guo, Shicheng" w:date="2020-02-11T14:24:00Z">
            <w:rPr>
              <w:rFonts w:ascii="Times New Roman" w:hAnsi="Times New Roman" w:cs="Times New Roman"/>
            </w:rPr>
          </w:rPrChange>
        </w:rPr>
        <w:fldChar w:fldCharType="begin">
          <w:fldData xml:space="preserve">PEVuZE5vdGU+PENpdGU+PEF1dGhvcj5Dcm9uaW48L0F1dGhvcj48WWVhcj4yMDE4PC9ZZWFyPjxS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</w:fldData>
        </w:fldChar>
      </w:r>
      <w:r w:rsidRPr="00D30883">
        <w:rPr>
          <w:rFonts w:ascii="Arial" w:hAnsi="Arial" w:cs="Arial"/>
          <w:sz w:val="22"/>
          <w:szCs w:val="22"/>
          <w:rPrChange w:id="411"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412" w:author="Guo, Shicheng" w:date="2020-02-11T14:24:00Z">
            <w:rPr>
              <w:rFonts w:ascii="Times New Roman" w:hAnsi="Times New Roman" w:cs="Times New Roman"/>
            </w:rPr>
          </w:rPrChange>
        </w:rPr>
        <w:fldChar w:fldCharType="begin">
          <w:fldData xml:space="preserve">PEVuZE5vdGU+PENpdGU+PEF1dGhvcj5Dcm9uaW48L0F1dGhvcj48WWVhcj4yMDE4PC9ZZWFyPjxS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</w:fldData>
        </w:fldChar>
      </w:r>
      <w:r w:rsidRPr="00D30883">
        <w:rPr>
          <w:rFonts w:ascii="Arial" w:hAnsi="Arial" w:cs="Arial"/>
          <w:sz w:val="22"/>
          <w:szCs w:val="22"/>
          <w:rPrChange w:id="413"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414" w:author="Guo, Shicheng" w:date="2020-02-11T14:24:00Z">
            <w:rPr>
              <w:rFonts w:ascii="Arial" w:hAnsi="Arial" w:cs="Arial"/>
              <w:sz w:val="22"/>
              <w:szCs w:val="22"/>
            </w:rPr>
          </w:rPrChange>
        </w:rPr>
      </w:r>
      <w:r w:rsidR="000676EC" w:rsidRPr="00D30883">
        <w:rPr>
          <w:rFonts w:ascii="Arial" w:hAnsi="Arial" w:cs="Arial"/>
          <w:sz w:val="22"/>
          <w:szCs w:val="22"/>
          <w:rPrChange w:id="415"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416" w:author="Guo, Shicheng" w:date="2020-02-11T14:24:00Z">
            <w:rPr>
              <w:rFonts w:ascii="Arial" w:hAnsi="Arial" w:cs="Arial"/>
              <w:sz w:val="22"/>
              <w:szCs w:val="22"/>
            </w:rPr>
          </w:rPrChange>
        </w:rPr>
      </w:r>
      <w:r w:rsidR="000676EC" w:rsidRPr="00D30883">
        <w:rPr>
          <w:rFonts w:ascii="Arial" w:hAnsi="Arial" w:cs="Arial"/>
          <w:sz w:val="22"/>
          <w:szCs w:val="22"/>
          <w:rPrChange w:id="417" w:author="Guo, Shicheng" w:date="2020-02-11T14:24:00Z">
            <w:rPr>
              <w:rFonts w:ascii="Times New Roman" w:hAnsi="Times New Roman" w:cs="Times New Roman"/>
            </w:rPr>
          </w:rPrChange>
        </w:rPr>
        <w:fldChar w:fldCharType="separate"/>
      </w:r>
      <w:r w:rsidR="00E95EF6" w:rsidRPr="00D30883">
        <w:rPr>
          <w:rFonts w:ascii="Arial" w:hAnsi="Arial" w:cs="Arial"/>
          <w:sz w:val="22"/>
          <w:szCs w:val="22"/>
          <w:rPrChange w:id="418" w:author="Guo, Shicheng" w:date="2020-02-11T14:24:00Z">
            <w:rPr/>
          </w:rPrChange>
        </w:rPr>
        <w:fldChar w:fldCharType="begin"/>
      </w:r>
      <w:r w:rsidR="00E95EF6" w:rsidRPr="00D30883">
        <w:rPr>
          <w:rFonts w:ascii="Arial" w:hAnsi="Arial" w:cs="Arial"/>
          <w:sz w:val="22"/>
          <w:szCs w:val="22"/>
          <w:rPrChange w:id="419" w:author="Guo, Shicheng" w:date="2020-02-11T14:24:00Z">
            <w:rPr/>
          </w:rPrChange>
        </w:rPr>
        <w:instrText xml:space="preserve"> HYPERLINK \l "_ENREF_1" \o "Cronin, 2018 #3" </w:instrText>
      </w:r>
      <w:r w:rsidR="00E95EF6" w:rsidRPr="00D30883">
        <w:rPr>
          <w:rFonts w:ascii="Arial" w:hAnsi="Arial" w:cs="Arial"/>
          <w:sz w:val="22"/>
          <w:szCs w:val="22"/>
          <w:rPrChange w:id="420" w:author="Guo, Shicheng" w:date="2020-02-11T14:24:00Z">
            <w:rPr>
              <w:rFonts w:ascii="Times New Roman" w:hAnsi="Times New Roman" w:cs="Times New Roman"/>
            </w:rPr>
          </w:rPrChange>
        </w:rPr>
        <w:fldChar w:fldCharType="separate"/>
      </w:r>
      <w:r w:rsidRPr="00D30883">
        <w:rPr>
          <w:rFonts w:ascii="Arial" w:hAnsi="Arial" w:cs="Arial"/>
          <w:sz w:val="22"/>
          <w:szCs w:val="22"/>
          <w:rPrChange w:id="421" w:author="Guo, Shicheng" w:date="2020-02-11T14:24:00Z">
            <w:rPr>
              <w:rFonts w:ascii="Times New Roman" w:hAnsi="Times New Roman" w:cs="Times New Roman"/>
            </w:rPr>
          </w:rPrChange>
        </w:rPr>
        <w:t>1</w:t>
      </w:r>
      <w:r w:rsidR="00E95EF6" w:rsidRPr="00D30883">
        <w:rPr>
          <w:rFonts w:ascii="Arial" w:hAnsi="Arial" w:cs="Arial"/>
          <w:sz w:val="22"/>
          <w:szCs w:val="22"/>
          <w:rPrChange w:id="422" w:author="Guo, Shicheng" w:date="2020-02-11T14:24:00Z">
            <w:rPr>
              <w:rFonts w:ascii="Times New Roman" w:hAnsi="Times New Roman" w:cs="Times New Roman"/>
            </w:rPr>
          </w:rPrChange>
        </w:rPr>
        <w:fldChar w:fldCharType="end"/>
      </w:r>
      <w:r w:rsidRPr="00D30883">
        <w:rPr>
          <w:rFonts w:ascii="Arial" w:hAnsi="Arial" w:cs="Arial"/>
          <w:sz w:val="22"/>
          <w:szCs w:val="22"/>
          <w:rPrChange w:id="423" w:author="Guo, Shicheng" w:date="2020-02-11T14:24:00Z">
            <w:rPr>
              <w:rFonts w:ascii="Times New Roman" w:hAnsi="Times New Roman" w:cs="Times New Roman"/>
            </w:rPr>
          </w:rPrChange>
        </w:rPr>
        <w:t>,</w:t>
      </w:r>
      <w:r w:rsidR="00E95EF6" w:rsidRPr="00D30883">
        <w:rPr>
          <w:rFonts w:ascii="Arial" w:hAnsi="Arial" w:cs="Arial"/>
          <w:sz w:val="22"/>
          <w:szCs w:val="22"/>
          <w:rPrChange w:id="424" w:author="Guo, Shicheng" w:date="2020-02-11T14:24:00Z">
            <w:rPr/>
          </w:rPrChange>
        </w:rPr>
        <w:fldChar w:fldCharType="begin"/>
      </w:r>
      <w:r w:rsidR="00E95EF6" w:rsidRPr="00D30883">
        <w:rPr>
          <w:rFonts w:ascii="Arial" w:hAnsi="Arial" w:cs="Arial"/>
          <w:sz w:val="22"/>
          <w:szCs w:val="22"/>
          <w:rPrChange w:id="425" w:author="Guo, Shicheng" w:date="2020-02-11T14:24:00Z">
            <w:rPr/>
          </w:rPrChange>
        </w:rPr>
        <w:instrText xml:space="preserve"> HYPERLINK \l "_ENREF_2" \o "Lim, 2017 #2" </w:instrText>
      </w:r>
      <w:r w:rsidR="00E95EF6" w:rsidRPr="00D30883">
        <w:rPr>
          <w:rFonts w:ascii="Arial" w:hAnsi="Arial" w:cs="Arial"/>
          <w:sz w:val="22"/>
          <w:szCs w:val="22"/>
          <w:rPrChange w:id="426" w:author="Guo, Shicheng" w:date="2020-02-11T14:24:00Z">
            <w:rPr>
              <w:rFonts w:ascii="Times New Roman" w:hAnsi="Times New Roman" w:cs="Times New Roman"/>
            </w:rPr>
          </w:rPrChange>
        </w:rPr>
        <w:fldChar w:fldCharType="separate"/>
      </w:r>
      <w:r w:rsidRPr="00D30883">
        <w:rPr>
          <w:rFonts w:ascii="Arial" w:hAnsi="Arial" w:cs="Arial"/>
          <w:sz w:val="22"/>
          <w:szCs w:val="22"/>
          <w:rPrChange w:id="427" w:author="Guo, Shicheng" w:date="2020-02-11T14:24:00Z">
            <w:rPr>
              <w:rFonts w:ascii="Times New Roman" w:hAnsi="Times New Roman" w:cs="Times New Roman"/>
            </w:rPr>
          </w:rPrChange>
        </w:rPr>
        <w:t>2</w:t>
      </w:r>
      <w:r w:rsidR="00E95EF6" w:rsidRPr="00D30883">
        <w:rPr>
          <w:rFonts w:ascii="Arial" w:hAnsi="Arial" w:cs="Arial"/>
          <w:sz w:val="22"/>
          <w:szCs w:val="22"/>
          <w:rPrChange w:id="428"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429"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430" w:author="Guo, Shicheng" w:date="2020-02-11T14:24:00Z">
            <w:rPr>
              <w:rFonts w:ascii="Times New Roman" w:hAnsi="Times New Roman" w:cs="Times New Roman"/>
            </w:rPr>
          </w:rPrChange>
        </w:rPr>
        <w:t>]</w:t>
      </w:r>
      <w:r w:rsidRPr="00D30883">
        <w:rPr>
          <w:rFonts w:ascii="Arial" w:hAnsi="Arial" w:cs="Arial"/>
          <w:sz w:val="22"/>
          <w:szCs w:val="22"/>
          <w:rPrChange w:id="431" w:author="Guo, Shicheng" w:date="2020-02-11T14:24:00Z">
            <w:rPr>
              <w:rFonts w:ascii="Times New Roman" w:hAnsi="Times New Roman" w:cs="Times New Roman"/>
            </w:rPr>
          </w:rPrChange>
        </w:rPr>
        <w:t xml:space="preserve">. Although the overall prognosis of PTC is good, 20-30% of </w:t>
      </w:r>
      <w:del w:id="432" w:author="Andreae, Emily A" w:date="2020-02-06T15:00:00Z">
        <w:r w:rsidRPr="00D30883" w:rsidDel="00417B61">
          <w:rPr>
            <w:rFonts w:ascii="Arial" w:hAnsi="Arial" w:cs="Arial"/>
            <w:sz w:val="22"/>
            <w:szCs w:val="22"/>
            <w:rPrChange w:id="433" w:author="Guo, Shicheng" w:date="2020-02-11T14:24:00Z">
              <w:rPr>
                <w:rFonts w:ascii="Times New Roman" w:hAnsi="Times New Roman" w:cs="Times New Roman"/>
              </w:rPr>
            </w:rPrChange>
          </w:rPr>
          <w:delText xml:space="preserve">the </w:delText>
        </w:r>
      </w:del>
      <w:r w:rsidRPr="00D30883">
        <w:rPr>
          <w:rFonts w:ascii="Arial" w:hAnsi="Arial" w:cs="Arial"/>
          <w:sz w:val="22"/>
          <w:szCs w:val="22"/>
          <w:rPrChange w:id="434" w:author="Guo, Shicheng" w:date="2020-02-11T14:24:00Z">
            <w:rPr>
              <w:rFonts w:ascii="Times New Roman" w:hAnsi="Times New Roman" w:cs="Times New Roman"/>
            </w:rPr>
          </w:rPrChange>
        </w:rPr>
        <w:t xml:space="preserve">patients </w:t>
      </w:r>
      <w:ins w:id="435" w:author="Andreae, Emily A" w:date="2020-02-06T15:00:00Z">
        <w:r w:rsidR="00417B61" w:rsidRPr="00D30883">
          <w:rPr>
            <w:rFonts w:ascii="Arial" w:hAnsi="Arial" w:cs="Arial"/>
            <w:sz w:val="22"/>
            <w:szCs w:val="22"/>
            <w:rPrChange w:id="436" w:author="Guo, Shicheng" w:date="2020-02-11T14:24:00Z">
              <w:rPr>
                <w:rFonts w:ascii="Times New Roman" w:hAnsi="Times New Roman" w:cs="Times New Roman"/>
              </w:rPr>
            </w:rPrChange>
          </w:rPr>
          <w:t>experience</w:t>
        </w:r>
      </w:ins>
      <w:del w:id="437" w:author="Andreae, Emily A" w:date="2020-02-06T15:00:00Z">
        <w:r w:rsidRPr="00D30883" w:rsidDel="00417B61">
          <w:rPr>
            <w:rFonts w:ascii="Arial" w:hAnsi="Arial" w:cs="Arial"/>
            <w:sz w:val="22"/>
            <w:szCs w:val="22"/>
            <w:rPrChange w:id="438" w:author="Guo, Shicheng" w:date="2020-02-11T14:24:00Z">
              <w:rPr>
                <w:rFonts w:ascii="Times New Roman" w:hAnsi="Times New Roman" w:cs="Times New Roman"/>
              </w:rPr>
            </w:rPrChange>
          </w:rPr>
          <w:delText>have</w:delText>
        </w:r>
      </w:del>
      <w:r w:rsidRPr="00D30883">
        <w:rPr>
          <w:rFonts w:ascii="Arial" w:hAnsi="Arial" w:cs="Arial"/>
          <w:sz w:val="22"/>
          <w:szCs w:val="22"/>
          <w:rPrChange w:id="439" w:author="Guo, Shicheng" w:date="2020-02-11T14:24:00Z">
            <w:rPr>
              <w:rFonts w:ascii="Times New Roman" w:hAnsi="Times New Roman" w:cs="Times New Roman"/>
            </w:rPr>
          </w:rPrChange>
        </w:rPr>
        <w:t xml:space="preserve"> recurrence, and 5-10% have progressive and treatment-refractory disease</w:t>
      </w:r>
      <w:ins w:id="440" w:author="Andreae, Emily A" w:date="2020-02-06T15:00:00Z">
        <w:r w:rsidR="00417B61" w:rsidRPr="00D30883">
          <w:rPr>
            <w:rFonts w:ascii="Arial" w:hAnsi="Arial" w:cs="Arial"/>
            <w:sz w:val="22"/>
            <w:szCs w:val="22"/>
            <w:rPrChange w:id="441" w:author="Guo, Shicheng" w:date="2020-02-11T14:24:00Z">
              <w:rPr>
                <w:rFonts w:ascii="Times New Roman" w:hAnsi="Times New Roman" w:cs="Times New Roman"/>
              </w:rPr>
            </w:rPrChange>
          </w:rPr>
          <w:t xml:space="preserve"> </w:t>
        </w:r>
      </w:ins>
      <w:r w:rsidR="00344EFD" w:rsidRPr="00D30883">
        <w:rPr>
          <w:rFonts w:ascii="Arial" w:hAnsi="Arial" w:cs="Arial"/>
          <w:sz w:val="22"/>
          <w:szCs w:val="22"/>
          <w:rPrChange w:id="442" w:author="Guo, Shicheng" w:date="2020-02-11T14:24:00Z">
            <w:rPr>
              <w:rFonts w:ascii="Times New Roman" w:hAnsi="Times New Roman" w:cs="Times New Roman"/>
            </w:rPr>
          </w:rPrChange>
        </w:rPr>
        <w:t>[</w:t>
      </w:r>
      <w:r w:rsidR="00E95EF6" w:rsidRPr="00D30883">
        <w:rPr>
          <w:rFonts w:ascii="Arial" w:hAnsi="Arial" w:cs="Arial"/>
          <w:sz w:val="22"/>
          <w:szCs w:val="22"/>
          <w:rPrChange w:id="443" w:author="Guo, Shicheng" w:date="2020-02-11T14:24:00Z">
            <w:rPr/>
          </w:rPrChange>
        </w:rPr>
        <w:fldChar w:fldCharType="begin"/>
      </w:r>
      <w:r w:rsidR="00E95EF6" w:rsidRPr="00D30883">
        <w:rPr>
          <w:rFonts w:ascii="Arial" w:hAnsi="Arial" w:cs="Arial"/>
          <w:sz w:val="22"/>
          <w:szCs w:val="22"/>
          <w:rPrChange w:id="444" w:author="Guo, Shicheng" w:date="2020-02-11T14:24:00Z">
            <w:rPr/>
          </w:rPrChange>
        </w:rPr>
        <w:instrText xml:space="preserve"> HYPERLINK \l "_ENREF_3" \o "Siegel, 2019 #6" </w:instrText>
      </w:r>
      <w:r w:rsidR="00E95EF6" w:rsidRPr="00D30883">
        <w:rPr>
          <w:rFonts w:ascii="Arial" w:hAnsi="Arial" w:cs="Arial"/>
          <w:sz w:val="22"/>
          <w:szCs w:val="22"/>
          <w:rPrChange w:id="445"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446" w:author="Guo, Shicheng" w:date="2020-02-11T14:24:00Z">
            <w:rPr>
              <w:rFonts w:ascii="Times New Roman" w:hAnsi="Times New Roman" w:cs="Times New Roman"/>
            </w:rPr>
          </w:rPrChange>
        </w:rPr>
        <w:fldChar w:fldCharType="begin"/>
      </w:r>
      <w:r w:rsidRPr="00D30883">
        <w:rPr>
          <w:rFonts w:ascii="Arial" w:hAnsi="Arial" w:cs="Arial"/>
          <w:sz w:val="22"/>
          <w:szCs w:val="22"/>
          <w:rPrChange w:id="447" w:author="Guo, Shicheng" w:date="2020-02-11T14:24:00Z">
            <w:rPr>
              <w:rFonts w:ascii="Times New Roman" w:hAnsi="Times New Roman" w:cs="Times New Roman"/>
            </w:rPr>
          </w:rPrChange>
        </w:rPr>
        <w:instrText xml:space="preserve"> ADDIN EN.CITE &lt;EndNote&gt;&lt;Cite&gt;&lt;Author&gt;Siegel&lt;/Author&gt;&lt;Year&gt;2019&lt;/Year&gt;&lt;RecNum&gt;6&lt;/RecNum&gt;&lt;DisplayText&gt;&lt;style face="superscript"&gt;3&lt;/style&gt;&lt;/DisplayText&gt;&lt;record&gt;&lt;rec-number&gt;6&lt;/rec-number&gt;&lt;foreign-keys&gt;&lt;key app="EN" db-id="xaa9r9t0lew0pfepxr8paezevzzzszvtz55w" timestamp="1574933648"&gt;6&lt;/key&gt;&lt;/foreign-keys&gt;&lt;ref-type name="Journal Article"&gt;17&lt;/ref-type&gt;&lt;contributors&gt;&lt;authors&gt;&lt;author&gt;Siegel, R. L.&lt;/author&gt;&lt;author&gt;Miller, K. D.&lt;/author&gt;&lt;/authors&gt;&lt;/contributors&gt;&lt;auth-address&gt;Scientific Director, Surveillance Research, American Cancer Society, Atlanta, GA.&lt;/auth-address&gt;&lt;titles&gt;&lt;title&gt;Cancer statistics, 2019&lt;/title&gt;&lt;/titles&gt;&lt;pages&gt;7-34&lt;/pages&gt;&lt;volume&gt;69&lt;/volume&gt;&lt;number&gt;1&lt;/number&gt;&lt;dates&gt;&lt;year&gt;2019&lt;/year&gt;&lt;pub-dates&gt;&lt;date&gt;Jan&lt;/date&gt;&lt;/pub-dates&gt;&lt;/dates&gt;&lt;isbn&gt;0007-9235&lt;/isbn&gt;&lt;accession-num&gt;30620402&lt;/accession-num&gt;&lt;urls&gt;&lt;/urls&gt;&lt;electronic-resource-num&gt;10.3322/caac.21551&lt;/electronic-resource-num&gt;&lt;remote-database-provider&gt;Nlm&lt;/remote-database-provider&gt;&lt;/record&gt;&lt;/Cite&gt;&lt;/EndNote&gt;</w:instrText>
      </w:r>
      <w:r w:rsidR="000676EC" w:rsidRPr="00D30883">
        <w:rPr>
          <w:rFonts w:ascii="Arial" w:hAnsi="Arial" w:cs="Arial"/>
          <w:sz w:val="22"/>
          <w:szCs w:val="22"/>
          <w:rPrChange w:id="448" w:author="Guo, Shicheng" w:date="2020-02-11T14:24:00Z">
            <w:rPr>
              <w:rFonts w:ascii="Times New Roman" w:hAnsi="Times New Roman" w:cs="Times New Roman"/>
            </w:rPr>
          </w:rPrChange>
        </w:rPr>
        <w:fldChar w:fldCharType="separate"/>
      </w:r>
      <w:r w:rsidRPr="00D30883">
        <w:rPr>
          <w:rFonts w:ascii="Arial" w:hAnsi="Arial" w:cs="Arial"/>
          <w:noProof/>
          <w:sz w:val="22"/>
          <w:szCs w:val="22"/>
          <w:rPrChange w:id="449" w:author="Guo, Shicheng" w:date="2020-02-11T14:24:00Z">
            <w:rPr>
              <w:rFonts w:ascii="Times New Roman" w:hAnsi="Times New Roman" w:cs="Times New Roman"/>
              <w:noProof/>
            </w:rPr>
          </w:rPrChange>
        </w:rPr>
        <w:t>3</w:t>
      </w:r>
      <w:r w:rsidR="000676EC" w:rsidRPr="00D30883">
        <w:rPr>
          <w:rFonts w:ascii="Arial" w:hAnsi="Arial" w:cs="Arial"/>
          <w:sz w:val="22"/>
          <w:szCs w:val="22"/>
          <w:rPrChange w:id="450"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451"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452" w:author="Guo, Shicheng" w:date="2020-02-11T14:24:00Z">
            <w:rPr>
              <w:rFonts w:ascii="Times New Roman" w:hAnsi="Times New Roman" w:cs="Times New Roman"/>
            </w:rPr>
          </w:rPrChange>
        </w:rPr>
        <w:t>]</w:t>
      </w:r>
      <w:r w:rsidRPr="00D30883">
        <w:rPr>
          <w:rFonts w:ascii="Arial" w:hAnsi="Arial" w:cs="Arial"/>
          <w:sz w:val="22"/>
          <w:szCs w:val="22"/>
          <w:rPrChange w:id="453" w:author="Guo, Shicheng" w:date="2020-02-11T14:24:00Z">
            <w:rPr>
              <w:rFonts w:ascii="Times New Roman" w:hAnsi="Times New Roman" w:cs="Times New Roman"/>
            </w:rPr>
          </w:rPrChange>
        </w:rPr>
        <w:t>. These patients normally go through multimodal therapy including surgery, radioactive iodine therapy, external beam radiation, watchful waiting</w:t>
      </w:r>
      <w:ins w:id="454" w:author="Andreae, Emily A" w:date="2020-02-06T15:01:00Z">
        <w:r w:rsidR="00417B61" w:rsidRPr="00D30883">
          <w:rPr>
            <w:rFonts w:ascii="Arial" w:hAnsi="Arial" w:cs="Arial"/>
            <w:sz w:val="22"/>
            <w:szCs w:val="22"/>
            <w:rPrChange w:id="455" w:author="Guo, Shicheng" w:date="2020-02-11T14:24:00Z">
              <w:rPr>
                <w:rFonts w:ascii="Times New Roman" w:hAnsi="Times New Roman" w:cs="Times New Roman"/>
              </w:rPr>
            </w:rPrChange>
          </w:rPr>
          <w:t>,</w:t>
        </w:r>
      </w:ins>
      <w:r w:rsidRPr="00D30883">
        <w:rPr>
          <w:rFonts w:ascii="Arial" w:hAnsi="Arial" w:cs="Arial"/>
          <w:sz w:val="22"/>
          <w:szCs w:val="22"/>
          <w:rPrChange w:id="456" w:author="Guo, Shicheng" w:date="2020-02-11T14:24:00Z">
            <w:rPr>
              <w:rFonts w:ascii="Times New Roman" w:hAnsi="Times New Roman" w:cs="Times New Roman"/>
            </w:rPr>
          </w:rPrChange>
        </w:rPr>
        <w:t xml:space="preserve"> and experimental trials</w:t>
      </w:r>
      <w:r w:rsidR="00344EFD" w:rsidRPr="00D30883">
        <w:rPr>
          <w:rFonts w:ascii="Arial" w:hAnsi="Arial" w:cs="Arial"/>
          <w:sz w:val="22"/>
          <w:szCs w:val="22"/>
          <w:rPrChange w:id="457" w:author="Guo, Shicheng" w:date="2020-02-11T14:24:00Z">
            <w:rPr>
              <w:rFonts w:ascii="Times New Roman" w:hAnsi="Times New Roman" w:cs="Times New Roman"/>
            </w:rPr>
          </w:rPrChange>
        </w:rPr>
        <w:t xml:space="preserve"> [</w:t>
      </w:r>
      <w:r w:rsidR="00E95EF6" w:rsidRPr="00D30883">
        <w:rPr>
          <w:rFonts w:ascii="Arial" w:hAnsi="Arial" w:cs="Arial"/>
          <w:sz w:val="22"/>
          <w:szCs w:val="22"/>
          <w:rPrChange w:id="458" w:author="Guo, Shicheng" w:date="2020-02-11T14:24:00Z">
            <w:rPr/>
          </w:rPrChange>
        </w:rPr>
        <w:fldChar w:fldCharType="begin"/>
      </w:r>
      <w:r w:rsidR="00E95EF6" w:rsidRPr="00D30883">
        <w:rPr>
          <w:rFonts w:ascii="Arial" w:hAnsi="Arial" w:cs="Arial"/>
          <w:sz w:val="22"/>
          <w:szCs w:val="22"/>
          <w:rPrChange w:id="459" w:author="Guo, Shicheng" w:date="2020-02-11T14:24:00Z">
            <w:rPr/>
          </w:rPrChange>
        </w:rPr>
        <w:instrText xml:space="preserve"> HYPERLINK \l "_ENREF_4" \o "Cooper, 2009 #9" </w:instrText>
      </w:r>
      <w:r w:rsidR="00E95EF6" w:rsidRPr="00D30883">
        <w:rPr>
          <w:rFonts w:ascii="Arial" w:hAnsi="Arial" w:cs="Arial"/>
          <w:sz w:val="22"/>
          <w:szCs w:val="22"/>
          <w:rPrChange w:id="460"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461" w:author="Guo, Shicheng" w:date="2020-02-11T14:24:00Z">
            <w:rPr>
              <w:rFonts w:ascii="Times New Roman" w:hAnsi="Times New Roman" w:cs="Times New Roman"/>
            </w:rPr>
          </w:rPrChange>
        </w:rPr>
        <w:fldChar w:fldCharType="begin">
          <w:fldData xml:space="preserve">PEVuZE5vdGU+PENpdGU+PEF1dGhvcj5Db29wZXI8L0F1dGhvcj48WWVhcj4yMDA5PC9ZZWFyPjxS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</w:fldData>
        </w:fldChar>
      </w:r>
      <w:r w:rsidRPr="00D30883">
        <w:rPr>
          <w:rFonts w:ascii="Arial" w:hAnsi="Arial" w:cs="Arial"/>
          <w:sz w:val="22"/>
          <w:szCs w:val="22"/>
          <w:rPrChange w:id="462"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463" w:author="Guo, Shicheng" w:date="2020-02-11T14:24:00Z">
            <w:rPr>
              <w:rFonts w:ascii="Times New Roman" w:hAnsi="Times New Roman" w:cs="Times New Roman"/>
            </w:rPr>
          </w:rPrChange>
        </w:rPr>
        <w:fldChar w:fldCharType="begin">
          <w:fldData xml:space="preserve">PEVuZE5vdGU+PENpdGU+PEF1dGhvcj5Db29wZXI8L0F1dGhvcj48WWVhcj4yMDA5PC9ZZWFyPjxS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</w:fldData>
        </w:fldChar>
      </w:r>
      <w:r w:rsidRPr="00D30883">
        <w:rPr>
          <w:rFonts w:ascii="Arial" w:hAnsi="Arial" w:cs="Arial"/>
          <w:sz w:val="22"/>
          <w:szCs w:val="22"/>
          <w:rPrChange w:id="464"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465" w:author="Guo, Shicheng" w:date="2020-02-11T14:24:00Z">
            <w:rPr>
              <w:rFonts w:ascii="Arial" w:hAnsi="Arial" w:cs="Arial"/>
              <w:sz w:val="22"/>
              <w:szCs w:val="22"/>
            </w:rPr>
          </w:rPrChange>
        </w:rPr>
      </w:r>
      <w:r w:rsidR="000676EC" w:rsidRPr="00D30883">
        <w:rPr>
          <w:rFonts w:ascii="Arial" w:hAnsi="Arial" w:cs="Arial"/>
          <w:sz w:val="22"/>
          <w:szCs w:val="22"/>
          <w:rPrChange w:id="466"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467" w:author="Guo, Shicheng" w:date="2020-02-11T14:24:00Z">
            <w:rPr>
              <w:rFonts w:ascii="Arial" w:hAnsi="Arial" w:cs="Arial"/>
              <w:sz w:val="22"/>
              <w:szCs w:val="22"/>
            </w:rPr>
          </w:rPrChange>
        </w:rPr>
      </w:r>
      <w:r w:rsidR="000676EC" w:rsidRPr="00D30883">
        <w:rPr>
          <w:rFonts w:ascii="Arial" w:hAnsi="Arial" w:cs="Arial"/>
          <w:sz w:val="22"/>
          <w:szCs w:val="22"/>
          <w:rPrChange w:id="468" w:author="Guo, Shicheng" w:date="2020-02-11T14:24:00Z">
            <w:rPr>
              <w:rFonts w:ascii="Times New Roman" w:hAnsi="Times New Roman" w:cs="Times New Roman"/>
            </w:rPr>
          </w:rPrChange>
        </w:rPr>
        <w:fldChar w:fldCharType="separate"/>
      </w:r>
      <w:r w:rsidRPr="00D30883">
        <w:rPr>
          <w:rFonts w:ascii="Arial" w:hAnsi="Arial" w:cs="Arial"/>
          <w:noProof/>
          <w:sz w:val="22"/>
          <w:szCs w:val="22"/>
          <w:rPrChange w:id="469" w:author="Guo, Shicheng" w:date="2020-02-11T14:24:00Z">
            <w:rPr>
              <w:rFonts w:ascii="Times New Roman" w:hAnsi="Times New Roman" w:cs="Times New Roman"/>
              <w:noProof/>
            </w:rPr>
          </w:rPrChange>
        </w:rPr>
        <w:t>4</w:t>
      </w:r>
      <w:r w:rsidR="000676EC" w:rsidRPr="00D30883">
        <w:rPr>
          <w:rFonts w:ascii="Arial" w:hAnsi="Arial" w:cs="Arial"/>
          <w:sz w:val="22"/>
          <w:szCs w:val="22"/>
          <w:rPrChange w:id="470"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471"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472" w:author="Guo, Shicheng" w:date="2020-02-11T14:24:00Z">
            <w:rPr>
              <w:rFonts w:ascii="Times New Roman" w:hAnsi="Times New Roman" w:cs="Times New Roman"/>
            </w:rPr>
          </w:rPrChange>
        </w:rPr>
        <w:t>]</w:t>
      </w:r>
      <w:r w:rsidRPr="00D30883">
        <w:rPr>
          <w:rFonts w:ascii="Arial" w:hAnsi="Arial" w:cs="Arial"/>
          <w:sz w:val="22"/>
          <w:szCs w:val="22"/>
          <w:rPrChange w:id="473" w:author="Guo, Shicheng" w:date="2020-02-11T14:24:00Z">
            <w:rPr>
              <w:rFonts w:ascii="Times New Roman" w:hAnsi="Times New Roman" w:cs="Times New Roman"/>
            </w:rPr>
          </w:rPrChange>
        </w:rPr>
        <w:t>. In spite of</w:t>
      </w:r>
      <w:ins w:id="474" w:author="Andreae, Emily A" w:date="2020-02-06T15:02:00Z">
        <w:r w:rsidR="00417B61" w:rsidRPr="00D30883">
          <w:rPr>
            <w:rFonts w:ascii="Arial" w:hAnsi="Arial" w:cs="Arial"/>
            <w:sz w:val="22"/>
            <w:szCs w:val="22"/>
            <w:rPrChange w:id="475" w:author="Guo, Shicheng" w:date="2020-02-11T14:24:00Z">
              <w:rPr>
                <w:rFonts w:ascii="Times New Roman" w:hAnsi="Times New Roman" w:cs="Times New Roman"/>
              </w:rPr>
            </w:rPrChange>
          </w:rPr>
          <w:t xml:space="preserve"> these advancements</w:t>
        </w:r>
      </w:ins>
      <w:del w:id="476" w:author="Andreae, Emily A" w:date="2020-02-06T15:01:00Z">
        <w:r w:rsidRPr="00D30883" w:rsidDel="00417B61">
          <w:rPr>
            <w:rFonts w:ascii="Arial" w:hAnsi="Arial" w:cs="Arial"/>
            <w:sz w:val="22"/>
            <w:szCs w:val="22"/>
            <w:rPrChange w:id="477" w:author="Guo, Shicheng" w:date="2020-02-11T14:24:00Z">
              <w:rPr>
                <w:rFonts w:ascii="Times New Roman" w:hAnsi="Times New Roman" w:cs="Times New Roman"/>
              </w:rPr>
            </w:rPrChange>
          </w:rPr>
          <w:delText xml:space="preserve"> the improvement of each module</w:delText>
        </w:r>
      </w:del>
      <w:r w:rsidRPr="00D30883">
        <w:rPr>
          <w:rFonts w:ascii="Arial" w:hAnsi="Arial" w:cs="Arial"/>
          <w:sz w:val="22"/>
          <w:szCs w:val="22"/>
          <w:rPrChange w:id="478" w:author="Guo, Shicheng" w:date="2020-02-11T14:24:00Z">
            <w:rPr>
              <w:rFonts w:ascii="Times New Roman" w:hAnsi="Times New Roman" w:cs="Times New Roman"/>
            </w:rPr>
          </w:rPrChange>
        </w:rPr>
        <w:t xml:space="preserve">, the treatment effect remains unsatisfactory </w:t>
      </w:r>
      <w:ins w:id="479" w:author="Andreae, Emily A" w:date="2020-02-06T15:05:00Z">
        <w:r w:rsidR="00417B61" w:rsidRPr="00D30883">
          <w:rPr>
            <w:rFonts w:ascii="Arial" w:hAnsi="Arial" w:cs="Arial"/>
            <w:sz w:val="22"/>
            <w:szCs w:val="22"/>
            <w:rPrChange w:id="480" w:author="Guo, Shicheng" w:date="2020-02-11T14:24:00Z">
              <w:rPr>
                <w:rFonts w:ascii="Times New Roman" w:hAnsi="Times New Roman" w:cs="Times New Roman"/>
              </w:rPr>
            </w:rPrChange>
          </w:rPr>
          <w:t xml:space="preserve">such </w:t>
        </w:r>
      </w:ins>
      <w:del w:id="481" w:author="Andreae, Emily A" w:date="2020-02-06T15:05:00Z">
        <w:r w:rsidRPr="00D30883" w:rsidDel="00417B61">
          <w:rPr>
            <w:rFonts w:ascii="Arial" w:hAnsi="Arial" w:cs="Arial"/>
            <w:sz w:val="22"/>
            <w:szCs w:val="22"/>
            <w:rPrChange w:id="482" w:author="Guo, Shicheng" w:date="2020-02-11T14:24:00Z">
              <w:rPr>
                <w:rFonts w:ascii="Times New Roman" w:hAnsi="Times New Roman" w:cs="Times New Roman"/>
              </w:rPr>
            </w:rPrChange>
          </w:rPr>
          <w:delText xml:space="preserve">so </w:delText>
        </w:r>
      </w:del>
      <w:r w:rsidRPr="00D30883">
        <w:rPr>
          <w:rFonts w:ascii="Arial" w:hAnsi="Arial" w:cs="Arial"/>
          <w:sz w:val="22"/>
          <w:szCs w:val="22"/>
          <w:rPrChange w:id="483" w:author="Guo, Shicheng" w:date="2020-02-11T14:24:00Z">
            <w:rPr>
              <w:rFonts w:ascii="Times New Roman" w:hAnsi="Times New Roman" w:cs="Times New Roman"/>
            </w:rPr>
          </w:rPrChange>
        </w:rPr>
        <w:t xml:space="preserve">that the 10-year overall survival (OS) of stage IV PTC </w:t>
      </w:r>
      <w:ins w:id="484" w:author="Andreae, Emily A" w:date="2020-02-06T15:06:00Z">
        <w:r w:rsidR="00417B61" w:rsidRPr="00D30883">
          <w:rPr>
            <w:rFonts w:ascii="Arial" w:hAnsi="Arial" w:cs="Arial"/>
            <w:sz w:val="22"/>
            <w:szCs w:val="22"/>
            <w:rPrChange w:id="485" w:author="Guo, Shicheng" w:date="2020-02-11T14:24:00Z">
              <w:rPr>
                <w:rFonts w:ascii="Times New Roman" w:hAnsi="Times New Roman" w:cs="Times New Roman"/>
              </w:rPr>
            </w:rPrChange>
          </w:rPr>
          <w:t>is</w:t>
        </w:r>
      </w:ins>
      <w:del w:id="486" w:author="Andreae, Emily A" w:date="2020-02-06T15:06:00Z">
        <w:r w:rsidRPr="00D30883" w:rsidDel="00417B61">
          <w:rPr>
            <w:rFonts w:ascii="Arial" w:hAnsi="Arial" w:cs="Arial"/>
            <w:sz w:val="22"/>
            <w:szCs w:val="22"/>
            <w:rPrChange w:id="487" w:author="Guo, Shicheng" w:date="2020-02-11T14:24:00Z">
              <w:rPr>
                <w:rFonts w:ascii="Times New Roman" w:hAnsi="Times New Roman" w:cs="Times New Roman"/>
              </w:rPr>
            </w:rPrChange>
          </w:rPr>
          <w:delText>reaches</w:delText>
        </w:r>
      </w:del>
      <w:r w:rsidRPr="00D30883">
        <w:rPr>
          <w:rFonts w:ascii="Arial" w:hAnsi="Arial" w:cs="Arial"/>
          <w:sz w:val="22"/>
          <w:szCs w:val="22"/>
          <w:rPrChange w:id="488" w:author="Guo, Shicheng" w:date="2020-02-11T14:24:00Z">
            <w:rPr>
              <w:rFonts w:ascii="Times New Roman" w:hAnsi="Times New Roman" w:cs="Times New Roman"/>
            </w:rPr>
          </w:rPrChange>
        </w:rPr>
        <w:t xml:space="preserve"> only 19.7-23.5% </w:t>
      </w:r>
      <w:commentRangeStart w:id="489"/>
      <w:r w:rsidR="00344EFD" w:rsidRPr="00D30883">
        <w:rPr>
          <w:rFonts w:ascii="Arial" w:hAnsi="Arial" w:cs="Arial"/>
          <w:sz w:val="22"/>
          <w:szCs w:val="22"/>
          <w:rPrChange w:id="490" w:author="Guo, Shicheng" w:date="2020-02-11T14:24:00Z">
            <w:rPr>
              <w:rFonts w:ascii="Times New Roman" w:hAnsi="Times New Roman" w:cs="Times New Roman"/>
            </w:rPr>
          </w:rPrChange>
        </w:rPr>
        <w:t>[</w:t>
      </w:r>
      <w:r w:rsidR="000676EC" w:rsidRPr="00D30883">
        <w:rPr>
          <w:rFonts w:ascii="Arial" w:hAnsi="Arial" w:cs="Arial"/>
          <w:sz w:val="22"/>
          <w:szCs w:val="22"/>
          <w:rPrChange w:id="491" w:author="Guo, Shicheng" w:date="2020-02-11T14:24:00Z">
            <w:rPr>
              <w:rFonts w:ascii="Times New Roman" w:hAnsi="Times New Roman" w:cs="Times New Roman"/>
            </w:rPr>
          </w:rPrChange>
        </w:rPr>
        <w:fldChar w:fldCharType="begin">
          <w:fldData xml:space="preserve">PEVuZE5vdGU+PENpdGU+PEF1dGhvcj5Qb250aXVzPC9BdXRob3I+PFllYXI+MjAxNzwvWWVhcj48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</w:fldData>
        </w:fldChar>
      </w:r>
      <w:r w:rsidRPr="00D30883">
        <w:rPr>
          <w:rFonts w:ascii="Arial" w:hAnsi="Arial" w:cs="Arial"/>
          <w:sz w:val="22"/>
          <w:szCs w:val="22"/>
          <w:rPrChange w:id="492"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493" w:author="Guo, Shicheng" w:date="2020-02-11T14:24:00Z">
            <w:rPr>
              <w:rFonts w:ascii="Times New Roman" w:hAnsi="Times New Roman" w:cs="Times New Roman"/>
            </w:rPr>
          </w:rPrChange>
        </w:rPr>
        <w:fldChar w:fldCharType="begin">
          <w:fldData xml:space="preserve">PEVuZE5vdGU+PENpdGU+PEF1dGhvcj5Qb250aXVzPC9BdXRob3I+PFllYXI+MjAxNzwvWWVhcj48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</w:fldData>
        </w:fldChar>
      </w:r>
      <w:r w:rsidRPr="00D30883">
        <w:rPr>
          <w:rFonts w:ascii="Arial" w:hAnsi="Arial" w:cs="Arial"/>
          <w:sz w:val="22"/>
          <w:szCs w:val="22"/>
          <w:rPrChange w:id="494"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495" w:author="Guo, Shicheng" w:date="2020-02-11T14:24:00Z">
            <w:rPr>
              <w:rFonts w:ascii="Arial" w:hAnsi="Arial" w:cs="Arial"/>
              <w:sz w:val="22"/>
              <w:szCs w:val="22"/>
            </w:rPr>
          </w:rPrChange>
        </w:rPr>
      </w:r>
      <w:r w:rsidR="000676EC" w:rsidRPr="00D30883">
        <w:rPr>
          <w:rFonts w:ascii="Arial" w:hAnsi="Arial" w:cs="Arial"/>
          <w:sz w:val="22"/>
          <w:szCs w:val="22"/>
          <w:rPrChange w:id="496"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497" w:author="Guo, Shicheng" w:date="2020-02-11T14:24:00Z">
            <w:rPr>
              <w:rFonts w:ascii="Arial" w:hAnsi="Arial" w:cs="Arial"/>
              <w:sz w:val="22"/>
              <w:szCs w:val="22"/>
            </w:rPr>
          </w:rPrChange>
        </w:rPr>
      </w:r>
      <w:r w:rsidR="000676EC" w:rsidRPr="00D30883">
        <w:rPr>
          <w:rFonts w:ascii="Arial" w:hAnsi="Arial" w:cs="Arial"/>
          <w:sz w:val="22"/>
          <w:szCs w:val="22"/>
          <w:rPrChange w:id="498" w:author="Guo, Shicheng" w:date="2020-02-11T14:24:00Z">
            <w:rPr>
              <w:rFonts w:ascii="Times New Roman" w:hAnsi="Times New Roman" w:cs="Times New Roman"/>
            </w:rPr>
          </w:rPrChange>
        </w:rPr>
        <w:fldChar w:fldCharType="separate"/>
      </w:r>
      <w:r w:rsidR="00E95EF6" w:rsidRPr="00D30883">
        <w:rPr>
          <w:rFonts w:ascii="Arial" w:hAnsi="Arial" w:cs="Arial"/>
          <w:sz w:val="22"/>
          <w:szCs w:val="22"/>
          <w:rPrChange w:id="499" w:author="Guo, Shicheng" w:date="2020-02-11T14:24:00Z">
            <w:rPr/>
          </w:rPrChange>
        </w:rPr>
        <w:fldChar w:fldCharType="begin"/>
      </w:r>
      <w:r w:rsidR="00E95EF6" w:rsidRPr="00D30883">
        <w:rPr>
          <w:rFonts w:ascii="Arial" w:hAnsi="Arial" w:cs="Arial"/>
          <w:sz w:val="22"/>
          <w:szCs w:val="22"/>
          <w:rPrChange w:id="500" w:author="Guo, Shicheng" w:date="2020-02-11T14:24:00Z">
            <w:rPr/>
          </w:rPrChange>
        </w:rPr>
        <w:instrText xml:space="preserve"> HYPERLINK \l "_ENREF_5" \o "Pontius, 2017 #10" </w:instrText>
      </w:r>
      <w:r w:rsidR="00E95EF6" w:rsidRPr="00D30883">
        <w:rPr>
          <w:rFonts w:ascii="Arial" w:hAnsi="Arial" w:cs="Arial"/>
          <w:sz w:val="22"/>
          <w:szCs w:val="22"/>
          <w:rPrChange w:id="501"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502" w:author="Guo, Shicheng" w:date="2020-02-11T14:24:00Z">
            <w:rPr>
              <w:rFonts w:ascii="Times New Roman" w:hAnsi="Times New Roman" w:cs="Times New Roman"/>
              <w:noProof/>
            </w:rPr>
          </w:rPrChange>
        </w:rPr>
        <w:t>5</w:t>
      </w:r>
      <w:r w:rsidR="00E95EF6" w:rsidRPr="00D30883">
        <w:rPr>
          <w:rFonts w:ascii="Arial" w:hAnsi="Arial" w:cs="Arial"/>
          <w:noProof/>
          <w:sz w:val="22"/>
          <w:szCs w:val="22"/>
          <w:rPrChange w:id="503" w:author="Guo, Shicheng" w:date="2020-02-11T14:24:00Z">
            <w:rPr>
              <w:rFonts w:ascii="Times New Roman" w:hAnsi="Times New Roman" w:cs="Times New Roman"/>
              <w:noProof/>
            </w:rPr>
          </w:rPrChange>
        </w:rPr>
        <w:fldChar w:fldCharType="end"/>
      </w:r>
      <w:r w:rsidRPr="00D30883">
        <w:rPr>
          <w:rFonts w:ascii="Arial" w:hAnsi="Arial" w:cs="Arial"/>
          <w:noProof/>
          <w:sz w:val="22"/>
          <w:szCs w:val="22"/>
          <w:rPrChange w:id="504" w:author="Guo, Shicheng" w:date="2020-02-11T14:24:00Z">
            <w:rPr>
              <w:rFonts w:ascii="Times New Roman" w:hAnsi="Times New Roman" w:cs="Times New Roman"/>
              <w:noProof/>
            </w:rPr>
          </w:rPrChange>
        </w:rPr>
        <w:t>,</w:t>
      </w:r>
      <w:r w:rsidR="00E95EF6" w:rsidRPr="00D30883">
        <w:rPr>
          <w:rFonts w:ascii="Arial" w:hAnsi="Arial" w:cs="Arial"/>
          <w:sz w:val="22"/>
          <w:szCs w:val="22"/>
          <w:rPrChange w:id="505" w:author="Guo, Shicheng" w:date="2020-02-11T14:24:00Z">
            <w:rPr/>
          </w:rPrChange>
        </w:rPr>
        <w:fldChar w:fldCharType="begin"/>
      </w:r>
      <w:r w:rsidR="00E95EF6" w:rsidRPr="00D30883">
        <w:rPr>
          <w:rFonts w:ascii="Arial" w:hAnsi="Arial" w:cs="Arial"/>
          <w:sz w:val="22"/>
          <w:szCs w:val="22"/>
          <w:rPrChange w:id="506" w:author="Guo, Shicheng" w:date="2020-02-11T14:24:00Z">
            <w:rPr/>
          </w:rPrChange>
        </w:rPr>
        <w:instrText xml:space="preserve"> HYPERLINK \l "_ENREF_6" \o "Perrier, 2018 #12" </w:instrText>
      </w:r>
      <w:r w:rsidR="00E95EF6" w:rsidRPr="00D30883">
        <w:rPr>
          <w:rFonts w:ascii="Arial" w:hAnsi="Arial" w:cs="Arial"/>
          <w:sz w:val="22"/>
          <w:szCs w:val="22"/>
          <w:rPrChange w:id="507"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508" w:author="Guo, Shicheng" w:date="2020-02-11T14:24:00Z">
            <w:rPr>
              <w:rFonts w:ascii="Times New Roman" w:hAnsi="Times New Roman" w:cs="Times New Roman"/>
              <w:noProof/>
            </w:rPr>
          </w:rPrChange>
        </w:rPr>
        <w:t>6</w:t>
      </w:r>
      <w:r w:rsidR="00E95EF6" w:rsidRPr="00D30883">
        <w:rPr>
          <w:rFonts w:ascii="Arial" w:hAnsi="Arial" w:cs="Arial"/>
          <w:noProof/>
          <w:sz w:val="22"/>
          <w:szCs w:val="22"/>
          <w:rPrChange w:id="509" w:author="Guo, Shicheng" w:date="2020-02-11T14:24:00Z">
            <w:rPr>
              <w:rFonts w:ascii="Times New Roman" w:hAnsi="Times New Roman" w:cs="Times New Roman"/>
              <w:noProof/>
            </w:rPr>
          </w:rPrChange>
        </w:rPr>
        <w:fldChar w:fldCharType="end"/>
      </w:r>
      <w:r w:rsidR="000676EC" w:rsidRPr="00D30883">
        <w:rPr>
          <w:rFonts w:ascii="Arial" w:hAnsi="Arial" w:cs="Arial"/>
          <w:sz w:val="22"/>
          <w:szCs w:val="22"/>
          <w:rPrChange w:id="510" w:author="Guo, Shicheng" w:date="2020-02-11T14:24:00Z">
            <w:rPr>
              <w:rFonts w:ascii="Times New Roman" w:hAnsi="Times New Roman" w:cs="Times New Roman"/>
            </w:rPr>
          </w:rPrChange>
        </w:rPr>
        <w:fldChar w:fldCharType="end"/>
      </w:r>
      <w:commentRangeEnd w:id="489"/>
      <w:r w:rsidR="00417B61" w:rsidRPr="00D30883">
        <w:rPr>
          <w:rStyle w:val="CommentReference"/>
          <w:rFonts w:ascii="Arial" w:hAnsi="Arial" w:cs="Arial"/>
          <w:sz w:val="22"/>
          <w:szCs w:val="22"/>
          <w:rPrChange w:id="511" w:author="Guo, Shicheng" w:date="2020-02-11T14:24:00Z">
            <w:rPr>
              <w:rStyle w:val="CommentReference"/>
              <w:rFonts w:ascii="Times New Roman" w:hAnsi="Times New Roman" w:cs="Times New Roman"/>
              <w:sz w:val="24"/>
              <w:szCs w:val="24"/>
            </w:rPr>
          </w:rPrChange>
        </w:rPr>
        <w:commentReference w:id="489"/>
      </w:r>
      <w:r w:rsidR="00344EFD" w:rsidRPr="00D30883">
        <w:rPr>
          <w:rFonts w:ascii="Arial" w:hAnsi="Arial" w:cs="Arial"/>
          <w:sz w:val="22"/>
          <w:szCs w:val="22"/>
          <w:rPrChange w:id="512" w:author="Guo, Shicheng" w:date="2020-02-11T14:24:00Z">
            <w:rPr>
              <w:rFonts w:ascii="Times New Roman" w:hAnsi="Times New Roman" w:cs="Times New Roman"/>
            </w:rPr>
          </w:rPrChange>
        </w:rPr>
        <w:t>]</w:t>
      </w:r>
      <w:r w:rsidRPr="00D30883">
        <w:rPr>
          <w:rFonts w:ascii="Arial" w:hAnsi="Arial" w:cs="Arial"/>
          <w:sz w:val="22"/>
          <w:szCs w:val="22"/>
          <w:rPrChange w:id="513" w:author="Guo, Shicheng" w:date="2020-02-11T14:24:00Z">
            <w:rPr>
              <w:rFonts w:ascii="Times New Roman" w:hAnsi="Times New Roman" w:cs="Times New Roman"/>
            </w:rPr>
          </w:rPrChange>
        </w:rPr>
        <w:t xml:space="preserve">. Therefore, </w:t>
      </w:r>
      <w:del w:id="514" w:author="Andreae, Emily A" w:date="2020-02-06T15:08:00Z">
        <w:r w:rsidRPr="00D30883" w:rsidDel="00B56B63">
          <w:rPr>
            <w:rFonts w:ascii="Arial" w:hAnsi="Arial" w:cs="Arial"/>
            <w:sz w:val="22"/>
            <w:szCs w:val="22"/>
            <w:rPrChange w:id="515" w:author="Guo, Shicheng" w:date="2020-02-11T14:24:00Z">
              <w:rPr>
                <w:rFonts w:ascii="Times New Roman" w:hAnsi="Times New Roman" w:cs="Times New Roman"/>
              </w:rPr>
            </w:rPrChange>
          </w:rPr>
          <w:delText xml:space="preserve">to </w:delText>
        </w:r>
      </w:del>
      <w:r w:rsidRPr="00D30883">
        <w:rPr>
          <w:rFonts w:ascii="Arial" w:hAnsi="Arial" w:cs="Arial"/>
          <w:sz w:val="22"/>
          <w:szCs w:val="22"/>
          <w:rPrChange w:id="516" w:author="Guo, Shicheng" w:date="2020-02-11T14:24:00Z">
            <w:rPr>
              <w:rFonts w:ascii="Times New Roman" w:hAnsi="Times New Roman" w:cs="Times New Roman"/>
            </w:rPr>
          </w:rPrChange>
        </w:rPr>
        <w:t>develop</w:t>
      </w:r>
      <w:ins w:id="517" w:author="Andreae, Emily A" w:date="2020-02-06T15:07:00Z">
        <w:r w:rsidR="00417B61" w:rsidRPr="00D30883">
          <w:rPr>
            <w:rFonts w:ascii="Arial" w:hAnsi="Arial" w:cs="Arial"/>
            <w:sz w:val="22"/>
            <w:szCs w:val="22"/>
            <w:rPrChange w:id="518" w:author="Guo, Shicheng" w:date="2020-02-11T14:24:00Z">
              <w:rPr>
                <w:rFonts w:ascii="Times New Roman" w:hAnsi="Times New Roman" w:cs="Times New Roman"/>
              </w:rPr>
            </w:rPrChange>
          </w:rPr>
          <w:t>ing</w:t>
        </w:r>
      </w:ins>
      <w:r w:rsidRPr="00D30883">
        <w:rPr>
          <w:rFonts w:ascii="Arial" w:hAnsi="Arial" w:cs="Arial"/>
          <w:sz w:val="22"/>
          <w:szCs w:val="22"/>
          <w:rPrChange w:id="519" w:author="Guo, Shicheng" w:date="2020-02-11T14:24:00Z">
            <w:rPr>
              <w:rFonts w:ascii="Times New Roman" w:hAnsi="Times New Roman" w:cs="Times New Roman"/>
            </w:rPr>
          </w:rPrChange>
        </w:rPr>
        <w:t xml:space="preserve"> system</w:t>
      </w:r>
      <w:ins w:id="520" w:author="Andreae, Emily A" w:date="2020-02-06T15:07:00Z">
        <w:r w:rsidR="00417B61" w:rsidRPr="00D30883">
          <w:rPr>
            <w:rFonts w:ascii="Arial" w:hAnsi="Arial" w:cs="Arial"/>
            <w:sz w:val="22"/>
            <w:szCs w:val="22"/>
            <w:rPrChange w:id="521" w:author="Guo, Shicheng" w:date="2020-02-11T14:24:00Z">
              <w:rPr>
                <w:rFonts w:ascii="Times New Roman" w:hAnsi="Times New Roman" w:cs="Times New Roman"/>
              </w:rPr>
            </w:rPrChange>
          </w:rPr>
          <w:t>ic</w:t>
        </w:r>
      </w:ins>
      <w:del w:id="522" w:author="Andreae, Emily A" w:date="2020-02-06T15:07:00Z">
        <w:r w:rsidRPr="00D30883" w:rsidDel="00417B61">
          <w:rPr>
            <w:rFonts w:ascii="Arial" w:hAnsi="Arial" w:cs="Arial"/>
            <w:sz w:val="22"/>
            <w:szCs w:val="22"/>
            <w:rPrChange w:id="523" w:author="Guo, Shicheng" w:date="2020-02-11T14:24:00Z">
              <w:rPr>
                <w:rFonts w:ascii="Times New Roman" w:hAnsi="Times New Roman" w:cs="Times New Roman"/>
              </w:rPr>
            </w:rPrChange>
          </w:rPr>
          <w:delText>atic</w:delText>
        </w:r>
      </w:del>
      <w:r w:rsidRPr="00D30883">
        <w:rPr>
          <w:rFonts w:ascii="Arial" w:hAnsi="Arial" w:cs="Arial"/>
          <w:sz w:val="22"/>
          <w:szCs w:val="22"/>
          <w:rPrChange w:id="524" w:author="Guo, Shicheng" w:date="2020-02-11T14:24:00Z">
            <w:rPr>
              <w:rFonts w:ascii="Times New Roman" w:hAnsi="Times New Roman" w:cs="Times New Roman"/>
            </w:rPr>
          </w:rPrChange>
        </w:rPr>
        <w:t xml:space="preserve"> and reliable adjuvant therapies </w:t>
      </w:r>
      <w:ins w:id="525" w:author="Andreae, Emily A" w:date="2020-02-06T15:08:00Z">
        <w:r w:rsidR="00B56B63" w:rsidRPr="00D30883">
          <w:rPr>
            <w:rFonts w:ascii="Arial" w:hAnsi="Arial" w:cs="Arial"/>
            <w:sz w:val="22"/>
            <w:szCs w:val="22"/>
            <w:rPrChange w:id="526" w:author="Guo, Shicheng" w:date="2020-02-11T14:24:00Z">
              <w:rPr>
                <w:rFonts w:ascii="Times New Roman" w:hAnsi="Times New Roman" w:cs="Times New Roman"/>
              </w:rPr>
            </w:rPrChange>
          </w:rPr>
          <w:t xml:space="preserve">to improve disease-free survival (DFS) in patients with </w:t>
        </w:r>
      </w:ins>
      <w:del w:id="527" w:author="Andreae, Emily A" w:date="2020-02-06T15:09:00Z">
        <w:r w:rsidRPr="00D30883" w:rsidDel="00B56B63">
          <w:rPr>
            <w:rFonts w:ascii="Arial" w:hAnsi="Arial" w:cs="Arial"/>
            <w:sz w:val="22"/>
            <w:szCs w:val="22"/>
            <w:rPrChange w:id="528" w:author="Guo, Shicheng" w:date="2020-02-11T14:24:00Z">
              <w:rPr>
                <w:rFonts w:ascii="Times New Roman" w:hAnsi="Times New Roman" w:cs="Times New Roman"/>
              </w:rPr>
            </w:rPrChange>
          </w:rPr>
          <w:delText xml:space="preserve">for </w:delText>
        </w:r>
      </w:del>
      <w:r w:rsidRPr="00D30883">
        <w:rPr>
          <w:rFonts w:ascii="Arial" w:hAnsi="Arial" w:cs="Arial"/>
          <w:sz w:val="22"/>
          <w:szCs w:val="22"/>
          <w:rPrChange w:id="529" w:author="Guo, Shicheng" w:date="2020-02-11T14:24:00Z">
            <w:rPr>
              <w:rFonts w:ascii="Times New Roman" w:hAnsi="Times New Roman" w:cs="Times New Roman"/>
            </w:rPr>
          </w:rPrChange>
        </w:rPr>
        <w:t xml:space="preserve">advanced PTC is necessary. </w:t>
      </w:r>
    </w:p>
    <w:p w14:paraId="4B04F8B9" w14:textId="77777777" w:rsidR="001D16E8" w:rsidRPr="00D30883" w:rsidRDefault="00312EEC">
      <w:pPr>
        <w:spacing w:line="240" w:lineRule="auto"/>
        <w:ind w:firstLineChars="200" w:firstLine="440"/>
        <w:jc w:val="both"/>
        <w:rPr>
          <w:ins w:id="530" w:author="Andreae, Emily A" w:date="2020-02-06T15:21:00Z"/>
          <w:rFonts w:ascii="Arial" w:hAnsi="Arial" w:cs="Arial"/>
          <w:sz w:val="22"/>
          <w:szCs w:val="22"/>
          <w:rPrChange w:id="531" w:author="Guo, Shicheng" w:date="2020-02-11T14:24:00Z">
            <w:rPr>
              <w:ins w:id="532" w:author="Andreae, Emily A" w:date="2020-02-06T15:21:00Z"/>
              <w:rFonts w:ascii="Times New Roman" w:hAnsi="Times New Roman" w:cs="Times New Roman"/>
            </w:rPr>
          </w:rPrChange>
        </w:rPr>
        <w:pPrChange w:id="533" w:author="Guo, Shicheng" w:date="2020-02-11T14:23:00Z">
          <w:pPr>
            <w:spacing w:line="480" w:lineRule="auto"/>
            <w:ind w:firstLineChars="200" w:firstLine="480"/>
            <w:jc w:val="both"/>
          </w:pPr>
        </w:pPrChange>
      </w:pPr>
      <w:r w:rsidRPr="00D30883">
        <w:rPr>
          <w:rFonts w:ascii="Arial" w:hAnsi="Arial" w:cs="Arial"/>
          <w:sz w:val="22"/>
          <w:szCs w:val="22"/>
          <w:rPrChange w:id="534" w:author="Guo, Shicheng" w:date="2020-02-11T14:24:00Z">
            <w:rPr>
              <w:rFonts w:ascii="Times New Roman" w:hAnsi="Times New Roman" w:cs="Times New Roman"/>
            </w:rPr>
          </w:rPrChange>
        </w:rPr>
        <w:t xml:space="preserve">Tumor cells have developed </w:t>
      </w:r>
      <w:ins w:id="535" w:author="Andreae, Emily A" w:date="2020-02-06T15:09:00Z">
        <w:r w:rsidR="00B56B63" w:rsidRPr="00D30883">
          <w:rPr>
            <w:rFonts w:ascii="Arial" w:hAnsi="Arial" w:cs="Arial"/>
            <w:sz w:val="22"/>
            <w:szCs w:val="22"/>
            <w:rPrChange w:id="536" w:author="Guo, Shicheng" w:date="2020-02-11T14:24:00Z">
              <w:rPr>
                <w:rFonts w:ascii="Times New Roman" w:hAnsi="Times New Roman" w:cs="Times New Roman"/>
              </w:rPr>
            </w:rPrChange>
          </w:rPr>
          <w:t xml:space="preserve">various </w:t>
        </w:r>
      </w:ins>
      <w:del w:id="537" w:author="Andreae, Emily A" w:date="2020-02-06T15:14:00Z">
        <w:r w:rsidRPr="00D30883" w:rsidDel="00B56B63">
          <w:rPr>
            <w:rFonts w:ascii="Arial" w:hAnsi="Arial" w:cs="Arial"/>
            <w:sz w:val="22"/>
            <w:szCs w:val="22"/>
            <w:rPrChange w:id="538" w:author="Guo, Shicheng" w:date="2020-02-11T14:24:00Z">
              <w:rPr>
                <w:rFonts w:ascii="Times New Roman" w:hAnsi="Times New Roman" w:cs="Times New Roman"/>
              </w:rPr>
            </w:rPrChange>
          </w:rPr>
          <w:delText xml:space="preserve">different </w:delText>
        </w:r>
      </w:del>
      <w:r w:rsidR="003325E3" w:rsidRPr="00D30883">
        <w:rPr>
          <w:rFonts w:ascii="Arial" w:hAnsi="Arial" w:cs="Arial"/>
          <w:sz w:val="22"/>
          <w:szCs w:val="22"/>
          <w:rPrChange w:id="539" w:author="Guo, Shicheng" w:date="2020-02-11T14:24:00Z">
            <w:rPr>
              <w:rFonts w:ascii="Times New Roman" w:hAnsi="Times New Roman" w:cs="Times New Roman"/>
            </w:rPr>
          </w:rPrChange>
        </w:rPr>
        <w:t xml:space="preserve">immune escape </w:t>
      </w:r>
      <w:r w:rsidRPr="00D30883">
        <w:rPr>
          <w:rFonts w:ascii="Arial" w:hAnsi="Arial" w:cs="Arial"/>
          <w:sz w:val="22"/>
          <w:szCs w:val="22"/>
          <w:rPrChange w:id="540" w:author="Guo, Shicheng" w:date="2020-02-11T14:24:00Z">
            <w:rPr>
              <w:rFonts w:ascii="Times New Roman" w:hAnsi="Times New Roman" w:cs="Times New Roman"/>
            </w:rPr>
          </w:rPrChange>
        </w:rPr>
        <w:t xml:space="preserve">mechanisms to manipulate the </w:t>
      </w:r>
      <w:ins w:id="541" w:author="Andreae, Emily A" w:date="2020-02-06T15:13:00Z">
        <w:r w:rsidR="00B56B63" w:rsidRPr="00D30883">
          <w:rPr>
            <w:rFonts w:ascii="Arial" w:hAnsi="Arial" w:cs="Arial"/>
            <w:sz w:val="22"/>
            <w:szCs w:val="22"/>
            <w:rPrChange w:id="542" w:author="Guo, Shicheng" w:date="2020-02-11T14:24:00Z">
              <w:rPr>
                <w:rFonts w:ascii="Times New Roman" w:hAnsi="Times New Roman" w:cs="Times New Roman"/>
              </w:rPr>
            </w:rPrChange>
          </w:rPr>
          <w:t xml:space="preserve">host </w:t>
        </w:r>
      </w:ins>
      <w:r w:rsidRPr="00D30883">
        <w:rPr>
          <w:rFonts w:ascii="Arial" w:hAnsi="Arial" w:cs="Arial"/>
          <w:sz w:val="22"/>
          <w:szCs w:val="22"/>
          <w:rPrChange w:id="543" w:author="Guo, Shicheng" w:date="2020-02-11T14:24:00Z">
            <w:rPr>
              <w:rFonts w:ascii="Times New Roman" w:hAnsi="Times New Roman" w:cs="Times New Roman"/>
            </w:rPr>
          </w:rPrChange>
        </w:rPr>
        <w:t xml:space="preserve">immune </w:t>
      </w:r>
      <w:ins w:id="544" w:author="Andreae, Emily A" w:date="2020-02-06T15:13:00Z">
        <w:r w:rsidR="00B56B63" w:rsidRPr="00D30883">
          <w:rPr>
            <w:rFonts w:ascii="Arial" w:hAnsi="Arial" w:cs="Arial"/>
            <w:sz w:val="22"/>
            <w:szCs w:val="22"/>
            <w:rPrChange w:id="545" w:author="Guo, Shicheng" w:date="2020-02-11T14:24:00Z">
              <w:rPr>
                <w:rFonts w:ascii="Times New Roman" w:hAnsi="Times New Roman" w:cs="Times New Roman"/>
              </w:rPr>
            </w:rPrChange>
          </w:rPr>
          <w:t>system and</w:t>
        </w:r>
      </w:ins>
      <w:ins w:id="546" w:author="Andreae, Emily A" w:date="2020-02-06T15:14:00Z">
        <w:r w:rsidR="00B56B63" w:rsidRPr="00D30883">
          <w:rPr>
            <w:rFonts w:ascii="Arial" w:hAnsi="Arial" w:cs="Arial"/>
            <w:sz w:val="22"/>
            <w:szCs w:val="22"/>
            <w:rPrChange w:id="547" w:author="Guo, Shicheng" w:date="2020-02-11T14:24:00Z">
              <w:rPr>
                <w:rFonts w:ascii="Times New Roman" w:hAnsi="Times New Roman" w:cs="Times New Roman"/>
              </w:rPr>
            </w:rPrChange>
          </w:rPr>
          <w:t xml:space="preserve"> the </w:t>
        </w:r>
      </w:ins>
      <w:ins w:id="548" w:author="Andreae, Emily A" w:date="2020-02-06T15:13:00Z">
        <w:r w:rsidR="00B56B63" w:rsidRPr="00D30883">
          <w:rPr>
            <w:rFonts w:ascii="Arial" w:hAnsi="Arial" w:cs="Arial"/>
            <w:sz w:val="22"/>
            <w:szCs w:val="22"/>
            <w:rPrChange w:id="549" w:author="Guo, Shicheng" w:date="2020-02-11T14:24:00Z">
              <w:rPr>
                <w:rFonts w:ascii="Times New Roman" w:hAnsi="Times New Roman" w:cs="Times New Roman"/>
              </w:rPr>
            </w:rPrChange>
          </w:rPr>
          <w:t xml:space="preserve">immune </w:t>
        </w:r>
      </w:ins>
      <w:r w:rsidRPr="00D30883">
        <w:rPr>
          <w:rFonts w:ascii="Arial" w:hAnsi="Arial" w:cs="Arial"/>
          <w:sz w:val="22"/>
          <w:szCs w:val="22"/>
          <w:rPrChange w:id="550" w:author="Guo, Shicheng" w:date="2020-02-11T14:24:00Z">
            <w:rPr>
              <w:rFonts w:ascii="Times New Roman" w:hAnsi="Times New Roman" w:cs="Times New Roman"/>
            </w:rPr>
          </w:rPrChange>
        </w:rPr>
        <w:t>cell</w:t>
      </w:r>
      <w:del w:id="551" w:author="Andreae, Emily A" w:date="2020-02-06T15:14:00Z">
        <w:r w:rsidRPr="00D30883" w:rsidDel="00B56B63">
          <w:rPr>
            <w:rFonts w:ascii="Arial" w:hAnsi="Arial" w:cs="Arial"/>
            <w:sz w:val="22"/>
            <w:szCs w:val="22"/>
            <w:rPrChange w:id="552" w:author="Guo, Shicheng" w:date="2020-02-11T14:24:00Z">
              <w:rPr>
                <w:rFonts w:ascii="Times New Roman" w:hAnsi="Times New Roman" w:cs="Times New Roman"/>
              </w:rPr>
            </w:rPrChange>
          </w:rPr>
          <w:delText>s</w:delText>
        </w:r>
      </w:del>
      <w:r w:rsidRPr="00D30883">
        <w:rPr>
          <w:rFonts w:ascii="Arial" w:hAnsi="Arial" w:cs="Arial"/>
          <w:sz w:val="22"/>
          <w:szCs w:val="22"/>
          <w:rPrChange w:id="553" w:author="Guo, Shicheng" w:date="2020-02-11T14:24:00Z">
            <w:rPr>
              <w:rFonts w:ascii="Times New Roman" w:hAnsi="Times New Roman" w:cs="Times New Roman"/>
            </w:rPr>
          </w:rPrChange>
        </w:rPr>
        <w:t xml:space="preserve"> </w:t>
      </w:r>
      <w:del w:id="554" w:author="Andreae, Emily A" w:date="2020-02-06T15:14:00Z">
        <w:r w:rsidRPr="00D30883" w:rsidDel="00B56B63">
          <w:rPr>
            <w:rFonts w:ascii="Arial" w:hAnsi="Arial" w:cs="Arial"/>
            <w:sz w:val="22"/>
            <w:szCs w:val="22"/>
            <w:rPrChange w:id="555" w:author="Guo, Shicheng" w:date="2020-02-11T14:24:00Z">
              <w:rPr>
                <w:rFonts w:ascii="Times New Roman" w:hAnsi="Times New Roman" w:cs="Times New Roman"/>
              </w:rPr>
            </w:rPrChange>
          </w:rPr>
          <w:delText xml:space="preserve">within their </w:delText>
        </w:r>
      </w:del>
      <w:r w:rsidRPr="00D30883">
        <w:rPr>
          <w:rFonts w:ascii="Arial" w:hAnsi="Arial" w:cs="Arial"/>
          <w:sz w:val="22"/>
          <w:szCs w:val="22"/>
          <w:rPrChange w:id="556" w:author="Guo, Shicheng" w:date="2020-02-11T14:24:00Z">
            <w:rPr>
              <w:rFonts w:ascii="Times New Roman" w:hAnsi="Times New Roman" w:cs="Times New Roman"/>
            </w:rPr>
          </w:rPrChange>
        </w:rPr>
        <w:t xml:space="preserve">microenvironment </w:t>
      </w:r>
      <w:del w:id="557" w:author="Andreae, Emily A" w:date="2020-02-06T15:14:00Z">
        <w:r w:rsidRPr="00D30883" w:rsidDel="00B56B63">
          <w:rPr>
            <w:rFonts w:ascii="Arial" w:hAnsi="Arial" w:cs="Arial"/>
            <w:sz w:val="22"/>
            <w:szCs w:val="22"/>
            <w:rPrChange w:id="558" w:author="Guo, Shicheng" w:date="2020-02-11T14:24:00Z">
              <w:rPr>
                <w:rFonts w:ascii="Times New Roman" w:hAnsi="Times New Roman" w:cs="Times New Roman"/>
              </w:rPr>
            </w:rPrChange>
          </w:rPr>
          <w:delText xml:space="preserve">in order </w:delText>
        </w:r>
      </w:del>
      <w:r w:rsidRPr="00D30883">
        <w:rPr>
          <w:rFonts w:ascii="Arial" w:hAnsi="Arial" w:cs="Arial"/>
          <w:sz w:val="22"/>
          <w:szCs w:val="22"/>
          <w:rPrChange w:id="559" w:author="Guo, Shicheng" w:date="2020-02-11T14:24:00Z">
            <w:rPr>
              <w:rFonts w:ascii="Times New Roman" w:hAnsi="Times New Roman" w:cs="Times New Roman"/>
            </w:rPr>
          </w:rPrChange>
        </w:rPr>
        <w:t>to avoid recognition and eli</w:t>
      </w:r>
      <w:r w:rsidR="003325E3" w:rsidRPr="00D30883">
        <w:rPr>
          <w:rFonts w:ascii="Arial" w:hAnsi="Arial" w:cs="Arial"/>
          <w:sz w:val="22"/>
          <w:szCs w:val="22"/>
          <w:rPrChange w:id="560" w:author="Guo, Shicheng" w:date="2020-02-11T14:24:00Z">
            <w:rPr>
              <w:rFonts w:ascii="Times New Roman" w:hAnsi="Times New Roman" w:cs="Times New Roman"/>
            </w:rPr>
          </w:rPrChange>
        </w:rPr>
        <w:t>mination</w:t>
      </w:r>
      <w:r w:rsidRPr="00D30883">
        <w:rPr>
          <w:rFonts w:ascii="Arial" w:hAnsi="Arial" w:cs="Arial"/>
          <w:sz w:val="22"/>
          <w:szCs w:val="22"/>
          <w:rPrChange w:id="561" w:author="Guo, Shicheng" w:date="2020-02-11T14:24:00Z">
            <w:rPr>
              <w:rFonts w:ascii="Times New Roman" w:hAnsi="Times New Roman" w:cs="Times New Roman"/>
            </w:rPr>
          </w:rPrChange>
        </w:rPr>
        <w:t xml:space="preserve">. </w:t>
      </w:r>
      <w:commentRangeStart w:id="562"/>
      <w:r w:rsidRPr="00D30883">
        <w:rPr>
          <w:rFonts w:ascii="Arial" w:hAnsi="Arial" w:cs="Arial"/>
          <w:sz w:val="22"/>
          <w:szCs w:val="22"/>
          <w:rPrChange w:id="563" w:author="Guo, Shicheng" w:date="2020-02-11T14:24:00Z">
            <w:rPr>
              <w:rFonts w:ascii="Times New Roman" w:hAnsi="Times New Roman" w:cs="Times New Roman"/>
            </w:rPr>
          </w:rPrChange>
        </w:rPr>
        <w:t xml:space="preserve">Strategies employed include up-regulation of immune-inhibitory molecules, down-regulation of antigen display, or recruitment of suppressive cell populations. </w:t>
      </w:r>
      <w:commentRangeEnd w:id="562"/>
      <w:r w:rsidR="00B56B63" w:rsidRPr="00D30883">
        <w:rPr>
          <w:rStyle w:val="CommentReference"/>
          <w:rFonts w:ascii="Arial" w:hAnsi="Arial" w:cs="Arial"/>
          <w:sz w:val="22"/>
          <w:szCs w:val="22"/>
          <w:rPrChange w:id="564" w:author="Guo, Shicheng" w:date="2020-02-11T14:24:00Z">
            <w:rPr>
              <w:rStyle w:val="CommentReference"/>
              <w:rFonts w:ascii="Times New Roman" w:hAnsi="Times New Roman" w:cs="Times New Roman"/>
              <w:sz w:val="24"/>
              <w:szCs w:val="24"/>
            </w:rPr>
          </w:rPrChange>
        </w:rPr>
        <w:commentReference w:id="562"/>
      </w:r>
      <w:del w:id="565" w:author="Andreae, Emily A" w:date="2020-02-06T15:16:00Z">
        <w:r w:rsidRPr="00D30883" w:rsidDel="00B56B63">
          <w:rPr>
            <w:rFonts w:ascii="Arial" w:hAnsi="Arial" w:cs="Arial"/>
            <w:sz w:val="22"/>
            <w:szCs w:val="22"/>
            <w:rPrChange w:id="566" w:author="Guo, Shicheng" w:date="2020-02-11T14:24:00Z">
              <w:rPr>
                <w:rFonts w:ascii="Times New Roman" w:hAnsi="Times New Roman" w:cs="Times New Roman"/>
              </w:rPr>
            </w:rPrChange>
          </w:rPr>
          <w:delText>Specifically i</w:delText>
        </w:r>
      </w:del>
      <w:ins w:id="567" w:author="Andreae, Emily A" w:date="2020-02-06T15:16:00Z">
        <w:r w:rsidR="00B56B63" w:rsidRPr="00D30883">
          <w:rPr>
            <w:rFonts w:ascii="Arial" w:hAnsi="Arial" w:cs="Arial"/>
            <w:sz w:val="22"/>
            <w:szCs w:val="22"/>
            <w:rPrChange w:id="568" w:author="Guo, Shicheng" w:date="2020-02-11T14:24:00Z">
              <w:rPr>
                <w:rFonts w:ascii="Times New Roman" w:hAnsi="Times New Roman" w:cs="Times New Roman"/>
              </w:rPr>
            </w:rPrChange>
          </w:rPr>
          <w:t>I</w:t>
        </w:r>
      </w:ins>
      <w:r w:rsidRPr="00D30883">
        <w:rPr>
          <w:rFonts w:ascii="Arial" w:hAnsi="Arial" w:cs="Arial"/>
          <w:sz w:val="22"/>
          <w:szCs w:val="22"/>
          <w:rPrChange w:id="569" w:author="Guo, Shicheng" w:date="2020-02-11T14:24:00Z">
            <w:rPr>
              <w:rFonts w:ascii="Times New Roman" w:hAnsi="Times New Roman" w:cs="Times New Roman"/>
            </w:rPr>
          </w:rPrChange>
        </w:rPr>
        <w:t>n PTCs, high level</w:t>
      </w:r>
      <w:ins w:id="570" w:author="Andreae, Emily A" w:date="2020-02-06T15:16:00Z">
        <w:r w:rsidR="00B56B63" w:rsidRPr="00D30883">
          <w:rPr>
            <w:rFonts w:ascii="Arial" w:hAnsi="Arial" w:cs="Arial"/>
            <w:sz w:val="22"/>
            <w:szCs w:val="22"/>
            <w:rPrChange w:id="571" w:author="Guo, Shicheng" w:date="2020-02-11T14:24:00Z">
              <w:rPr>
                <w:rFonts w:ascii="Times New Roman" w:hAnsi="Times New Roman" w:cs="Times New Roman"/>
              </w:rPr>
            </w:rPrChange>
          </w:rPr>
          <w:t>s</w:t>
        </w:r>
      </w:ins>
      <w:r w:rsidRPr="00D30883">
        <w:rPr>
          <w:rFonts w:ascii="Arial" w:hAnsi="Arial" w:cs="Arial"/>
          <w:sz w:val="22"/>
          <w:szCs w:val="22"/>
          <w:rPrChange w:id="572" w:author="Guo, Shicheng" w:date="2020-02-11T14:24:00Z">
            <w:rPr>
              <w:rFonts w:ascii="Times New Roman" w:hAnsi="Times New Roman" w:cs="Times New Roman"/>
            </w:rPr>
          </w:rPrChange>
        </w:rPr>
        <w:t xml:space="preserve"> of immune checkpoint Programmed Death Ligand 1 (PD-L1) and loss of major histocompatibility complex class I (MHCI) </w:t>
      </w:r>
      <w:ins w:id="573" w:author="Andreae, Emily A" w:date="2020-02-06T15:17:00Z">
        <w:r w:rsidR="00B56B63" w:rsidRPr="00D30883">
          <w:rPr>
            <w:rFonts w:ascii="Arial" w:hAnsi="Arial" w:cs="Arial"/>
            <w:sz w:val="22"/>
            <w:szCs w:val="22"/>
            <w:rPrChange w:id="574" w:author="Guo, Shicheng" w:date="2020-02-11T14:24:00Z">
              <w:rPr>
                <w:rFonts w:ascii="Times New Roman" w:hAnsi="Times New Roman" w:cs="Times New Roman"/>
              </w:rPr>
            </w:rPrChange>
          </w:rPr>
          <w:t xml:space="preserve">surface </w:t>
        </w:r>
      </w:ins>
      <w:r w:rsidRPr="00D30883">
        <w:rPr>
          <w:rFonts w:ascii="Arial" w:hAnsi="Arial" w:cs="Arial"/>
          <w:sz w:val="22"/>
          <w:szCs w:val="22"/>
          <w:rPrChange w:id="575" w:author="Guo, Shicheng" w:date="2020-02-11T14:24:00Z">
            <w:rPr>
              <w:rFonts w:ascii="Times New Roman" w:hAnsi="Times New Roman" w:cs="Times New Roman"/>
            </w:rPr>
          </w:rPrChange>
        </w:rPr>
        <w:t>expression correlate with tumor-associated macrophages (TAMs)</w:t>
      </w:r>
      <w:ins w:id="576" w:author="Andreae, Emily A" w:date="2020-02-06T15:17:00Z">
        <w:r w:rsidR="00B56B63" w:rsidRPr="00D30883">
          <w:rPr>
            <w:rFonts w:ascii="Arial" w:hAnsi="Arial" w:cs="Arial"/>
            <w:sz w:val="22"/>
            <w:szCs w:val="22"/>
            <w:rPrChange w:id="577" w:author="Guo, Shicheng" w:date="2020-02-11T14:24:00Z">
              <w:rPr>
                <w:rFonts w:ascii="Times New Roman" w:hAnsi="Times New Roman" w:cs="Times New Roman"/>
              </w:rPr>
            </w:rPrChange>
          </w:rPr>
          <w:t>,</w:t>
        </w:r>
      </w:ins>
      <w:del w:id="578" w:author="Andreae, Emily A" w:date="2020-02-06T15:17:00Z">
        <w:r w:rsidRPr="00D30883" w:rsidDel="00B56B63">
          <w:rPr>
            <w:rFonts w:ascii="Arial" w:hAnsi="Arial" w:cs="Arial"/>
            <w:sz w:val="22"/>
            <w:szCs w:val="22"/>
            <w:rPrChange w:id="579" w:author="Guo, Shicheng" w:date="2020-02-11T14:24:00Z">
              <w:rPr>
                <w:rFonts w:ascii="Times New Roman" w:hAnsi="Times New Roman" w:cs="Times New Roman"/>
              </w:rPr>
            </w:rPrChange>
          </w:rPr>
          <w:delText xml:space="preserve"> and</w:delText>
        </w:r>
      </w:del>
      <w:r w:rsidRPr="00D30883">
        <w:rPr>
          <w:rFonts w:ascii="Arial" w:hAnsi="Arial" w:cs="Arial"/>
          <w:sz w:val="22"/>
          <w:szCs w:val="22"/>
          <w:rPrChange w:id="580" w:author="Guo, Shicheng" w:date="2020-02-11T14:24:00Z">
            <w:rPr>
              <w:rFonts w:ascii="Times New Roman" w:hAnsi="Times New Roman" w:cs="Times New Roman"/>
            </w:rPr>
          </w:rPrChange>
        </w:rPr>
        <w:t xml:space="preserve"> CD8+</w:t>
      </w:r>
      <w:ins w:id="581" w:author="Andreae, Emily A" w:date="2020-02-06T15:17:00Z">
        <w:r w:rsidR="00B56B63" w:rsidRPr="00D30883">
          <w:rPr>
            <w:rFonts w:ascii="Arial" w:hAnsi="Arial" w:cs="Arial"/>
            <w:sz w:val="22"/>
            <w:szCs w:val="22"/>
            <w:rPrChange w:id="582" w:author="Guo, Shicheng" w:date="2020-02-11T14:24:00Z">
              <w:rPr>
                <w:rFonts w:ascii="Times New Roman" w:hAnsi="Times New Roman" w:cs="Times New Roman"/>
              </w:rPr>
            </w:rPrChange>
          </w:rPr>
          <w:t xml:space="preserve"> and</w:t>
        </w:r>
      </w:ins>
      <w:del w:id="583" w:author="Andreae, Emily A" w:date="2020-02-06T15:17:00Z">
        <w:r w:rsidRPr="00D30883" w:rsidDel="00B56B63">
          <w:rPr>
            <w:rFonts w:ascii="Arial" w:hAnsi="Arial" w:cs="Arial"/>
            <w:sz w:val="22"/>
            <w:szCs w:val="22"/>
            <w:rPrChange w:id="584" w:author="Guo, Shicheng" w:date="2020-02-11T14:24:00Z">
              <w:rPr>
                <w:rFonts w:ascii="Times New Roman" w:hAnsi="Times New Roman" w:cs="Times New Roman"/>
              </w:rPr>
            </w:rPrChange>
          </w:rPr>
          <w:delText>,</w:delText>
        </w:r>
      </w:del>
      <w:r w:rsidR="00B56B63" w:rsidRPr="00D30883">
        <w:rPr>
          <w:rFonts w:ascii="Arial" w:hAnsi="Arial" w:cs="Arial"/>
          <w:sz w:val="22"/>
          <w:szCs w:val="22"/>
          <w:rPrChange w:id="585" w:author="Guo, Shicheng" w:date="2020-02-11T14:24:00Z">
            <w:rPr>
              <w:rFonts w:ascii="Times New Roman" w:hAnsi="Times New Roman" w:cs="Times New Roman"/>
            </w:rPr>
          </w:rPrChange>
        </w:rPr>
        <w:t xml:space="preserve"> CD4+ T</w:t>
      </w:r>
      <w:ins w:id="586" w:author="Andreae, Emily A" w:date="2020-02-06T15:17:00Z">
        <w:r w:rsidR="00B56B63" w:rsidRPr="00D30883">
          <w:rPr>
            <w:rFonts w:ascii="Arial" w:hAnsi="Arial" w:cs="Arial"/>
            <w:sz w:val="22"/>
            <w:szCs w:val="22"/>
            <w:rPrChange w:id="587" w:author="Guo, Shicheng" w:date="2020-02-11T14:24:00Z">
              <w:rPr>
                <w:rFonts w:ascii="Times New Roman" w:hAnsi="Times New Roman" w:cs="Times New Roman"/>
              </w:rPr>
            </w:rPrChange>
          </w:rPr>
          <w:t>-</w:t>
        </w:r>
      </w:ins>
      <w:r w:rsidRPr="00D30883">
        <w:rPr>
          <w:rFonts w:ascii="Arial" w:hAnsi="Arial" w:cs="Arial"/>
          <w:sz w:val="22"/>
          <w:szCs w:val="22"/>
          <w:rPrChange w:id="588" w:author="Guo, Shicheng" w:date="2020-02-11T14:24:00Z">
            <w:rPr>
              <w:rFonts w:ascii="Times New Roman" w:hAnsi="Times New Roman" w:cs="Times New Roman"/>
            </w:rPr>
          </w:rPrChange>
        </w:rPr>
        <w:t>cells, and T</w:t>
      </w:r>
      <w:r w:rsidR="001962FA" w:rsidRPr="00D30883">
        <w:rPr>
          <w:rFonts w:ascii="Arial" w:hAnsi="Arial" w:cs="Arial"/>
          <w:sz w:val="22"/>
          <w:szCs w:val="22"/>
          <w:rPrChange w:id="589" w:author="Guo, Shicheng" w:date="2020-02-11T14:24:00Z">
            <w:rPr>
              <w:rFonts w:ascii="Times New Roman" w:hAnsi="Times New Roman" w:cs="Times New Roman"/>
            </w:rPr>
          </w:rPrChange>
        </w:rPr>
        <w:t>-</w:t>
      </w:r>
      <w:r w:rsidRPr="00D30883">
        <w:rPr>
          <w:rFonts w:ascii="Arial" w:hAnsi="Arial" w:cs="Arial"/>
          <w:sz w:val="22"/>
          <w:szCs w:val="22"/>
          <w:rPrChange w:id="590" w:author="Guo, Shicheng" w:date="2020-02-11T14:24:00Z">
            <w:rPr>
              <w:rFonts w:ascii="Times New Roman" w:hAnsi="Times New Roman" w:cs="Times New Roman"/>
            </w:rPr>
          </w:rPrChange>
        </w:rPr>
        <w:t>reg lymphocytic infiltration</w:t>
      </w:r>
      <w:ins w:id="591" w:author="Andreae, Emily A" w:date="2020-02-06T15:18:00Z">
        <w:r w:rsidR="001D16E8" w:rsidRPr="00D30883">
          <w:rPr>
            <w:rFonts w:ascii="Arial" w:hAnsi="Arial" w:cs="Arial"/>
            <w:sz w:val="22"/>
            <w:szCs w:val="22"/>
            <w:rPrChange w:id="592" w:author="Guo, Shicheng" w:date="2020-02-11T14:24:00Z">
              <w:rPr>
                <w:rFonts w:ascii="Times New Roman" w:hAnsi="Times New Roman" w:cs="Times New Roman"/>
              </w:rPr>
            </w:rPrChange>
          </w:rPr>
          <w:t xml:space="preserve"> though the</w:t>
        </w:r>
      </w:ins>
      <w:del w:id="593" w:author="Andreae, Emily A" w:date="2020-02-06T15:18:00Z">
        <w:r w:rsidRPr="00D30883" w:rsidDel="001D16E8">
          <w:rPr>
            <w:rFonts w:ascii="Arial" w:hAnsi="Arial" w:cs="Arial"/>
            <w:sz w:val="22"/>
            <w:szCs w:val="22"/>
            <w:rPrChange w:id="594" w:author="Guo, Shicheng" w:date="2020-02-11T14:24:00Z">
              <w:rPr>
                <w:rFonts w:ascii="Times New Roman" w:hAnsi="Times New Roman" w:cs="Times New Roman"/>
              </w:rPr>
            </w:rPrChange>
          </w:rPr>
          <w:delText>, but the</w:delText>
        </w:r>
      </w:del>
      <w:r w:rsidRPr="00D30883">
        <w:rPr>
          <w:rFonts w:ascii="Arial" w:hAnsi="Arial" w:cs="Arial"/>
          <w:sz w:val="22"/>
          <w:szCs w:val="22"/>
          <w:rPrChange w:id="595" w:author="Guo, Shicheng" w:date="2020-02-11T14:24:00Z">
            <w:rPr>
              <w:rFonts w:ascii="Times New Roman" w:hAnsi="Times New Roman" w:cs="Times New Roman"/>
            </w:rPr>
          </w:rPrChange>
        </w:rPr>
        <w:t xml:space="preserve"> regulat</w:t>
      </w:r>
      <w:ins w:id="596" w:author="Andreae, Emily A" w:date="2020-02-06T15:18:00Z">
        <w:r w:rsidR="001D16E8" w:rsidRPr="00D30883">
          <w:rPr>
            <w:rFonts w:ascii="Arial" w:hAnsi="Arial" w:cs="Arial"/>
            <w:sz w:val="22"/>
            <w:szCs w:val="22"/>
            <w:rPrChange w:id="597" w:author="Guo, Shicheng" w:date="2020-02-11T14:24:00Z">
              <w:rPr>
                <w:rFonts w:ascii="Times New Roman" w:hAnsi="Times New Roman" w:cs="Times New Roman"/>
              </w:rPr>
            </w:rPrChange>
          </w:rPr>
          <w:t>ory</w:t>
        </w:r>
      </w:ins>
      <w:del w:id="598" w:author="Andreae, Emily A" w:date="2020-02-06T15:18:00Z">
        <w:r w:rsidRPr="00D30883" w:rsidDel="001D16E8">
          <w:rPr>
            <w:rFonts w:ascii="Arial" w:hAnsi="Arial" w:cs="Arial"/>
            <w:sz w:val="22"/>
            <w:szCs w:val="22"/>
            <w:rPrChange w:id="599" w:author="Guo, Shicheng" w:date="2020-02-11T14:24:00Z">
              <w:rPr>
                <w:rFonts w:ascii="Times New Roman" w:hAnsi="Times New Roman" w:cs="Times New Roman"/>
              </w:rPr>
            </w:rPrChange>
          </w:rPr>
          <w:delText>ion</w:delText>
        </w:r>
      </w:del>
      <w:r w:rsidRPr="00D30883">
        <w:rPr>
          <w:rFonts w:ascii="Arial" w:hAnsi="Arial" w:cs="Arial"/>
          <w:sz w:val="22"/>
          <w:szCs w:val="22"/>
          <w:rPrChange w:id="600" w:author="Guo, Shicheng" w:date="2020-02-11T14:24:00Z">
            <w:rPr>
              <w:rFonts w:ascii="Times New Roman" w:hAnsi="Times New Roman" w:cs="Times New Roman"/>
            </w:rPr>
          </w:rPrChange>
        </w:rPr>
        <w:t xml:space="preserve"> mechanisms </w:t>
      </w:r>
      <w:ins w:id="601" w:author="Andreae, Emily A" w:date="2020-02-06T15:18:00Z">
        <w:r w:rsidR="001D16E8" w:rsidRPr="00D30883">
          <w:rPr>
            <w:rFonts w:ascii="Arial" w:hAnsi="Arial" w:cs="Arial"/>
            <w:sz w:val="22"/>
            <w:szCs w:val="22"/>
            <w:rPrChange w:id="602" w:author="Guo, Shicheng" w:date="2020-02-11T14:24:00Z">
              <w:rPr>
                <w:rFonts w:ascii="Times New Roman" w:hAnsi="Times New Roman" w:cs="Times New Roman"/>
              </w:rPr>
            </w:rPrChange>
          </w:rPr>
          <w:t xml:space="preserve">for these observations </w:t>
        </w:r>
      </w:ins>
      <w:r w:rsidRPr="00D30883">
        <w:rPr>
          <w:rFonts w:ascii="Arial" w:hAnsi="Arial" w:cs="Arial"/>
          <w:sz w:val="22"/>
          <w:szCs w:val="22"/>
          <w:rPrChange w:id="603" w:author="Guo, Shicheng" w:date="2020-02-11T14:24:00Z">
            <w:rPr>
              <w:rFonts w:ascii="Times New Roman" w:hAnsi="Times New Roman" w:cs="Times New Roman"/>
            </w:rPr>
          </w:rPrChange>
        </w:rPr>
        <w:t>have not been addressed</w:t>
      </w:r>
      <w:r w:rsidR="00344EFD" w:rsidRPr="00D30883">
        <w:rPr>
          <w:rFonts w:ascii="Arial" w:hAnsi="Arial" w:cs="Arial"/>
          <w:sz w:val="22"/>
          <w:szCs w:val="22"/>
          <w:rPrChange w:id="604" w:author="Guo, Shicheng" w:date="2020-02-11T14:24:00Z">
            <w:rPr>
              <w:rFonts w:ascii="Times New Roman" w:hAnsi="Times New Roman" w:cs="Times New Roman"/>
            </w:rPr>
          </w:rPrChange>
        </w:rPr>
        <w:t xml:space="preserve"> </w:t>
      </w:r>
      <w:commentRangeStart w:id="605"/>
      <w:r w:rsidR="00344EFD" w:rsidRPr="00D30883">
        <w:rPr>
          <w:rFonts w:ascii="Arial" w:hAnsi="Arial" w:cs="Arial"/>
          <w:sz w:val="22"/>
          <w:szCs w:val="22"/>
          <w:rPrChange w:id="606" w:author="Guo, Shicheng" w:date="2020-02-11T14:24:00Z">
            <w:rPr>
              <w:rFonts w:ascii="Times New Roman" w:hAnsi="Times New Roman" w:cs="Times New Roman"/>
            </w:rPr>
          </w:rPrChange>
        </w:rPr>
        <w:t>[</w:t>
      </w:r>
      <w:r w:rsidR="000676EC" w:rsidRPr="00D30883">
        <w:rPr>
          <w:rFonts w:ascii="Arial" w:hAnsi="Arial" w:cs="Arial"/>
          <w:sz w:val="22"/>
          <w:szCs w:val="22"/>
          <w:rPrChange w:id="607" w:author="Guo, Shicheng" w:date="2020-02-11T14:24:00Z">
            <w:rPr>
              <w:rFonts w:ascii="Times New Roman" w:hAnsi="Times New Roman" w:cs="Times New Roman"/>
            </w:rPr>
          </w:rPrChange>
        </w:rPr>
        <w:fldChar w:fldCharType="begin">
          <w:fldData xml:space="preserve">PEVuZE5vdGU+PENpdGU+PEF1dGhvcj5MaW90dGk8L0F1dGhvcj48WWVhcj4yMDE5PC9ZZWFyPjxS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</w:fldData>
        </w:fldChar>
      </w:r>
      <w:r w:rsidRPr="00D30883">
        <w:rPr>
          <w:rFonts w:ascii="Arial" w:hAnsi="Arial" w:cs="Arial"/>
          <w:sz w:val="22"/>
          <w:szCs w:val="22"/>
          <w:rPrChange w:id="608"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609" w:author="Guo, Shicheng" w:date="2020-02-11T14:24:00Z">
            <w:rPr>
              <w:rFonts w:ascii="Times New Roman" w:hAnsi="Times New Roman" w:cs="Times New Roman"/>
            </w:rPr>
          </w:rPrChange>
        </w:rPr>
        <w:fldChar w:fldCharType="begin">
          <w:fldData xml:space="preserve">PEVuZE5vdGU+PENpdGU+PEF1dGhvcj5MaW90dGk8L0F1dGhvcj48WWVhcj4yMDE5PC9ZZWFyPjxS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</w:fldData>
        </w:fldChar>
      </w:r>
      <w:r w:rsidRPr="00D30883">
        <w:rPr>
          <w:rFonts w:ascii="Arial" w:hAnsi="Arial" w:cs="Arial"/>
          <w:sz w:val="22"/>
          <w:szCs w:val="22"/>
          <w:rPrChange w:id="610"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611" w:author="Guo, Shicheng" w:date="2020-02-11T14:24:00Z">
            <w:rPr>
              <w:rFonts w:ascii="Arial" w:hAnsi="Arial" w:cs="Arial"/>
              <w:sz w:val="22"/>
              <w:szCs w:val="22"/>
            </w:rPr>
          </w:rPrChange>
        </w:rPr>
      </w:r>
      <w:r w:rsidR="000676EC" w:rsidRPr="00D30883">
        <w:rPr>
          <w:rFonts w:ascii="Arial" w:hAnsi="Arial" w:cs="Arial"/>
          <w:sz w:val="22"/>
          <w:szCs w:val="22"/>
          <w:rPrChange w:id="612"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613" w:author="Guo, Shicheng" w:date="2020-02-11T14:24:00Z">
            <w:rPr>
              <w:rFonts w:ascii="Arial" w:hAnsi="Arial" w:cs="Arial"/>
              <w:sz w:val="22"/>
              <w:szCs w:val="22"/>
            </w:rPr>
          </w:rPrChange>
        </w:rPr>
      </w:r>
      <w:r w:rsidR="000676EC" w:rsidRPr="00D30883">
        <w:rPr>
          <w:rFonts w:ascii="Arial" w:hAnsi="Arial" w:cs="Arial"/>
          <w:sz w:val="22"/>
          <w:szCs w:val="22"/>
          <w:rPrChange w:id="614" w:author="Guo, Shicheng" w:date="2020-02-11T14:24:00Z">
            <w:rPr>
              <w:rFonts w:ascii="Times New Roman" w:hAnsi="Times New Roman" w:cs="Times New Roman"/>
            </w:rPr>
          </w:rPrChange>
        </w:rPr>
        <w:fldChar w:fldCharType="separate"/>
      </w:r>
      <w:r w:rsidR="00E95EF6" w:rsidRPr="00D30883">
        <w:rPr>
          <w:rFonts w:ascii="Arial" w:hAnsi="Arial" w:cs="Arial"/>
          <w:sz w:val="22"/>
          <w:szCs w:val="22"/>
          <w:rPrChange w:id="615" w:author="Guo, Shicheng" w:date="2020-02-11T14:24:00Z">
            <w:rPr/>
          </w:rPrChange>
        </w:rPr>
        <w:fldChar w:fldCharType="begin"/>
      </w:r>
      <w:r w:rsidR="00E95EF6" w:rsidRPr="00D30883">
        <w:rPr>
          <w:rFonts w:ascii="Arial" w:hAnsi="Arial" w:cs="Arial"/>
          <w:sz w:val="22"/>
          <w:szCs w:val="22"/>
          <w:rPrChange w:id="616" w:author="Guo, Shicheng" w:date="2020-02-11T14:24:00Z">
            <w:rPr/>
          </w:rPrChange>
        </w:rPr>
        <w:instrText xml:space="preserve"> HYPERLINK \l "_ENREF_7" \o "Liotti, 2019 #13" </w:instrText>
      </w:r>
      <w:r w:rsidR="00E95EF6" w:rsidRPr="00D30883">
        <w:rPr>
          <w:rFonts w:ascii="Arial" w:hAnsi="Arial" w:cs="Arial"/>
          <w:sz w:val="22"/>
          <w:szCs w:val="22"/>
          <w:rPrChange w:id="617"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618" w:author="Guo, Shicheng" w:date="2020-02-11T14:24:00Z">
            <w:rPr>
              <w:rFonts w:ascii="Times New Roman" w:hAnsi="Times New Roman" w:cs="Times New Roman"/>
              <w:noProof/>
            </w:rPr>
          </w:rPrChange>
        </w:rPr>
        <w:t>7</w:t>
      </w:r>
      <w:r w:rsidR="00E95EF6" w:rsidRPr="00D30883">
        <w:rPr>
          <w:rFonts w:ascii="Arial" w:hAnsi="Arial" w:cs="Arial"/>
          <w:noProof/>
          <w:sz w:val="22"/>
          <w:szCs w:val="22"/>
          <w:rPrChange w:id="619" w:author="Guo, Shicheng" w:date="2020-02-11T14:24:00Z">
            <w:rPr>
              <w:rFonts w:ascii="Times New Roman" w:hAnsi="Times New Roman" w:cs="Times New Roman"/>
              <w:noProof/>
            </w:rPr>
          </w:rPrChange>
        </w:rPr>
        <w:fldChar w:fldCharType="end"/>
      </w:r>
      <w:r w:rsidRPr="00D30883">
        <w:rPr>
          <w:rFonts w:ascii="Arial" w:hAnsi="Arial" w:cs="Arial"/>
          <w:noProof/>
          <w:sz w:val="22"/>
          <w:szCs w:val="22"/>
          <w:rPrChange w:id="620" w:author="Guo, Shicheng" w:date="2020-02-11T14:24:00Z">
            <w:rPr>
              <w:rFonts w:ascii="Times New Roman" w:hAnsi="Times New Roman" w:cs="Times New Roman"/>
              <w:noProof/>
            </w:rPr>
          </w:rPrChange>
        </w:rPr>
        <w:t>,</w:t>
      </w:r>
      <w:r w:rsidR="00E95EF6" w:rsidRPr="00D30883">
        <w:rPr>
          <w:rFonts w:ascii="Arial" w:hAnsi="Arial" w:cs="Arial"/>
          <w:sz w:val="22"/>
          <w:szCs w:val="22"/>
          <w:rPrChange w:id="621" w:author="Guo, Shicheng" w:date="2020-02-11T14:24:00Z">
            <w:rPr/>
          </w:rPrChange>
        </w:rPr>
        <w:fldChar w:fldCharType="begin"/>
      </w:r>
      <w:r w:rsidR="00E95EF6" w:rsidRPr="00D30883">
        <w:rPr>
          <w:rFonts w:ascii="Arial" w:hAnsi="Arial" w:cs="Arial"/>
          <w:sz w:val="22"/>
          <w:szCs w:val="22"/>
          <w:rPrChange w:id="622" w:author="Guo, Shicheng" w:date="2020-02-11T14:24:00Z">
            <w:rPr/>
          </w:rPrChange>
        </w:rPr>
        <w:instrText xml:space="preserve"> HYPERLINK \l "_ENREF_8" \o "Angell, 2014 #15" </w:instrText>
      </w:r>
      <w:r w:rsidR="00E95EF6" w:rsidRPr="00D30883">
        <w:rPr>
          <w:rFonts w:ascii="Arial" w:hAnsi="Arial" w:cs="Arial"/>
          <w:sz w:val="22"/>
          <w:szCs w:val="22"/>
          <w:rPrChange w:id="623"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624" w:author="Guo, Shicheng" w:date="2020-02-11T14:24:00Z">
            <w:rPr>
              <w:rFonts w:ascii="Times New Roman" w:hAnsi="Times New Roman" w:cs="Times New Roman"/>
              <w:noProof/>
            </w:rPr>
          </w:rPrChange>
        </w:rPr>
        <w:t>8</w:t>
      </w:r>
      <w:r w:rsidR="00E95EF6" w:rsidRPr="00D30883">
        <w:rPr>
          <w:rFonts w:ascii="Arial" w:hAnsi="Arial" w:cs="Arial"/>
          <w:noProof/>
          <w:sz w:val="22"/>
          <w:szCs w:val="22"/>
          <w:rPrChange w:id="625" w:author="Guo, Shicheng" w:date="2020-02-11T14:24:00Z">
            <w:rPr>
              <w:rFonts w:ascii="Times New Roman" w:hAnsi="Times New Roman" w:cs="Times New Roman"/>
              <w:noProof/>
            </w:rPr>
          </w:rPrChange>
        </w:rPr>
        <w:fldChar w:fldCharType="end"/>
      </w:r>
      <w:r w:rsidR="000676EC" w:rsidRPr="00D30883">
        <w:rPr>
          <w:rFonts w:ascii="Arial" w:hAnsi="Arial" w:cs="Arial"/>
          <w:sz w:val="22"/>
          <w:szCs w:val="22"/>
          <w:rPrChange w:id="626"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627" w:author="Guo, Shicheng" w:date="2020-02-11T14:24:00Z">
            <w:rPr>
              <w:rFonts w:ascii="Times New Roman" w:hAnsi="Times New Roman" w:cs="Times New Roman"/>
            </w:rPr>
          </w:rPrChange>
        </w:rPr>
        <w:t>]</w:t>
      </w:r>
      <w:commentRangeEnd w:id="605"/>
      <w:r w:rsidR="001D16E8" w:rsidRPr="00D30883">
        <w:rPr>
          <w:rStyle w:val="CommentReference"/>
          <w:rFonts w:ascii="Arial" w:hAnsi="Arial" w:cs="Arial"/>
          <w:sz w:val="22"/>
          <w:szCs w:val="22"/>
          <w:rPrChange w:id="628" w:author="Guo, Shicheng" w:date="2020-02-11T14:24:00Z">
            <w:rPr>
              <w:rStyle w:val="CommentReference"/>
              <w:rFonts w:ascii="Times New Roman" w:hAnsi="Times New Roman" w:cs="Times New Roman"/>
              <w:sz w:val="24"/>
              <w:szCs w:val="24"/>
            </w:rPr>
          </w:rPrChange>
        </w:rPr>
        <w:commentReference w:id="605"/>
      </w:r>
      <w:r w:rsidRPr="00D30883">
        <w:rPr>
          <w:rFonts w:ascii="Arial" w:hAnsi="Arial" w:cs="Arial"/>
          <w:sz w:val="22"/>
          <w:szCs w:val="22"/>
          <w:rPrChange w:id="629" w:author="Guo, Shicheng" w:date="2020-02-11T14:24:00Z">
            <w:rPr>
              <w:rFonts w:ascii="Times New Roman" w:hAnsi="Times New Roman" w:cs="Times New Roman"/>
            </w:rPr>
          </w:rPrChange>
        </w:rPr>
        <w:t xml:space="preserve">. </w:t>
      </w:r>
    </w:p>
    <w:p w14:paraId="18C6A787" w14:textId="77777777" w:rsidR="00EC4505" w:rsidRPr="00D30883" w:rsidRDefault="001D16E8">
      <w:pPr>
        <w:spacing w:line="240" w:lineRule="auto"/>
        <w:ind w:firstLineChars="200" w:firstLine="440"/>
        <w:jc w:val="both"/>
        <w:rPr>
          <w:rFonts w:ascii="Arial" w:hAnsi="Arial" w:cs="Arial"/>
          <w:sz w:val="22"/>
          <w:szCs w:val="22"/>
          <w:rPrChange w:id="630" w:author="Guo, Shicheng" w:date="2020-02-11T14:24:00Z">
            <w:rPr>
              <w:rFonts w:ascii="Times New Roman" w:hAnsi="Times New Roman" w:cs="Times New Roman"/>
            </w:rPr>
          </w:rPrChange>
        </w:rPr>
        <w:pPrChange w:id="631" w:author="Guo, Shicheng" w:date="2020-02-11T14:23:00Z">
          <w:pPr>
            <w:spacing w:line="480" w:lineRule="auto"/>
            <w:ind w:firstLineChars="200" w:firstLine="480"/>
            <w:jc w:val="both"/>
          </w:pPr>
        </w:pPrChange>
      </w:pPr>
      <w:ins w:id="632" w:author="Andreae, Emily A" w:date="2020-02-06T15:22:00Z">
        <w:r w:rsidRPr="00D30883">
          <w:rPr>
            <w:rFonts w:ascii="Arial" w:hAnsi="Arial" w:cs="Arial"/>
            <w:sz w:val="22"/>
            <w:szCs w:val="22"/>
            <w:rPrChange w:id="633" w:author="Guo, Shicheng" w:date="2020-02-11T14:24:00Z">
              <w:rPr>
                <w:rFonts w:ascii="Times New Roman" w:hAnsi="Times New Roman" w:cs="Times New Roman"/>
              </w:rPr>
            </w:rPrChange>
          </w:rPr>
          <w:t xml:space="preserve">As the most common genetic alteration associated with PTC </w:t>
        </w:r>
      </w:ins>
      <w:commentRangeStart w:id="634"/>
      <w:ins w:id="635" w:author="Andreae, Emily A" w:date="2020-02-06T15:36:00Z">
        <w:r w:rsidRPr="00D30883">
          <w:rPr>
            <w:rFonts w:ascii="Arial" w:hAnsi="Arial" w:cs="Arial"/>
            <w:sz w:val="22"/>
            <w:szCs w:val="22"/>
            <w:rPrChange w:id="636" w:author="Guo, Shicheng" w:date="2020-02-11T14:24:00Z">
              <w:rPr>
                <w:rFonts w:ascii="Times New Roman" w:hAnsi="Times New Roman" w:cs="Times New Roman"/>
              </w:rPr>
            </w:rPrChange>
          </w:rPr>
          <w:t>(40%–80%)</w:t>
        </w:r>
      </w:ins>
      <w:commentRangeEnd w:id="634"/>
      <w:ins w:id="637" w:author="Andreae, Emily A" w:date="2020-02-06T15:38:00Z">
        <w:r w:rsidR="00DC036A" w:rsidRPr="00D30883">
          <w:rPr>
            <w:rStyle w:val="CommentReference"/>
            <w:rFonts w:ascii="Arial" w:hAnsi="Arial" w:cs="Arial"/>
            <w:sz w:val="22"/>
            <w:szCs w:val="22"/>
            <w:rPrChange w:id="638" w:author="Guo, Shicheng" w:date="2020-02-11T14:24:00Z">
              <w:rPr>
                <w:rStyle w:val="CommentReference"/>
                <w:rFonts w:ascii="Times New Roman" w:hAnsi="Times New Roman" w:cs="Times New Roman"/>
                <w:sz w:val="24"/>
                <w:szCs w:val="24"/>
              </w:rPr>
            </w:rPrChange>
          </w:rPr>
          <w:commentReference w:id="634"/>
        </w:r>
      </w:ins>
      <w:ins w:id="639" w:author="Andreae, Emily A" w:date="2020-02-06T15:36:00Z">
        <w:r w:rsidRPr="00D30883">
          <w:rPr>
            <w:rFonts w:ascii="Arial" w:hAnsi="Arial" w:cs="Arial"/>
            <w:sz w:val="22"/>
            <w:szCs w:val="22"/>
            <w:rPrChange w:id="640" w:author="Guo, Shicheng" w:date="2020-02-11T14:24:00Z">
              <w:rPr>
                <w:rFonts w:ascii="Times New Roman" w:hAnsi="Times New Roman" w:cs="Times New Roman"/>
              </w:rPr>
            </w:rPrChange>
          </w:rPr>
          <w:t xml:space="preserve">, </w:t>
        </w:r>
      </w:ins>
      <w:del w:id="641" w:author="Andreae, Emily A" w:date="2020-02-06T15:21:00Z">
        <w:r w:rsidR="00312EEC" w:rsidRPr="00D30883" w:rsidDel="001D16E8">
          <w:rPr>
            <w:rFonts w:ascii="Arial" w:hAnsi="Arial" w:cs="Arial"/>
            <w:sz w:val="22"/>
            <w:szCs w:val="22"/>
            <w:rPrChange w:id="642" w:author="Guo, Shicheng" w:date="2020-02-11T14:24:00Z">
              <w:rPr>
                <w:rFonts w:ascii="Times New Roman" w:hAnsi="Times New Roman" w:cs="Times New Roman"/>
              </w:rPr>
            </w:rPrChange>
          </w:rPr>
          <w:delText xml:space="preserve">On the other hand, </w:delText>
        </w:r>
      </w:del>
      <w:r w:rsidR="00312EEC" w:rsidRPr="00D30883">
        <w:rPr>
          <w:rFonts w:ascii="Arial" w:hAnsi="Arial" w:cs="Arial"/>
          <w:sz w:val="22"/>
          <w:szCs w:val="22"/>
          <w:rPrChange w:id="643" w:author="Guo, Shicheng" w:date="2020-02-11T14:24:00Z">
            <w:rPr>
              <w:rFonts w:ascii="Times New Roman" w:hAnsi="Times New Roman" w:cs="Times New Roman"/>
            </w:rPr>
          </w:rPrChange>
        </w:rPr>
        <w:t>BRAFV600E mutation</w:t>
      </w:r>
      <w:del w:id="644" w:author="Andreae, Emily A" w:date="2020-02-06T15:37:00Z">
        <w:r w:rsidR="00312EEC" w:rsidRPr="00D30883" w:rsidDel="001D16E8">
          <w:rPr>
            <w:rFonts w:ascii="Arial" w:hAnsi="Arial" w:cs="Arial"/>
            <w:sz w:val="22"/>
            <w:szCs w:val="22"/>
            <w:rPrChange w:id="645" w:author="Guo, Shicheng" w:date="2020-02-11T14:24:00Z">
              <w:rPr>
                <w:rFonts w:ascii="Times New Roman" w:hAnsi="Times New Roman" w:cs="Times New Roman"/>
              </w:rPr>
            </w:rPrChange>
          </w:rPr>
          <w:delText xml:space="preserve">, </w:delText>
        </w:r>
      </w:del>
      <w:del w:id="646" w:author="Andreae, Emily A" w:date="2020-02-06T15:22:00Z">
        <w:r w:rsidR="00312EEC" w:rsidRPr="00D30883" w:rsidDel="001D16E8">
          <w:rPr>
            <w:rFonts w:ascii="Arial" w:hAnsi="Arial" w:cs="Arial"/>
            <w:sz w:val="22"/>
            <w:szCs w:val="22"/>
            <w:rPrChange w:id="647" w:author="Guo, Shicheng" w:date="2020-02-11T14:24:00Z">
              <w:rPr>
                <w:rFonts w:ascii="Times New Roman" w:hAnsi="Times New Roman" w:cs="Times New Roman"/>
              </w:rPr>
            </w:rPrChange>
          </w:rPr>
          <w:delText xml:space="preserve">as the most common genetic alteration associated with PTC </w:delText>
        </w:r>
      </w:del>
      <w:del w:id="648" w:author="Andreae, Emily A" w:date="2020-02-06T15:36:00Z">
        <w:r w:rsidR="00312EEC" w:rsidRPr="00D30883" w:rsidDel="001D16E8">
          <w:rPr>
            <w:rFonts w:ascii="Arial" w:hAnsi="Arial" w:cs="Arial"/>
            <w:sz w:val="22"/>
            <w:szCs w:val="22"/>
            <w:rPrChange w:id="649" w:author="Guo, Shicheng" w:date="2020-02-11T14:24:00Z">
              <w:rPr>
                <w:rFonts w:ascii="Times New Roman" w:hAnsi="Times New Roman" w:cs="Times New Roman"/>
              </w:rPr>
            </w:rPrChange>
          </w:rPr>
          <w:delText>(40%–80%),</w:delText>
        </w:r>
      </w:del>
      <w:del w:id="650" w:author="Andreae, Emily A" w:date="2020-02-06T15:37:00Z">
        <w:r w:rsidR="00312EEC" w:rsidRPr="00D30883" w:rsidDel="00DC036A">
          <w:rPr>
            <w:rFonts w:ascii="Arial" w:hAnsi="Arial" w:cs="Arial"/>
            <w:sz w:val="22"/>
            <w:szCs w:val="22"/>
            <w:rPrChange w:id="651" w:author="Guo, Shicheng" w:date="2020-02-11T14:24:00Z">
              <w:rPr>
                <w:rFonts w:ascii="Times New Roman" w:hAnsi="Times New Roman" w:cs="Times New Roman"/>
              </w:rPr>
            </w:rPrChange>
          </w:rPr>
          <w:delText xml:space="preserve"> has been</w:delText>
        </w:r>
      </w:del>
      <w:r w:rsidR="00312EEC" w:rsidRPr="00D30883">
        <w:rPr>
          <w:rFonts w:ascii="Arial" w:hAnsi="Arial" w:cs="Arial"/>
          <w:sz w:val="22"/>
          <w:szCs w:val="22"/>
          <w:rPrChange w:id="652" w:author="Guo, Shicheng" w:date="2020-02-11T14:24:00Z">
            <w:rPr>
              <w:rFonts w:ascii="Times New Roman" w:hAnsi="Times New Roman" w:cs="Times New Roman"/>
            </w:rPr>
          </w:rPrChange>
        </w:rPr>
        <w:t xml:space="preserve"> </w:t>
      </w:r>
      <w:ins w:id="653" w:author="Andreae, Emily A" w:date="2020-02-06T15:37:00Z">
        <w:r w:rsidR="00DC036A" w:rsidRPr="00D30883">
          <w:rPr>
            <w:rFonts w:ascii="Arial" w:hAnsi="Arial" w:cs="Arial"/>
            <w:sz w:val="22"/>
            <w:szCs w:val="22"/>
            <w:rPrChange w:id="654" w:author="Guo, Shicheng" w:date="2020-02-11T14:24:00Z">
              <w:rPr>
                <w:rFonts w:ascii="Times New Roman" w:hAnsi="Times New Roman" w:cs="Times New Roman"/>
              </w:rPr>
            </w:rPrChange>
          </w:rPr>
          <w:t xml:space="preserve">is </w:t>
        </w:r>
      </w:ins>
      <w:r w:rsidR="00312EEC" w:rsidRPr="00D30883">
        <w:rPr>
          <w:rFonts w:ascii="Arial" w:hAnsi="Arial" w:cs="Arial"/>
          <w:sz w:val="22"/>
          <w:szCs w:val="22"/>
          <w:rPrChange w:id="655" w:author="Guo, Shicheng" w:date="2020-02-11T14:24:00Z">
            <w:rPr>
              <w:rFonts w:ascii="Times New Roman" w:hAnsi="Times New Roman" w:cs="Times New Roman"/>
            </w:rPr>
          </w:rPrChange>
        </w:rPr>
        <w:t xml:space="preserve">associated with </w:t>
      </w:r>
      <w:ins w:id="656" w:author="Andreae, Emily A" w:date="2020-02-06T15:37:00Z">
        <w:r w:rsidR="00DC036A" w:rsidRPr="00D30883">
          <w:rPr>
            <w:rFonts w:ascii="Arial" w:hAnsi="Arial" w:cs="Arial"/>
            <w:sz w:val="22"/>
            <w:szCs w:val="22"/>
            <w:rPrChange w:id="657" w:author="Guo, Shicheng" w:date="2020-02-11T14:24:00Z">
              <w:rPr>
                <w:rFonts w:ascii="Times New Roman" w:hAnsi="Times New Roman" w:cs="Times New Roman"/>
              </w:rPr>
            </w:rPrChange>
          </w:rPr>
          <w:t xml:space="preserve">the </w:t>
        </w:r>
      </w:ins>
      <w:r w:rsidR="00312EEC" w:rsidRPr="00D30883">
        <w:rPr>
          <w:rFonts w:ascii="Arial" w:hAnsi="Arial" w:cs="Arial"/>
          <w:sz w:val="22"/>
          <w:szCs w:val="22"/>
          <w:rPrChange w:id="658" w:author="Guo, Shicheng" w:date="2020-02-11T14:24:00Z">
            <w:rPr>
              <w:rFonts w:ascii="Times New Roman" w:hAnsi="Times New Roman" w:cs="Times New Roman"/>
            </w:rPr>
          </w:rPrChange>
        </w:rPr>
        <w:t xml:space="preserve">suppressive immune microenvironment of PTC </w:t>
      </w:r>
      <w:ins w:id="659" w:author="Andreae, Emily A" w:date="2020-02-06T15:38:00Z">
        <w:r w:rsidR="00DC036A" w:rsidRPr="00D30883">
          <w:rPr>
            <w:rFonts w:ascii="Arial" w:hAnsi="Arial" w:cs="Arial"/>
            <w:sz w:val="22"/>
            <w:szCs w:val="22"/>
            <w:rPrChange w:id="660" w:author="Guo, Shicheng" w:date="2020-02-11T14:24:00Z">
              <w:rPr>
                <w:rFonts w:ascii="Times New Roman" w:hAnsi="Times New Roman" w:cs="Times New Roman"/>
              </w:rPr>
            </w:rPrChange>
          </w:rPr>
          <w:t xml:space="preserve">and </w:t>
        </w:r>
      </w:ins>
      <w:del w:id="661" w:author="Andreae, Emily A" w:date="2020-02-06T15:38:00Z">
        <w:r w:rsidR="00312EEC" w:rsidRPr="00D30883" w:rsidDel="00DC036A">
          <w:rPr>
            <w:rFonts w:ascii="Arial" w:hAnsi="Arial" w:cs="Arial"/>
            <w:sz w:val="22"/>
            <w:szCs w:val="22"/>
            <w:rPrChange w:id="662" w:author="Guo, Shicheng" w:date="2020-02-11T14:24:00Z">
              <w:rPr>
                <w:rFonts w:ascii="Times New Roman" w:hAnsi="Times New Roman" w:cs="Times New Roman"/>
              </w:rPr>
            </w:rPrChange>
          </w:rPr>
          <w:delText xml:space="preserve">as well as </w:delText>
        </w:r>
      </w:del>
      <w:r w:rsidR="00312EEC" w:rsidRPr="00D30883">
        <w:rPr>
          <w:rFonts w:ascii="Arial" w:hAnsi="Arial" w:cs="Arial"/>
          <w:sz w:val="22"/>
          <w:szCs w:val="22"/>
          <w:rPrChange w:id="663" w:author="Guo, Shicheng" w:date="2020-02-11T14:24:00Z">
            <w:rPr>
              <w:rFonts w:ascii="Times New Roman" w:hAnsi="Times New Roman" w:cs="Times New Roman"/>
            </w:rPr>
          </w:rPrChange>
        </w:rPr>
        <w:t>recurrence/persistence</w:t>
      </w:r>
      <w:r w:rsidR="00344EFD" w:rsidRPr="00D30883">
        <w:rPr>
          <w:rFonts w:ascii="Arial" w:hAnsi="Arial" w:cs="Arial"/>
          <w:sz w:val="22"/>
          <w:szCs w:val="22"/>
          <w:rPrChange w:id="664" w:author="Guo, Shicheng" w:date="2020-02-11T14:24:00Z">
            <w:rPr>
              <w:rFonts w:ascii="Times New Roman" w:hAnsi="Times New Roman" w:cs="Times New Roman"/>
            </w:rPr>
          </w:rPrChange>
        </w:rPr>
        <w:t xml:space="preserve"> [</w:t>
      </w:r>
      <w:r w:rsidR="000676EC" w:rsidRPr="00D30883">
        <w:rPr>
          <w:rFonts w:ascii="Arial" w:hAnsi="Arial" w:cs="Arial"/>
          <w:sz w:val="22"/>
          <w:szCs w:val="22"/>
          <w:rPrChange w:id="665" w:author="Guo, Shicheng" w:date="2020-02-11T14:24:00Z">
            <w:rPr>
              <w:rFonts w:ascii="Times New Roman" w:hAnsi="Times New Roman" w:cs="Times New Roman"/>
            </w:rPr>
          </w:rPrChange>
        </w:rPr>
        <w:fldChar w:fldCharType="begin">
          <w:fldData xml:space="preserve">PEVuZE5vdGU+PENpdGU+PEF1dGhvcj5YaW5nPC9BdXRob3I+PFllYXI+MjAwNzwvWWVhcj48UmVj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</w:fldData>
        </w:fldChar>
      </w:r>
      <w:r w:rsidR="00312EEC" w:rsidRPr="00D30883">
        <w:rPr>
          <w:rFonts w:ascii="Arial" w:hAnsi="Arial" w:cs="Arial"/>
          <w:sz w:val="22"/>
          <w:szCs w:val="22"/>
          <w:rPrChange w:id="666"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667" w:author="Guo, Shicheng" w:date="2020-02-11T14:24:00Z">
            <w:rPr>
              <w:rFonts w:ascii="Times New Roman" w:hAnsi="Times New Roman" w:cs="Times New Roman"/>
            </w:rPr>
          </w:rPrChange>
        </w:rPr>
        <w:fldChar w:fldCharType="begin">
          <w:fldData xml:space="preserve">PEVuZE5vdGU+PENpdGU+PEF1dGhvcj5YaW5nPC9BdXRob3I+PFllYXI+MjAwNzwvWWVhcj48UmVj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</w:fldData>
        </w:fldChar>
      </w:r>
      <w:r w:rsidR="00312EEC" w:rsidRPr="00D30883">
        <w:rPr>
          <w:rFonts w:ascii="Arial" w:hAnsi="Arial" w:cs="Arial"/>
          <w:sz w:val="22"/>
          <w:szCs w:val="22"/>
          <w:rPrChange w:id="668"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669" w:author="Guo, Shicheng" w:date="2020-02-11T14:24:00Z">
            <w:rPr>
              <w:rFonts w:ascii="Arial" w:hAnsi="Arial" w:cs="Arial"/>
              <w:sz w:val="22"/>
              <w:szCs w:val="22"/>
            </w:rPr>
          </w:rPrChange>
        </w:rPr>
      </w:r>
      <w:r w:rsidR="000676EC" w:rsidRPr="00D30883">
        <w:rPr>
          <w:rFonts w:ascii="Arial" w:hAnsi="Arial" w:cs="Arial"/>
          <w:sz w:val="22"/>
          <w:szCs w:val="22"/>
          <w:rPrChange w:id="670"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671" w:author="Guo, Shicheng" w:date="2020-02-11T14:24:00Z">
            <w:rPr>
              <w:rFonts w:ascii="Arial" w:hAnsi="Arial" w:cs="Arial"/>
              <w:sz w:val="22"/>
              <w:szCs w:val="22"/>
            </w:rPr>
          </w:rPrChange>
        </w:rPr>
      </w:r>
      <w:r w:rsidR="000676EC" w:rsidRPr="00D30883">
        <w:rPr>
          <w:rFonts w:ascii="Arial" w:hAnsi="Arial" w:cs="Arial"/>
          <w:sz w:val="22"/>
          <w:szCs w:val="22"/>
          <w:rPrChange w:id="672" w:author="Guo, Shicheng" w:date="2020-02-11T14:24:00Z">
            <w:rPr>
              <w:rFonts w:ascii="Times New Roman" w:hAnsi="Times New Roman" w:cs="Times New Roman"/>
            </w:rPr>
          </w:rPrChange>
        </w:rPr>
        <w:fldChar w:fldCharType="separate"/>
      </w:r>
      <w:r w:rsidR="00E95EF6" w:rsidRPr="00D30883">
        <w:rPr>
          <w:rFonts w:ascii="Arial" w:hAnsi="Arial" w:cs="Arial"/>
          <w:sz w:val="22"/>
          <w:szCs w:val="22"/>
          <w:rPrChange w:id="673" w:author="Guo, Shicheng" w:date="2020-02-11T14:24:00Z">
            <w:rPr/>
          </w:rPrChange>
        </w:rPr>
        <w:fldChar w:fldCharType="begin"/>
      </w:r>
      <w:r w:rsidR="00E95EF6" w:rsidRPr="00D30883">
        <w:rPr>
          <w:rFonts w:ascii="Arial" w:hAnsi="Arial" w:cs="Arial"/>
          <w:sz w:val="22"/>
          <w:szCs w:val="22"/>
          <w:rPrChange w:id="674" w:author="Guo, Shicheng" w:date="2020-02-11T14:24:00Z">
            <w:rPr/>
          </w:rPrChange>
        </w:rPr>
        <w:instrText xml:space="preserve"> HYPERLINK \l "_ENREF_9" \o "Xing, 2007 #16" </w:instrText>
      </w:r>
      <w:r w:rsidR="00E95EF6" w:rsidRPr="00D30883">
        <w:rPr>
          <w:rFonts w:ascii="Arial" w:hAnsi="Arial" w:cs="Arial"/>
          <w:sz w:val="22"/>
          <w:szCs w:val="22"/>
          <w:rPrChange w:id="675" w:author="Guo, Shicheng" w:date="2020-02-11T14:24:00Z">
            <w:rPr>
              <w:rFonts w:ascii="Times New Roman" w:hAnsi="Times New Roman" w:cs="Times New Roman"/>
              <w:noProof/>
            </w:rPr>
          </w:rPrChange>
        </w:rPr>
        <w:fldChar w:fldCharType="separate"/>
      </w:r>
      <w:r w:rsidR="00312EEC" w:rsidRPr="00D30883">
        <w:rPr>
          <w:rFonts w:ascii="Arial" w:hAnsi="Arial" w:cs="Arial"/>
          <w:noProof/>
          <w:sz w:val="22"/>
          <w:szCs w:val="22"/>
          <w:rPrChange w:id="676" w:author="Guo, Shicheng" w:date="2020-02-11T14:24:00Z">
            <w:rPr>
              <w:rFonts w:ascii="Times New Roman" w:hAnsi="Times New Roman" w:cs="Times New Roman"/>
              <w:noProof/>
            </w:rPr>
          </w:rPrChange>
        </w:rPr>
        <w:t>9</w:t>
      </w:r>
      <w:r w:rsidR="00E95EF6" w:rsidRPr="00D30883">
        <w:rPr>
          <w:rFonts w:ascii="Arial" w:hAnsi="Arial" w:cs="Arial"/>
          <w:noProof/>
          <w:sz w:val="22"/>
          <w:szCs w:val="22"/>
          <w:rPrChange w:id="677" w:author="Guo, Shicheng" w:date="2020-02-11T14:24:00Z">
            <w:rPr>
              <w:rFonts w:ascii="Times New Roman" w:hAnsi="Times New Roman" w:cs="Times New Roman"/>
              <w:noProof/>
            </w:rPr>
          </w:rPrChange>
        </w:rPr>
        <w:fldChar w:fldCharType="end"/>
      </w:r>
      <w:r w:rsidR="00312EEC" w:rsidRPr="00D30883">
        <w:rPr>
          <w:rFonts w:ascii="Arial" w:hAnsi="Arial" w:cs="Arial"/>
          <w:noProof/>
          <w:sz w:val="22"/>
          <w:szCs w:val="22"/>
          <w:rPrChange w:id="678" w:author="Guo, Shicheng" w:date="2020-02-11T14:24:00Z">
            <w:rPr>
              <w:rFonts w:ascii="Times New Roman" w:hAnsi="Times New Roman" w:cs="Times New Roman"/>
              <w:noProof/>
            </w:rPr>
          </w:rPrChange>
        </w:rPr>
        <w:t>,</w:t>
      </w:r>
      <w:r w:rsidR="00E95EF6" w:rsidRPr="00D30883">
        <w:rPr>
          <w:rFonts w:ascii="Arial" w:hAnsi="Arial" w:cs="Arial"/>
          <w:sz w:val="22"/>
          <w:szCs w:val="22"/>
          <w:rPrChange w:id="679" w:author="Guo, Shicheng" w:date="2020-02-11T14:24:00Z">
            <w:rPr/>
          </w:rPrChange>
        </w:rPr>
        <w:fldChar w:fldCharType="begin"/>
      </w:r>
      <w:r w:rsidR="00E95EF6" w:rsidRPr="00D30883">
        <w:rPr>
          <w:rFonts w:ascii="Arial" w:hAnsi="Arial" w:cs="Arial"/>
          <w:sz w:val="22"/>
          <w:szCs w:val="22"/>
          <w:rPrChange w:id="680" w:author="Guo, Shicheng" w:date="2020-02-11T14:24:00Z">
            <w:rPr/>
          </w:rPrChange>
        </w:rPr>
        <w:instrText xml:space="preserve"> HYPERLINK \l "_ENREF_10" \o "Ruan, 2019 #56" </w:instrText>
      </w:r>
      <w:r w:rsidR="00E95EF6" w:rsidRPr="00D30883">
        <w:rPr>
          <w:rFonts w:ascii="Arial" w:hAnsi="Arial" w:cs="Arial"/>
          <w:sz w:val="22"/>
          <w:szCs w:val="22"/>
          <w:rPrChange w:id="681" w:author="Guo, Shicheng" w:date="2020-02-11T14:24:00Z">
            <w:rPr>
              <w:rFonts w:ascii="Times New Roman" w:hAnsi="Times New Roman" w:cs="Times New Roman"/>
              <w:noProof/>
            </w:rPr>
          </w:rPrChange>
        </w:rPr>
        <w:fldChar w:fldCharType="separate"/>
      </w:r>
      <w:r w:rsidR="00312EEC" w:rsidRPr="00D30883">
        <w:rPr>
          <w:rFonts w:ascii="Arial" w:hAnsi="Arial" w:cs="Arial"/>
          <w:noProof/>
          <w:sz w:val="22"/>
          <w:szCs w:val="22"/>
          <w:rPrChange w:id="682" w:author="Guo, Shicheng" w:date="2020-02-11T14:24:00Z">
            <w:rPr>
              <w:rFonts w:ascii="Times New Roman" w:hAnsi="Times New Roman" w:cs="Times New Roman"/>
              <w:noProof/>
            </w:rPr>
          </w:rPrChange>
        </w:rPr>
        <w:t>10</w:t>
      </w:r>
      <w:r w:rsidR="00E95EF6" w:rsidRPr="00D30883">
        <w:rPr>
          <w:rFonts w:ascii="Arial" w:hAnsi="Arial" w:cs="Arial"/>
          <w:noProof/>
          <w:sz w:val="22"/>
          <w:szCs w:val="22"/>
          <w:rPrChange w:id="683" w:author="Guo, Shicheng" w:date="2020-02-11T14:24:00Z">
            <w:rPr>
              <w:rFonts w:ascii="Times New Roman" w:hAnsi="Times New Roman" w:cs="Times New Roman"/>
              <w:noProof/>
            </w:rPr>
          </w:rPrChange>
        </w:rPr>
        <w:fldChar w:fldCharType="end"/>
      </w:r>
      <w:r w:rsidR="000676EC" w:rsidRPr="00D30883">
        <w:rPr>
          <w:rFonts w:ascii="Arial" w:hAnsi="Arial" w:cs="Arial"/>
          <w:sz w:val="22"/>
          <w:szCs w:val="22"/>
          <w:rPrChange w:id="684"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685" w:author="Guo, Shicheng" w:date="2020-02-11T14:24:00Z">
            <w:rPr>
              <w:rFonts w:ascii="Times New Roman" w:hAnsi="Times New Roman" w:cs="Times New Roman"/>
            </w:rPr>
          </w:rPrChange>
        </w:rPr>
        <w:t>]</w:t>
      </w:r>
      <w:r w:rsidR="00312EEC" w:rsidRPr="00D30883">
        <w:rPr>
          <w:rFonts w:ascii="Arial" w:hAnsi="Arial" w:cs="Arial"/>
          <w:sz w:val="22"/>
          <w:szCs w:val="22"/>
          <w:rPrChange w:id="686" w:author="Guo, Shicheng" w:date="2020-02-11T14:24:00Z">
            <w:rPr>
              <w:rFonts w:ascii="Times New Roman" w:hAnsi="Times New Roman" w:cs="Times New Roman"/>
            </w:rPr>
          </w:rPrChange>
        </w:rPr>
        <w:t xml:space="preserve">. </w:t>
      </w:r>
      <w:commentRangeStart w:id="687"/>
      <w:r w:rsidR="00312EEC" w:rsidRPr="00D30883">
        <w:rPr>
          <w:rFonts w:ascii="Arial" w:hAnsi="Arial" w:cs="Arial"/>
          <w:sz w:val="22"/>
          <w:szCs w:val="22"/>
          <w:rPrChange w:id="688" w:author="Guo, Shicheng" w:date="2020-02-11T14:24:00Z">
            <w:rPr>
              <w:rFonts w:ascii="Times New Roman" w:hAnsi="Times New Roman" w:cs="Times New Roman"/>
            </w:rPr>
          </w:rPrChange>
        </w:rPr>
        <w:t xml:space="preserve">In </w:t>
      </w:r>
      <w:del w:id="689" w:author="Andreae, Emily A" w:date="2020-02-06T15:39:00Z">
        <w:r w:rsidR="00312EEC" w:rsidRPr="00D30883" w:rsidDel="00DC036A">
          <w:rPr>
            <w:rFonts w:ascii="Arial" w:hAnsi="Arial" w:cs="Arial"/>
            <w:sz w:val="22"/>
            <w:szCs w:val="22"/>
            <w:rPrChange w:id="690" w:author="Guo, Shicheng" w:date="2020-02-11T14:24:00Z">
              <w:rPr>
                <w:rFonts w:ascii="Times New Roman" w:hAnsi="Times New Roman" w:cs="Times New Roman"/>
              </w:rPr>
            </w:rPrChange>
          </w:rPr>
          <w:delText xml:space="preserve">the </w:delText>
        </w:r>
      </w:del>
      <w:r w:rsidR="00312EEC" w:rsidRPr="00D30883">
        <w:rPr>
          <w:rFonts w:ascii="Arial" w:hAnsi="Arial" w:cs="Arial"/>
          <w:sz w:val="22"/>
          <w:szCs w:val="22"/>
          <w:rPrChange w:id="691" w:author="Guo, Shicheng" w:date="2020-02-11T14:24:00Z">
            <w:rPr>
              <w:rFonts w:ascii="Times New Roman" w:hAnsi="Times New Roman" w:cs="Times New Roman"/>
            </w:rPr>
          </w:rPrChange>
        </w:rPr>
        <w:t>murine model</w:t>
      </w:r>
      <w:ins w:id="692" w:author="Andreae, Emily A" w:date="2020-02-06T15:39:00Z">
        <w:r w:rsidR="00DC036A" w:rsidRPr="00D30883">
          <w:rPr>
            <w:rFonts w:ascii="Arial" w:hAnsi="Arial" w:cs="Arial"/>
            <w:sz w:val="22"/>
            <w:szCs w:val="22"/>
            <w:rPrChange w:id="693" w:author="Guo, Shicheng" w:date="2020-02-11T14:24:00Z">
              <w:rPr>
                <w:rFonts w:ascii="Times New Roman" w:hAnsi="Times New Roman" w:cs="Times New Roman"/>
              </w:rPr>
            </w:rPrChange>
          </w:rPr>
          <w:t>s of</w:t>
        </w:r>
      </w:ins>
      <w:del w:id="694" w:author="Andreae, Emily A" w:date="2020-02-06T15:39:00Z">
        <w:r w:rsidR="00312EEC" w:rsidRPr="00D30883" w:rsidDel="00DC036A">
          <w:rPr>
            <w:rFonts w:ascii="Arial" w:hAnsi="Arial" w:cs="Arial"/>
            <w:sz w:val="22"/>
            <w:szCs w:val="22"/>
            <w:rPrChange w:id="695" w:author="Guo, Shicheng" w:date="2020-02-11T14:24:00Z">
              <w:rPr>
                <w:rFonts w:ascii="Times New Roman" w:hAnsi="Times New Roman" w:cs="Times New Roman"/>
              </w:rPr>
            </w:rPrChange>
          </w:rPr>
          <w:delText>,</w:delText>
        </w:r>
      </w:del>
      <w:r w:rsidR="00312EEC" w:rsidRPr="00D30883">
        <w:rPr>
          <w:rFonts w:ascii="Arial" w:hAnsi="Arial" w:cs="Arial"/>
          <w:sz w:val="22"/>
          <w:szCs w:val="22"/>
          <w:rPrChange w:id="696" w:author="Guo, Shicheng" w:date="2020-02-11T14:24:00Z">
            <w:rPr>
              <w:rFonts w:ascii="Times New Roman" w:hAnsi="Times New Roman" w:cs="Times New Roman"/>
            </w:rPr>
          </w:rPrChange>
        </w:rPr>
        <w:t xml:space="preserve"> thyroid carcinoma</w:t>
      </w:r>
      <w:ins w:id="697" w:author="Andreae, Emily A" w:date="2020-02-06T15:39:00Z">
        <w:r w:rsidR="00DC036A" w:rsidRPr="00D30883">
          <w:rPr>
            <w:rFonts w:ascii="Arial" w:hAnsi="Arial" w:cs="Arial"/>
            <w:sz w:val="22"/>
            <w:szCs w:val="22"/>
            <w:rPrChange w:id="698" w:author="Guo, Shicheng" w:date="2020-02-11T14:24:00Z">
              <w:rPr>
                <w:rFonts w:ascii="Times New Roman" w:hAnsi="Times New Roman" w:cs="Times New Roman"/>
              </w:rPr>
            </w:rPrChange>
          </w:rPr>
          <w:t>, tumors</w:t>
        </w:r>
      </w:ins>
      <w:r w:rsidR="00312EEC" w:rsidRPr="00D30883">
        <w:rPr>
          <w:rFonts w:ascii="Arial" w:hAnsi="Arial" w:cs="Arial"/>
          <w:sz w:val="22"/>
          <w:szCs w:val="22"/>
          <w:rPrChange w:id="699" w:author="Guo, Shicheng" w:date="2020-02-11T14:24:00Z">
            <w:rPr>
              <w:rFonts w:ascii="Times New Roman" w:hAnsi="Times New Roman" w:cs="Times New Roman"/>
            </w:rPr>
          </w:rPrChange>
        </w:rPr>
        <w:t xml:space="preserve"> harboring BRAFV600E displayed a high M2-like TAM infiltration.</w:t>
      </w:r>
      <w:commentRangeEnd w:id="687"/>
      <w:r w:rsidR="00DC036A" w:rsidRPr="00D30883">
        <w:rPr>
          <w:rStyle w:val="CommentReference"/>
          <w:rFonts w:ascii="Arial" w:hAnsi="Arial" w:cs="Arial"/>
          <w:sz w:val="22"/>
          <w:szCs w:val="22"/>
          <w:rPrChange w:id="700" w:author="Guo, Shicheng" w:date="2020-02-11T14:24:00Z">
            <w:rPr>
              <w:rStyle w:val="CommentReference"/>
              <w:rFonts w:ascii="Times New Roman" w:hAnsi="Times New Roman" w:cs="Times New Roman"/>
              <w:sz w:val="24"/>
              <w:szCs w:val="24"/>
            </w:rPr>
          </w:rPrChange>
        </w:rPr>
        <w:commentReference w:id="687"/>
      </w:r>
      <w:r w:rsidR="00312EEC" w:rsidRPr="00D30883">
        <w:rPr>
          <w:rFonts w:ascii="Arial" w:hAnsi="Arial" w:cs="Arial"/>
          <w:sz w:val="22"/>
          <w:szCs w:val="22"/>
          <w:rPrChange w:id="701" w:author="Guo, Shicheng" w:date="2020-02-11T14:24:00Z">
            <w:rPr>
              <w:rFonts w:ascii="Times New Roman" w:hAnsi="Times New Roman" w:cs="Times New Roman"/>
            </w:rPr>
          </w:rPrChange>
        </w:rPr>
        <w:t xml:space="preserve"> Human samples </w:t>
      </w:r>
      <w:ins w:id="702" w:author="Andreae, Emily A" w:date="2020-02-06T15:40:00Z">
        <w:r w:rsidR="00DC036A" w:rsidRPr="00D30883">
          <w:rPr>
            <w:rFonts w:ascii="Arial" w:hAnsi="Arial" w:cs="Arial"/>
            <w:sz w:val="22"/>
            <w:szCs w:val="22"/>
            <w:rPrChange w:id="703" w:author="Guo, Shicheng" w:date="2020-02-11T14:24:00Z">
              <w:rPr>
                <w:rFonts w:ascii="Times New Roman" w:hAnsi="Times New Roman" w:cs="Times New Roman"/>
              </w:rPr>
            </w:rPrChange>
          </w:rPr>
          <w:t xml:space="preserve">with </w:t>
        </w:r>
      </w:ins>
      <w:del w:id="704" w:author="Andreae, Emily A" w:date="2020-02-06T15:40:00Z">
        <w:r w:rsidR="00312EEC" w:rsidRPr="00D30883" w:rsidDel="00DC036A">
          <w:rPr>
            <w:rFonts w:ascii="Arial" w:hAnsi="Arial" w:cs="Arial"/>
            <w:sz w:val="22"/>
            <w:szCs w:val="22"/>
            <w:rPrChange w:id="705" w:author="Guo, Shicheng" w:date="2020-02-11T14:24:00Z">
              <w:rPr>
                <w:rFonts w:ascii="Times New Roman" w:hAnsi="Times New Roman" w:cs="Times New Roman"/>
              </w:rPr>
            </w:rPrChange>
          </w:rPr>
          <w:delText xml:space="preserve">harboring </w:delText>
        </w:r>
      </w:del>
      <w:r w:rsidR="00312EEC" w:rsidRPr="00D30883">
        <w:rPr>
          <w:rFonts w:ascii="Arial" w:hAnsi="Arial" w:cs="Arial"/>
          <w:sz w:val="22"/>
          <w:szCs w:val="22"/>
          <w:rPrChange w:id="706" w:author="Guo, Shicheng" w:date="2020-02-11T14:24:00Z">
            <w:rPr>
              <w:rFonts w:ascii="Times New Roman" w:hAnsi="Times New Roman" w:cs="Times New Roman"/>
            </w:rPr>
          </w:rPrChange>
        </w:rPr>
        <w:t xml:space="preserve">BRAFV600E have </w:t>
      </w:r>
      <w:ins w:id="707" w:author="Andreae, Emily A" w:date="2020-02-06T15:48:00Z">
        <w:r w:rsidR="006D69EF" w:rsidRPr="00D30883">
          <w:rPr>
            <w:rFonts w:ascii="Arial" w:hAnsi="Arial" w:cs="Arial"/>
            <w:sz w:val="22"/>
            <w:szCs w:val="22"/>
            <w:rPrChange w:id="708" w:author="Guo, Shicheng" w:date="2020-02-11T14:24:00Z">
              <w:rPr>
                <w:rFonts w:ascii="Times New Roman" w:hAnsi="Times New Roman" w:cs="Times New Roman"/>
              </w:rPr>
            </w:rPrChange>
          </w:rPr>
          <w:t xml:space="preserve">a </w:t>
        </w:r>
      </w:ins>
      <w:r w:rsidR="00312EEC" w:rsidRPr="00D30883">
        <w:rPr>
          <w:rFonts w:ascii="Arial" w:hAnsi="Arial" w:cs="Arial"/>
          <w:sz w:val="22"/>
          <w:szCs w:val="22"/>
          <w:rPrChange w:id="709" w:author="Guo, Shicheng" w:date="2020-02-11T14:24:00Z">
            <w:rPr>
              <w:rFonts w:ascii="Times New Roman" w:hAnsi="Times New Roman" w:cs="Times New Roman"/>
            </w:rPr>
          </w:rPrChange>
        </w:rPr>
        <w:t>low intratumoral CD8+/Foxp3+ ratio and high expression of indoleamine 2,3-dioxygenase (IDO), cytotoxic T-lymphocyte antigen 4 (CTLA-4)</w:t>
      </w:r>
      <w:ins w:id="710" w:author="Andreae, Emily A" w:date="2020-02-06T15:48:00Z">
        <w:r w:rsidR="006D69EF" w:rsidRPr="00D30883">
          <w:rPr>
            <w:rFonts w:ascii="Arial" w:hAnsi="Arial" w:cs="Arial"/>
            <w:sz w:val="22"/>
            <w:szCs w:val="22"/>
            <w:rPrChange w:id="711" w:author="Guo, Shicheng" w:date="2020-02-11T14:24:00Z">
              <w:rPr>
                <w:rFonts w:ascii="Times New Roman" w:hAnsi="Times New Roman" w:cs="Times New Roman"/>
              </w:rPr>
            </w:rPrChange>
          </w:rPr>
          <w:t>,</w:t>
        </w:r>
      </w:ins>
      <w:r w:rsidR="00312EEC" w:rsidRPr="00D30883">
        <w:rPr>
          <w:rFonts w:ascii="Arial" w:hAnsi="Arial" w:cs="Arial"/>
          <w:sz w:val="22"/>
          <w:szCs w:val="22"/>
          <w:rPrChange w:id="712" w:author="Guo, Shicheng" w:date="2020-02-11T14:24:00Z">
            <w:rPr>
              <w:rFonts w:ascii="Times New Roman" w:hAnsi="Times New Roman" w:cs="Times New Roman"/>
            </w:rPr>
          </w:rPrChange>
        </w:rPr>
        <w:t xml:space="preserve"> and PD-L1</w:t>
      </w:r>
      <w:ins w:id="713" w:author="Andreae, Emily A" w:date="2020-02-06T15:48:00Z">
        <w:r w:rsidR="006D69EF" w:rsidRPr="00D30883">
          <w:rPr>
            <w:rFonts w:ascii="Arial" w:hAnsi="Arial" w:cs="Arial"/>
            <w:sz w:val="22"/>
            <w:szCs w:val="22"/>
            <w:rPrChange w:id="714" w:author="Guo, Shicheng" w:date="2020-02-11T14:24:00Z">
              <w:rPr>
                <w:rFonts w:ascii="Times New Roman" w:hAnsi="Times New Roman" w:cs="Times New Roman"/>
              </w:rPr>
            </w:rPrChange>
          </w:rPr>
          <w:t xml:space="preserve"> </w:t>
        </w:r>
      </w:ins>
      <w:r w:rsidR="00344EFD" w:rsidRPr="00D30883">
        <w:rPr>
          <w:rFonts w:ascii="Arial" w:hAnsi="Arial" w:cs="Arial"/>
          <w:sz w:val="22"/>
          <w:szCs w:val="22"/>
          <w:rPrChange w:id="715" w:author="Guo, Shicheng" w:date="2020-02-11T14:24:00Z">
            <w:rPr>
              <w:rFonts w:ascii="Times New Roman" w:hAnsi="Times New Roman" w:cs="Times New Roman"/>
            </w:rPr>
          </w:rPrChange>
        </w:rPr>
        <w:t>[</w:t>
      </w:r>
      <w:commentRangeStart w:id="716"/>
      <w:r w:rsidR="00B56B63" w:rsidRPr="00D30883">
        <w:rPr>
          <w:rFonts w:ascii="Arial" w:hAnsi="Arial" w:cs="Arial"/>
          <w:sz w:val="22"/>
          <w:szCs w:val="22"/>
          <w:rPrChange w:id="717" w:author="Guo, Shicheng" w:date="2020-02-11T14:24:00Z">
            <w:rPr>
              <w:rFonts w:ascii="Times New Roman" w:hAnsi="Times New Roman" w:cs="Times New Roman"/>
            </w:rPr>
          </w:rPrChange>
        </w:rPr>
        <w:fldChar w:fldCharType="begin"/>
      </w:r>
      <w:r w:rsidR="00B56B63" w:rsidRPr="00D30883">
        <w:rPr>
          <w:rFonts w:ascii="Arial" w:hAnsi="Arial" w:cs="Arial"/>
          <w:sz w:val="22"/>
          <w:szCs w:val="22"/>
          <w:rPrChange w:id="718" w:author="Guo, Shicheng" w:date="2020-02-11T14:24:00Z">
            <w:rPr>
              <w:rFonts w:ascii="Times New Roman" w:hAnsi="Times New Roman" w:cs="Times New Roman"/>
            </w:rPr>
          </w:rPrChange>
        </w:rPr>
        <w:instrText xml:space="preserve"> HYPERLINK \l "_ENREF_11" \o "Angell, 2014 #17" </w:instrText>
      </w:r>
      <w:r w:rsidR="00B56B63" w:rsidRPr="00D30883">
        <w:rPr>
          <w:rFonts w:ascii="Arial" w:hAnsi="Arial" w:cs="Arial"/>
          <w:sz w:val="22"/>
          <w:szCs w:val="22"/>
          <w:rPrChange w:id="719"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720" w:author="Guo, Shicheng" w:date="2020-02-11T14:24:00Z">
            <w:rPr>
              <w:rFonts w:ascii="Times New Roman" w:hAnsi="Times New Roman" w:cs="Times New Roman"/>
            </w:rPr>
          </w:rPrChange>
        </w:rPr>
        <w:fldChar w:fldCharType="begin">
          <w:fldData xml:space="preserve">PEVuZE5vdGU+PENpdGU+PEF1dGhvcj5BbmdlbGw8L0F1dGhvcj48WWVhcj4yMDE0PC9ZZWFyPjxS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</w:fldData>
        </w:fldChar>
      </w:r>
      <w:r w:rsidR="00312EEC" w:rsidRPr="00D30883">
        <w:rPr>
          <w:rFonts w:ascii="Arial" w:hAnsi="Arial" w:cs="Arial"/>
          <w:sz w:val="22"/>
          <w:szCs w:val="22"/>
          <w:rPrChange w:id="721"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722" w:author="Guo, Shicheng" w:date="2020-02-11T14:24:00Z">
            <w:rPr>
              <w:rFonts w:ascii="Times New Roman" w:hAnsi="Times New Roman" w:cs="Times New Roman"/>
            </w:rPr>
          </w:rPrChange>
        </w:rPr>
        <w:fldChar w:fldCharType="begin">
          <w:fldData xml:space="preserve">PEVuZE5vdGU+PENpdGU+PEF1dGhvcj5BbmdlbGw8L0F1dGhvcj48WWVhcj4yMDE0PC9ZZWFyPjxS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</w:fldData>
        </w:fldChar>
      </w:r>
      <w:r w:rsidR="00312EEC" w:rsidRPr="00D30883">
        <w:rPr>
          <w:rFonts w:ascii="Arial" w:hAnsi="Arial" w:cs="Arial"/>
          <w:sz w:val="22"/>
          <w:szCs w:val="22"/>
          <w:rPrChange w:id="723"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724" w:author="Guo, Shicheng" w:date="2020-02-11T14:24:00Z">
            <w:rPr>
              <w:rFonts w:ascii="Arial" w:hAnsi="Arial" w:cs="Arial"/>
              <w:sz w:val="22"/>
              <w:szCs w:val="22"/>
            </w:rPr>
          </w:rPrChange>
        </w:rPr>
      </w:r>
      <w:r w:rsidR="000676EC" w:rsidRPr="00D30883">
        <w:rPr>
          <w:rFonts w:ascii="Arial" w:hAnsi="Arial" w:cs="Arial"/>
          <w:sz w:val="22"/>
          <w:szCs w:val="22"/>
          <w:rPrChange w:id="725"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726" w:author="Guo, Shicheng" w:date="2020-02-11T14:24:00Z">
            <w:rPr>
              <w:rFonts w:ascii="Arial" w:hAnsi="Arial" w:cs="Arial"/>
              <w:sz w:val="22"/>
              <w:szCs w:val="22"/>
            </w:rPr>
          </w:rPrChange>
        </w:rPr>
      </w:r>
      <w:r w:rsidR="000676EC" w:rsidRPr="00D30883">
        <w:rPr>
          <w:rFonts w:ascii="Arial" w:hAnsi="Arial" w:cs="Arial"/>
          <w:sz w:val="22"/>
          <w:szCs w:val="22"/>
          <w:rPrChange w:id="727" w:author="Guo, Shicheng" w:date="2020-02-11T14:24:00Z">
            <w:rPr>
              <w:rFonts w:ascii="Times New Roman" w:hAnsi="Times New Roman" w:cs="Times New Roman"/>
            </w:rPr>
          </w:rPrChange>
        </w:rPr>
        <w:fldChar w:fldCharType="separate"/>
      </w:r>
      <w:r w:rsidR="00312EEC" w:rsidRPr="00D30883">
        <w:rPr>
          <w:rFonts w:ascii="Arial" w:hAnsi="Arial" w:cs="Arial"/>
          <w:noProof/>
          <w:sz w:val="22"/>
          <w:szCs w:val="22"/>
          <w:rPrChange w:id="728" w:author="Guo, Shicheng" w:date="2020-02-11T14:24:00Z">
            <w:rPr>
              <w:rFonts w:ascii="Times New Roman" w:hAnsi="Times New Roman" w:cs="Times New Roman"/>
              <w:noProof/>
            </w:rPr>
          </w:rPrChange>
        </w:rPr>
        <w:t>11-13</w:t>
      </w:r>
      <w:r w:rsidR="000676EC" w:rsidRPr="00D30883">
        <w:rPr>
          <w:rFonts w:ascii="Arial" w:hAnsi="Arial" w:cs="Arial"/>
          <w:sz w:val="22"/>
          <w:szCs w:val="22"/>
          <w:rPrChange w:id="729" w:author="Guo, Shicheng" w:date="2020-02-11T14:24:00Z">
            <w:rPr>
              <w:rFonts w:ascii="Times New Roman" w:hAnsi="Times New Roman" w:cs="Times New Roman"/>
            </w:rPr>
          </w:rPrChange>
        </w:rPr>
        <w:fldChar w:fldCharType="end"/>
      </w:r>
      <w:r w:rsidR="00B56B63" w:rsidRPr="00D30883">
        <w:rPr>
          <w:rFonts w:ascii="Arial" w:hAnsi="Arial" w:cs="Arial"/>
          <w:sz w:val="22"/>
          <w:szCs w:val="22"/>
          <w:rPrChange w:id="730" w:author="Guo, Shicheng" w:date="2020-02-11T14:24:00Z">
            <w:rPr>
              <w:rFonts w:ascii="Times New Roman" w:hAnsi="Times New Roman" w:cs="Times New Roman"/>
            </w:rPr>
          </w:rPrChange>
        </w:rPr>
        <w:fldChar w:fldCharType="end"/>
      </w:r>
      <w:commentRangeEnd w:id="716"/>
      <w:r w:rsidR="006D69EF" w:rsidRPr="00D30883">
        <w:rPr>
          <w:rStyle w:val="CommentReference"/>
          <w:rFonts w:ascii="Arial" w:hAnsi="Arial" w:cs="Arial"/>
          <w:sz w:val="22"/>
          <w:szCs w:val="22"/>
          <w:rPrChange w:id="731" w:author="Guo, Shicheng" w:date="2020-02-11T14:24:00Z">
            <w:rPr>
              <w:rStyle w:val="CommentReference"/>
              <w:rFonts w:ascii="Times New Roman" w:hAnsi="Times New Roman" w:cs="Times New Roman"/>
              <w:sz w:val="24"/>
              <w:szCs w:val="24"/>
            </w:rPr>
          </w:rPrChange>
        </w:rPr>
        <w:commentReference w:id="716"/>
      </w:r>
      <w:r w:rsidR="00344EFD" w:rsidRPr="00D30883">
        <w:rPr>
          <w:rFonts w:ascii="Arial" w:hAnsi="Arial" w:cs="Arial"/>
          <w:sz w:val="22"/>
          <w:szCs w:val="22"/>
          <w:rPrChange w:id="732" w:author="Guo, Shicheng" w:date="2020-02-11T14:24:00Z">
            <w:rPr>
              <w:rFonts w:ascii="Times New Roman" w:hAnsi="Times New Roman" w:cs="Times New Roman"/>
            </w:rPr>
          </w:rPrChange>
        </w:rPr>
        <w:t>]</w:t>
      </w:r>
      <w:r w:rsidR="00312EEC" w:rsidRPr="00D30883">
        <w:rPr>
          <w:rFonts w:ascii="Arial" w:hAnsi="Arial" w:cs="Arial"/>
          <w:sz w:val="22"/>
          <w:szCs w:val="22"/>
          <w:rPrChange w:id="733" w:author="Guo, Shicheng" w:date="2020-02-11T14:24:00Z">
            <w:rPr>
              <w:rFonts w:ascii="Times New Roman" w:hAnsi="Times New Roman" w:cs="Times New Roman"/>
            </w:rPr>
          </w:rPrChange>
        </w:rPr>
        <w:t xml:space="preserve">. In melanoma, BRAF inhibition </w:t>
      </w:r>
      <w:del w:id="734" w:author="Andreae, Emily A" w:date="2020-02-06T15:50:00Z">
        <w:r w:rsidR="00312EEC" w:rsidRPr="00D30883" w:rsidDel="006D69EF">
          <w:rPr>
            <w:rFonts w:ascii="Arial" w:hAnsi="Arial" w:cs="Arial"/>
            <w:sz w:val="22"/>
            <w:szCs w:val="22"/>
            <w:rPrChange w:id="735" w:author="Guo, Shicheng" w:date="2020-02-11T14:24:00Z">
              <w:rPr>
                <w:rFonts w:ascii="Times New Roman" w:hAnsi="Times New Roman" w:cs="Times New Roman"/>
              </w:rPr>
            </w:rPrChange>
          </w:rPr>
          <w:delText xml:space="preserve">reportedly </w:delText>
        </w:r>
      </w:del>
      <w:r w:rsidR="00312EEC" w:rsidRPr="00D30883">
        <w:rPr>
          <w:rFonts w:ascii="Arial" w:hAnsi="Arial" w:cs="Arial"/>
          <w:sz w:val="22"/>
          <w:szCs w:val="22"/>
          <w:rPrChange w:id="736" w:author="Guo, Shicheng" w:date="2020-02-11T14:24:00Z">
            <w:rPr>
              <w:rFonts w:ascii="Times New Roman" w:hAnsi="Times New Roman" w:cs="Times New Roman"/>
            </w:rPr>
          </w:rPrChange>
        </w:rPr>
        <w:t>improves tumor recognition and elimination by the immune system</w:t>
      </w:r>
      <w:ins w:id="737" w:author="Andreae, Emily A" w:date="2020-02-06T15:50:00Z">
        <w:r w:rsidR="006D69EF" w:rsidRPr="00D30883">
          <w:rPr>
            <w:rFonts w:ascii="Arial" w:hAnsi="Arial" w:cs="Arial"/>
            <w:sz w:val="22"/>
            <w:szCs w:val="22"/>
            <w:rPrChange w:id="738" w:author="Guo, Shicheng" w:date="2020-02-11T14:24:00Z">
              <w:rPr>
                <w:rFonts w:ascii="Times New Roman" w:hAnsi="Times New Roman" w:cs="Times New Roman"/>
              </w:rPr>
            </w:rPrChange>
          </w:rPr>
          <w:t>; therefore, BRAF inhibition may induce a similar response in patients with advanced PTC</w:t>
        </w:r>
      </w:ins>
      <w:del w:id="739" w:author="Andreae, Emily A" w:date="2020-02-06T15:50:00Z">
        <w:r w:rsidR="00312EEC" w:rsidRPr="00D30883" w:rsidDel="006D69EF">
          <w:rPr>
            <w:rFonts w:ascii="Arial" w:hAnsi="Arial" w:cs="Arial"/>
            <w:sz w:val="22"/>
            <w:szCs w:val="22"/>
            <w:rPrChange w:id="740" w:author="Guo, Shicheng" w:date="2020-02-11T14:24:00Z">
              <w:rPr>
                <w:rFonts w:ascii="Times New Roman" w:hAnsi="Times New Roman" w:cs="Times New Roman"/>
              </w:rPr>
            </w:rPrChange>
          </w:rPr>
          <w:delText>, while few studies can be found in PTC</w:delText>
        </w:r>
      </w:del>
      <w:r w:rsidR="00344EFD" w:rsidRPr="00D30883">
        <w:rPr>
          <w:rFonts w:ascii="Arial" w:hAnsi="Arial" w:cs="Arial"/>
          <w:sz w:val="22"/>
          <w:szCs w:val="22"/>
          <w:rPrChange w:id="741" w:author="Guo, Shicheng" w:date="2020-02-11T14:24:00Z">
            <w:rPr>
              <w:rFonts w:ascii="Times New Roman" w:hAnsi="Times New Roman" w:cs="Times New Roman"/>
            </w:rPr>
          </w:rPrChange>
        </w:rPr>
        <w:t xml:space="preserve"> [</w:t>
      </w:r>
      <w:r w:rsidR="000676EC" w:rsidRPr="00D30883">
        <w:rPr>
          <w:rFonts w:ascii="Arial" w:hAnsi="Arial" w:cs="Arial"/>
          <w:sz w:val="22"/>
          <w:szCs w:val="22"/>
          <w:rPrChange w:id="742" w:author="Guo, Shicheng" w:date="2020-02-11T14:24:00Z">
            <w:rPr>
              <w:rFonts w:ascii="Times New Roman" w:hAnsi="Times New Roman" w:cs="Times New Roman"/>
            </w:rPr>
          </w:rPrChange>
        </w:rPr>
        <w:fldChar w:fldCharType="begin">
          <w:fldData xml:space="preserve">PEVuZE5vdGU+PENpdGU+PEF1dGhvcj5GcmVkZXJpY2s8L0F1dGhvcj48WWVhcj4yMDEzPC9ZZWFy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</w:fldData>
        </w:fldChar>
      </w:r>
      <w:r w:rsidR="00312EEC" w:rsidRPr="00D30883">
        <w:rPr>
          <w:rFonts w:ascii="Arial" w:hAnsi="Arial" w:cs="Arial"/>
          <w:sz w:val="22"/>
          <w:szCs w:val="22"/>
          <w:rPrChange w:id="743"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744" w:author="Guo, Shicheng" w:date="2020-02-11T14:24:00Z">
            <w:rPr>
              <w:rFonts w:ascii="Times New Roman" w:hAnsi="Times New Roman" w:cs="Times New Roman"/>
            </w:rPr>
          </w:rPrChange>
        </w:rPr>
        <w:fldChar w:fldCharType="begin">
          <w:fldData xml:space="preserve">PEVuZE5vdGU+PENpdGU+PEF1dGhvcj5GcmVkZXJpY2s8L0F1dGhvcj48WWVhcj4yMDEzPC9ZZWFy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</w:fldData>
        </w:fldChar>
      </w:r>
      <w:r w:rsidR="00312EEC" w:rsidRPr="00D30883">
        <w:rPr>
          <w:rFonts w:ascii="Arial" w:hAnsi="Arial" w:cs="Arial"/>
          <w:sz w:val="22"/>
          <w:szCs w:val="22"/>
          <w:rPrChange w:id="745"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746" w:author="Guo, Shicheng" w:date="2020-02-11T14:24:00Z">
            <w:rPr>
              <w:rFonts w:ascii="Arial" w:hAnsi="Arial" w:cs="Arial"/>
              <w:sz w:val="22"/>
              <w:szCs w:val="22"/>
            </w:rPr>
          </w:rPrChange>
        </w:rPr>
      </w:r>
      <w:r w:rsidR="000676EC" w:rsidRPr="00D30883">
        <w:rPr>
          <w:rFonts w:ascii="Arial" w:hAnsi="Arial" w:cs="Arial"/>
          <w:sz w:val="22"/>
          <w:szCs w:val="22"/>
          <w:rPrChange w:id="747"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748" w:author="Guo, Shicheng" w:date="2020-02-11T14:24:00Z">
            <w:rPr>
              <w:rFonts w:ascii="Arial" w:hAnsi="Arial" w:cs="Arial"/>
              <w:sz w:val="22"/>
              <w:szCs w:val="22"/>
            </w:rPr>
          </w:rPrChange>
        </w:rPr>
      </w:r>
      <w:r w:rsidR="000676EC" w:rsidRPr="00D30883">
        <w:rPr>
          <w:rFonts w:ascii="Arial" w:hAnsi="Arial" w:cs="Arial"/>
          <w:sz w:val="22"/>
          <w:szCs w:val="22"/>
          <w:rPrChange w:id="749" w:author="Guo, Shicheng" w:date="2020-02-11T14:24:00Z">
            <w:rPr>
              <w:rFonts w:ascii="Times New Roman" w:hAnsi="Times New Roman" w:cs="Times New Roman"/>
            </w:rPr>
          </w:rPrChange>
        </w:rPr>
        <w:fldChar w:fldCharType="separate"/>
      </w:r>
      <w:r w:rsidR="00E95EF6" w:rsidRPr="00D30883">
        <w:rPr>
          <w:rFonts w:ascii="Arial" w:hAnsi="Arial" w:cs="Arial"/>
          <w:sz w:val="22"/>
          <w:szCs w:val="22"/>
          <w:rPrChange w:id="750" w:author="Guo, Shicheng" w:date="2020-02-11T14:24:00Z">
            <w:rPr/>
          </w:rPrChange>
        </w:rPr>
        <w:fldChar w:fldCharType="begin"/>
      </w:r>
      <w:r w:rsidR="00E95EF6" w:rsidRPr="00D30883">
        <w:rPr>
          <w:rFonts w:ascii="Arial" w:hAnsi="Arial" w:cs="Arial"/>
          <w:sz w:val="22"/>
          <w:szCs w:val="22"/>
          <w:rPrChange w:id="751" w:author="Guo, Shicheng" w:date="2020-02-11T14:24:00Z">
            <w:rPr/>
          </w:rPrChange>
        </w:rPr>
        <w:instrText xml:space="preserve"> HYPERLINK \l "_ENREF_14" \o "Frederick, 2013 #24" </w:instrText>
      </w:r>
      <w:r w:rsidR="00E95EF6" w:rsidRPr="00D30883">
        <w:rPr>
          <w:rFonts w:ascii="Arial" w:hAnsi="Arial" w:cs="Arial"/>
          <w:sz w:val="22"/>
          <w:szCs w:val="22"/>
          <w:rPrChange w:id="752" w:author="Guo, Shicheng" w:date="2020-02-11T14:24:00Z">
            <w:rPr>
              <w:rFonts w:ascii="Times New Roman" w:hAnsi="Times New Roman" w:cs="Times New Roman"/>
              <w:noProof/>
            </w:rPr>
          </w:rPrChange>
        </w:rPr>
        <w:fldChar w:fldCharType="separate"/>
      </w:r>
      <w:r w:rsidR="00312EEC" w:rsidRPr="00D30883">
        <w:rPr>
          <w:rFonts w:ascii="Arial" w:hAnsi="Arial" w:cs="Arial"/>
          <w:noProof/>
          <w:sz w:val="22"/>
          <w:szCs w:val="22"/>
          <w:rPrChange w:id="753" w:author="Guo, Shicheng" w:date="2020-02-11T14:24:00Z">
            <w:rPr>
              <w:rFonts w:ascii="Times New Roman" w:hAnsi="Times New Roman" w:cs="Times New Roman"/>
              <w:noProof/>
            </w:rPr>
          </w:rPrChange>
        </w:rPr>
        <w:t>14</w:t>
      </w:r>
      <w:r w:rsidR="00E95EF6" w:rsidRPr="00D30883">
        <w:rPr>
          <w:rFonts w:ascii="Arial" w:hAnsi="Arial" w:cs="Arial"/>
          <w:noProof/>
          <w:sz w:val="22"/>
          <w:szCs w:val="22"/>
          <w:rPrChange w:id="754" w:author="Guo, Shicheng" w:date="2020-02-11T14:24:00Z">
            <w:rPr>
              <w:rFonts w:ascii="Times New Roman" w:hAnsi="Times New Roman" w:cs="Times New Roman"/>
              <w:noProof/>
            </w:rPr>
          </w:rPrChange>
        </w:rPr>
        <w:fldChar w:fldCharType="end"/>
      </w:r>
      <w:r w:rsidR="00312EEC" w:rsidRPr="00D30883">
        <w:rPr>
          <w:rFonts w:ascii="Arial" w:hAnsi="Arial" w:cs="Arial"/>
          <w:noProof/>
          <w:sz w:val="22"/>
          <w:szCs w:val="22"/>
          <w:rPrChange w:id="755" w:author="Guo, Shicheng" w:date="2020-02-11T14:24:00Z">
            <w:rPr>
              <w:rFonts w:ascii="Times New Roman" w:hAnsi="Times New Roman" w:cs="Times New Roman"/>
              <w:noProof/>
            </w:rPr>
          </w:rPrChange>
        </w:rPr>
        <w:t>,</w:t>
      </w:r>
      <w:r w:rsidR="00E95EF6" w:rsidRPr="00D30883">
        <w:rPr>
          <w:rFonts w:ascii="Arial" w:hAnsi="Arial" w:cs="Arial"/>
          <w:sz w:val="22"/>
          <w:szCs w:val="22"/>
          <w:rPrChange w:id="756" w:author="Guo, Shicheng" w:date="2020-02-11T14:24:00Z">
            <w:rPr/>
          </w:rPrChange>
        </w:rPr>
        <w:fldChar w:fldCharType="begin"/>
      </w:r>
      <w:r w:rsidR="00E95EF6" w:rsidRPr="00D30883">
        <w:rPr>
          <w:rFonts w:ascii="Arial" w:hAnsi="Arial" w:cs="Arial"/>
          <w:sz w:val="22"/>
          <w:szCs w:val="22"/>
          <w:rPrChange w:id="757" w:author="Guo, Shicheng" w:date="2020-02-11T14:24:00Z">
            <w:rPr/>
          </w:rPrChange>
        </w:rPr>
        <w:instrText xml:space="preserve"> HYPERLINK \l "_ENREF_15" \o "Donia, 2012 #25" </w:instrText>
      </w:r>
      <w:r w:rsidR="00E95EF6" w:rsidRPr="00D30883">
        <w:rPr>
          <w:rFonts w:ascii="Arial" w:hAnsi="Arial" w:cs="Arial"/>
          <w:sz w:val="22"/>
          <w:szCs w:val="22"/>
          <w:rPrChange w:id="758" w:author="Guo, Shicheng" w:date="2020-02-11T14:24:00Z">
            <w:rPr>
              <w:rFonts w:ascii="Times New Roman" w:hAnsi="Times New Roman" w:cs="Times New Roman"/>
              <w:noProof/>
            </w:rPr>
          </w:rPrChange>
        </w:rPr>
        <w:fldChar w:fldCharType="separate"/>
      </w:r>
      <w:r w:rsidR="00312EEC" w:rsidRPr="00D30883">
        <w:rPr>
          <w:rFonts w:ascii="Arial" w:hAnsi="Arial" w:cs="Arial"/>
          <w:noProof/>
          <w:sz w:val="22"/>
          <w:szCs w:val="22"/>
          <w:rPrChange w:id="759" w:author="Guo, Shicheng" w:date="2020-02-11T14:24:00Z">
            <w:rPr>
              <w:rFonts w:ascii="Times New Roman" w:hAnsi="Times New Roman" w:cs="Times New Roman"/>
              <w:noProof/>
            </w:rPr>
          </w:rPrChange>
        </w:rPr>
        <w:t>15</w:t>
      </w:r>
      <w:r w:rsidR="00E95EF6" w:rsidRPr="00D30883">
        <w:rPr>
          <w:rFonts w:ascii="Arial" w:hAnsi="Arial" w:cs="Arial"/>
          <w:noProof/>
          <w:sz w:val="22"/>
          <w:szCs w:val="22"/>
          <w:rPrChange w:id="760" w:author="Guo, Shicheng" w:date="2020-02-11T14:24:00Z">
            <w:rPr>
              <w:rFonts w:ascii="Times New Roman" w:hAnsi="Times New Roman" w:cs="Times New Roman"/>
              <w:noProof/>
            </w:rPr>
          </w:rPrChange>
        </w:rPr>
        <w:fldChar w:fldCharType="end"/>
      </w:r>
      <w:r w:rsidR="000676EC" w:rsidRPr="00D30883">
        <w:rPr>
          <w:rFonts w:ascii="Arial" w:hAnsi="Arial" w:cs="Arial"/>
          <w:sz w:val="22"/>
          <w:szCs w:val="22"/>
          <w:rPrChange w:id="761"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762" w:author="Guo, Shicheng" w:date="2020-02-11T14:24:00Z">
            <w:rPr>
              <w:rFonts w:ascii="Times New Roman" w:hAnsi="Times New Roman" w:cs="Times New Roman"/>
            </w:rPr>
          </w:rPrChange>
        </w:rPr>
        <w:t>]</w:t>
      </w:r>
      <w:r w:rsidR="00312EEC" w:rsidRPr="00D30883">
        <w:rPr>
          <w:rFonts w:ascii="Arial" w:hAnsi="Arial" w:cs="Arial"/>
          <w:sz w:val="22"/>
          <w:szCs w:val="22"/>
          <w:rPrChange w:id="763" w:author="Guo, Shicheng" w:date="2020-02-11T14:24:00Z">
            <w:rPr>
              <w:rFonts w:ascii="Times New Roman" w:hAnsi="Times New Roman" w:cs="Times New Roman"/>
            </w:rPr>
          </w:rPrChange>
        </w:rPr>
        <w:t xml:space="preserve">. </w:t>
      </w:r>
      <w:ins w:id="764" w:author="Andreae, Emily A" w:date="2020-02-06T15:53:00Z">
        <w:r w:rsidR="006D69EF" w:rsidRPr="00D30883">
          <w:rPr>
            <w:rFonts w:ascii="Arial" w:hAnsi="Arial" w:cs="Arial"/>
            <w:sz w:val="22"/>
            <w:szCs w:val="22"/>
            <w:rPrChange w:id="765" w:author="Guo, Shicheng" w:date="2020-02-11T14:24:00Z">
              <w:rPr>
                <w:rFonts w:ascii="Times New Roman" w:hAnsi="Times New Roman" w:cs="Times New Roman"/>
              </w:rPr>
            </w:rPrChange>
          </w:rPr>
          <w:t>U</w:t>
        </w:r>
      </w:ins>
      <w:del w:id="766" w:author="Andreae, Emily A" w:date="2020-02-06T15:53:00Z">
        <w:r w:rsidR="00312EEC" w:rsidRPr="00D30883" w:rsidDel="006D69EF">
          <w:rPr>
            <w:rFonts w:ascii="Arial" w:hAnsi="Arial" w:cs="Arial"/>
            <w:sz w:val="22"/>
            <w:szCs w:val="22"/>
            <w:rPrChange w:id="767" w:author="Guo, Shicheng" w:date="2020-02-11T14:24:00Z">
              <w:rPr>
                <w:rFonts w:ascii="Times New Roman" w:hAnsi="Times New Roman" w:cs="Times New Roman"/>
              </w:rPr>
            </w:rPrChange>
          </w:rPr>
          <w:delText>Therefore, it is worthwhile to u</w:delText>
        </w:r>
      </w:del>
      <w:r w:rsidR="00312EEC" w:rsidRPr="00D30883">
        <w:rPr>
          <w:rFonts w:ascii="Arial" w:hAnsi="Arial" w:cs="Arial"/>
          <w:sz w:val="22"/>
          <w:szCs w:val="22"/>
          <w:rPrChange w:id="768" w:author="Guo, Shicheng" w:date="2020-02-11T14:24:00Z">
            <w:rPr>
              <w:rFonts w:ascii="Times New Roman" w:hAnsi="Times New Roman" w:cs="Times New Roman"/>
            </w:rPr>
          </w:rPrChange>
        </w:rPr>
        <w:t>nderstand</w:t>
      </w:r>
      <w:ins w:id="769" w:author="Andreae, Emily A" w:date="2020-02-06T15:54:00Z">
        <w:r w:rsidR="006D69EF" w:rsidRPr="00D30883">
          <w:rPr>
            <w:rFonts w:ascii="Arial" w:hAnsi="Arial" w:cs="Arial"/>
            <w:sz w:val="22"/>
            <w:szCs w:val="22"/>
            <w:rPrChange w:id="770" w:author="Guo, Shicheng" w:date="2020-02-11T14:24:00Z">
              <w:rPr>
                <w:rFonts w:ascii="Times New Roman" w:hAnsi="Times New Roman" w:cs="Times New Roman"/>
              </w:rPr>
            </w:rPrChange>
          </w:rPr>
          <w:t>ing</w:t>
        </w:r>
      </w:ins>
      <w:r w:rsidR="00312EEC" w:rsidRPr="00D30883">
        <w:rPr>
          <w:rFonts w:ascii="Arial" w:hAnsi="Arial" w:cs="Arial"/>
          <w:sz w:val="22"/>
          <w:szCs w:val="22"/>
          <w:rPrChange w:id="771" w:author="Guo, Shicheng" w:date="2020-02-11T14:24:00Z">
            <w:rPr>
              <w:rFonts w:ascii="Times New Roman" w:hAnsi="Times New Roman" w:cs="Times New Roman"/>
            </w:rPr>
          </w:rPrChange>
        </w:rPr>
        <w:t xml:space="preserve"> the immune regulatory events </w:t>
      </w:r>
      <w:del w:id="772" w:author="Andreae, Emily A" w:date="2020-02-06T15:54:00Z">
        <w:r w:rsidR="00312EEC" w:rsidRPr="00D30883" w:rsidDel="006D69EF">
          <w:rPr>
            <w:rFonts w:ascii="Arial" w:hAnsi="Arial" w:cs="Arial"/>
            <w:sz w:val="22"/>
            <w:szCs w:val="22"/>
            <w:rPrChange w:id="773" w:author="Guo, Shicheng" w:date="2020-02-11T14:24:00Z">
              <w:rPr>
                <w:rFonts w:ascii="Times New Roman" w:hAnsi="Times New Roman" w:cs="Times New Roman"/>
              </w:rPr>
            </w:rPrChange>
          </w:rPr>
          <w:delText xml:space="preserve">caused </w:delText>
        </w:r>
      </w:del>
      <w:ins w:id="774" w:author="Andreae, Emily A" w:date="2020-02-06T15:54:00Z">
        <w:r w:rsidR="006D69EF" w:rsidRPr="00D30883">
          <w:rPr>
            <w:rFonts w:ascii="Arial" w:hAnsi="Arial" w:cs="Arial"/>
            <w:sz w:val="22"/>
            <w:szCs w:val="22"/>
            <w:rPrChange w:id="775" w:author="Guo, Shicheng" w:date="2020-02-11T14:24:00Z">
              <w:rPr>
                <w:rFonts w:ascii="Times New Roman" w:hAnsi="Times New Roman" w:cs="Times New Roman"/>
              </w:rPr>
            </w:rPrChange>
          </w:rPr>
          <w:t xml:space="preserve">induced </w:t>
        </w:r>
      </w:ins>
      <w:r w:rsidR="00312EEC" w:rsidRPr="00D30883">
        <w:rPr>
          <w:rFonts w:ascii="Arial" w:hAnsi="Arial" w:cs="Arial"/>
          <w:sz w:val="22"/>
          <w:szCs w:val="22"/>
          <w:rPrChange w:id="776" w:author="Guo, Shicheng" w:date="2020-02-11T14:24:00Z">
            <w:rPr>
              <w:rFonts w:ascii="Times New Roman" w:hAnsi="Times New Roman" w:cs="Times New Roman"/>
            </w:rPr>
          </w:rPrChange>
        </w:rPr>
        <w:t>by BRAFV600E-induced constitutive activation of the BRAF-MAPK pathway</w:t>
      </w:r>
      <w:ins w:id="777" w:author="Andreae, Emily A" w:date="2020-02-06T15:54:00Z">
        <w:r w:rsidR="006D69EF" w:rsidRPr="00D30883">
          <w:rPr>
            <w:rFonts w:ascii="Arial" w:hAnsi="Arial" w:cs="Arial"/>
            <w:sz w:val="22"/>
            <w:szCs w:val="22"/>
            <w:rPrChange w:id="778" w:author="Guo, Shicheng" w:date="2020-02-11T14:24:00Z">
              <w:rPr>
                <w:rFonts w:ascii="Times New Roman" w:hAnsi="Times New Roman" w:cs="Times New Roman"/>
              </w:rPr>
            </w:rPrChange>
          </w:rPr>
          <w:t xml:space="preserve"> may lead to the development of more effective treatments for PTC</w:t>
        </w:r>
      </w:ins>
      <w:r w:rsidR="00312EEC" w:rsidRPr="00D30883">
        <w:rPr>
          <w:rFonts w:ascii="Arial" w:hAnsi="Arial" w:cs="Arial"/>
          <w:sz w:val="22"/>
          <w:szCs w:val="22"/>
          <w:rPrChange w:id="779" w:author="Guo, Shicheng" w:date="2020-02-11T14:24:00Z">
            <w:rPr>
              <w:rFonts w:ascii="Times New Roman" w:hAnsi="Times New Roman" w:cs="Times New Roman"/>
            </w:rPr>
          </w:rPrChange>
        </w:rPr>
        <w:t xml:space="preserve">.  </w:t>
      </w:r>
    </w:p>
    <w:p w14:paraId="1815A31D" w14:textId="77777777" w:rsidR="00EC4505" w:rsidRPr="00D30883" w:rsidRDefault="00312EEC">
      <w:pPr>
        <w:spacing w:line="240" w:lineRule="auto"/>
        <w:ind w:firstLine="480"/>
        <w:jc w:val="both"/>
        <w:rPr>
          <w:rFonts w:ascii="Arial" w:hAnsi="Arial" w:cs="Arial"/>
          <w:sz w:val="22"/>
          <w:szCs w:val="22"/>
          <w:rPrChange w:id="780" w:author="Guo, Shicheng" w:date="2020-02-11T14:24:00Z">
            <w:rPr>
              <w:rFonts w:ascii="Times New Roman" w:hAnsi="Times New Roman" w:cs="Times New Roman"/>
            </w:rPr>
          </w:rPrChange>
        </w:rPr>
        <w:pPrChange w:id="781" w:author="Guo, Shicheng" w:date="2020-02-11T14:23:00Z">
          <w:pPr>
            <w:spacing w:line="480" w:lineRule="auto"/>
            <w:ind w:firstLine="480"/>
            <w:jc w:val="both"/>
          </w:pPr>
        </w:pPrChange>
      </w:pPr>
      <w:r w:rsidRPr="00D30883">
        <w:rPr>
          <w:rFonts w:ascii="Arial" w:hAnsi="Arial" w:cs="Arial"/>
          <w:sz w:val="22"/>
          <w:szCs w:val="22"/>
          <w:rPrChange w:id="782" w:author="Guo, Shicheng" w:date="2020-02-11T14:24:00Z">
            <w:rPr>
              <w:rFonts w:ascii="Times New Roman" w:hAnsi="Times New Roman" w:cs="Times New Roman"/>
            </w:rPr>
          </w:rPrChange>
        </w:rPr>
        <w:t>Major histocompatibility complex class II (MHCII) molecules are mainly expressed on antigen presenting cells (APC)</w:t>
      </w:r>
      <w:ins w:id="783" w:author="Andreae, Emily A" w:date="2020-02-06T15:55:00Z">
        <w:r w:rsidR="006D69EF" w:rsidRPr="00D30883">
          <w:rPr>
            <w:rFonts w:ascii="Arial" w:hAnsi="Arial" w:cs="Arial"/>
            <w:sz w:val="22"/>
            <w:szCs w:val="22"/>
            <w:rPrChange w:id="784" w:author="Guo, Shicheng" w:date="2020-02-11T14:24:00Z">
              <w:rPr>
                <w:rFonts w:ascii="Times New Roman" w:hAnsi="Times New Roman" w:cs="Times New Roman"/>
              </w:rPr>
            </w:rPrChange>
          </w:rPr>
          <w:t>,</w:t>
        </w:r>
      </w:ins>
      <w:r w:rsidRPr="00D30883">
        <w:rPr>
          <w:rFonts w:ascii="Arial" w:hAnsi="Arial" w:cs="Arial"/>
          <w:sz w:val="22"/>
          <w:szCs w:val="22"/>
          <w:rPrChange w:id="785" w:author="Guo, Shicheng" w:date="2020-02-11T14:24:00Z">
            <w:rPr>
              <w:rFonts w:ascii="Times New Roman" w:hAnsi="Times New Roman" w:cs="Times New Roman"/>
            </w:rPr>
          </w:rPrChange>
        </w:rPr>
        <w:t xml:space="preserve"> such as dendritic cells (DC), macrophages, and B cells, and primarily present 12–1</w:t>
      </w:r>
      <w:r w:rsidR="006D69EF" w:rsidRPr="00D30883">
        <w:rPr>
          <w:rFonts w:ascii="Arial" w:hAnsi="Arial" w:cs="Arial"/>
          <w:sz w:val="22"/>
          <w:szCs w:val="22"/>
          <w:rPrChange w:id="786" w:author="Guo, Shicheng" w:date="2020-02-11T14:24:00Z">
            <w:rPr>
              <w:rFonts w:ascii="Times New Roman" w:hAnsi="Times New Roman" w:cs="Times New Roman"/>
            </w:rPr>
          </w:rPrChange>
        </w:rPr>
        <w:t>6 amino acid peptides to CD4+ T</w:t>
      </w:r>
      <w:ins w:id="787" w:author="Andreae, Emily A" w:date="2020-02-06T15:56:00Z">
        <w:r w:rsidR="006D69EF" w:rsidRPr="00D30883">
          <w:rPr>
            <w:rFonts w:ascii="Arial" w:hAnsi="Arial" w:cs="Arial"/>
            <w:sz w:val="22"/>
            <w:szCs w:val="22"/>
            <w:rPrChange w:id="788" w:author="Guo, Shicheng" w:date="2020-02-11T14:24:00Z">
              <w:rPr>
                <w:rFonts w:ascii="Times New Roman" w:hAnsi="Times New Roman" w:cs="Times New Roman"/>
              </w:rPr>
            </w:rPrChange>
          </w:rPr>
          <w:t>-</w:t>
        </w:r>
      </w:ins>
      <w:r w:rsidRPr="00D30883">
        <w:rPr>
          <w:rFonts w:ascii="Arial" w:hAnsi="Arial" w:cs="Arial"/>
          <w:sz w:val="22"/>
          <w:szCs w:val="22"/>
          <w:rPrChange w:id="789" w:author="Guo, Shicheng" w:date="2020-02-11T14:24:00Z">
            <w:rPr>
              <w:rFonts w:ascii="Times New Roman" w:hAnsi="Times New Roman" w:cs="Times New Roman"/>
            </w:rPr>
          </w:rPrChange>
        </w:rPr>
        <w:t xml:space="preserve">cells </w:t>
      </w:r>
      <w:r w:rsidR="00344EFD" w:rsidRPr="00D30883">
        <w:rPr>
          <w:rFonts w:ascii="Arial" w:hAnsi="Arial" w:cs="Arial"/>
          <w:sz w:val="22"/>
          <w:szCs w:val="22"/>
          <w:rPrChange w:id="790" w:author="Guo, Shicheng" w:date="2020-02-11T14:24:00Z">
            <w:rPr>
              <w:rFonts w:ascii="Times New Roman" w:hAnsi="Times New Roman" w:cs="Times New Roman"/>
            </w:rPr>
          </w:rPrChange>
        </w:rPr>
        <w:t>[</w:t>
      </w:r>
      <w:r w:rsidR="00E95EF6" w:rsidRPr="00D30883">
        <w:rPr>
          <w:rFonts w:ascii="Arial" w:hAnsi="Arial" w:cs="Arial"/>
          <w:sz w:val="22"/>
          <w:szCs w:val="22"/>
          <w:rPrChange w:id="791" w:author="Guo, Shicheng" w:date="2020-02-11T14:24:00Z">
            <w:rPr/>
          </w:rPrChange>
        </w:rPr>
        <w:fldChar w:fldCharType="begin"/>
      </w:r>
      <w:r w:rsidR="00E95EF6" w:rsidRPr="00D30883">
        <w:rPr>
          <w:rFonts w:ascii="Arial" w:hAnsi="Arial" w:cs="Arial"/>
          <w:sz w:val="22"/>
          <w:szCs w:val="22"/>
          <w:rPrChange w:id="792" w:author="Guo, Shicheng" w:date="2020-02-11T14:24:00Z">
            <w:rPr/>
          </w:rPrChange>
        </w:rPr>
        <w:instrText xml:space="preserve"> HYPERLINK \l "_ENREF_16" \o "Axelrod, 2019 #27" </w:instrText>
      </w:r>
      <w:r w:rsidR="00E95EF6" w:rsidRPr="00D30883">
        <w:rPr>
          <w:rFonts w:ascii="Arial" w:hAnsi="Arial" w:cs="Arial"/>
          <w:sz w:val="22"/>
          <w:szCs w:val="22"/>
          <w:rPrChange w:id="793"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794" w:author="Guo, Shicheng" w:date="2020-02-11T14:24:00Z">
            <w:rPr>
              <w:rFonts w:ascii="Times New Roman" w:hAnsi="Times New Roman" w:cs="Times New Roman"/>
            </w:rPr>
          </w:rPrChange>
        </w:rPr>
        <w:fldChar w:fldCharType="begin"/>
      </w:r>
      <w:r w:rsidRPr="00D30883">
        <w:rPr>
          <w:rFonts w:ascii="Arial" w:hAnsi="Arial" w:cs="Arial"/>
          <w:sz w:val="22"/>
          <w:szCs w:val="22"/>
          <w:rPrChange w:id="795" w:author="Guo, Shicheng" w:date="2020-02-11T14:24:00Z">
            <w:rPr>
              <w:rFonts w:ascii="Times New Roman" w:hAnsi="Times New Roman" w:cs="Times New Roman"/>
            </w:rPr>
          </w:rPrChange>
        </w:rPr>
        <w:instrText xml:space="preserve"> ADDIN EN.CITE &lt;EndNote&gt;&lt;Cite&gt;&lt;Author&gt;Axelrod&lt;/Author&gt;&lt;Year&gt;2019&lt;/Year&gt;&lt;RecNum&gt;27&lt;/RecNum&gt;&lt;DisplayText&gt;&lt;style face="superscript"&gt;16&lt;/style&gt;&lt;/DisplayText&gt;&lt;record&gt;&lt;rec-number&gt;27&lt;/rec-number&gt;&lt;foreign-keys&gt;&lt;key app="EN" db-id="xaa9r9t0lew0pfepxr8paezevzzzszvtz55w" timestamp="1575015144"&gt;27&lt;/key&gt;&lt;/foreign-keys&gt;&lt;ref-type name="Journal Article"&gt;17&lt;/ref-type&gt;&lt;contributors&gt;&lt;authors&gt;&lt;author&gt;Axelrod, M. L.&lt;/author&gt;&lt;author&gt;Cook, R. S.&lt;/author&gt;&lt;author&gt;Johnson, D. B.&lt;/author&gt;&lt;author&gt;Balko, J. M.&lt;/author&gt;&lt;/authors&gt;&lt;/contributors&gt;&lt;auth-address&gt;Department of Medicine, Vanderbilt University Medical Center, Vanderbilt University, Nashville, Tennessee.&amp;#xD;Cancer Biology Graduate Program, Vanderbilt University, Nashville, Tennessee.&amp;#xD;Department of Cell and Developmental Biology, Vanderbilt University, Nashville, Tennessee.&amp;#xD;Department of Biomedical Engineering, Vanderbilt University, Nashville, Tennessee.&amp;#xD;Vanderbilt-Ingram Cancer Center, Nashville, Tennessee.&lt;/auth-address&gt;&lt;titles&gt;&lt;title&gt;Biological Consequences of MHC-II Expression by Tumor Cells in Cancer&lt;/title&gt;&lt;/titles&gt;&lt;pages&gt;2392-2402&lt;/pages&gt;&lt;volume&gt;25&lt;/volume&gt;&lt;number&gt;8&lt;/number&gt;&lt;dates&gt;&lt;year&gt;2019&lt;/year&gt;&lt;pub-dates&gt;&lt;date&gt;Apr 15&lt;/date&gt;&lt;/pub-dates&gt;&lt;/dates&gt;&lt;isbn&gt;1078-0432 (Print)&amp;#xD;1078-0432&lt;/isbn&gt;&lt;accession-num&gt;30463850&lt;/accession-num&gt;&lt;urls&gt;&lt;/urls&gt;&lt;electronic-resource-num&gt;10.1158/1078-0432.ccr-18-3200&lt;/electronic-resource-num&gt;&lt;remote-database-provider&gt;Nlm&lt;/remote-database-provider&gt;&lt;/record&gt;&lt;/Cite&gt;&lt;/EndNote&gt;</w:instrText>
      </w:r>
      <w:r w:rsidR="000676EC" w:rsidRPr="00D30883">
        <w:rPr>
          <w:rFonts w:ascii="Arial" w:hAnsi="Arial" w:cs="Arial"/>
          <w:sz w:val="22"/>
          <w:szCs w:val="22"/>
          <w:rPrChange w:id="796" w:author="Guo, Shicheng" w:date="2020-02-11T14:24:00Z">
            <w:rPr>
              <w:rFonts w:ascii="Times New Roman" w:hAnsi="Times New Roman" w:cs="Times New Roman"/>
            </w:rPr>
          </w:rPrChange>
        </w:rPr>
        <w:fldChar w:fldCharType="separate"/>
      </w:r>
      <w:r w:rsidRPr="00D30883">
        <w:rPr>
          <w:rFonts w:ascii="Arial" w:hAnsi="Arial" w:cs="Arial"/>
          <w:sz w:val="22"/>
          <w:szCs w:val="22"/>
          <w:rPrChange w:id="797" w:author="Guo, Shicheng" w:date="2020-02-11T14:24:00Z">
            <w:rPr>
              <w:rFonts w:ascii="Times New Roman" w:hAnsi="Times New Roman" w:cs="Times New Roman"/>
            </w:rPr>
          </w:rPrChange>
        </w:rPr>
        <w:t>16</w:t>
      </w:r>
      <w:r w:rsidR="000676EC" w:rsidRPr="00D30883">
        <w:rPr>
          <w:rFonts w:ascii="Arial" w:hAnsi="Arial" w:cs="Arial"/>
          <w:sz w:val="22"/>
          <w:szCs w:val="22"/>
          <w:rPrChange w:id="798"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799"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800" w:author="Guo, Shicheng" w:date="2020-02-11T14:24:00Z">
            <w:rPr>
              <w:rFonts w:ascii="Times New Roman" w:hAnsi="Times New Roman" w:cs="Times New Roman"/>
            </w:rPr>
          </w:rPrChange>
        </w:rPr>
        <w:t>]</w:t>
      </w:r>
      <w:r w:rsidRPr="00D30883">
        <w:rPr>
          <w:rFonts w:ascii="Arial" w:hAnsi="Arial" w:cs="Arial"/>
          <w:sz w:val="22"/>
          <w:szCs w:val="22"/>
          <w:rPrChange w:id="801" w:author="Guo, Shicheng" w:date="2020-02-11T14:24:00Z">
            <w:rPr>
              <w:rFonts w:ascii="Times New Roman" w:hAnsi="Times New Roman" w:cs="Times New Roman"/>
            </w:rPr>
          </w:rPrChange>
        </w:rPr>
        <w:t>. In addition to the well-known localization on APCs, tumor-specific MHCII (tsMHCII) is also expressed on various tumor cells and related to intratumoral immune cell</w:t>
      </w:r>
      <w:del w:id="802" w:author="Andreae, Emily A" w:date="2020-02-06T15:56:00Z">
        <w:r w:rsidRPr="00D30883" w:rsidDel="006D69EF">
          <w:rPr>
            <w:rFonts w:ascii="Arial" w:hAnsi="Arial" w:cs="Arial"/>
            <w:sz w:val="22"/>
            <w:szCs w:val="22"/>
            <w:rPrChange w:id="803" w:author="Guo, Shicheng" w:date="2020-02-11T14:24:00Z">
              <w:rPr>
                <w:rFonts w:ascii="Times New Roman" w:hAnsi="Times New Roman" w:cs="Times New Roman"/>
              </w:rPr>
            </w:rPrChange>
          </w:rPr>
          <w:delText>s</w:delText>
        </w:r>
      </w:del>
      <w:r w:rsidRPr="00D30883">
        <w:rPr>
          <w:rFonts w:ascii="Arial" w:hAnsi="Arial" w:cs="Arial"/>
          <w:sz w:val="22"/>
          <w:szCs w:val="22"/>
          <w:rPrChange w:id="804" w:author="Guo, Shicheng" w:date="2020-02-11T14:24:00Z">
            <w:rPr>
              <w:rFonts w:ascii="Times New Roman" w:hAnsi="Times New Roman" w:cs="Times New Roman"/>
            </w:rPr>
          </w:rPrChange>
        </w:rPr>
        <w:t xml:space="preserve"> infiltration, superior prognosis</w:t>
      </w:r>
      <w:ins w:id="805" w:author="Andreae, Emily A" w:date="2020-02-06T15:56:00Z">
        <w:r w:rsidR="006D69EF" w:rsidRPr="00D30883">
          <w:rPr>
            <w:rFonts w:ascii="Arial" w:hAnsi="Arial" w:cs="Arial"/>
            <w:sz w:val="22"/>
            <w:szCs w:val="22"/>
            <w:rPrChange w:id="806" w:author="Guo, Shicheng" w:date="2020-02-11T14:24:00Z">
              <w:rPr>
                <w:rFonts w:ascii="Times New Roman" w:hAnsi="Times New Roman" w:cs="Times New Roman"/>
              </w:rPr>
            </w:rPrChange>
          </w:rPr>
          <w:t>,</w:t>
        </w:r>
      </w:ins>
      <w:r w:rsidRPr="00D30883">
        <w:rPr>
          <w:rFonts w:ascii="Arial" w:hAnsi="Arial" w:cs="Arial"/>
          <w:sz w:val="22"/>
          <w:szCs w:val="22"/>
          <w:rPrChange w:id="807" w:author="Guo, Shicheng" w:date="2020-02-11T14:24:00Z">
            <w:rPr>
              <w:rFonts w:ascii="Times New Roman" w:hAnsi="Times New Roman" w:cs="Times New Roman"/>
            </w:rPr>
          </w:rPrChange>
        </w:rPr>
        <w:t xml:space="preserve"> and improved response to </w:t>
      </w:r>
      <w:del w:id="808" w:author="Andreae, Emily A" w:date="2020-02-06T15:56:00Z">
        <w:r w:rsidRPr="00D30883" w:rsidDel="006D69EF">
          <w:rPr>
            <w:rFonts w:ascii="Arial" w:hAnsi="Arial" w:cs="Arial"/>
            <w:sz w:val="22"/>
            <w:szCs w:val="22"/>
            <w:rPrChange w:id="809" w:author="Guo, Shicheng" w:date="2020-02-11T14:24:00Z">
              <w:rPr>
                <w:rFonts w:ascii="Times New Roman" w:hAnsi="Times New Roman" w:cs="Times New Roman"/>
              </w:rPr>
            </w:rPrChange>
          </w:rPr>
          <w:delText>ICI (</w:delText>
        </w:r>
      </w:del>
      <w:ins w:id="810" w:author="Andreae, Emily A" w:date="2020-02-06T15:56:00Z">
        <w:r w:rsidR="006D69EF" w:rsidRPr="00D30883">
          <w:rPr>
            <w:rFonts w:ascii="Arial" w:hAnsi="Arial" w:cs="Arial"/>
            <w:sz w:val="22"/>
            <w:szCs w:val="22"/>
            <w:rPrChange w:id="811" w:author="Guo, Shicheng" w:date="2020-02-11T14:24:00Z">
              <w:rPr>
                <w:rFonts w:ascii="Times New Roman" w:hAnsi="Times New Roman" w:cs="Times New Roman"/>
              </w:rPr>
            </w:rPrChange>
          </w:rPr>
          <w:t>i</w:t>
        </w:r>
      </w:ins>
      <w:del w:id="812" w:author="Andreae, Emily A" w:date="2020-02-06T15:56:00Z">
        <w:r w:rsidRPr="00D30883" w:rsidDel="006D69EF">
          <w:rPr>
            <w:rFonts w:ascii="Arial" w:hAnsi="Arial" w:cs="Arial"/>
            <w:sz w:val="22"/>
            <w:szCs w:val="22"/>
            <w:rPrChange w:id="813" w:author="Guo, Shicheng" w:date="2020-02-11T14:24:00Z">
              <w:rPr>
                <w:rFonts w:ascii="Times New Roman" w:hAnsi="Times New Roman" w:cs="Times New Roman"/>
              </w:rPr>
            </w:rPrChange>
          </w:rPr>
          <w:delText>I</w:delText>
        </w:r>
      </w:del>
      <w:r w:rsidRPr="00D30883">
        <w:rPr>
          <w:rFonts w:ascii="Arial" w:hAnsi="Arial" w:cs="Arial"/>
          <w:sz w:val="22"/>
          <w:szCs w:val="22"/>
          <w:rPrChange w:id="814" w:author="Guo, Shicheng" w:date="2020-02-11T14:24:00Z">
            <w:rPr>
              <w:rFonts w:ascii="Times New Roman" w:hAnsi="Times New Roman" w:cs="Times New Roman"/>
            </w:rPr>
          </w:rPrChange>
        </w:rPr>
        <w:t>mmune checkpoint inhibition</w:t>
      </w:r>
      <w:del w:id="815" w:author="Andreae, Emily A" w:date="2020-02-06T15:56:00Z">
        <w:r w:rsidRPr="00D30883" w:rsidDel="006D69EF">
          <w:rPr>
            <w:rFonts w:ascii="Arial" w:hAnsi="Arial" w:cs="Arial"/>
            <w:sz w:val="22"/>
            <w:szCs w:val="22"/>
            <w:rPrChange w:id="816" w:author="Guo, Shicheng" w:date="2020-02-11T14:24:00Z">
              <w:rPr>
                <w:rFonts w:ascii="Times New Roman" w:hAnsi="Times New Roman" w:cs="Times New Roman"/>
              </w:rPr>
            </w:rPrChange>
          </w:rPr>
          <w:delText>)</w:delText>
        </w:r>
      </w:del>
      <w:r w:rsidRPr="00D30883">
        <w:rPr>
          <w:rFonts w:ascii="Arial" w:hAnsi="Arial" w:cs="Arial"/>
          <w:sz w:val="22"/>
          <w:szCs w:val="22"/>
          <w:rPrChange w:id="817" w:author="Guo, Shicheng" w:date="2020-02-11T14:24:00Z">
            <w:rPr>
              <w:rFonts w:ascii="Times New Roman" w:hAnsi="Times New Roman" w:cs="Times New Roman"/>
            </w:rPr>
          </w:rPrChange>
        </w:rPr>
        <w:t xml:space="preserve"> in humans</w:t>
      </w:r>
      <w:r w:rsidR="00344EFD" w:rsidRPr="00D30883">
        <w:rPr>
          <w:rFonts w:ascii="Arial" w:hAnsi="Arial" w:cs="Arial"/>
          <w:sz w:val="22"/>
          <w:szCs w:val="22"/>
          <w:rPrChange w:id="818" w:author="Guo, Shicheng" w:date="2020-02-11T14:24:00Z">
            <w:rPr>
              <w:rFonts w:ascii="Times New Roman" w:hAnsi="Times New Roman" w:cs="Times New Roman"/>
            </w:rPr>
          </w:rPrChange>
        </w:rPr>
        <w:t xml:space="preserve"> [</w:t>
      </w:r>
      <w:r w:rsidR="00E95EF6" w:rsidRPr="00D30883">
        <w:rPr>
          <w:rFonts w:ascii="Arial" w:hAnsi="Arial" w:cs="Arial"/>
          <w:sz w:val="22"/>
          <w:szCs w:val="22"/>
          <w:rPrChange w:id="819" w:author="Guo, Shicheng" w:date="2020-02-11T14:24:00Z">
            <w:rPr/>
          </w:rPrChange>
        </w:rPr>
        <w:fldChar w:fldCharType="begin"/>
      </w:r>
      <w:r w:rsidR="00E95EF6" w:rsidRPr="00D30883">
        <w:rPr>
          <w:rFonts w:ascii="Arial" w:hAnsi="Arial" w:cs="Arial"/>
          <w:sz w:val="22"/>
          <w:szCs w:val="22"/>
          <w:rPrChange w:id="820" w:author="Guo, Shicheng" w:date="2020-02-11T14:24:00Z">
            <w:rPr/>
          </w:rPrChange>
        </w:rPr>
        <w:instrText xml:space="preserve"> HYPERLINK \l "_ENREF_17" \o "Kambayashi, 2014 #29" </w:instrText>
      </w:r>
      <w:r w:rsidR="00E95EF6" w:rsidRPr="00D30883">
        <w:rPr>
          <w:rFonts w:ascii="Arial" w:hAnsi="Arial" w:cs="Arial"/>
          <w:sz w:val="22"/>
          <w:szCs w:val="22"/>
          <w:rPrChange w:id="821"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822" w:author="Guo, Shicheng" w:date="2020-02-11T14:24:00Z">
            <w:rPr>
              <w:rFonts w:ascii="Times New Roman" w:hAnsi="Times New Roman" w:cs="Times New Roman"/>
            </w:rPr>
          </w:rPrChange>
        </w:rPr>
        <w:fldChar w:fldCharType="begin">
          <w:fldData xml:space="preserve">PEVuZE5vdGU+PENpdGU+PEF1dGhvcj5LYW1iYXlhc2hpPC9BdXRob3I+PFllYXI+MjAxNDwvWWVh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</w:fldData>
        </w:fldChar>
      </w:r>
      <w:r w:rsidRPr="00D30883">
        <w:rPr>
          <w:rFonts w:ascii="Arial" w:hAnsi="Arial" w:cs="Arial"/>
          <w:sz w:val="22"/>
          <w:szCs w:val="22"/>
          <w:rPrChange w:id="823"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824" w:author="Guo, Shicheng" w:date="2020-02-11T14:24:00Z">
            <w:rPr>
              <w:rFonts w:ascii="Times New Roman" w:hAnsi="Times New Roman" w:cs="Times New Roman"/>
            </w:rPr>
          </w:rPrChange>
        </w:rPr>
        <w:fldChar w:fldCharType="begin">
          <w:fldData xml:space="preserve">PEVuZE5vdGU+PENpdGU+PEF1dGhvcj5LYW1iYXlhc2hpPC9BdXRob3I+PFllYXI+MjAxNDwvWWVh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</w:fldData>
        </w:fldChar>
      </w:r>
      <w:r w:rsidRPr="00D30883">
        <w:rPr>
          <w:rFonts w:ascii="Arial" w:hAnsi="Arial" w:cs="Arial"/>
          <w:sz w:val="22"/>
          <w:szCs w:val="22"/>
          <w:rPrChange w:id="825"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826" w:author="Guo, Shicheng" w:date="2020-02-11T14:24:00Z">
            <w:rPr>
              <w:rFonts w:ascii="Arial" w:hAnsi="Arial" w:cs="Arial"/>
              <w:sz w:val="22"/>
              <w:szCs w:val="22"/>
            </w:rPr>
          </w:rPrChange>
        </w:rPr>
      </w:r>
      <w:r w:rsidR="000676EC" w:rsidRPr="00D30883">
        <w:rPr>
          <w:rFonts w:ascii="Arial" w:hAnsi="Arial" w:cs="Arial"/>
          <w:sz w:val="22"/>
          <w:szCs w:val="22"/>
          <w:rPrChange w:id="827"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828" w:author="Guo, Shicheng" w:date="2020-02-11T14:24:00Z">
            <w:rPr>
              <w:rFonts w:ascii="Arial" w:hAnsi="Arial" w:cs="Arial"/>
              <w:sz w:val="22"/>
              <w:szCs w:val="22"/>
            </w:rPr>
          </w:rPrChange>
        </w:rPr>
      </w:r>
      <w:r w:rsidR="000676EC" w:rsidRPr="00D30883">
        <w:rPr>
          <w:rFonts w:ascii="Arial" w:hAnsi="Arial" w:cs="Arial"/>
          <w:sz w:val="22"/>
          <w:szCs w:val="22"/>
          <w:rPrChange w:id="829" w:author="Guo, Shicheng" w:date="2020-02-11T14:24:00Z">
            <w:rPr>
              <w:rFonts w:ascii="Times New Roman" w:hAnsi="Times New Roman" w:cs="Times New Roman"/>
            </w:rPr>
          </w:rPrChange>
        </w:rPr>
        <w:fldChar w:fldCharType="separate"/>
      </w:r>
      <w:r w:rsidRPr="00D30883">
        <w:rPr>
          <w:rFonts w:ascii="Arial" w:hAnsi="Arial" w:cs="Arial"/>
          <w:noProof/>
          <w:sz w:val="22"/>
          <w:szCs w:val="22"/>
          <w:rPrChange w:id="830" w:author="Guo, Shicheng" w:date="2020-02-11T14:24:00Z">
            <w:rPr>
              <w:rFonts w:ascii="Times New Roman" w:hAnsi="Times New Roman" w:cs="Times New Roman"/>
              <w:noProof/>
            </w:rPr>
          </w:rPrChange>
        </w:rPr>
        <w:t>17</w:t>
      </w:r>
      <w:r w:rsidR="000676EC" w:rsidRPr="00D30883">
        <w:rPr>
          <w:rFonts w:ascii="Arial" w:hAnsi="Arial" w:cs="Arial"/>
          <w:sz w:val="22"/>
          <w:szCs w:val="22"/>
          <w:rPrChange w:id="831"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832"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833" w:author="Guo, Shicheng" w:date="2020-02-11T14:24:00Z">
            <w:rPr>
              <w:rFonts w:ascii="Times New Roman" w:hAnsi="Times New Roman" w:cs="Times New Roman"/>
            </w:rPr>
          </w:rPrChange>
        </w:rPr>
        <w:t>]</w:t>
      </w:r>
      <w:r w:rsidRPr="00D30883">
        <w:rPr>
          <w:rFonts w:ascii="Arial" w:hAnsi="Arial" w:cs="Arial"/>
          <w:sz w:val="22"/>
          <w:szCs w:val="22"/>
          <w:rPrChange w:id="834" w:author="Guo, Shicheng" w:date="2020-02-11T14:24:00Z">
            <w:rPr>
              <w:rFonts w:ascii="Times New Roman" w:hAnsi="Times New Roman" w:cs="Times New Roman"/>
            </w:rPr>
          </w:rPrChange>
        </w:rPr>
        <w:t xml:space="preserve">. In mouse models of sarcoma, breast, lung, and colon cancer, overexpression of tsMHCII increased tumor rejection and </w:t>
      </w:r>
      <w:del w:id="835" w:author="Andreae, Emily A" w:date="2020-02-06T15:56:00Z">
        <w:r w:rsidRPr="00D30883" w:rsidDel="006D69EF">
          <w:rPr>
            <w:rFonts w:ascii="Arial" w:hAnsi="Arial" w:cs="Arial"/>
            <w:sz w:val="22"/>
            <w:szCs w:val="22"/>
            <w:rPrChange w:id="836" w:author="Guo, Shicheng" w:date="2020-02-11T14:24:00Z">
              <w:rPr>
                <w:rFonts w:ascii="Times New Roman" w:hAnsi="Times New Roman" w:cs="Times New Roman"/>
              </w:rPr>
            </w:rPrChange>
          </w:rPr>
          <w:delText xml:space="preserve">led to </w:delText>
        </w:r>
      </w:del>
      <w:r w:rsidRPr="00D30883">
        <w:rPr>
          <w:rFonts w:ascii="Arial" w:hAnsi="Arial" w:cs="Arial"/>
          <w:sz w:val="22"/>
          <w:szCs w:val="22"/>
          <w:rPrChange w:id="837" w:author="Guo, Shicheng" w:date="2020-02-11T14:24:00Z">
            <w:rPr>
              <w:rFonts w:ascii="Times New Roman" w:hAnsi="Times New Roman" w:cs="Times New Roman"/>
            </w:rPr>
          </w:rPrChange>
        </w:rPr>
        <w:t>resistance to challenge with parental tsMHCII-negative tumor cells</w:t>
      </w:r>
      <w:r w:rsidR="00344EFD" w:rsidRPr="00D30883">
        <w:rPr>
          <w:rFonts w:ascii="Arial" w:hAnsi="Arial" w:cs="Arial"/>
          <w:sz w:val="22"/>
          <w:szCs w:val="22"/>
          <w:rPrChange w:id="838" w:author="Guo, Shicheng" w:date="2020-02-11T14:24:00Z">
            <w:rPr>
              <w:rFonts w:ascii="Times New Roman" w:hAnsi="Times New Roman" w:cs="Times New Roman"/>
            </w:rPr>
          </w:rPrChange>
        </w:rPr>
        <w:t xml:space="preserve"> </w:t>
      </w:r>
      <w:commentRangeStart w:id="839"/>
      <w:r w:rsidR="00344EFD" w:rsidRPr="00D30883">
        <w:rPr>
          <w:rFonts w:ascii="Arial" w:hAnsi="Arial" w:cs="Arial"/>
          <w:sz w:val="22"/>
          <w:szCs w:val="22"/>
          <w:rPrChange w:id="840" w:author="Guo, Shicheng" w:date="2020-02-11T14:24:00Z">
            <w:rPr>
              <w:rFonts w:ascii="Times New Roman" w:hAnsi="Times New Roman" w:cs="Times New Roman"/>
            </w:rPr>
          </w:rPrChange>
        </w:rPr>
        <w:t>[</w:t>
      </w:r>
      <w:r w:rsidR="000676EC" w:rsidRPr="00D30883">
        <w:rPr>
          <w:rFonts w:ascii="Arial" w:hAnsi="Arial" w:cs="Arial"/>
          <w:sz w:val="22"/>
          <w:szCs w:val="22"/>
          <w:rPrChange w:id="841" w:author="Guo, Shicheng" w:date="2020-02-11T14:24:00Z">
            <w:rPr>
              <w:rFonts w:ascii="Times New Roman" w:hAnsi="Times New Roman" w:cs="Times New Roman"/>
            </w:rPr>
          </w:rPrChange>
        </w:rPr>
        <w:fldChar w:fldCharType="begin">
          <w:fldData xml:space="preserve">PEVuZE5vdGU+PENpdGU+PEF1dGhvcj5Pc3RyYW5kLVJvc2VuYmVyZzwvQXV0aG9yPjxZZWFyPjE5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</w:fldData>
        </w:fldChar>
      </w:r>
      <w:r w:rsidRPr="00D30883">
        <w:rPr>
          <w:rFonts w:ascii="Arial" w:hAnsi="Arial" w:cs="Arial"/>
          <w:sz w:val="22"/>
          <w:szCs w:val="22"/>
          <w:rPrChange w:id="842"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843" w:author="Guo, Shicheng" w:date="2020-02-11T14:24:00Z">
            <w:rPr>
              <w:rFonts w:ascii="Times New Roman" w:hAnsi="Times New Roman" w:cs="Times New Roman"/>
            </w:rPr>
          </w:rPrChange>
        </w:rPr>
        <w:fldChar w:fldCharType="begin">
          <w:fldData xml:space="preserve">PEVuZE5vdGU+PENpdGU+PEF1dGhvcj5Pc3RyYW5kLVJvc2VuYmVyZzwvQXV0aG9yPjxZZWFyPjE5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</w:fldData>
        </w:fldChar>
      </w:r>
      <w:r w:rsidRPr="00D30883">
        <w:rPr>
          <w:rFonts w:ascii="Arial" w:hAnsi="Arial" w:cs="Arial"/>
          <w:sz w:val="22"/>
          <w:szCs w:val="22"/>
          <w:rPrChange w:id="844"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845" w:author="Guo, Shicheng" w:date="2020-02-11T14:24:00Z">
            <w:rPr>
              <w:rFonts w:ascii="Arial" w:hAnsi="Arial" w:cs="Arial"/>
              <w:sz w:val="22"/>
              <w:szCs w:val="22"/>
            </w:rPr>
          </w:rPrChange>
        </w:rPr>
      </w:r>
      <w:r w:rsidR="000676EC" w:rsidRPr="00D30883">
        <w:rPr>
          <w:rFonts w:ascii="Arial" w:hAnsi="Arial" w:cs="Arial"/>
          <w:sz w:val="22"/>
          <w:szCs w:val="22"/>
          <w:rPrChange w:id="846"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847" w:author="Guo, Shicheng" w:date="2020-02-11T14:24:00Z">
            <w:rPr>
              <w:rFonts w:ascii="Arial" w:hAnsi="Arial" w:cs="Arial"/>
              <w:sz w:val="22"/>
              <w:szCs w:val="22"/>
            </w:rPr>
          </w:rPrChange>
        </w:rPr>
      </w:r>
      <w:r w:rsidR="000676EC" w:rsidRPr="00D30883">
        <w:rPr>
          <w:rFonts w:ascii="Arial" w:hAnsi="Arial" w:cs="Arial"/>
          <w:sz w:val="22"/>
          <w:szCs w:val="22"/>
          <w:rPrChange w:id="848" w:author="Guo, Shicheng" w:date="2020-02-11T14:24:00Z">
            <w:rPr>
              <w:rFonts w:ascii="Times New Roman" w:hAnsi="Times New Roman" w:cs="Times New Roman"/>
            </w:rPr>
          </w:rPrChange>
        </w:rPr>
        <w:fldChar w:fldCharType="separate"/>
      </w:r>
      <w:r w:rsidR="00E95EF6" w:rsidRPr="00D30883">
        <w:rPr>
          <w:rFonts w:ascii="Arial" w:hAnsi="Arial" w:cs="Arial"/>
          <w:sz w:val="22"/>
          <w:szCs w:val="22"/>
          <w:rPrChange w:id="849" w:author="Guo, Shicheng" w:date="2020-02-11T14:24:00Z">
            <w:rPr/>
          </w:rPrChange>
        </w:rPr>
        <w:fldChar w:fldCharType="begin"/>
      </w:r>
      <w:r w:rsidR="00E95EF6" w:rsidRPr="00D30883">
        <w:rPr>
          <w:rFonts w:ascii="Arial" w:hAnsi="Arial" w:cs="Arial"/>
          <w:sz w:val="22"/>
          <w:szCs w:val="22"/>
          <w:rPrChange w:id="850" w:author="Guo, Shicheng" w:date="2020-02-11T14:24:00Z">
            <w:rPr/>
          </w:rPrChange>
        </w:rPr>
        <w:instrText xml:space="preserve"> HYPERLINK \l "_ENREF_18" \o "Ostrand-Rosenberg, 1990 #40" </w:instrText>
      </w:r>
      <w:r w:rsidR="00E95EF6" w:rsidRPr="00D30883">
        <w:rPr>
          <w:rFonts w:ascii="Arial" w:hAnsi="Arial" w:cs="Arial"/>
          <w:sz w:val="22"/>
          <w:szCs w:val="22"/>
          <w:rPrChange w:id="851"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852" w:author="Guo, Shicheng" w:date="2020-02-11T14:24:00Z">
            <w:rPr>
              <w:rFonts w:ascii="Times New Roman" w:hAnsi="Times New Roman" w:cs="Times New Roman"/>
              <w:noProof/>
            </w:rPr>
          </w:rPrChange>
        </w:rPr>
        <w:t>18</w:t>
      </w:r>
      <w:r w:rsidR="00E95EF6" w:rsidRPr="00D30883">
        <w:rPr>
          <w:rFonts w:ascii="Arial" w:hAnsi="Arial" w:cs="Arial"/>
          <w:noProof/>
          <w:sz w:val="22"/>
          <w:szCs w:val="22"/>
          <w:rPrChange w:id="853" w:author="Guo, Shicheng" w:date="2020-02-11T14:24:00Z">
            <w:rPr>
              <w:rFonts w:ascii="Times New Roman" w:hAnsi="Times New Roman" w:cs="Times New Roman"/>
              <w:noProof/>
            </w:rPr>
          </w:rPrChange>
        </w:rPr>
        <w:fldChar w:fldCharType="end"/>
      </w:r>
      <w:r w:rsidRPr="00D30883">
        <w:rPr>
          <w:rFonts w:ascii="Arial" w:hAnsi="Arial" w:cs="Arial"/>
          <w:noProof/>
          <w:sz w:val="22"/>
          <w:szCs w:val="22"/>
          <w:rPrChange w:id="854" w:author="Guo, Shicheng" w:date="2020-02-11T14:24:00Z">
            <w:rPr>
              <w:rFonts w:ascii="Times New Roman" w:hAnsi="Times New Roman" w:cs="Times New Roman"/>
              <w:noProof/>
            </w:rPr>
          </w:rPrChange>
        </w:rPr>
        <w:t>,</w:t>
      </w:r>
      <w:r w:rsidR="00E95EF6" w:rsidRPr="00D30883">
        <w:rPr>
          <w:rFonts w:ascii="Arial" w:hAnsi="Arial" w:cs="Arial"/>
          <w:sz w:val="22"/>
          <w:szCs w:val="22"/>
          <w:rPrChange w:id="855" w:author="Guo, Shicheng" w:date="2020-02-11T14:24:00Z">
            <w:rPr/>
          </w:rPrChange>
        </w:rPr>
        <w:fldChar w:fldCharType="begin"/>
      </w:r>
      <w:r w:rsidR="00E95EF6" w:rsidRPr="00D30883">
        <w:rPr>
          <w:rFonts w:ascii="Arial" w:hAnsi="Arial" w:cs="Arial"/>
          <w:sz w:val="22"/>
          <w:szCs w:val="22"/>
          <w:rPrChange w:id="856" w:author="Guo, Shicheng" w:date="2020-02-11T14:24:00Z">
            <w:rPr/>
          </w:rPrChange>
        </w:rPr>
        <w:instrText xml:space="preserve"> HYPERLINK \l "_ENREF_19" \o "Mortara, 2006 #41" </w:instrText>
      </w:r>
      <w:r w:rsidR="00E95EF6" w:rsidRPr="00D30883">
        <w:rPr>
          <w:rFonts w:ascii="Arial" w:hAnsi="Arial" w:cs="Arial"/>
          <w:sz w:val="22"/>
          <w:szCs w:val="22"/>
          <w:rPrChange w:id="857"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858" w:author="Guo, Shicheng" w:date="2020-02-11T14:24:00Z">
            <w:rPr>
              <w:rFonts w:ascii="Times New Roman" w:hAnsi="Times New Roman" w:cs="Times New Roman"/>
              <w:noProof/>
            </w:rPr>
          </w:rPrChange>
        </w:rPr>
        <w:t>19</w:t>
      </w:r>
      <w:r w:rsidR="00E95EF6" w:rsidRPr="00D30883">
        <w:rPr>
          <w:rFonts w:ascii="Arial" w:hAnsi="Arial" w:cs="Arial"/>
          <w:noProof/>
          <w:sz w:val="22"/>
          <w:szCs w:val="22"/>
          <w:rPrChange w:id="859" w:author="Guo, Shicheng" w:date="2020-02-11T14:24:00Z">
            <w:rPr>
              <w:rFonts w:ascii="Times New Roman" w:hAnsi="Times New Roman" w:cs="Times New Roman"/>
              <w:noProof/>
            </w:rPr>
          </w:rPrChange>
        </w:rPr>
        <w:fldChar w:fldCharType="end"/>
      </w:r>
      <w:r w:rsidR="000676EC" w:rsidRPr="00D30883">
        <w:rPr>
          <w:rFonts w:ascii="Arial" w:hAnsi="Arial" w:cs="Arial"/>
          <w:sz w:val="22"/>
          <w:szCs w:val="22"/>
          <w:rPrChange w:id="860"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861" w:author="Guo, Shicheng" w:date="2020-02-11T14:24:00Z">
            <w:rPr>
              <w:rFonts w:ascii="Times New Roman" w:hAnsi="Times New Roman" w:cs="Times New Roman"/>
            </w:rPr>
          </w:rPrChange>
        </w:rPr>
        <w:t>]</w:t>
      </w:r>
      <w:commentRangeEnd w:id="839"/>
      <w:r w:rsidR="006D69EF" w:rsidRPr="00D30883">
        <w:rPr>
          <w:rStyle w:val="CommentReference"/>
          <w:rFonts w:ascii="Arial" w:hAnsi="Arial" w:cs="Arial"/>
          <w:sz w:val="22"/>
          <w:szCs w:val="22"/>
          <w:rPrChange w:id="862" w:author="Guo, Shicheng" w:date="2020-02-11T14:24:00Z">
            <w:rPr>
              <w:rStyle w:val="CommentReference"/>
              <w:rFonts w:ascii="Times New Roman" w:hAnsi="Times New Roman" w:cs="Times New Roman"/>
              <w:sz w:val="24"/>
              <w:szCs w:val="24"/>
            </w:rPr>
          </w:rPrChange>
        </w:rPr>
        <w:commentReference w:id="839"/>
      </w:r>
      <w:r w:rsidRPr="00D30883">
        <w:rPr>
          <w:rFonts w:ascii="Arial" w:hAnsi="Arial" w:cs="Arial"/>
          <w:sz w:val="22"/>
          <w:szCs w:val="22"/>
          <w:rPrChange w:id="863" w:author="Guo, Shicheng" w:date="2020-02-11T14:24:00Z">
            <w:rPr>
              <w:rFonts w:ascii="Times New Roman" w:hAnsi="Times New Roman" w:cs="Times New Roman"/>
            </w:rPr>
          </w:rPrChange>
        </w:rPr>
        <w:t xml:space="preserve">. In lung and colon cancer, </w:t>
      </w:r>
      <w:del w:id="864" w:author="Andreae, Emily A" w:date="2020-02-06T15:58:00Z">
        <w:r w:rsidRPr="00D30883" w:rsidDel="006D69EF">
          <w:rPr>
            <w:rFonts w:ascii="Arial" w:hAnsi="Arial" w:cs="Arial"/>
            <w:sz w:val="22"/>
            <w:szCs w:val="22"/>
            <w:rPrChange w:id="865" w:author="Guo, Shicheng" w:date="2020-02-11T14:24:00Z">
              <w:rPr>
                <w:rFonts w:ascii="Times New Roman" w:hAnsi="Times New Roman" w:cs="Times New Roman"/>
              </w:rPr>
            </w:rPrChange>
          </w:rPr>
          <w:delText xml:space="preserve">especially, </w:delText>
        </w:r>
      </w:del>
      <w:r w:rsidRPr="00D30883">
        <w:rPr>
          <w:rFonts w:ascii="Arial" w:hAnsi="Arial" w:cs="Arial"/>
          <w:sz w:val="22"/>
          <w:szCs w:val="22"/>
          <w:rPrChange w:id="866" w:author="Guo, Shicheng" w:date="2020-02-11T14:24:00Z">
            <w:rPr>
              <w:rFonts w:ascii="Times New Roman" w:hAnsi="Times New Roman" w:cs="Times New Roman"/>
            </w:rPr>
          </w:rPrChange>
        </w:rPr>
        <w:t>depletion of DCs or macrophages had no effect on the ability of mice to reject tsMHCII expressing tumor cells</w:t>
      </w:r>
      <w:r w:rsidR="00344EFD" w:rsidRPr="00D30883">
        <w:rPr>
          <w:rFonts w:ascii="Arial" w:hAnsi="Arial" w:cs="Arial"/>
          <w:sz w:val="22"/>
          <w:szCs w:val="22"/>
          <w:rPrChange w:id="867" w:author="Guo, Shicheng" w:date="2020-02-11T14:24:00Z">
            <w:rPr>
              <w:rFonts w:ascii="Times New Roman" w:hAnsi="Times New Roman" w:cs="Times New Roman"/>
            </w:rPr>
          </w:rPrChange>
        </w:rPr>
        <w:t xml:space="preserve"> </w:t>
      </w:r>
      <w:commentRangeStart w:id="868"/>
      <w:r w:rsidR="00344EFD" w:rsidRPr="00D30883">
        <w:rPr>
          <w:rFonts w:ascii="Arial" w:hAnsi="Arial" w:cs="Arial"/>
          <w:sz w:val="22"/>
          <w:szCs w:val="22"/>
          <w:rPrChange w:id="869" w:author="Guo, Shicheng" w:date="2020-02-11T14:24:00Z">
            <w:rPr>
              <w:rFonts w:ascii="Times New Roman" w:hAnsi="Times New Roman" w:cs="Times New Roman"/>
            </w:rPr>
          </w:rPrChange>
        </w:rPr>
        <w:t>[</w:t>
      </w:r>
      <w:r w:rsidR="00E95EF6" w:rsidRPr="00D30883">
        <w:rPr>
          <w:rFonts w:ascii="Arial" w:hAnsi="Arial" w:cs="Arial"/>
          <w:sz w:val="22"/>
          <w:szCs w:val="22"/>
          <w:rPrChange w:id="870" w:author="Guo, Shicheng" w:date="2020-02-11T14:24:00Z">
            <w:rPr/>
          </w:rPrChange>
        </w:rPr>
        <w:fldChar w:fldCharType="begin"/>
      </w:r>
      <w:r w:rsidR="00E95EF6" w:rsidRPr="00D30883">
        <w:rPr>
          <w:rFonts w:ascii="Arial" w:hAnsi="Arial" w:cs="Arial"/>
          <w:sz w:val="22"/>
          <w:szCs w:val="22"/>
          <w:rPrChange w:id="871" w:author="Guo, Shicheng" w:date="2020-02-11T14:24:00Z">
            <w:rPr/>
          </w:rPrChange>
        </w:rPr>
        <w:instrText xml:space="preserve"> HYPERLINK \l "_ENREF_20" \o "Bou Nasser Eddine, 2017 #39" </w:instrText>
      </w:r>
      <w:r w:rsidR="00E95EF6" w:rsidRPr="00D30883">
        <w:rPr>
          <w:rFonts w:ascii="Arial" w:hAnsi="Arial" w:cs="Arial"/>
          <w:sz w:val="22"/>
          <w:szCs w:val="22"/>
          <w:rPrChange w:id="872"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873" w:author="Guo, Shicheng" w:date="2020-02-11T14:24:00Z">
            <w:rPr>
              <w:rFonts w:ascii="Times New Roman" w:hAnsi="Times New Roman" w:cs="Times New Roman"/>
            </w:rPr>
          </w:rPrChange>
        </w:rPr>
        <w:fldChar w:fldCharType="begin"/>
      </w:r>
      <w:r w:rsidRPr="00D30883">
        <w:rPr>
          <w:rFonts w:ascii="Arial" w:hAnsi="Arial" w:cs="Arial"/>
          <w:sz w:val="22"/>
          <w:szCs w:val="22"/>
          <w:rPrChange w:id="874" w:author="Guo, Shicheng" w:date="2020-02-11T14:24:00Z">
            <w:rPr>
              <w:rFonts w:ascii="Times New Roman" w:hAnsi="Times New Roman" w:cs="Times New Roman"/>
            </w:rPr>
          </w:rPrChange>
        </w:rPr>
        <w:instrText xml:space="preserve"> ADDIN EN.CITE &lt;EndNote&gt;&lt;Cite&gt;&lt;Author&gt;Bou Nasser Eddine&lt;/Author&gt;&lt;Year&gt;2017&lt;/Year&gt;&lt;RecNum&gt;39&lt;/RecNum&gt;&lt;DisplayText&gt;&lt;style face="superscript"&gt;20&lt;/style&gt;&lt;/DisplayText&gt;&lt;record&gt;&lt;rec-number&gt;39&lt;/rec-number&gt;&lt;foreign-keys&gt;&lt;key app="EN" db-id="xaa9r9t0lew0pfepxr8paezevzzzszvtz55w" timestamp="1575019444"&gt;39&lt;/key&gt;&lt;/foreign-keys&gt;&lt;ref-type name="Journal Article"&gt;17&lt;/ref-type&gt;&lt;contributors&gt;&lt;authors&gt;&lt;author&gt;Bou Nasser Eddine, F.&lt;/author&gt;&lt;author&gt;Forlani, G.&lt;/author&gt;&lt;author&gt;Lombardo, L.&lt;/author&gt;&lt;author&gt;Tedeschi, A.&lt;/author&gt;&lt;author&gt;Tosi, G.&lt;/author&gt;&lt;author&gt;Accolla, R. S.&lt;/author&gt;&lt;/authors&gt;&lt;/contributors&gt;&lt;auth-address&gt;Department of Surgical and Morphological Sciences, School of Medicine, University of Insubria , Varese, Italy.&lt;/auth-address&gt;&lt;titles&gt;&lt;title&gt;CIITA-driven MHC class II expressing tumor cells can efficiently prime naive CD4(+) TH cells in vivo and vaccinate the host against parental MHC-II-negative tumor cells&lt;/title&gt;&lt;secondary-title&gt;Oncoimmunology&lt;/secondary-title&gt;&lt;alt-title&gt;Oncoimmunology&lt;/alt-title&gt;&lt;/titles&gt;&lt;periodical&gt;&lt;full-title&gt;Oncoimmunology&lt;/full-title&gt;&lt;abbr-1&gt;Oncoimmunology&lt;/abbr-1&gt;&lt;/periodical&gt;&lt;alt-periodical&gt;&lt;full-title&gt;Oncoimmunology&lt;/full-title&gt;&lt;abbr-1&gt;Oncoimmunology&lt;/abbr-1&gt;&lt;/alt-periodical&gt;&lt;pages&gt;e1261777&lt;/pages&gt;&lt;volume&gt;6&lt;/volume&gt;&lt;number&gt;1&lt;/number&gt;&lt;edition&gt;2017/02/16&lt;/edition&gt;&lt;dates&gt;&lt;year&gt;2017&lt;/year&gt;&lt;/dates&gt;&lt;isbn&gt;2162-4011 (Print)&amp;#xD;2162-4011&lt;/isbn&gt;&lt;accession-num&gt;28197387&lt;/accession-num&gt;&lt;urls&gt;&lt;/urls&gt;&lt;custom2&gt;Pmc5283634&lt;/custom2&gt;&lt;electronic-resource-num&gt;10.1080/2162402x.2016.1261777&lt;/electronic-resource-num&gt;&lt;remote-database-provider&gt;Nlm&lt;/remote-database-provider&gt;&lt;language&gt;eng&lt;/language&gt;&lt;/record&gt;&lt;/Cite&gt;&lt;/EndNote&gt;</w:instrText>
      </w:r>
      <w:r w:rsidR="000676EC" w:rsidRPr="00D30883">
        <w:rPr>
          <w:rFonts w:ascii="Arial" w:hAnsi="Arial" w:cs="Arial"/>
          <w:sz w:val="22"/>
          <w:szCs w:val="22"/>
          <w:rPrChange w:id="875" w:author="Guo, Shicheng" w:date="2020-02-11T14:24:00Z">
            <w:rPr>
              <w:rFonts w:ascii="Times New Roman" w:hAnsi="Times New Roman" w:cs="Times New Roman"/>
            </w:rPr>
          </w:rPrChange>
        </w:rPr>
        <w:fldChar w:fldCharType="separate"/>
      </w:r>
      <w:r w:rsidRPr="00D30883">
        <w:rPr>
          <w:rFonts w:ascii="Arial" w:hAnsi="Arial" w:cs="Arial"/>
          <w:sz w:val="22"/>
          <w:szCs w:val="22"/>
          <w:rPrChange w:id="876" w:author="Guo, Shicheng" w:date="2020-02-11T14:24:00Z">
            <w:rPr>
              <w:rFonts w:ascii="Times New Roman" w:hAnsi="Times New Roman" w:cs="Times New Roman"/>
            </w:rPr>
          </w:rPrChange>
        </w:rPr>
        <w:t>20</w:t>
      </w:r>
      <w:r w:rsidR="000676EC" w:rsidRPr="00D30883">
        <w:rPr>
          <w:rFonts w:ascii="Arial" w:hAnsi="Arial" w:cs="Arial"/>
          <w:sz w:val="22"/>
          <w:szCs w:val="22"/>
          <w:rPrChange w:id="877"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878"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879" w:author="Guo, Shicheng" w:date="2020-02-11T14:24:00Z">
            <w:rPr>
              <w:rFonts w:ascii="Times New Roman" w:hAnsi="Times New Roman" w:cs="Times New Roman"/>
            </w:rPr>
          </w:rPrChange>
        </w:rPr>
        <w:t>]</w:t>
      </w:r>
      <w:commentRangeEnd w:id="868"/>
      <w:r w:rsidR="006D69EF" w:rsidRPr="00D30883">
        <w:rPr>
          <w:rStyle w:val="CommentReference"/>
          <w:rFonts w:ascii="Arial" w:hAnsi="Arial" w:cs="Arial"/>
          <w:sz w:val="22"/>
          <w:szCs w:val="22"/>
          <w:rPrChange w:id="880" w:author="Guo, Shicheng" w:date="2020-02-11T14:24:00Z">
            <w:rPr>
              <w:rStyle w:val="CommentReference"/>
              <w:rFonts w:ascii="Times New Roman" w:hAnsi="Times New Roman" w:cs="Times New Roman"/>
              <w:sz w:val="24"/>
              <w:szCs w:val="24"/>
            </w:rPr>
          </w:rPrChange>
        </w:rPr>
        <w:commentReference w:id="868"/>
      </w:r>
      <w:r w:rsidRPr="00D30883">
        <w:rPr>
          <w:rFonts w:ascii="Arial" w:hAnsi="Arial" w:cs="Arial"/>
          <w:sz w:val="22"/>
          <w:szCs w:val="22"/>
          <w:rPrChange w:id="881" w:author="Guo, Shicheng" w:date="2020-02-11T14:24:00Z">
            <w:rPr>
              <w:rFonts w:ascii="Times New Roman" w:hAnsi="Times New Roman" w:cs="Times New Roman"/>
            </w:rPr>
          </w:rPrChange>
        </w:rPr>
        <w:t>. The above reports raise</w:t>
      </w:r>
      <w:del w:id="882" w:author="Andreae, Emily A" w:date="2020-02-06T15:58:00Z">
        <w:r w:rsidRPr="00D30883" w:rsidDel="002E7B82">
          <w:rPr>
            <w:rFonts w:ascii="Arial" w:hAnsi="Arial" w:cs="Arial"/>
            <w:sz w:val="22"/>
            <w:szCs w:val="22"/>
            <w:rPrChange w:id="883" w:author="Guo, Shicheng" w:date="2020-02-11T14:24:00Z">
              <w:rPr>
                <w:rFonts w:ascii="Times New Roman" w:hAnsi="Times New Roman" w:cs="Times New Roman"/>
              </w:rPr>
            </w:rPrChange>
          </w:rPr>
          <w:delText>d</w:delText>
        </w:r>
      </w:del>
      <w:r w:rsidRPr="00D30883">
        <w:rPr>
          <w:rFonts w:ascii="Arial" w:hAnsi="Arial" w:cs="Arial"/>
          <w:sz w:val="22"/>
          <w:szCs w:val="22"/>
          <w:rPrChange w:id="884" w:author="Guo, Shicheng" w:date="2020-02-11T14:24:00Z">
            <w:rPr>
              <w:rFonts w:ascii="Times New Roman" w:hAnsi="Times New Roman" w:cs="Times New Roman"/>
            </w:rPr>
          </w:rPrChange>
        </w:rPr>
        <w:t xml:space="preserve"> the possibility that tsMHCII-expressing tumor </w:t>
      </w:r>
      <w:r w:rsidRPr="00D30883">
        <w:rPr>
          <w:rFonts w:ascii="Arial" w:hAnsi="Arial" w:cs="Arial"/>
          <w:sz w:val="22"/>
          <w:szCs w:val="22"/>
          <w:rPrChange w:id="885" w:author="Guo, Shicheng" w:date="2020-02-11T14:24:00Z">
            <w:rPr>
              <w:rFonts w:ascii="Times New Roman" w:hAnsi="Times New Roman" w:cs="Times New Roman"/>
            </w:rPr>
          </w:rPrChange>
        </w:rPr>
        <w:lastRenderedPageBreak/>
        <w:t xml:space="preserve">cells </w:t>
      </w:r>
      <w:r w:rsidR="002E7B82" w:rsidRPr="00D30883">
        <w:rPr>
          <w:rFonts w:ascii="Arial" w:hAnsi="Arial" w:cs="Arial"/>
          <w:sz w:val="22"/>
          <w:szCs w:val="22"/>
          <w:rPrChange w:id="886" w:author="Guo, Shicheng" w:date="2020-02-11T14:24:00Z">
            <w:rPr>
              <w:rFonts w:ascii="Times New Roman" w:hAnsi="Times New Roman" w:cs="Times New Roman"/>
            </w:rPr>
          </w:rPrChange>
        </w:rPr>
        <w:t>may act as APCs to prime CD4+ T</w:t>
      </w:r>
      <w:ins w:id="887" w:author="Andreae, Emily A" w:date="2020-02-06T15:58:00Z">
        <w:r w:rsidR="002E7B82" w:rsidRPr="00D30883">
          <w:rPr>
            <w:rFonts w:ascii="Arial" w:hAnsi="Arial" w:cs="Arial"/>
            <w:sz w:val="22"/>
            <w:szCs w:val="22"/>
            <w:rPrChange w:id="888" w:author="Guo, Shicheng" w:date="2020-02-11T14:24:00Z">
              <w:rPr>
                <w:rFonts w:ascii="Times New Roman" w:hAnsi="Times New Roman" w:cs="Times New Roman"/>
              </w:rPr>
            </w:rPrChange>
          </w:rPr>
          <w:t>-</w:t>
        </w:r>
      </w:ins>
      <w:r w:rsidRPr="00D30883">
        <w:rPr>
          <w:rFonts w:ascii="Arial" w:hAnsi="Arial" w:cs="Arial"/>
          <w:sz w:val="22"/>
          <w:szCs w:val="22"/>
          <w:rPrChange w:id="889" w:author="Guo, Shicheng" w:date="2020-02-11T14:24:00Z">
            <w:rPr>
              <w:rFonts w:ascii="Times New Roman" w:hAnsi="Times New Roman" w:cs="Times New Roman"/>
            </w:rPr>
          </w:rPrChange>
        </w:rPr>
        <w:t xml:space="preserve">cells. Whether tsMHCII is playing a role in PTC immune </w:t>
      </w:r>
      <w:r w:rsidR="002E7B82" w:rsidRPr="00D30883">
        <w:rPr>
          <w:rFonts w:ascii="Arial" w:hAnsi="Arial" w:cs="Arial"/>
          <w:sz w:val="22"/>
          <w:szCs w:val="22"/>
          <w:rPrChange w:id="890" w:author="Guo, Shicheng" w:date="2020-02-11T14:24:00Z">
            <w:rPr>
              <w:rFonts w:ascii="Times New Roman" w:hAnsi="Times New Roman" w:cs="Times New Roman"/>
            </w:rPr>
          </w:rPrChange>
        </w:rPr>
        <w:t>escape, especially in BRAFV600E</w:t>
      </w:r>
      <w:ins w:id="891" w:author="Andreae, Emily A" w:date="2020-02-06T15:58:00Z">
        <w:r w:rsidR="002E7B82" w:rsidRPr="00D30883">
          <w:rPr>
            <w:rFonts w:ascii="Arial" w:hAnsi="Arial" w:cs="Arial"/>
            <w:sz w:val="22"/>
            <w:szCs w:val="22"/>
            <w:rPrChange w:id="892" w:author="Guo, Shicheng" w:date="2020-02-11T14:24:00Z">
              <w:rPr>
                <w:rFonts w:ascii="Times New Roman" w:hAnsi="Times New Roman" w:cs="Times New Roman"/>
              </w:rPr>
            </w:rPrChange>
          </w:rPr>
          <w:t>-</w:t>
        </w:r>
      </w:ins>
      <w:r w:rsidRPr="00D30883">
        <w:rPr>
          <w:rFonts w:ascii="Arial" w:hAnsi="Arial" w:cs="Arial"/>
          <w:sz w:val="22"/>
          <w:szCs w:val="22"/>
          <w:rPrChange w:id="893" w:author="Guo, Shicheng" w:date="2020-02-11T14:24:00Z">
            <w:rPr>
              <w:rFonts w:ascii="Times New Roman" w:hAnsi="Times New Roman" w:cs="Times New Roman"/>
            </w:rPr>
          </w:rPrChange>
        </w:rPr>
        <w:t>related advanced PTC</w:t>
      </w:r>
      <w:ins w:id="894" w:author="Andreae, Emily A" w:date="2020-02-06T15:58:00Z">
        <w:r w:rsidR="002E7B82" w:rsidRPr="00D30883">
          <w:rPr>
            <w:rFonts w:ascii="Arial" w:hAnsi="Arial" w:cs="Arial"/>
            <w:sz w:val="22"/>
            <w:szCs w:val="22"/>
            <w:rPrChange w:id="895" w:author="Guo, Shicheng" w:date="2020-02-11T14:24:00Z">
              <w:rPr>
                <w:rFonts w:ascii="Times New Roman" w:hAnsi="Times New Roman" w:cs="Times New Roman"/>
              </w:rPr>
            </w:rPrChange>
          </w:rPr>
          <w:t>,</w:t>
        </w:r>
      </w:ins>
      <w:r w:rsidRPr="00D30883">
        <w:rPr>
          <w:rFonts w:ascii="Arial" w:hAnsi="Arial" w:cs="Arial"/>
          <w:sz w:val="22"/>
          <w:szCs w:val="22"/>
          <w:rPrChange w:id="896" w:author="Guo, Shicheng" w:date="2020-02-11T14:24:00Z">
            <w:rPr>
              <w:rFonts w:ascii="Times New Roman" w:hAnsi="Times New Roman" w:cs="Times New Roman"/>
            </w:rPr>
          </w:rPrChange>
        </w:rPr>
        <w:t xml:space="preserve"> needs further investigation. </w:t>
      </w:r>
    </w:p>
    <w:p w14:paraId="111F4470" w14:textId="77777777" w:rsidR="00EC4505" w:rsidRPr="00D30883" w:rsidRDefault="00312EEC">
      <w:pPr>
        <w:spacing w:line="240" w:lineRule="auto"/>
        <w:ind w:firstLine="480"/>
        <w:jc w:val="both"/>
        <w:rPr>
          <w:rFonts w:ascii="Arial" w:hAnsi="Arial" w:cs="Arial"/>
          <w:sz w:val="22"/>
          <w:szCs w:val="22"/>
          <w:rPrChange w:id="897" w:author="Guo, Shicheng" w:date="2020-02-11T14:24:00Z">
            <w:rPr>
              <w:rFonts w:ascii="Times New Roman" w:hAnsi="Times New Roman" w:cs="Times New Roman"/>
            </w:rPr>
          </w:rPrChange>
        </w:rPr>
        <w:pPrChange w:id="898" w:author="Guo, Shicheng" w:date="2020-02-11T14:23:00Z">
          <w:pPr>
            <w:spacing w:line="480" w:lineRule="auto"/>
            <w:ind w:firstLine="480"/>
            <w:jc w:val="both"/>
          </w:pPr>
        </w:pPrChange>
      </w:pPr>
      <w:r w:rsidRPr="00D30883">
        <w:rPr>
          <w:rFonts w:ascii="Arial" w:hAnsi="Arial" w:cs="Arial"/>
          <w:sz w:val="22"/>
          <w:szCs w:val="22"/>
          <w:rPrChange w:id="899" w:author="Guo, Shicheng" w:date="2020-02-11T14:24:00Z">
            <w:rPr>
              <w:rFonts w:ascii="Times New Roman" w:hAnsi="Times New Roman" w:cs="Times New Roman"/>
            </w:rPr>
          </w:rPrChange>
        </w:rPr>
        <w:t>Immunotherapy could potentially be a new treatment strategy for recurrent or refractory PTC. Through blocking immune checkpoints</w:t>
      </w:r>
      <w:ins w:id="900" w:author="Andreae, Emily A" w:date="2020-02-06T15:59:00Z">
        <w:r w:rsidR="002E7B82" w:rsidRPr="00D30883">
          <w:rPr>
            <w:rFonts w:ascii="Arial" w:hAnsi="Arial" w:cs="Arial"/>
            <w:sz w:val="22"/>
            <w:szCs w:val="22"/>
            <w:rPrChange w:id="901" w:author="Guo, Shicheng" w:date="2020-02-11T14:24:00Z">
              <w:rPr>
                <w:rFonts w:ascii="Times New Roman" w:hAnsi="Times New Roman" w:cs="Times New Roman"/>
              </w:rPr>
            </w:rPrChange>
          </w:rPr>
          <w:t>,</w:t>
        </w:r>
      </w:ins>
      <w:r w:rsidRPr="00D30883">
        <w:rPr>
          <w:rFonts w:ascii="Arial" w:hAnsi="Arial" w:cs="Arial"/>
          <w:sz w:val="22"/>
          <w:szCs w:val="22"/>
          <w:rPrChange w:id="902" w:author="Guo, Shicheng" w:date="2020-02-11T14:24:00Z">
            <w:rPr>
              <w:rFonts w:ascii="Times New Roman" w:hAnsi="Times New Roman" w:cs="Times New Roman"/>
            </w:rPr>
          </w:rPrChange>
        </w:rPr>
        <w:t xml:space="preserve"> mainly including </w:t>
      </w:r>
      <w:ins w:id="903" w:author="Andreae, Emily A" w:date="2020-02-06T15:59:00Z">
        <w:r w:rsidR="002E7B82" w:rsidRPr="00D30883">
          <w:rPr>
            <w:rFonts w:ascii="Arial" w:hAnsi="Arial" w:cs="Arial"/>
            <w:sz w:val="22"/>
            <w:szCs w:val="22"/>
            <w:rPrChange w:id="904" w:author="Guo, Shicheng" w:date="2020-02-11T14:24:00Z">
              <w:rPr>
                <w:rFonts w:ascii="Times New Roman" w:hAnsi="Times New Roman" w:cs="Times New Roman"/>
              </w:rPr>
            </w:rPrChange>
          </w:rPr>
          <w:t>cytokine T-lymphocyte antigen-4 (</w:t>
        </w:r>
      </w:ins>
      <w:r w:rsidRPr="00D30883">
        <w:rPr>
          <w:rFonts w:ascii="Arial" w:hAnsi="Arial" w:cs="Arial"/>
          <w:sz w:val="22"/>
          <w:szCs w:val="22"/>
          <w:rPrChange w:id="905" w:author="Guo, Shicheng" w:date="2020-02-11T14:24:00Z">
            <w:rPr>
              <w:rFonts w:ascii="Times New Roman" w:hAnsi="Times New Roman" w:cs="Times New Roman"/>
            </w:rPr>
          </w:rPrChange>
        </w:rPr>
        <w:t>CTLA-4</w:t>
      </w:r>
      <w:ins w:id="906" w:author="Andreae, Emily A" w:date="2020-02-06T15:59:00Z">
        <w:r w:rsidR="002E7B82" w:rsidRPr="00D30883">
          <w:rPr>
            <w:rFonts w:ascii="Arial" w:hAnsi="Arial" w:cs="Arial"/>
            <w:sz w:val="22"/>
            <w:szCs w:val="22"/>
            <w:rPrChange w:id="907" w:author="Guo, Shicheng" w:date="2020-02-11T14:24:00Z">
              <w:rPr>
                <w:rFonts w:ascii="Times New Roman" w:hAnsi="Times New Roman" w:cs="Times New Roman"/>
              </w:rPr>
            </w:rPrChange>
          </w:rPr>
          <w:t>)</w:t>
        </w:r>
      </w:ins>
      <w:r w:rsidRPr="00D30883">
        <w:rPr>
          <w:rFonts w:ascii="Arial" w:hAnsi="Arial" w:cs="Arial"/>
          <w:sz w:val="22"/>
          <w:szCs w:val="22"/>
          <w:rPrChange w:id="908" w:author="Guo, Shicheng" w:date="2020-02-11T14:24:00Z">
            <w:rPr>
              <w:rFonts w:ascii="Times New Roman" w:hAnsi="Times New Roman" w:cs="Times New Roman"/>
            </w:rPr>
          </w:rPrChange>
        </w:rPr>
        <w:t>, PD-L1</w:t>
      </w:r>
      <w:ins w:id="909" w:author="Andreae, Emily A" w:date="2020-02-06T15:59:00Z">
        <w:r w:rsidR="002E7B82" w:rsidRPr="00D30883">
          <w:rPr>
            <w:rFonts w:ascii="Arial" w:hAnsi="Arial" w:cs="Arial"/>
            <w:sz w:val="22"/>
            <w:szCs w:val="22"/>
            <w:rPrChange w:id="910" w:author="Guo, Shicheng" w:date="2020-02-11T14:24:00Z">
              <w:rPr>
                <w:rFonts w:ascii="Times New Roman" w:hAnsi="Times New Roman" w:cs="Times New Roman"/>
              </w:rPr>
            </w:rPrChange>
          </w:rPr>
          <w:t>,</w:t>
        </w:r>
      </w:ins>
      <w:r w:rsidRPr="00D30883">
        <w:rPr>
          <w:rFonts w:ascii="Arial" w:hAnsi="Arial" w:cs="Arial"/>
          <w:sz w:val="22"/>
          <w:szCs w:val="22"/>
          <w:rPrChange w:id="911" w:author="Guo, Shicheng" w:date="2020-02-11T14:24:00Z">
            <w:rPr>
              <w:rFonts w:ascii="Times New Roman" w:hAnsi="Times New Roman" w:cs="Times New Roman"/>
            </w:rPr>
          </w:rPrChange>
        </w:rPr>
        <w:t xml:space="preserve"> and programmed death receptor-1</w:t>
      </w:r>
      <w:ins w:id="912" w:author="Andreae, Emily A" w:date="2020-02-06T15:59:00Z">
        <w:r w:rsidR="002E7B82" w:rsidRPr="00D30883">
          <w:rPr>
            <w:rFonts w:ascii="Arial" w:hAnsi="Arial" w:cs="Arial"/>
            <w:sz w:val="22"/>
            <w:szCs w:val="22"/>
            <w:rPrChange w:id="913" w:author="Guo, Shicheng" w:date="2020-02-11T14:24:00Z">
              <w:rPr>
                <w:rFonts w:ascii="Times New Roman" w:hAnsi="Times New Roman" w:cs="Times New Roman"/>
              </w:rPr>
            </w:rPrChange>
          </w:rPr>
          <w:t xml:space="preserve"> </w:t>
        </w:r>
      </w:ins>
      <w:r w:rsidRPr="00D30883">
        <w:rPr>
          <w:rFonts w:ascii="Arial" w:hAnsi="Arial" w:cs="Arial"/>
          <w:sz w:val="22"/>
          <w:szCs w:val="22"/>
          <w:rPrChange w:id="914" w:author="Guo, Shicheng" w:date="2020-02-11T14:24:00Z">
            <w:rPr>
              <w:rFonts w:ascii="Times New Roman" w:hAnsi="Times New Roman" w:cs="Times New Roman"/>
            </w:rPr>
          </w:rPrChange>
        </w:rPr>
        <w:t xml:space="preserve">(PD-1), immunotherapy cause the body’s own immune cells to recognize and eliminate malignant cells and have </w:t>
      </w:r>
      <w:ins w:id="915" w:author="Andreae, Emily A" w:date="2020-02-06T16:00:00Z">
        <w:r w:rsidR="002E7B82" w:rsidRPr="00D30883">
          <w:rPr>
            <w:rFonts w:ascii="Arial" w:hAnsi="Arial" w:cs="Arial"/>
            <w:sz w:val="22"/>
            <w:szCs w:val="22"/>
            <w:rPrChange w:id="916" w:author="Guo, Shicheng" w:date="2020-02-11T14:24:00Z">
              <w:rPr>
                <w:rFonts w:ascii="Times New Roman" w:hAnsi="Times New Roman" w:cs="Times New Roman"/>
              </w:rPr>
            </w:rPrChange>
          </w:rPr>
          <w:t xml:space="preserve">produced </w:t>
        </w:r>
      </w:ins>
      <w:del w:id="917" w:author="Andreae, Emily A" w:date="2020-02-06T16:00:00Z">
        <w:r w:rsidRPr="00D30883" w:rsidDel="002E7B82">
          <w:rPr>
            <w:rFonts w:ascii="Arial" w:hAnsi="Arial" w:cs="Arial"/>
            <w:sz w:val="22"/>
            <w:szCs w:val="22"/>
            <w:rPrChange w:id="918" w:author="Guo, Shicheng" w:date="2020-02-11T14:24:00Z">
              <w:rPr>
                <w:rFonts w:ascii="Times New Roman" w:hAnsi="Times New Roman" w:cs="Times New Roman"/>
              </w:rPr>
            </w:rPrChange>
          </w:rPr>
          <w:delText xml:space="preserve">gained </w:delText>
        </w:r>
      </w:del>
      <w:r w:rsidRPr="00D30883">
        <w:rPr>
          <w:rFonts w:ascii="Arial" w:hAnsi="Arial" w:cs="Arial"/>
          <w:sz w:val="22"/>
          <w:szCs w:val="22"/>
          <w:rPrChange w:id="919" w:author="Guo, Shicheng" w:date="2020-02-11T14:24:00Z">
            <w:rPr>
              <w:rFonts w:ascii="Times New Roman" w:hAnsi="Times New Roman" w:cs="Times New Roman"/>
            </w:rPr>
          </w:rPrChange>
        </w:rPr>
        <w:t>remarkable treatment effect</w:t>
      </w:r>
      <w:ins w:id="920" w:author="Andreae, Emily A" w:date="2020-02-06T16:00:00Z">
        <w:r w:rsidR="002E7B82" w:rsidRPr="00D30883">
          <w:rPr>
            <w:rFonts w:ascii="Arial" w:hAnsi="Arial" w:cs="Arial"/>
            <w:sz w:val="22"/>
            <w:szCs w:val="22"/>
            <w:rPrChange w:id="921" w:author="Guo, Shicheng" w:date="2020-02-11T14:24:00Z">
              <w:rPr>
                <w:rFonts w:ascii="Times New Roman" w:hAnsi="Times New Roman" w:cs="Times New Roman"/>
              </w:rPr>
            </w:rPrChange>
          </w:rPr>
          <w:t>s</w:t>
        </w:r>
      </w:ins>
      <w:r w:rsidRPr="00D30883">
        <w:rPr>
          <w:rFonts w:ascii="Arial" w:hAnsi="Arial" w:cs="Arial"/>
          <w:sz w:val="22"/>
          <w:szCs w:val="22"/>
          <w:rPrChange w:id="922" w:author="Guo, Shicheng" w:date="2020-02-11T14:24:00Z">
            <w:rPr>
              <w:rFonts w:ascii="Times New Roman" w:hAnsi="Times New Roman" w:cs="Times New Roman"/>
            </w:rPr>
          </w:rPrChange>
        </w:rPr>
        <w:t xml:space="preserve"> in lung, prostate, melanoma, and other cancers</w:t>
      </w:r>
      <w:r w:rsidR="00344EFD" w:rsidRPr="00D30883">
        <w:rPr>
          <w:rFonts w:ascii="Arial" w:hAnsi="Arial" w:cs="Arial"/>
          <w:sz w:val="22"/>
          <w:szCs w:val="22"/>
          <w:rPrChange w:id="923" w:author="Guo, Shicheng" w:date="2020-02-11T14:24:00Z">
            <w:rPr>
              <w:rFonts w:ascii="Times New Roman" w:hAnsi="Times New Roman" w:cs="Times New Roman"/>
            </w:rPr>
          </w:rPrChange>
        </w:rPr>
        <w:t xml:space="preserve"> [</w:t>
      </w:r>
      <w:r w:rsidR="000676EC" w:rsidRPr="00D30883">
        <w:rPr>
          <w:rFonts w:ascii="Arial" w:hAnsi="Arial" w:cs="Arial"/>
          <w:sz w:val="22"/>
          <w:szCs w:val="22"/>
          <w:rPrChange w:id="924" w:author="Guo, Shicheng" w:date="2020-02-11T14:24:00Z">
            <w:rPr>
              <w:rFonts w:ascii="Times New Roman" w:hAnsi="Times New Roman" w:cs="Times New Roman"/>
            </w:rPr>
          </w:rPrChange>
        </w:rPr>
        <w:fldChar w:fldCharType="begin">
          <w:fldData xml:space="preserve">PEVuZE5vdGU+PENpdGU+PEF1dGhvcj5Db25zdGFudGluaWRvdTwvQXV0aG9yPjxZZWFyPjIwMTk8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</w:fldData>
        </w:fldChar>
      </w:r>
      <w:r w:rsidRPr="00D30883">
        <w:rPr>
          <w:rFonts w:ascii="Arial" w:hAnsi="Arial" w:cs="Arial"/>
          <w:sz w:val="22"/>
          <w:szCs w:val="22"/>
          <w:rPrChange w:id="925"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926" w:author="Guo, Shicheng" w:date="2020-02-11T14:24:00Z">
            <w:rPr>
              <w:rFonts w:ascii="Times New Roman" w:hAnsi="Times New Roman" w:cs="Times New Roman"/>
            </w:rPr>
          </w:rPrChange>
        </w:rPr>
        <w:fldChar w:fldCharType="begin">
          <w:fldData xml:space="preserve">PEVuZE5vdGU+PENpdGU+PEF1dGhvcj5Db25zdGFudGluaWRvdTwvQXV0aG9yPjxZZWFyPjIwMTk8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</w:fldData>
        </w:fldChar>
      </w:r>
      <w:r w:rsidRPr="00D30883">
        <w:rPr>
          <w:rFonts w:ascii="Arial" w:hAnsi="Arial" w:cs="Arial"/>
          <w:sz w:val="22"/>
          <w:szCs w:val="22"/>
          <w:rPrChange w:id="927"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928" w:author="Guo, Shicheng" w:date="2020-02-11T14:24:00Z">
            <w:rPr>
              <w:rFonts w:ascii="Arial" w:hAnsi="Arial" w:cs="Arial"/>
              <w:sz w:val="22"/>
              <w:szCs w:val="22"/>
            </w:rPr>
          </w:rPrChange>
        </w:rPr>
      </w:r>
      <w:r w:rsidR="000676EC" w:rsidRPr="00D30883">
        <w:rPr>
          <w:rFonts w:ascii="Arial" w:hAnsi="Arial" w:cs="Arial"/>
          <w:sz w:val="22"/>
          <w:szCs w:val="22"/>
          <w:rPrChange w:id="929"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930" w:author="Guo, Shicheng" w:date="2020-02-11T14:24:00Z">
            <w:rPr>
              <w:rFonts w:ascii="Arial" w:hAnsi="Arial" w:cs="Arial"/>
              <w:sz w:val="22"/>
              <w:szCs w:val="22"/>
            </w:rPr>
          </w:rPrChange>
        </w:rPr>
      </w:r>
      <w:r w:rsidR="000676EC" w:rsidRPr="00D30883">
        <w:rPr>
          <w:rFonts w:ascii="Arial" w:hAnsi="Arial" w:cs="Arial"/>
          <w:sz w:val="22"/>
          <w:szCs w:val="22"/>
          <w:rPrChange w:id="931" w:author="Guo, Shicheng" w:date="2020-02-11T14:24:00Z">
            <w:rPr>
              <w:rFonts w:ascii="Times New Roman" w:hAnsi="Times New Roman" w:cs="Times New Roman"/>
            </w:rPr>
          </w:rPrChange>
        </w:rPr>
        <w:fldChar w:fldCharType="separate"/>
      </w:r>
      <w:r w:rsidR="00E95EF6" w:rsidRPr="00D30883">
        <w:rPr>
          <w:rFonts w:ascii="Arial" w:hAnsi="Arial" w:cs="Arial"/>
          <w:sz w:val="22"/>
          <w:szCs w:val="22"/>
          <w:rPrChange w:id="932" w:author="Guo, Shicheng" w:date="2020-02-11T14:24:00Z">
            <w:rPr/>
          </w:rPrChange>
        </w:rPr>
        <w:fldChar w:fldCharType="begin"/>
      </w:r>
      <w:r w:rsidR="00E95EF6" w:rsidRPr="00D30883">
        <w:rPr>
          <w:rFonts w:ascii="Arial" w:hAnsi="Arial" w:cs="Arial"/>
          <w:sz w:val="22"/>
          <w:szCs w:val="22"/>
          <w:rPrChange w:id="933" w:author="Guo, Shicheng" w:date="2020-02-11T14:24:00Z">
            <w:rPr/>
          </w:rPrChange>
        </w:rPr>
        <w:instrText xml:space="preserve"> HYPERLINK \l "_ENREF_21" \o "Constantinidou, 2019 #45" </w:instrText>
      </w:r>
      <w:r w:rsidR="00E95EF6" w:rsidRPr="00D30883">
        <w:rPr>
          <w:rFonts w:ascii="Arial" w:hAnsi="Arial" w:cs="Arial"/>
          <w:sz w:val="22"/>
          <w:szCs w:val="22"/>
          <w:rPrChange w:id="934"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935" w:author="Guo, Shicheng" w:date="2020-02-11T14:24:00Z">
            <w:rPr>
              <w:rFonts w:ascii="Times New Roman" w:hAnsi="Times New Roman" w:cs="Times New Roman"/>
              <w:noProof/>
            </w:rPr>
          </w:rPrChange>
        </w:rPr>
        <w:t>21</w:t>
      </w:r>
      <w:r w:rsidR="00E95EF6" w:rsidRPr="00D30883">
        <w:rPr>
          <w:rFonts w:ascii="Arial" w:hAnsi="Arial" w:cs="Arial"/>
          <w:noProof/>
          <w:sz w:val="22"/>
          <w:szCs w:val="22"/>
          <w:rPrChange w:id="936" w:author="Guo, Shicheng" w:date="2020-02-11T14:24:00Z">
            <w:rPr>
              <w:rFonts w:ascii="Times New Roman" w:hAnsi="Times New Roman" w:cs="Times New Roman"/>
              <w:noProof/>
            </w:rPr>
          </w:rPrChange>
        </w:rPr>
        <w:fldChar w:fldCharType="end"/>
      </w:r>
      <w:r w:rsidRPr="00D30883">
        <w:rPr>
          <w:rFonts w:ascii="Arial" w:hAnsi="Arial" w:cs="Arial"/>
          <w:noProof/>
          <w:sz w:val="22"/>
          <w:szCs w:val="22"/>
          <w:rPrChange w:id="937" w:author="Guo, Shicheng" w:date="2020-02-11T14:24:00Z">
            <w:rPr>
              <w:rFonts w:ascii="Times New Roman" w:hAnsi="Times New Roman" w:cs="Times New Roman"/>
              <w:noProof/>
            </w:rPr>
          </w:rPrChange>
        </w:rPr>
        <w:t>,</w:t>
      </w:r>
      <w:r w:rsidR="00E95EF6" w:rsidRPr="00D30883">
        <w:rPr>
          <w:rFonts w:ascii="Arial" w:hAnsi="Arial" w:cs="Arial"/>
          <w:sz w:val="22"/>
          <w:szCs w:val="22"/>
          <w:rPrChange w:id="938" w:author="Guo, Shicheng" w:date="2020-02-11T14:24:00Z">
            <w:rPr/>
          </w:rPrChange>
        </w:rPr>
        <w:fldChar w:fldCharType="begin"/>
      </w:r>
      <w:r w:rsidR="00E95EF6" w:rsidRPr="00D30883">
        <w:rPr>
          <w:rFonts w:ascii="Arial" w:hAnsi="Arial" w:cs="Arial"/>
          <w:sz w:val="22"/>
          <w:szCs w:val="22"/>
          <w:rPrChange w:id="939" w:author="Guo, Shicheng" w:date="2020-02-11T14:24:00Z">
            <w:rPr/>
          </w:rPrChange>
        </w:rPr>
        <w:instrText xml:space="preserve"> HYPERLINK \l "_ENREF_22" \o "Franklin, 2017 #46" </w:instrText>
      </w:r>
      <w:r w:rsidR="00E95EF6" w:rsidRPr="00D30883">
        <w:rPr>
          <w:rFonts w:ascii="Arial" w:hAnsi="Arial" w:cs="Arial"/>
          <w:sz w:val="22"/>
          <w:szCs w:val="22"/>
          <w:rPrChange w:id="940"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941" w:author="Guo, Shicheng" w:date="2020-02-11T14:24:00Z">
            <w:rPr>
              <w:rFonts w:ascii="Times New Roman" w:hAnsi="Times New Roman" w:cs="Times New Roman"/>
              <w:noProof/>
            </w:rPr>
          </w:rPrChange>
        </w:rPr>
        <w:t>22</w:t>
      </w:r>
      <w:r w:rsidR="00E95EF6" w:rsidRPr="00D30883">
        <w:rPr>
          <w:rFonts w:ascii="Arial" w:hAnsi="Arial" w:cs="Arial"/>
          <w:noProof/>
          <w:sz w:val="22"/>
          <w:szCs w:val="22"/>
          <w:rPrChange w:id="942" w:author="Guo, Shicheng" w:date="2020-02-11T14:24:00Z">
            <w:rPr>
              <w:rFonts w:ascii="Times New Roman" w:hAnsi="Times New Roman" w:cs="Times New Roman"/>
              <w:noProof/>
            </w:rPr>
          </w:rPrChange>
        </w:rPr>
        <w:fldChar w:fldCharType="end"/>
      </w:r>
      <w:r w:rsidR="000676EC" w:rsidRPr="00D30883">
        <w:rPr>
          <w:rFonts w:ascii="Arial" w:hAnsi="Arial" w:cs="Arial"/>
          <w:sz w:val="22"/>
          <w:szCs w:val="22"/>
          <w:rPrChange w:id="943"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944" w:author="Guo, Shicheng" w:date="2020-02-11T14:24:00Z">
            <w:rPr>
              <w:rFonts w:ascii="Times New Roman" w:hAnsi="Times New Roman" w:cs="Times New Roman"/>
            </w:rPr>
          </w:rPrChange>
        </w:rPr>
        <w:t>]</w:t>
      </w:r>
      <w:r w:rsidRPr="00D30883">
        <w:rPr>
          <w:rFonts w:ascii="Arial" w:hAnsi="Arial" w:cs="Arial"/>
          <w:sz w:val="22"/>
          <w:szCs w:val="22"/>
          <w:rPrChange w:id="945" w:author="Guo, Shicheng" w:date="2020-02-11T14:24:00Z">
            <w:rPr>
              <w:rFonts w:ascii="Times New Roman" w:hAnsi="Times New Roman" w:cs="Times New Roman"/>
            </w:rPr>
          </w:rPrChange>
        </w:rPr>
        <w:t xml:space="preserve">. </w:t>
      </w:r>
      <w:ins w:id="946" w:author="Andreae, Emily A" w:date="2020-02-06T16:01:00Z">
        <w:r w:rsidR="002E7B82" w:rsidRPr="00D30883">
          <w:rPr>
            <w:rFonts w:ascii="Arial" w:hAnsi="Arial" w:cs="Arial"/>
            <w:sz w:val="22"/>
            <w:szCs w:val="22"/>
            <w:rPrChange w:id="947" w:author="Guo, Shicheng" w:date="2020-02-11T14:24:00Z">
              <w:rPr>
                <w:rFonts w:ascii="Times New Roman" w:hAnsi="Times New Roman" w:cs="Times New Roman"/>
              </w:rPr>
            </w:rPrChange>
          </w:rPr>
          <w:t xml:space="preserve">Other possible strategies to </w:t>
        </w:r>
      </w:ins>
      <w:del w:id="948" w:author="Andreae, Emily A" w:date="2020-02-06T16:02:00Z">
        <w:r w:rsidRPr="00D30883" w:rsidDel="002E7B82">
          <w:rPr>
            <w:rFonts w:ascii="Arial" w:hAnsi="Arial" w:cs="Arial"/>
            <w:sz w:val="22"/>
            <w:szCs w:val="22"/>
            <w:rPrChange w:id="949" w:author="Guo, Shicheng" w:date="2020-02-11T14:24:00Z">
              <w:rPr>
                <w:rFonts w:ascii="Times New Roman" w:hAnsi="Times New Roman" w:cs="Times New Roman"/>
              </w:rPr>
            </w:rPrChange>
          </w:rPr>
          <w:delText xml:space="preserve">On the other hand, </w:delText>
        </w:r>
      </w:del>
      <w:r w:rsidRPr="00D30883">
        <w:rPr>
          <w:rFonts w:ascii="Arial" w:hAnsi="Arial" w:cs="Arial"/>
          <w:sz w:val="22"/>
          <w:szCs w:val="22"/>
          <w:rPrChange w:id="950" w:author="Guo, Shicheng" w:date="2020-02-11T14:24:00Z">
            <w:rPr>
              <w:rFonts w:ascii="Times New Roman" w:hAnsi="Times New Roman" w:cs="Times New Roman"/>
            </w:rPr>
          </w:rPrChange>
        </w:rPr>
        <w:t>increas</w:t>
      </w:r>
      <w:ins w:id="951" w:author="Andreae, Emily A" w:date="2020-02-06T16:02:00Z">
        <w:r w:rsidR="002E7B82" w:rsidRPr="00D30883">
          <w:rPr>
            <w:rFonts w:ascii="Arial" w:hAnsi="Arial" w:cs="Arial"/>
            <w:sz w:val="22"/>
            <w:szCs w:val="22"/>
            <w:rPrChange w:id="952" w:author="Guo, Shicheng" w:date="2020-02-11T14:24:00Z">
              <w:rPr>
                <w:rFonts w:ascii="Times New Roman" w:hAnsi="Times New Roman" w:cs="Times New Roman"/>
              </w:rPr>
            </w:rPrChange>
          </w:rPr>
          <w:t>e</w:t>
        </w:r>
      </w:ins>
      <w:del w:id="953" w:author="Andreae, Emily A" w:date="2020-02-06T16:02:00Z">
        <w:r w:rsidRPr="00D30883" w:rsidDel="002E7B82">
          <w:rPr>
            <w:rFonts w:ascii="Arial" w:hAnsi="Arial" w:cs="Arial"/>
            <w:sz w:val="22"/>
            <w:szCs w:val="22"/>
            <w:rPrChange w:id="954" w:author="Guo, Shicheng" w:date="2020-02-11T14:24:00Z">
              <w:rPr>
                <w:rFonts w:ascii="Times New Roman" w:hAnsi="Times New Roman" w:cs="Times New Roman"/>
              </w:rPr>
            </w:rPrChange>
          </w:rPr>
          <w:delText>ing</w:delText>
        </w:r>
      </w:del>
      <w:r w:rsidRPr="00D30883">
        <w:rPr>
          <w:rFonts w:ascii="Arial" w:hAnsi="Arial" w:cs="Arial"/>
          <w:sz w:val="22"/>
          <w:szCs w:val="22"/>
          <w:rPrChange w:id="955" w:author="Guo, Shicheng" w:date="2020-02-11T14:24:00Z">
            <w:rPr>
              <w:rFonts w:ascii="Times New Roman" w:hAnsi="Times New Roman" w:cs="Times New Roman"/>
            </w:rPr>
          </w:rPrChange>
        </w:rPr>
        <w:t xml:space="preserve"> </w:t>
      </w:r>
      <w:del w:id="956" w:author="Andreae, Emily A" w:date="2020-02-06T16:01:00Z">
        <w:r w:rsidRPr="00D30883" w:rsidDel="002E7B82">
          <w:rPr>
            <w:rFonts w:ascii="Arial" w:hAnsi="Arial" w:cs="Arial"/>
            <w:sz w:val="22"/>
            <w:szCs w:val="22"/>
            <w:rPrChange w:id="957" w:author="Guo, Shicheng" w:date="2020-02-11T14:24:00Z">
              <w:rPr>
                <w:rFonts w:ascii="Times New Roman" w:hAnsi="Times New Roman" w:cs="Times New Roman"/>
              </w:rPr>
            </w:rPrChange>
          </w:rPr>
          <w:delText xml:space="preserve">the </w:delText>
        </w:r>
      </w:del>
      <w:r w:rsidRPr="00D30883">
        <w:rPr>
          <w:rFonts w:ascii="Arial" w:hAnsi="Arial" w:cs="Arial"/>
          <w:sz w:val="22"/>
          <w:szCs w:val="22"/>
          <w:rPrChange w:id="958" w:author="Guo, Shicheng" w:date="2020-02-11T14:24:00Z">
            <w:rPr>
              <w:rFonts w:ascii="Times New Roman" w:hAnsi="Times New Roman" w:cs="Times New Roman"/>
            </w:rPr>
          </w:rPrChange>
        </w:rPr>
        <w:t xml:space="preserve">tumor immunogenicity </w:t>
      </w:r>
      <w:ins w:id="959" w:author="Andreae, Emily A" w:date="2020-02-06T16:02:00Z">
        <w:r w:rsidR="002E7B82" w:rsidRPr="00D30883">
          <w:rPr>
            <w:rFonts w:ascii="Arial" w:hAnsi="Arial" w:cs="Arial"/>
            <w:sz w:val="22"/>
            <w:szCs w:val="22"/>
            <w:rPrChange w:id="960" w:author="Guo, Shicheng" w:date="2020-02-11T14:24:00Z">
              <w:rPr>
                <w:rFonts w:ascii="Times New Roman" w:hAnsi="Times New Roman" w:cs="Times New Roman"/>
              </w:rPr>
            </w:rPrChange>
          </w:rPr>
          <w:t xml:space="preserve">are </w:t>
        </w:r>
      </w:ins>
      <w:del w:id="961" w:author="Andreae, Emily A" w:date="2020-02-06T16:02:00Z">
        <w:r w:rsidRPr="00D30883" w:rsidDel="002E7B82">
          <w:rPr>
            <w:rFonts w:ascii="Arial" w:hAnsi="Arial" w:cs="Arial"/>
            <w:sz w:val="22"/>
            <w:szCs w:val="22"/>
            <w:rPrChange w:id="962" w:author="Guo, Shicheng" w:date="2020-02-11T14:24:00Z">
              <w:rPr>
                <w:rFonts w:ascii="Times New Roman" w:hAnsi="Times New Roman" w:cs="Times New Roman"/>
              </w:rPr>
            </w:rPrChange>
          </w:rPr>
          <w:delText xml:space="preserve">through </w:delText>
        </w:r>
      </w:del>
      <w:r w:rsidRPr="00D30883">
        <w:rPr>
          <w:rFonts w:ascii="Arial" w:hAnsi="Arial" w:cs="Arial"/>
          <w:sz w:val="22"/>
          <w:szCs w:val="22"/>
          <w:rPrChange w:id="963" w:author="Guo, Shicheng" w:date="2020-02-11T14:24:00Z">
            <w:rPr>
              <w:rFonts w:ascii="Times New Roman" w:hAnsi="Times New Roman" w:cs="Times New Roman"/>
            </w:rPr>
          </w:rPrChange>
        </w:rPr>
        <w:t xml:space="preserve">stimulating the expression of MHC molecules </w:t>
      </w:r>
      <w:ins w:id="964" w:author="Andreae, Emily A" w:date="2020-02-06T16:02:00Z">
        <w:r w:rsidR="002E7B82" w:rsidRPr="00D30883">
          <w:rPr>
            <w:rFonts w:ascii="Arial" w:hAnsi="Arial" w:cs="Arial"/>
            <w:sz w:val="22"/>
            <w:szCs w:val="22"/>
            <w:rPrChange w:id="965" w:author="Guo, Shicheng" w:date="2020-02-11T14:24:00Z">
              <w:rPr>
                <w:rFonts w:ascii="Times New Roman" w:hAnsi="Times New Roman" w:cs="Times New Roman"/>
              </w:rPr>
            </w:rPrChange>
          </w:rPr>
          <w:t>and</w:t>
        </w:r>
      </w:ins>
      <w:ins w:id="966" w:author="Andreae, Emily A" w:date="2020-02-06T16:03:00Z">
        <w:r w:rsidR="002E7B82" w:rsidRPr="00D30883">
          <w:rPr>
            <w:rFonts w:ascii="Arial" w:hAnsi="Arial" w:cs="Arial"/>
            <w:sz w:val="22"/>
            <w:szCs w:val="22"/>
            <w:rPrChange w:id="967" w:author="Guo, Shicheng" w:date="2020-02-11T14:24:00Z">
              <w:rPr>
                <w:rFonts w:ascii="Times New Roman" w:hAnsi="Times New Roman" w:cs="Times New Roman"/>
              </w:rPr>
            </w:rPrChange>
          </w:rPr>
          <w:t>/or</w:t>
        </w:r>
      </w:ins>
      <w:ins w:id="968" w:author="Andreae, Emily A" w:date="2020-02-06T16:02:00Z">
        <w:r w:rsidR="002E7B82" w:rsidRPr="00D30883">
          <w:rPr>
            <w:rFonts w:ascii="Arial" w:hAnsi="Arial" w:cs="Arial"/>
            <w:sz w:val="22"/>
            <w:szCs w:val="22"/>
            <w:rPrChange w:id="969" w:author="Guo, Shicheng" w:date="2020-02-11T14:24:00Z">
              <w:rPr>
                <w:rFonts w:ascii="Times New Roman" w:hAnsi="Times New Roman" w:cs="Times New Roman"/>
              </w:rPr>
            </w:rPrChange>
          </w:rPr>
          <w:t xml:space="preserve"> increasing immune cell recognition of </w:t>
        </w:r>
      </w:ins>
      <w:del w:id="970" w:author="Andreae, Emily A" w:date="2020-02-06T16:02:00Z">
        <w:r w:rsidRPr="00D30883" w:rsidDel="002E7B82">
          <w:rPr>
            <w:rFonts w:ascii="Arial" w:hAnsi="Arial" w:cs="Arial"/>
            <w:sz w:val="22"/>
            <w:szCs w:val="22"/>
            <w:rPrChange w:id="971" w:author="Guo, Shicheng" w:date="2020-02-11T14:24:00Z">
              <w:rPr>
                <w:rFonts w:ascii="Times New Roman" w:hAnsi="Times New Roman" w:cs="Times New Roman"/>
              </w:rPr>
            </w:rPrChange>
          </w:rPr>
          <w:delText>or</w:delText>
        </w:r>
      </w:del>
      <w:r w:rsidRPr="00D30883">
        <w:rPr>
          <w:rFonts w:ascii="Arial" w:hAnsi="Arial" w:cs="Arial"/>
          <w:sz w:val="22"/>
          <w:szCs w:val="22"/>
          <w:rPrChange w:id="972" w:author="Guo, Shicheng" w:date="2020-02-11T14:24:00Z">
            <w:rPr>
              <w:rFonts w:ascii="Times New Roman" w:hAnsi="Times New Roman" w:cs="Times New Roman"/>
            </w:rPr>
          </w:rPrChange>
        </w:rPr>
        <w:t xml:space="preserve"> tumor-associated antigens </w:t>
      </w:r>
      <w:del w:id="973" w:author="Andreae, Emily A" w:date="2020-02-06T16:03:00Z">
        <w:r w:rsidRPr="00D30883" w:rsidDel="002E7B82">
          <w:rPr>
            <w:rFonts w:ascii="Arial" w:hAnsi="Arial" w:cs="Arial"/>
            <w:sz w:val="22"/>
            <w:szCs w:val="22"/>
            <w:rPrChange w:id="974" w:author="Guo, Shicheng" w:date="2020-02-11T14:24:00Z">
              <w:rPr>
                <w:rFonts w:ascii="Times New Roman" w:hAnsi="Times New Roman" w:cs="Times New Roman"/>
              </w:rPr>
            </w:rPrChange>
          </w:rPr>
          <w:delText xml:space="preserve">could be another strategy </w:delText>
        </w:r>
      </w:del>
      <w:r w:rsidRPr="00D30883">
        <w:rPr>
          <w:rFonts w:ascii="Arial" w:hAnsi="Arial" w:cs="Arial"/>
          <w:sz w:val="22"/>
          <w:szCs w:val="22"/>
          <w:rPrChange w:id="975" w:author="Guo, Shicheng" w:date="2020-02-11T14:24:00Z">
            <w:rPr>
              <w:rFonts w:ascii="Times New Roman" w:hAnsi="Times New Roman" w:cs="Times New Roman"/>
            </w:rPr>
          </w:rPrChange>
        </w:rPr>
        <w:t>to achieve an ideal anti-cancer immun</w:t>
      </w:r>
      <w:ins w:id="976" w:author="Andreae, Emily A" w:date="2020-02-06T16:03:00Z">
        <w:r w:rsidR="002E7B82" w:rsidRPr="00D30883">
          <w:rPr>
            <w:rFonts w:ascii="Arial" w:hAnsi="Arial" w:cs="Arial"/>
            <w:sz w:val="22"/>
            <w:szCs w:val="22"/>
            <w:rPrChange w:id="977" w:author="Guo, Shicheng" w:date="2020-02-11T14:24:00Z">
              <w:rPr>
                <w:rFonts w:ascii="Times New Roman" w:hAnsi="Times New Roman" w:cs="Times New Roman"/>
              </w:rPr>
            </w:rPrChange>
          </w:rPr>
          <w:t>e state</w:t>
        </w:r>
      </w:ins>
      <w:del w:id="978" w:author="Andreae, Emily A" w:date="2020-02-06T16:03:00Z">
        <w:r w:rsidRPr="00D30883" w:rsidDel="002E7B82">
          <w:rPr>
            <w:rFonts w:ascii="Arial" w:hAnsi="Arial" w:cs="Arial"/>
            <w:sz w:val="22"/>
            <w:szCs w:val="22"/>
            <w:rPrChange w:id="979" w:author="Guo, Shicheng" w:date="2020-02-11T14:24:00Z">
              <w:rPr>
                <w:rFonts w:ascii="Times New Roman" w:hAnsi="Times New Roman" w:cs="Times New Roman"/>
              </w:rPr>
            </w:rPrChange>
          </w:rPr>
          <w:delText>ity</w:delText>
        </w:r>
      </w:del>
      <w:r w:rsidRPr="00D30883">
        <w:rPr>
          <w:rFonts w:ascii="Arial" w:hAnsi="Arial" w:cs="Arial"/>
          <w:sz w:val="22"/>
          <w:szCs w:val="22"/>
          <w:rPrChange w:id="980" w:author="Guo, Shicheng" w:date="2020-02-11T14:24:00Z">
            <w:rPr>
              <w:rFonts w:ascii="Times New Roman" w:hAnsi="Times New Roman" w:cs="Times New Roman"/>
            </w:rPr>
          </w:rPrChange>
        </w:rPr>
        <w:t>.</w:t>
      </w:r>
    </w:p>
    <w:p w14:paraId="7791394D" w14:textId="4B82BF7B" w:rsidR="00417AA7" w:rsidRPr="00D30883" w:rsidDel="002B5B8D" w:rsidRDefault="00312EEC">
      <w:pPr>
        <w:spacing w:line="240" w:lineRule="auto"/>
        <w:ind w:firstLine="480"/>
        <w:jc w:val="both"/>
        <w:rPr>
          <w:del w:id="981" w:author="Guo, Shicheng" w:date="2020-02-11T14:25:00Z"/>
          <w:rFonts w:ascii="Arial" w:hAnsi="Arial" w:cs="Arial"/>
          <w:sz w:val="22"/>
          <w:szCs w:val="22"/>
          <w:rPrChange w:id="982" w:author="Guo, Shicheng" w:date="2020-02-11T14:24:00Z">
            <w:rPr>
              <w:del w:id="983" w:author="Guo, Shicheng" w:date="2020-02-11T14:25:00Z"/>
              <w:rFonts w:ascii="Times New Roman" w:hAnsi="Times New Roman" w:cs="Times New Roman"/>
            </w:rPr>
          </w:rPrChange>
        </w:rPr>
        <w:pPrChange w:id="984" w:author="Guo, Shicheng" w:date="2020-02-11T14:23:00Z">
          <w:pPr>
            <w:spacing w:line="480" w:lineRule="auto"/>
            <w:ind w:firstLine="480"/>
            <w:jc w:val="both"/>
          </w:pPr>
        </w:pPrChange>
      </w:pPr>
      <w:r w:rsidRPr="00D30883">
        <w:rPr>
          <w:rFonts w:ascii="Arial" w:hAnsi="Arial" w:cs="Arial"/>
          <w:sz w:val="22"/>
          <w:szCs w:val="22"/>
          <w:rPrChange w:id="985" w:author="Guo, Shicheng" w:date="2020-02-11T14:24:00Z">
            <w:rPr>
              <w:rFonts w:ascii="Times New Roman" w:hAnsi="Times New Roman" w:cs="Times New Roman"/>
            </w:rPr>
          </w:rPrChange>
        </w:rPr>
        <w:t xml:space="preserve">In the current study, we </w:t>
      </w:r>
      <w:ins w:id="986" w:author="Andreae, Emily A" w:date="2020-02-06T16:04:00Z">
        <w:r w:rsidR="002E7B82" w:rsidRPr="00D30883">
          <w:rPr>
            <w:rFonts w:ascii="Arial" w:hAnsi="Arial" w:cs="Arial"/>
            <w:sz w:val="22"/>
            <w:szCs w:val="22"/>
            <w:rPrChange w:id="987" w:author="Guo, Shicheng" w:date="2020-02-11T14:24:00Z">
              <w:rPr>
                <w:rFonts w:ascii="Times New Roman" w:hAnsi="Times New Roman" w:cs="Times New Roman"/>
              </w:rPr>
            </w:rPrChange>
          </w:rPr>
          <w:t xml:space="preserve">analyzed the immune regulatory mechanisms of PTC and </w:t>
        </w:r>
      </w:ins>
      <w:r w:rsidRPr="00D30883">
        <w:rPr>
          <w:rFonts w:ascii="Arial" w:hAnsi="Arial" w:cs="Arial"/>
          <w:sz w:val="22"/>
          <w:szCs w:val="22"/>
          <w:rPrChange w:id="988" w:author="Guo, Shicheng" w:date="2020-02-11T14:24:00Z">
            <w:rPr>
              <w:rFonts w:ascii="Times New Roman" w:hAnsi="Times New Roman" w:cs="Times New Roman"/>
            </w:rPr>
          </w:rPrChange>
        </w:rPr>
        <w:t xml:space="preserve">found </w:t>
      </w:r>
      <w:del w:id="989" w:author="Andreae, Emily A" w:date="2020-02-06T16:04:00Z">
        <w:r w:rsidRPr="00D30883" w:rsidDel="002E7B82">
          <w:rPr>
            <w:rFonts w:ascii="Arial" w:hAnsi="Arial" w:cs="Arial"/>
            <w:sz w:val="22"/>
            <w:szCs w:val="22"/>
            <w:rPrChange w:id="990" w:author="Guo, Shicheng" w:date="2020-02-11T14:24:00Z">
              <w:rPr>
                <w:rFonts w:ascii="Times New Roman" w:hAnsi="Times New Roman" w:cs="Times New Roman"/>
              </w:rPr>
            </w:rPrChange>
          </w:rPr>
          <w:delText xml:space="preserve">through proteomics analysis </w:delText>
        </w:r>
      </w:del>
      <w:r w:rsidRPr="00D30883">
        <w:rPr>
          <w:rFonts w:ascii="Arial" w:hAnsi="Arial" w:cs="Arial"/>
          <w:sz w:val="22"/>
          <w:szCs w:val="22"/>
          <w:rPrChange w:id="991" w:author="Guo, Shicheng" w:date="2020-02-11T14:24:00Z">
            <w:rPr>
              <w:rFonts w:ascii="Times New Roman" w:hAnsi="Times New Roman" w:cs="Times New Roman"/>
            </w:rPr>
          </w:rPrChange>
        </w:rPr>
        <w:t>that PTCs with BRAFV600E mutation have down-regulated tsMHCII expression</w:t>
      </w:r>
      <w:ins w:id="992" w:author="Andreae, Emily A" w:date="2020-02-06T16:04:00Z">
        <w:r w:rsidR="002E7B82" w:rsidRPr="00D30883">
          <w:rPr>
            <w:rFonts w:ascii="Arial" w:hAnsi="Arial" w:cs="Arial"/>
            <w:sz w:val="22"/>
            <w:szCs w:val="22"/>
            <w:rPrChange w:id="993" w:author="Guo, Shicheng" w:date="2020-02-11T14:24:00Z">
              <w:rPr>
                <w:rFonts w:ascii="Times New Roman" w:hAnsi="Times New Roman" w:cs="Times New Roman"/>
              </w:rPr>
            </w:rPrChange>
          </w:rPr>
          <w:t>.</w:t>
        </w:r>
      </w:ins>
      <w:del w:id="994" w:author="Andreae, Emily A" w:date="2020-02-06T16:04:00Z">
        <w:r w:rsidRPr="00D30883" w:rsidDel="002E7B82">
          <w:rPr>
            <w:rFonts w:ascii="Arial" w:hAnsi="Arial" w:cs="Arial"/>
            <w:sz w:val="22"/>
            <w:szCs w:val="22"/>
            <w:rPrChange w:id="995" w:author="Guo, Shicheng" w:date="2020-02-11T14:24:00Z">
              <w:rPr>
                <w:rFonts w:ascii="Times New Roman" w:hAnsi="Times New Roman" w:cs="Times New Roman"/>
              </w:rPr>
            </w:rPrChange>
          </w:rPr>
          <w:delText>,</w:delText>
        </w:r>
      </w:del>
      <w:r w:rsidRPr="00D30883">
        <w:rPr>
          <w:rFonts w:ascii="Arial" w:hAnsi="Arial" w:cs="Arial"/>
          <w:sz w:val="22"/>
          <w:szCs w:val="22"/>
          <w:rPrChange w:id="996" w:author="Guo, Shicheng" w:date="2020-02-11T14:24:00Z">
            <w:rPr>
              <w:rFonts w:ascii="Times New Roman" w:hAnsi="Times New Roman" w:cs="Times New Roman"/>
            </w:rPr>
          </w:rPrChange>
        </w:rPr>
        <w:t xml:space="preserve"> </w:t>
      </w:r>
      <w:ins w:id="997" w:author="Andreae, Emily A" w:date="2020-02-06T16:04:00Z">
        <w:r w:rsidR="002E7B82" w:rsidRPr="00D30883">
          <w:rPr>
            <w:rFonts w:ascii="Arial" w:hAnsi="Arial" w:cs="Arial"/>
            <w:sz w:val="22"/>
            <w:szCs w:val="22"/>
            <w:rPrChange w:id="998" w:author="Guo, Shicheng" w:date="2020-02-11T14:24:00Z">
              <w:rPr>
                <w:rFonts w:ascii="Times New Roman" w:hAnsi="Times New Roman" w:cs="Times New Roman"/>
              </w:rPr>
            </w:rPrChange>
          </w:rPr>
          <w:t>This</w:t>
        </w:r>
      </w:ins>
      <w:del w:id="999" w:author="Andreae, Emily A" w:date="2020-02-06T16:04:00Z">
        <w:r w:rsidRPr="00D30883" w:rsidDel="002E7B82">
          <w:rPr>
            <w:rFonts w:ascii="Arial" w:hAnsi="Arial" w:cs="Arial"/>
            <w:sz w:val="22"/>
            <w:szCs w:val="22"/>
            <w:rPrChange w:id="1000" w:author="Guo, Shicheng" w:date="2020-02-11T14:24:00Z">
              <w:rPr>
                <w:rFonts w:ascii="Times New Roman" w:hAnsi="Times New Roman" w:cs="Times New Roman"/>
              </w:rPr>
            </w:rPrChange>
          </w:rPr>
          <w:delText>a</w:delText>
        </w:r>
      </w:del>
      <w:r w:rsidRPr="00D30883">
        <w:rPr>
          <w:rFonts w:ascii="Arial" w:hAnsi="Arial" w:cs="Arial"/>
          <w:sz w:val="22"/>
          <w:szCs w:val="22"/>
          <w:rPrChange w:id="1001" w:author="Guo, Shicheng" w:date="2020-02-11T14:24:00Z">
            <w:rPr>
              <w:rFonts w:ascii="Times New Roman" w:hAnsi="Times New Roman" w:cs="Times New Roman"/>
            </w:rPr>
          </w:rPrChange>
        </w:rPr>
        <w:t xml:space="preserve"> </w:t>
      </w:r>
      <w:ins w:id="1002" w:author="Andreae, Emily A" w:date="2020-02-06T16:05:00Z">
        <w:r w:rsidR="002E7B82" w:rsidRPr="00D30883">
          <w:rPr>
            <w:rFonts w:ascii="Arial" w:hAnsi="Arial" w:cs="Arial"/>
            <w:sz w:val="22"/>
            <w:szCs w:val="22"/>
            <w:rPrChange w:id="1003" w:author="Guo, Shicheng" w:date="2020-02-11T14:24:00Z">
              <w:rPr>
                <w:rFonts w:ascii="Times New Roman" w:hAnsi="Times New Roman" w:cs="Times New Roman"/>
              </w:rPr>
            </w:rPrChange>
          </w:rPr>
          <w:t>condition</w:t>
        </w:r>
      </w:ins>
      <w:del w:id="1004" w:author="Andreae, Emily A" w:date="2020-02-06T16:05:00Z">
        <w:r w:rsidRPr="00D30883" w:rsidDel="002E7B82">
          <w:rPr>
            <w:rFonts w:ascii="Arial" w:hAnsi="Arial" w:cs="Arial"/>
            <w:sz w:val="22"/>
            <w:szCs w:val="22"/>
            <w:rPrChange w:id="1005" w:author="Guo, Shicheng" w:date="2020-02-11T14:24:00Z">
              <w:rPr>
                <w:rFonts w:ascii="Times New Roman" w:hAnsi="Times New Roman" w:cs="Times New Roman"/>
              </w:rPr>
            </w:rPrChange>
          </w:rPr>
          <w:delText xml:space="preserve">phenomenon </w:delText>
        </w:r>
      </w:del>
      <w:del w:id="1006" w:author="Andreae, Emily A" w:date="2020-02-06T16:04:00Z">
        <w:r w:rsidRPr="00D30883" w:rsidDel="002E7B82">
          <w:rPr>
            <w:rFonts w:ascii="Arial" w:hAnsi="Arial" w:cs="Arial"/>
            <w:sz w:val="22"/>
            <w:szCs w:val="22"/>
            <w:rPrChange w:id="1007" w:author="Guo, Shicheng" w:date="2020-02-11T14:24:00Z">
              <w:rPr>
                <w:rFonts w:ascii="Times New Roman" w:hAnsi="Times New Roman" w:cs="Times New Roman"/>
              </w:rPr>
            </w:rPrChange>
          </w:rPr>
          <w:delText>that</w:delText>
        </w:r>
      </w:del>
      <w:r w:rsidRPr="00D30883">
        <w:rPr>
          <w:rFonts w:ascii="Arial" w:hAnsi="Arial" w:cs="Arial"/>
          <w:sz w:val="22"/>
          <w:szCs w:val="22"/>
          <w:rPrChange w:id="1008" w:author="Guo, Shicheng" w:date="2020-02-11T14:24:00Z">
            <w:rPr>
              <w:rFonts w:ascii="Times New Roman" w:hAnsi="Times New Roman" w:cs="Times New Roman"/>
            </w:rPr>
          </w:rPrChange>
        </w:rPr>
        <w:t xml:space="preserve"> leads to decreased recog</w:t>
      </w:r>
      <w:r w:rsidR="002E7B82" w:rsidRPr="00D30883">
        <w:rPr>
          <w:rFonts w:ascii="Arial" w:hAnsi="Arial" w:cs="Arial"/>
          <w:sz w:val="22"/>
          <w:szCs w:val="22"/>
          <w:rPrChange w:id="1009" w:author="Guo, Shicheng" w:date="2020-02-11T14:24:00Z">
            <w:rPr>
              <w:rFonts w:ascii="Times New Roman" w:hAnsi="Times New Roman" w:cs="Times New Roman"/>
            </w:rPr>
          </w:rPrChange>
        </w:rPr>
        <w:t>nition of tumor cells by CD4+ T</w:t>
      </w:r>
      <w:ins w:id="1010" w:author="Andreae, Emily A" w:date="2020-02-06T16:05:00Z">
        <w:r w:rsidR="002E7B82" w:rsidRPr="00D30883">
          <w:rPr>
            <w:rFonts w:ascii="Arial" w:hAnsi="Arial" w:cs="Arial"/>
            <w:sz w:val="22"/>
            <w:szCs w:val="22"/>
            <w:rPrChange w:id="1011" w:author="Guo, Shicheng" w:date="2020-02-11T14:24:00Z">
              <w:rPr>
                <w:rFonts w:ascii="Times New Roman" w:hAnsi="Times New Roman" w:cs="Times New Roman"/>
              </w:rPr>
            </w:rPrChange>
          </w:rPr>
          <w:t>-</w:t>
        </w:r>
      </w:ins>
      <w:r w:rsidRPr="00D30883">
        <w:rPr>
          <w:rFonts w:ascii="Arial" w:hAnsi="Arial" w:cs="Arial"/>
          <w:sz w:val="22"/>
          <w:szCs w:val="22"/>
          <w:rPrChange w:id="1012" w:author="Guo, Shicheng" w:date="2020-02-11T14:24:00Z">
            <w:rPr>
              <w:rFonts w:ascii="Times New Roman" w:hAnsi="Times New Roman" w:cs="Times New Roman"/>
            </w:rPr>
          </w:rPrChange>
        </w:rPr>
        <w:t>cells and enhances immune escape. Mechanistic</w:t>
      </w:r>
      <w:ins w:id="1013" w:author="Andreae, Emily A" w:date="2020-02-06T16:05:00Z">
        <w:r w:rsidR="002E7B82" w:rsidRPr="00D30883">
          <w:rPr>
            <w:rFonts w:ascii="Arial" w:hAnsi="Arial" w:cs="Arial"/>
            <w:sz w:val="22"/>
            <w:szCs w:val="22"/>
            <w:rPrChange w:id="1014" w:author="Guo, Shicheng" w:date="2020-02-11T14:24:00Z">
              <w:rPr>
                <w:rFonts w:ascii="Times New Roman" w:hAnsi="Times New Roman" w:cs="Times New Roman"/>
              </w:rPr>
            </w:rPrChange>
          </w:rPr>
          <w:t xml:space="preserve"> studies of PTC activity in culture determined that</w:t>
        </w:r>
      </w:ins>
      <w:del w:id="1015" w:author="Andreae, Emily A" w:date="2020-02-06T16:05:00Z">
        <w:r w:rsidRPr="00D30883" w:rsidDel="002E7B82">
          <w:rPr>
            <w:rFonts w:ascii="Arial" w:hAnsi="Arial" w:cs="Arial"/>
            <w:sz w:val="22"/>
            <w:szCs w:val="22"/>
            <w:rPrChange w:id="1016" w:author="Guo, Shicheng" w:date="2020-02-11T14:24:00Z">
              <w:rPr>
                <w:rFonts w:ascii="Times New Roman" w:hAnsi="Times New Roman" w:cs="Times New Roman"/>
              </w:rPr>
            </w:rPrChange>
          </w:rPr>
          <w:delText>ally</w:delText>
        </w:r>
      </w:del>
      <w:del w:id="1017" w:author="Andreae, Emily A" w:date="2020-02-06T16:06:00Z">
        <w:r w:rsidRPr="00D30883" w:rsidDel="002E7B82">
          <w:rPr>
            <w:rFonts w:ascii="Arial" w:hAnsi="Arial" w:cs="Arial"/>
            <w:sz w:val="22"/>
            <w:szCs w:val="22"/>
            <w:rPrChange w:id="1018" w:author="Guo, Shicheng" w:date="2020-02-11T14:24:00Z">
              <w:rPr>
                <w:rFonts w:ascii="Times New Roman" w:hAnsi="Times New Roman" w:cs="Times New Roman"/>
              </w:rPr>
            </w:rPrChange>
          </w:rPr>
          <w:delText>,</w:delText>
        </w:r>
      </w:del>
      <w:r w:rsidRPr="00D30883">
        <w:rPr>
          <w:rFonts w:ascii="Arial" w:hAnsi="Arial" w:cs="Arial"/>
          <w:sz w:val="22"/>
          <w:szCs w:val="22"/>
          <w:rPrChange w:id="1019" w:author="Guo, Shicheng" w:date="2020-02-11T14:24:00Z">
            <w:rPr>
              <w:rFonts w:ascii="Times New Roman" w:hAnsi="Times New Roman" w:cs="Times New Roman"/>
            </w:rPr>
          </w:rPrChange>
        </w:rPr>
        <w:t xml:space="preserve"> elevated TGF-β1 </w:t>
      </w:r>
      <w:r w:rsidRPr="00D30883">
        <w:rPr>
          <w:rFonts w:ascii="Arial" w:hAnsi="Arial" w:cs="Arial"/>
          <w:color w:val="000000" w:themeColor="text1"/>
          <w:sz w:val="22"/>
          <w:szCs w:val="22"/>
          <w:rPrChange w:id="1020" w:author="Guo, Shicheng" w:date="2020-02-11T14:24:00Z">
            <w:rPr>
              <w:rFonts w:ascii="Times New Roman" w:hAnsi="Times New Roman" w:cs="Times New Roman"/>
              <w:color w:val="000000" w:themeColor="text1"/>
            </w:rPr>
          </w:rPrChange>
        </w:rPr>
        <w:t xml:space="preserve">functions </w:t>
      </w:r>
      <w:r w:rsidRPr="00D30883">
        <w:rPr>
          <w:rFonts w:ascii="Arial" w:hAnsi="Arial" w:cs="Arial"/>
          <w:sz w:val="22"/>
          <w:szCs w:val="22"/>
          <w:rPrChange w:id="1021" w:author="Guo, Shicheng" w:date="2020-02-11T14:24:00Z">
            <w:rPr>
              <w:rFonts w:ascii="Times New Roman" w:hAnsi="Times New Roman" w:cs="Times New Roman"/>
            </w:rPr>
          </w:rPrChange>
        </w:rPr>
        <w:t>through</w:t>
      </w:r>
      <w:ins w:id="1022" w:author="Andreae, Emily A" w:date="2020-02-06T16:06:00Z">
        <w:r w:rsidR="002E7B82" w:rsidRPr="00D30883">
          <w:rPr>
            <w:rFonts w:ascii="Arial" w:hAnsi="Arial" w:cs="Arial"/>
            <w:sz w:val="22"/>
            <w:szCs w:val="22"/>
            <w:rPrChange w:id="1023" w:author="Guo, Shicheng" w:date="2020-02-11T14:24:00Z">
              <w:rPr>
                <w:rFonts w:ascii="Times New Roman" w:hAnsi="Times New Roman" w:cs="Times New Roman"/>
              </w:rPr>
            </w:rPrChange>
          </w:rPr>
          <w:t xml:space="preserve"> the</w:t>
        </w:r>
      </w:ins>
      <w:r w:rsidRPr="00D30883">
        <w:rPr>
          <w:rFonts w:ascii="Arial" w:hAnsi="Arial" w:cs="Arial"/>
          <w:sz w:val="22"/>
          <w:szCs w:val="22"/>
          <w:rPrChange w:id="1024" w:author="Guo, Shicheng" w:date="2020-02-11T14:24:00Z">
            <w:rPr>
              <w:rFonts w:ascii="Times New Roman" w:hAnsi="Times New Roman" w:cs="Times New Roman"/>
            </w:rPr>
          </w:rPrChange>
        </w:rPr>
        <w:t xml:space="preserve"> classical SMAD-dependent pathway </w:t>
      </w:r>
      <w:ins w:id="1025" w:author="Andreae, Emily A" w:date="2020-02-06T16:06:00Z">
        <w:r w:rsidR="002E7B82" w:rsidRPr="00D30883">
          <w:rPr>
            <w:rFonts w:ascii="Arial" w:hAnsi="Arial" w:cs="Arial"/>
            <w:sz w:val="22"/>
            <w:szCs w:val="22"/>
            <w:rPrChange w:id="1026" w:author="Guo, Shicheng" w:date="2020-02-11T14:24:00Z">
              <w:rPr>
                <w:rFonts w:ascii="Times New Roman" w:hAnsi="Times New Roman" w:cs="Times New Roman"/>
              </w:rPr>
            </w:rPrChange>
          </w:rPr>
          <w:t xml:space="preserve">to </w:t>
        </w:r>
      </w:ins>
      <w:del w:id="1027" w:author="Andreae, Emily A" w:date="2020-02-06T16:06:00Z">
        <w:r w:rsidRPr="00D30883" w:rsidDel="002E7B82">
          <w:rPr>
            <w:rFonts w:ascii="Arial" w:hAnsi="Arial" w:cs="Arial"/>
            <w:sz w:val="22"/>
            <w:szCs w:val="22"/>
            <w:rPrChange w:id="1028" w:author="Guo, Shicheng" w:date="2020-02-11T14:24:00Z">
              <w:rPr>
                <w:rFonts w:ascii="Times New Roman" w:hAnsi="Times New Roman" w:cs="Times New Roman"/>
              </w:rPr>
            </w:rPrChange>
          </w:rPr>
          <w:delText xml:space="preserve">and </w:delText>
        </w:r>
      </w:del>
      <w:r w:rsidRPr="00D30883">
        <w:rPr>
          <w:rFonts w:ascii="Arial" w:hAnsi="Arial" w:cs="Arial"/>
          <w:sz w:val="22"/>
          <w:szCs w:val="22"/>
          <w:rPrChange w:id="1029" w:author="Guo, Shicheng" w:date="2020-02-11T14:24:00Z">
            <w:rPr>
              <w:rFonts w:ascii="Times New Roman" w:hAnsi="Times New Roman" w:cs="Times New Roman"/>
            </w:rPr>
          </w:rPrChange>
        </w:rPr>
        <w:t>mediate</w:t>
      </w:r>
      <w:del w:id="1030" w:author="Andreae, Emily A" w:date="2020-02-06T16:06:00Z">
        <w:r w:rsidRPr="00D30883" w:rsidDel="002E7B82">
          <w:rPr>
            <w:rFonts w:ascii="Arial" w:hAnsi="Arial" w:cs="Arial"/>
            <w:sz w:val="22"/>
            <w:szCs w:val="22"/>
            <w:rPrChange w:id="1031" w:author="Guo, Shicheng" w:date="2020-02-11T14:24:00Z">
              <w:rPr>
                <w:rFonts w:ascii="Times New Roman" w:hAnsi="Times New Roman" w:cs="Times New Roman"/>
              </w:rPr>
            </w:rPrChange>
          </w:rPr>
          <w:delText>s</w:delText>
        </w:r>
      </w:del>
      <w:r w:rsidRPr="00D30883">
        <w:rPr>
          <w:rFonts w:ascii="Arial" w:hAnsi="Arial" w:cs="Arial"/>
          <w:sz w:val="22"/>
          <w:szCs w:val="22"/>
          <w:rPrChange w:id="1032" w:author="Guo, Shicheng" w:date="2020-02-11T14:24:00Z">
            <w:rPr>
              <w:rFonts w:ascii="Times New Roman" w:hAnsi="Times New Roman" w:cs="Times New Roman"/>
            </w:rPr>
          </w:rPrChange>
        </w:rPr>
        <w:t xml:space="preserve"> </w:t>
      </w:r>
      <w:ins w:id="1033" w:author="Andreae, Emily A" w:date="2020-02-06T16:06:00Z">
        <w:r w:rsidR="002E7B82" w:rsidRPr="00D30883">
          <w:rPr>
            <w:rFonts w:ascii="Arial" w:hAnsi="Arial" w:cs="Arial"/>
            <w:sz w:val="22"/>
            <w:szCs w:val="22"/>
            <w:rPrChange w:id="1034" w:author="Guo, Shicheng" w:date="2020-02-11T14:24:00Z">
              <w:rPr>
                <w:rFonts w:ascii="Times New Roman" w:hAnsi="Times New Roman" w:cs="Times New Roman"/>
              </w:rPr>
            </w:rPrChange>
          </w:rPr>
          <w:t xml:space="preserve">immune cell evasion </w:t>
        </w:r>
      </w:ins>
      <w:del w:id="1035" w:author="Andreae, Emily A" w:date="2020-02-06T16:06:00Z">
        <w:r w:rsidRPr="00D30883" w:rsidDel="002E7B82">
          <w:rPr>
            <w:rFonts w:ascii="Arial" w:hAnsi="Arial" w:cs="Arial"/>
            <w:sz w:val="22"/>
            <w:szCs w:val="22"/>
            <w:rPrChange w:id="1036" w:author="Guo, Shicheng" w:date="2020-02-11T14:24:00Z">
              <w:rPr>
                <w:rFonts w:ascii="Times New Roman" w:hAnsi="Times New Roman" w:cs="Times New Roman"/>
              </w:rPr>
            </w:rPrChange>
          </w:rPr>
          <w:delText xml:space="preserve">the above regulation </w:delText>
        </w:r>
      </w:del>
      <w:r w:rsidRPr="00D30883">
        <w:rPr>
          <w:rFonts w:ascii="Arial" w:hAnsi="Arial" w:cs="Arial"/>
          <w:sz w:val="22"/>
          <w:szCs w:val="22"/>
          <w:rPrChange w:id="1037" w:author="Guo, Shicheng" w:date="2020-02-11T14:24:00Z">
            <w:rPr>
              <w:rFonts w:ascii="Times New Roman" w:hAnsi="Times New Roman" w:cs="Times New Roman"/>
            </w:rPr>
          </w:rPrChange>
        </w:rPr>
        <w:t xml:space="preserve">in an autocrine manner. Combined therapy of anti-PD-1 antibody with BRAF inhibitor blocked tumor growth </w:t>
      </w:r>
      <w:r w:rsidRPr="00D30883">
        <w:rPr>
          <w:rFonts w:ascii="Arial" w:hAnsi="Arial" w:cs="Arial"/>
          <w:i/>
          <w:sz w:val="22"/>
          <w:szCs w:val="22"/>
          <w:rPrChange w:id="1038" w:author="Guo, Shicheng" w:date="2020-02-11T14:24:00Z">
            <w:rPr>
              <w:rFonts w:ascii="Times New Roman" w:hAnsi="Times New Roman" w:cs="Times New Roman"/>
              <w:i/>
            </w:rPr>
          </w:rPrChange>
        </w:rPr>
        <w:t xml:space="preserve">in vitro </w:t>
      </w:r>
      <w:r w:rsidRPr="00D30883">
        <w:rPr>
          <w:rFonts w:ascii="Arial" w:hAnsi="Arial" w:cs="Arial"/>
          <w:sz w:val="22"/>
          <w:szCs w:val="22"/>
          <w:rPrChange w:id="1039" w:author="Guo, Shicheng" w:date="2020-02-11T14:24:00Z">
            <w:rPr>
              <w:rFonts w:ascii="Times New Roman" w:hAnsi="Times New Roman" w:cs="Times New Roman"/>
            </w:rPr>
          </w:rPrChange>
        </w:rPr>
        <w:t xml:space="preserve">and </w:t>
      </w:r>
      <w:r w:rsidRPr="00D30883">
        <w:rPr>
          <w:rFonts w:ascii="Arial" w:hAnsi="Arial" w:cs="Arial"/>
          <w:i/>
          <w:sz w:val="22"/>
          <w:szCs w:val="22"/>
          <w:rPrChange w:id="1040" w:author="Guo, Shicheng" w:date="2020-02-11T14:24:00Z">
            <w:rPr>
              <w:rFonts w:ascii="Times New Roman" w:hAnsi="Times New Roman" w:cs="Times New Roman"/>
              <w:i/>
            </w:rPr>
          </w:rPrChange>
        </w:rPr>
        <w:t>in vivo</w:t>
      </w:r>
      <w:r w:rsidRPr="00D30883">
        <w:rPr>
          <w:rFonts w:ascii="Arial" w:hAnsi="Arial" w:cs="Arial"/>
          <w:sz w:val="22"/>
          <w:szCs w:val="22"/>
          <w:rPrChange w:id="1041" w:author="Guo, Shicheng" w:date="2020-02-11T14:24:00Z">
            <w:rPr>
              <w:rFonts w:ascii="Times New Roman" w:hAnsi="Times New Roman" w:cs="Times New Roman"/>
            </w:rPr>
          </w:rPrChange>
        </w:rPr>
        <w:t xml:space="preserve"> </w:t>
      </w:r>
      <w:ins w:id="1042" w:author="Andreae, Emily A" w:date="2020-02-06T16:08:00Z">
        <w:r w:rsidR="002E7B82" w:rsidRPr="00D30883">
          <w:rPr>
            <w:rFonts w:ascii="Arial" w:hAnsi="Arial" w:cs="Arial"/>
            <w:sz w:val="22"/>
            <w:szCs w:val="22"/>
            <w:rPrChange w:id="1043" w:author="Guo, Shicheng" w:date="2020-02-11T14:24:00Z">
              <w:rPr>
                <w:rFonts w:ascii="Times New Roman" w:hAnsi="Times New Roman" w:cs="Times New Roman"/>
              </w:rPr>
            </w:rPrChange>
          </w:rPr>
          <w:t xml:space="preserve">by </w:t>
        </w:r>
      </w:ins>
      <w:del w:id="1044" w:author="Andreae, Emily A" w:date="2020-02-06T16:08:00Z">
        <w:r w:rsidRPr="00D30883" w:rsidDel="002E7B82">
          <w:rPr>
            <w:rFonts w:ascii="Arial" w:hAnsi="Arial" w:cs="Arial"/>
            <w:sz w:val="22"/>
            <w:szCs w:val="22"/>
            <w:rPrChange w:id="1045" w:author="Guo, Shicheng" w:date="2020-02-11T14:24:00Z">
              <w:rPr>
                <w:rFonts w:ascii="Times New Roman" w:hAnsi="Times New Roman" w:cs="Times New Roman"/>
              </w:rPr>
            </w:rPrChange>
          </w:rPr>
          <w:delText xml:space="preserve">through </w:delText>
        </w:r>
      </w:del>
      <w:r w:rsidR="002E7B82" w:rsidRPr="00D30883">
        <w:rPr>
          <w:rFonts w:ascii="Arial" w:hAnsi="Arial" w:cs="Arial"/>
          <w:sz w:val="22"/>
          <w:szCs w:val="22"/>
          <w:rPrChange w:id="1046" w:author="Guo, Shicheng" w:date="2020-02-11T14:24:00Z">
            <w:rPr>
              <w:rFonts w:ascii="Times New Roman" w:hAnsi="Times New Roman" w:cs="Times New Roman"/>
            </w:rPr>
          </w:rPrChange>
        </w:rPr>
        <w:t>improving T</w:t>
      </w:r>
      <w:ins w:id="1047" w:author="Andreae, Emily A" w:date="2020-02-06T16:08:00Z">
        <w:r w:rsidR="002E7B82" w:rsidRPr="00D30883">
          <w:rPr>
            <w:rFonts w:ascii="Arial" w:hAnsi="Arial" w:cs="Arial"/>
            <w:sz w:val="22"/>
            <w:szCs w:val="22"/>
            <w:rPrChange w:id="1048" w:author="Guo, Shicheng" w:date="2020-02-11T14:24:00Z">
              <w:rPr>
                <w:rFonts w:ascii="Times New Roman" w:hAnsi="Times New Roman" w:cs="Times New Roman"/>
              </w:rPr>
            </w:rPrChange>
          </w:rPr>
          <w:t>-</w:t>
        </w:r>
      </w:ins>
      <w:r w:rsidRPr="00D30883">
        <w:rPr>
          <w:rFonts w:ascii="Arial" w:hAnsi="Arial" w:cs="Arial"/>
          <w:sz w:val="22"/>
          <w:szCs w:val="22"/>
          <w:rPrChange w:id="1049" w:author="Guo, Shicheng" w:date="2020-02-11T14:24:00Z">
            <w:rPr>
              <w:rFonts w:ascii="Times New Roman" w:hAnsi="Times New Roman" w:cs="Times New Roman"/>
            </w:rPr>
          </w:rPrChange>
        </w:rPr>
        <w:t xml:space="preserve">cell infiltration and tumor cell elimination via </w:t>
      </w:r>
      <w:ins w:id="1050" w:author="Andreae, Emily A" w:date="2020-02-06T16:07:00Z">
        <w:r w:rsidR="002E7B82" w:rsidRPr="00D30883">
          <w:rPr>
            <w:rFonts w:ascii="Arial" w:hAnsi="Arial" w:cs="Arial"/>
            <w:sz w:val="22"/>
            <w:szCs w:val="22"/>
            <w:rPrChange w:id="1051" w:author="Guo, Shicheng" w:date="2020-02-11T14:24:00Z">
              <w:rPr>
                <w:rFonts w:ascii="Times New Roman" w:hAnsi="Times New Roman" w:cs="Times New Roman"/>
              </w:rPr>
            </w:rPrChange>
          </w:rPr>
          <w:t xml:space="preserve">increased </w:t>
        </w:r>
      </w:ins>
      <w:r w:rsidRPr="00D30883">
        <w:rPr>
          <w:rFonts w:ascii="Arial" w:hAnsi="Arial" w:cs="Arial"/>
          <w:sz w:val="22"/>
          <w:szCs w:val="22"/>
          <w:rPrChange w:id="1052" w:author="Guo, Shicheng" w:date="2020-02-11T14:24:00Z">
            <w:rPr>
              <w:rFonts w:ascii="Times New Roman" w:hAnsi="Times New Roman" w:cs="Times New Roman"/>
            </w:rPr>
          </w:rPrChange>
        </w:rPr>
        <w:t>tsMHCII</w:t>
      </w:r>
      <w:ins w:id="1053" w:author="Andreae, Emily A" w:date="2020-02-06T16:08:00Z">
        <w:r w:rsidR="00F60E8C" w:rsidRPr="00D30883">
          <w:rPr>
            <w:rFonts w:ascii="Arial" w:hAnsi="Arial" w:cs="Arial"/>
            <w:sz w:val="22"/>
            <w:szCs w:val="22"/>
            <w:rPrChange w:id="1054" w:author="Guo, Shicheng" w:date="2020-02-11T14:24:00Z">
              <w:rPr>
                <w:rFonts w:ascii="Times New Roman" w:hAnsi="Times New Roman" w:cs="Times New Roman"/>
              </w:rPr>
            </w:rPrChange>
          </w:rPr>
          <w:t xml:space="preserve"> expression</w:t>
        </w:r>
      </w:ins>
      <w:del w:id="1055" w:author="Andreae, Emily A" w:date="2020-02-06T16:07:00Z">
        <w:r w:rsidRPr="00D30883" w:rsidDel="002E7B82">
          <w:rPr>
            <w:rFonts w:ascii="Arial" w:hAnsi="Arial" w:cs="Arial"/>
            <w:sz w:val="22"/>
            <w:szCs w:val="22"/>
            <w:rPrChange w:id="1056" w:author="Guo, Shicheng" w:date="2020-02-11T14:24:00Z">
              <w:rPr>
                <w:rFonts w:ascii="Times New Roman" w:hAnsi="Times New Roman" w:cs="Times New Roman"/>
              </w:rPr>
            </w:rPrChange>
          </w:rPr>
          <w:delText xml:space="preserve"> increase</w:delText>
        </w:r>
      </w:del>
      <w:r w:rsidRPr="00D30883">
        <w:rPr>
          <w:rFonts w:ascii="Arial" w:hAnsi="Arial" w:cs="Arial"/>
          <w:sz w:val="22"/>
          <w:szCs w:val="22"/>
          <w:rPrChange w:id="1057" w:author="Guo, Shicheng" w:date="2020-02-11T14:24:00Z">
            <w:rPr>
              <w:rFonts w:ascii="Times New Roman" w:hAnsi="Times New Roman" w:cs="Times New Roman"/>
            </w:rPr>
          </w:rPrChange>
        </w:rPr>
        <w:t>.</w:t>
      </w:r>
    </w:p>
    <w:p w14:paraId="56E3CCC2" w14:textId="3FCCC6C9" w:rsidR="002B5B8D" w:rsidRDefault="002B5B8D">
      <w:pPr>
        <w:spacing w:line="240" w:lineRule="auto"/>
        <w:jc w:val="both"/>
        <w:rPr>
          <w:ins w:id="1058" w:author="Guo, Shicheng" w:date="2020-02-11T14:25:00Z"/>
          <w:rFonts w:ascii="Arial" w:hAnsi="Arial" w:cs="Arial"/>
          <w:b/>
          <w:color w:val="000000" w:themeColor="text1"/>
          <w:sz w:val="22"/>
          <w:szCs w:val="22"/>
        </w:rPr>
        <w:pPrChange w:id="1059" w:author="Guo, Shicheng" w:date="2020-02-11T14:25:00Z">
          <w:pPr>
            <w:pStyle w:val="Heading1"/>
            <w:spacing w:line="480" w:lineRule="auto"/>
          </w:pPr>
        </w:pPrChange>
      </w:pPr>
    </w:p>
    <w:p w14:paraId="19503D28" w14:textId="1B062C72" w:rsidR="00EC4505" w:rsidRPr="00D30883" w:rsidRDefault="00312EEC">
      <w:pPr>
        <w:pStyle w:val="Heading1"/>
        <w:keepNext w:val="0"/>
        <w:keepLines w:val="0"/>
        <w:spacing w:line="240" w:lineRule="auto"/>
        <w:rPr>
          <w:rFonts w:ascii="Arial" w:hAnsi="Arial" w:cs="Arial"/>
          <w:b/>
          <w:color w:val="000000" w:themeColor="text1"/>
          <w:sz w:val="22"/>
          <w:szCs w:val="22"/>
          <w:rPrChange w:id="1060" w:author="Guo, Shicheng" w:date="2020-02-11T14:24:00Z">
            <w:rPr>
              <w:rFonts w:ascii="Times New Roman" w:hAnsi="Times New Roman" w:cs="Times New Roman"/>
              <w:b/>
              <w:color w:val="000000" w:themeColor="text1"/>
              <w:sz w:val="24"/>
              <w:szCs w:val="24"/>
            </w:rPr>
          </w:rPrChange>
        </w:rPr>
        <w:pPrChange w:id="1061" w:author="Guo, Shicheng" w:date="2020-02-11T14:25:00Z">
          <w:pPr>
            <w:pStyle w:val="Heading1"/>
            <w:spacing w:line="480" w:lineRule="auto"/>
          </w:pPr>
        </w:pPrChange>
      </w:pPr>
      <w:r w:rsidRPr="00D30883">
        <w:rPr>
          <w:rFonts w:ascii="Arial" w:hAnsi="Arial" w:cs="Arial"/>
          <w:b/>
          <w:color w:val="000000" w:themeColor="text1"/>
          <w:sz w:val="22"/>
          <w:szCs w:val="22"/>
          <w:rPrChange w:id="1062" w:author="Guo, Shicheng" w:date="2020-02-11T14:24:00Z">
            <w:rPr>
              <w:rFonts w:ascii="Times New Roman" w:hAnsi="Times New Roman" w:cs="Times New Roman"/>
              <w:b/>
              <w:color w:val="000000" w:themeColor="text1"/>
              <w:sz w:val="24"/>
              <w:szCs w:val="24"/>
            </w:rPr>
          </w:rPrChange>
        </w:rPr>
        <w:t>Result</w:t>
      </w:r>
    </w:p>
    <w:p w14:paraId="3646D683" w14:textId="77777777"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1063" w:author="Guo, Shicheng" w:date="2020-02-11T14:24:00Z">
            <w:rPr>
              <w:rFonts w:ascii="Times New Roman" w:eastAsia="SimSun" w:hAnsi="Times New Roman" w:cs="Times New Roman"/>
              <w:sz w:val="24"/>
              <w:szCs w:val="24"/>
            </w:rPr>
          </w:rPrChange>
        </w:rPr>
        <w:pPrChange w:id="1064"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1065" w:author="Guo, Shicheng" w:date="2020-02-11T14:24:00Z">
            <w:rPr>
              <w:rFonts w:ascii="Times New Roman" w:eastAsia="SimSun" w:hAnsi="Times New Roman" w:cs="Times New Roman"/>
              <w:sz w:val="24"/>
              <w:szCs w:val="24"/>
            </w:rPr>
          </w:rPrChange>
        </w:rPr>
        <w:t>BRAFV600E related PTC is associated with decreased tsMHCII</w:t>
      </w:r>
    </w:p>
    <w:p w14:paraId="56A03528" w14:textId="66874032" w:rsidR="00EC4505" w:rsidRPr="00D30883" w:rsidRDefault="00312EEC">
      <w:pPr>
        <w:spacing w:line="240" w:lineRule="auto"/>
        <w:ind w:firstLineChars="200" w:firstLine="440"/>
        <w:jc w:val="both"/>
        <w:rPr>
          <w:rFonts w:ascii="Arial" w:hAnsi="Arial" w:cs="Arial"/>
          <w:sz w:val="22"/>
          <w:szCs w:val="22"/>
          <w:rPrChange w:id="1066" w:author="Guo, Shicheng" w:date="2020-02-11T14:24:00Z">
            <w:rPr>
              <w:rFonts w:ascii="Times New Roman" w:hAnsi="Times New Roman" w:cs="Times New Roman"/>
            </w:rPr>
          </w:rPrChange>
        </w:rPr>
        <w:pPrChange w:id="1067" w:author="Guo, Shicheng" w:date="2020-02-11T14:23:00Z">
          <w:pPr>
            <w:spacing w:line="480" w:lineRule="auto"/>
            <w:ind w:firstLineChars="200" w:firstLine="480"/>
            <w:jc w:val="both"/>
          </w:pPr>
        </w:pPrChange>
      </w:pPr>
      <w:r w:rsidRPr="00D30883">
        <w:rPr>
          <w:rFonts w:ascii="Arial" w:hAnsi="Arial" w:cs="Arial"/>
          <w:sz w:val="22"/>
          <w:szCs w:val="22"/>
          <w:rPrChange w:id="1068" w:author="Guo, Shicheng" w:date="2020-02-11T14:24:00Z">
            <w:rPr>
              <w:rFonts w:ascii="Times New Roman" w:hAnsi="Times New Roman" w:cs="Times New Roman"/>
            </w:rPr>
          </w:rPrChange>
        </w:rPr>
        <w:t xml:space="preserve">To identify differentially expressed factors between </w:t>
      </w:r>
      <w:ins w:id="1069" w:author="Andreae, Emily A" w:date="2020-02-06T16:18:00Z">
        <w:r w:rsidR="00BA6259" w:rsidRPr="00D30883">
          <w:rPr>
            <w:rFonts w:ascii="Arial" w:hAnsi="Arial" w:cs="Arial"/>
            <w:sz w:val="22"/>
            <w:szCs w:val="22"/>
            <w:rPrChange w:id="1070" w:author="Guo, Shicheng" w:date="2020-02-11T14:24:00Z">
              <w:rPr>
                <w:rFonts w:ascii="Times New Roman" w:hAnsi="Times New Roman" w:cs="Times New Roman"/>
              </w:rPr>
            </w:rPrChange>
          </w:rPr>
          <w:t xml:space="preserve">PTC samples expressing </w:t>
        </w:r>
      </w:ins>
      <w:r w:rsidRPr="00D30883">
        <w:rPr>
          <w:rFonts w:ascii="Arial" w:hAnsi="Arial" w:cs="Arial"/>
          <w:sz w:val="22"/>
          <w:szCs w:val="22"/>
          <w:rPrChange w:id="1071" w:author="Guo, Shicheng" w:date="2020-02-11T14:24:00Z">
            <w:rPr>
              <w:rFonts w:ascii="Times New Roman" w:hAnsi="Times New Roman" w:cs="Times New Roman"/>
            </w:rPr>
          </w:rPrChange>
        </w:rPr>
        <w:t xml:space="preserve">BRAFV600E versus wildtype </w:t>
      </w:r>
      <w:ins w:id="1072" w:author="Andreae, Emily A" w:date="2020-02-06T16:18:00Z">
        <w:r w:rsidR="008418B3" w:rsidRPr="00D30883">
          <w:rPr>
            <w:rFonts w:ascii="Arial" w:hAnsi="Arial" w:cs="Arial"/>
            <w:sz w:val="22"/>
            <w:szCs w:val="22"/>
            <w:rPrChange w:id="1073" w:author="Guo, Shicheng" w:date="2020-02-11T14:24:00Z">
              <w:rPr>
                <w:rFonts w:ascii="Times New Roman" w:hAnsi="Times New Roman" w:cs="Times New Roman"/>
              </w:rPr>
            </w:rPrChange>
          </w:rPr>
          <w:t>BRAF</w:t>
        </w:r>
      </w:ins>
      <w:del w:id="1074" w:author="Andreae, Emily A" w:date="2020-02-06T16:18:00Z">
        <w:r w:rsidRPr="00D30883" w:rsidDel="008418B3">
          <w:rPr>
            <w:rFonts w:ascii="Arial" w:hAnsi="Arial" w:cs="Arial"/>
            <w:sz w:val="22"/>
            <w:szCs w:val="22"/>
            <w:rPrChange w:id="1075" w:author="Guo, Shicheng" w:date="2020-02-11T14:24:00Z">
              <w:rPr>
                <w:rFonts w:ascii="Times New Roman" w:hAnsi="Times New Roman" w:cs="Times New Roman"/>
              </w:rPr>
            </w:rPrChange>
          </w:rPr>
          <w:delText xml:space="preserve">PTC patients </w:delText>
        </w:r>
      </w:del>
      <w:del w:id="1076" w:author="Andreae, Emily A" w:date="2020-02-07T07:42:00Z">
        <w:r w:rsidRPr="00D30883" w:rsidDel="00CF53DC">
          <w:rPr>
            <w:rFonts w:ascii="Arial" w:hAnsi="Arial" w:cs="Arial"/>
            <w:sz w:val="22"/>
            <w:szCs w:val="22"/>
            <w:rPrChange w:id="1077" w:author="Guo, Shicheng" w:date="2020-02-11T14:24:00Z">
              <w:rPr>
                <w:rFonts w:ascii="Times New Roman" w:hAnsi="Times New Roman" w:cs="Times New Roman"/>
              </w:rPr>
            </w:rPrChange>
          </w:rPr>
          <w:delText>as well as</w:delText>
        </w:r>
      </w:del>
      <w:r w:rsidRPr="00D30883">
        <w:rPr>
          <w:rFonts w:ascii="Arial" w:hAnsi="Arial" w:cs="Arial"/>
          <w:sz w:val="22"/>
          <w:szCs w:val="22"/>
          <w:rPrChange w:id="1078" w:author="Guo, Shicheng" w:date="2020-02-11T14:24:00Z">
            <w:rPr>
              <w:rFonts w:ascii="Times New Roman" w:hAnsi="Times New Roman" w:cs="Times New Roman"/>
            </w:rPr>
          </w:rPrChange>
        </w:rPr>
        <w:t xml:space="preserve"> </w:t>
      </w:r>
      <w:ins w:id="1079" w:author="Andreae, Emily A" w:date="2020-02-07T07:42:00Z">
        <w:r w:rsidR="00CF53DC" w:rsidRPr="00D30883">
          <w:rPr>
            <w:rFonts w:ascii="Arial" w:hAnsi="Arial" w:cs="Arial"/>
            <w:sz w:val="22"/>
            <w:szCs w:val="22"/>
            <w:rPrChange w:id="1080" w:author="Guo, Shicheng" w:date="2020-02-11T14:24:00Z">
              <w:rPr>
                <w:rFonts w:ascii="Times New Roman" w:hAnsi="Times New Roman" w:cs="Times New Roman"/>
              </w:rPr>
            </w:rPrChange>
          </w:rPr>
          <w:t xml:space="preserve">and </w:t>
        </w:r>
      </w:ins>
      <w:r w:rsidRPr="00D30883">
        <w:rPr>
          <w:rFonts w:ascii="Arial" w:hAnsi="Arial" w:cs="Arial"/>
          <w:sz w:val="22"/>
          <w:szCs w:val="22"/>
          <w:rPrChange w:id="1081" w:author="Guo, Shicheng" w:date="2020-02-11T14:24:00Z">
            <w:rPr>
              <w:rFonts w:ascii="Times New Roman" w:hAnsi="Times New Roman" w:cs="Times New Roman"/>
            </w:rPr>
          </w:rPrChange>
        </w:rPr>
        <w:t xml:space="preserve">to understand </w:t>
      </w:r>
      <w:ins w:id="1082" w:author="Andreae, Emily A" w:date="2020-02-07T07:43:00Z">
        <w:r w:rsidR="00CF53DC" w:rsidRPr="00D30883">
          <w:rPr>
            <w:rFonts w:ascii="Arial" w:hAnsi="Arial" w:cs="Arial"/>
            <w:sz w:val="22"/>
            <w:szCs w:val="22"/>
            <w:rPrChange w:id="1083" w:author="Guo, Shicheng" w:date="2020-02-11T14:24:00Z">
              <w:rPr>
                <w:rFonts w:ascii="Times New Roman" w:hAnsi="Times New Roman" w:cs="Times New Roman"/>
              </w:rPr>
            </w:rPrChange>
          </w:rPr>
          <w:t xml:space="preserve">the underlying </w:t>
        </w:r>
      </w:ins>
      <w:del w:id="1084" w:author="Andreae, Emily A" w:date="2020-02-07T07:43:00Z">
        <w:r w:rsidRPr="00D30883" w:rsidDel="00CF53DC">
          <w:rPr>
            <w:rFonts w:ascii="Arial" w:hAnsi="Arial" w:cs="Arial"/>
            <w:sz w:val="22"/>
            <w:szCs w:val="22"/>
            <w:rPrChange w:id="1085" w:author="Guo, Shicheng" w:date="2020-02-11T14:24:00Z">
              <w:rPr>
                <w:rFonts w:ascii="Times New Roman" w:hAnsi="Times New Roman" w:cs="Times New Roman"/>
              </w:rPr>
            </w:rPrChange>
          </w:rPr>
          <w:delText xml:space="preserve">related malignancy </w:delText>
        </w:r>
      </w:del>
      <w:r w:rsidRPr="00D30883">
        <w:rPr>
          <w:rFonts w:ascii="Arial" w:hAnsi="Arial" w:cs="Arial"/>
          <w:sz w:val="22"/>
          <w:szCs w:val="22"/>
          <w:rPrChange w:id="1086" w:author="Guo, Shicheng" w:date="2020-02-11T14:24:00Z">
            <w:rPr>
              <w:rFonts w:ascii="Times New Roman" w:hAnsi="Times New Roman" w:cs="Times New Roman"/>
            </w:rPr>
          </w:rPrChange>
        </w:rPr>
        <w:t>mechanisms</w:t>
      </w:r>
      <w:ins w:id="1087" w:author="Andreae, Emily A" w:date="2020-02-07T07:43:00Z">
        <w:r w:rsidR="00CF53DC" w:rsidRPr="00D30883">
          <w:rPr>
            <w:rFonts w:ascii="Arial" w:hAnsi="Arial" w:cs="Arial"/>
            <w:sz w:val="22"/>
            <w:szCs w:val="22"/>
            <w:rPrChange w:id="1088" w:author="Guo, Shicheng" w:date="2020-02-11T14:24:00Z">
              <w:rPr>
                <w:rFonts w:ascii="Times New Roman" w:hAnsi="Times New Roman" w:cs="Times New Roman"/>
              </w:rPr>
            </w:rPrChange>
          </w:rPr>
          <w:t xml:space="preserve"> of immune evasion</w:t>
        </w:r>
      </w:ins>
      <w:r w:rsidRPr="00D30883">
        <w:rPr>
          <w:rFonts w:ascii="Arial" w:hAnsi="Arial" w:cs="Arial"/>
          <w:sz w:val="22"/>
          <w:szCs w:val="22"/>
          <w:rPrChange w:id="1089" w:author="Guo, Shicheng" w:date="2020-02-11T14:24:00Z">
            <w:rPr>
              <w:rFonts w:ascii="Times New Roman" w:hAnsi="Times New Roman" w:cs="Times New Roman"/>
            </w:rPr>
          </w:rPrChange>
        </w:rPr>
        <w:t xml:space="preserve">, we performed </w:t>
      </w:r>
      <w:ins w:id="1090" w:author="Andreae, Emily A" w:date="2020-02-07T07:43:00Z">
        <w:r w:rsidR="00CF53DC" w:rsidRPr="00D30883">
          <w:rPr>
            <w:rFonts w:ascii="Arial" w:hAnsi="Arial" w:cs="Arial"/>
            <w:sz w:val="22"/>
            <w:szCs w:val="22"/>
            <w:rPrChange w:id="1091" w:author="Guo, Shicheng" w:date="2020-02-11T14:24:00Z">
              <w:rPr>
                <w:rFonts w:ascii="Times New Roman" w:hAnsi="Times New Roman" w:cs="Times New Roman"/>
              </w:rPr>
            </w:rPrChange>
          </w:rPr>
          <w:t xml:space="preserve">a </w:t>
        </w:r>
      </w:ins>
      <w:r w:rsidRPr="00D30883">
        <w:rPr>
          <w:rFonts w:ascii="Arial" w:hAnsi="Arial" w:cs="Arial"/>
          <w:sz w:val="22"/>
          <w:szCs w:val="22"/>
          <w:rPrChange w:id="1092" w:author="Guo, Shicheng" w:date="2020-02-11T14:24:00Z">
            <w:rPr>
              <w:rFonts w:ascii="Times New Roman" w:hAnsi="Times New Roman" w:cs="Times New Roman"/>
            </w:rPr>
          </w:rPrChange>
        </w:rPr>
        <w:t xml:space="preserve">proteomics analysis on two matched groups of clinical samples. The process of iTRAQ-labeling LC-MS/MS analyses </w:t>
      </w:r>
      <w:ins w:id="1093" w:author="Andreae, Emily A" w:date="2020-02-07T07:43:00Z">
        <w:r w:rsidR="00CF53DC" w:rsidRPr="00D30883">
          <w:rPr>
            <w:rFonts w:ascii="Arial" w:hAnsi="Arial" w:cs="Arial"/>
            <w:sz w:val="22"/>
            <w:szCs w:val="22"/>
            <w:rPrChange w:id="1094" w:author="Guo, Shicheng" w:date="2020-02-11T14:24:00Z">
              <w:rPr>
                <w:rFonts w:ascii="Times New Roman" w:hAnsi="Times New Roman" w:cs="Times New Roman"/>
              </w:rPr>
            </w:rPrChange>
          </w:rPr>
          <w:t>is</w:t>
        </w:r>
      </w:ins>
      <w:del w:id="1095" w:author="Andreae, Emily A" w:date="2020-02-07T07:43:00Z">
        <w:r w:rsidRPr="00D30883" w:rsidDel="00CF53DC">
          <w:rPr>
            <w:rFonts w:ascii="Arial" w:hAnsi="Arial" w:cs="Arial"/>
            <w:sz w:val="22"/>
            <w:szCs w:val="22"/>
            <w:rPrChange w:id="1096" w:author="Guo, Shicheng" w:date="2020-02-11T14:24:00Z">
              <w:rPr>
                <w:rFonts w:ascii="Times New Roman" w:hAnsi="Times New Roman" w:cs="Times New Roman"/>
              </w:rPr>
            </w:rPrChange>
          </w:rPr>
          <w:delText>was</w:delText>
        </w:r>
      </w:del>
      <w:r w:rsidRPr="00D30883">
        <w:rPr>
          <w:rFonts w:ascii="Arial" w:hAnsi="Arial" w:cs="Arial"/>
          <w:sz w:val="22"/>
          <w:szCs w:val="22"/>
          <w:rPrChange w:id="1097" w:author="Guo, Shicheng" w:date="2020-02-11T14:24:00Z">
            <w:rPr>
              <w:rFonts w:ascii="Times New Roman" w:hAnsi="Times New Roman" w:cs="Times New Roman"/>
            </w:rPr>
          </w:rPrChange>
        </w:rPr>
        <w:t xml:space="preserve"> shown in </w:t>
      </w:r>
      <w:commentRangeStart w:id="1098"/>
      <w:r w:rsidRPr="00D30883">
        <w:rPr>
          <w:rFonts w:ascii="Arial" w:hAnsi="Arial" w:cs="Arial"/>
          <w:b/>
          <w:color w:val="0070C0"/>
          <w:sz w:val="22"/>
          <w:szCs w:val="22"/>
          <w:rPrChange w:id="1099" w:author="Guo, Shicheng" w:date="2020-02-11T14:24:00Z">
            <w:rPr>
              <w:rFonts w:ascii="Times New Roman" w:hAnsi="Times New Roman" w:cs="Times New Roman"/>
              <w:b/>
              <w:color w:val="0070C0"/>
            </w:rPr>
          </w:rPrChange>
        </w:rPr>
        <w:t>Fig. 1A</w:t>
      </w:r>
      <w:commentRangeEnd w:id="1098"/>
      <w:r w:rsidR="00CF53DC" w:rsidRPr="00D30883">
        <w:rPr>
          <w:rStyle w:val="CommentReference"/>
          <w:rFonts w:ascii="Arial" w:hAnsi="Arial" w:cs="Arial"/>
          <w:sz w:val="22"/>
          <w:szCs w:val="22"/>
          <w:rPrChange w:id="1100" w:author="Guo, Shicheng" w:date="2020-02-11T14:24:00Z">
            <w:rPr>
              <w:rStyle w:val="CommentReference"/>
              <w:rFonts w:ascii="Times New Roman" w:hAnsi="Times New Roman" w:cs="Times New Roman"/>
              <w:sz w:val="24"/>
              <w:szCs w:val="24"/>
            </w:rPr>
          </w:rPrChange>
        </w:rPr>
        <w:commentReference w:id="1098"/>
      </w:r>
      <w:r w:rsidRPr="00D30883">
        <w:rPr>
          <w:rFonts w:ascii="Arial" w:hAnsi="Arial" w:cs="Arial"/>
          <w:sz w:val="22"/>
          <w:szCs w:val="22"/>
          <w:rPrChange w:id="1101" w:author="Guo, Shicheng" w:date="2020-02-11T14:24:00Z">
            <w:rPr>
              <w:rFonts w:ascii="Times New Roman" w:hAnsi="Times New Roman" w:cs="Times New Roman"/>
            </w:rPr>
          </w:rPrChange>
        </w:rPr>
        <w:t xml:space="preserve">, and about </w:t>
      </w:r>
      <w:commentRangeStart w:id="1102"/>
      <w:r w:rsidRPr="00D30883">
        <w:rPr>
          <w:rFonts w:ascii="Arial" w:hAnsi="Arial" w:cs="Arial"/>
          <w:sz w:val="22"/>
          <w:szCs w:val="22"/>
          <w:rPrChange w:id="1103" w:author="Guo, Shicheng" w:date="2020-02-11T14:24:00Z">
            <w:rPr>
              <w:rFonts w:ascii="Times New Roman" w:hAnsi="Times New Roman" w:cs="Times New Roman"/>
            </w:rPr>
          </w:rPrChange>
        </w:rPr>
        <w:t>4</w:t>
      </w:r>
      <w:ins w:id="1104" w:author="Andreae, Emily A" w:date="2020-02-07T07:43:00Z">
        <w:r w:rsidR="00CF53DC" w:rsidRPr="00D30883">
          <w:rPr>
            <w:rFonts w:ascii="Arial" w:hAnsi="Arial" w:cs="Arial"/>
            <w:sz w:val="22"/>
            <w:szCs w:val="22"/>
            <w:rPrChange w:id="1105" w:author="Guo, Shicheng" w:date="2020-02-11T14:24:00Z">
              <w:rPr>
                <w:rFonts w:ascii="Times New Roman" w:hAnsi="Times New Roman" w:cs="Times New Roman"/>
              </w:rPr>
            </w:rPrChange>
          </w:rPr>
          <w:t>,</w:t>
        </w:r>
      </w:ins>
      <w:r w:rsidRPr="00D30883">
        <w:rPr>
          <w:rFonts w:ascii="Arial" w:hAnsi="Arial" w:cs="Arial"/>
          <w:sz w:val="22"/>
          <w:szCs w:val="22"/>
          <w:rPrChange w:id="1106" w:author="Guo, Shicheng" w:date="2020-02-11T14:24:00Z">
            <w:rPr>
              <w:rFonts w:ascii="Times New Roman" w:hAnsi="Times New Roman" w:cs="Times New Roman"/>
            </w:rPr>
          </w:rPrChange>
        </w:rPr>
        <w:t>722 peptides were identified (</w:t>
      </w:r>
      <w:r w:rsidR="009E0AF6" w:rsidRPr="00D30883">
        <w:rPr>
          <w:rFonts w:ascii="Arial" w:hAnsi="Arial" w:cs="Arial"/>
          <w:b/>
          <w:color w:val="0070C0"/>
          <w:sz w:val="22"/>
          <w:szCs w:val="22"/>
          <w:rPrChange w:id="1107" w:author="Guo, Shicheng" w:date="2020-02-11T14:24:00Z">
            <w:rPr>
              <w:rFonts w:ascii="Times New Roman" w:hAnsi="Times New Roman" w:cs="Times New Roman"/>
              <w:b/>
              <w:color w:val="0070C0"/>
            </w:rPr>
          </w:rPrChange>
        </w:rPr>
        <w:t xml:space="preserve">Fig. </w:t>
      </w:r>
      <w:r w:rsidRPr="00D30883">
        <w:rPr>
          <w:rFonts w:ascii="Arial" w:hAnsi="Arial" w:cs="Arial"/>
          <w:b/>
          <w:color w:val="0070C0"/>
          <w:sz w:val="22"/>
          <w:szCs w:val="22"/>
          <w:rPrChange w:id="1108" w:author="Guo, Shicheng" w:date="2020-02-11T14:24:00Z">
            <w:rPr>
              <w:rFonts w:ascii="Times New Roman" w:hAnsi="Times New Roman" w:cs="Times New Roman"/>
              <w:b/>
              <w:color w:val="0070C0"/>
            </w:rPr>
          </w:rPrChange>
        </w:rPr>
        <w:t>1B</w:t>
      </w:r>
      <w:ins w:id="1109" w:author="Andreae, Emily A" w:date="2020-02-07T07:58:00Z">
        <w:r w:rsidR="00164C8E" w:rsidRPr="00D30883">
          <w:rPr>
            <w:rFonts w:ascii="Arial" w:hAnsi="Arial" w:cs="Arial"/>
            <w:b/>
            <w:color w:val="0070C0"/>
            <w:sz w:val="22"/>
            <w:szCs w:val="22"/>
            <w:rPrChange w:id="1110" w:author="Guo, Shicheng" w:date="2020-02-11T14:24:00Z">
              <w:rPr>
                <w:rFonts w:ascii="Times New Roman" w:hAnsi="Times New Roman" w:cs="Times New Roman"/>
                <w:b/>
                <w:color w:val="0070C0"/>
              </w:rPr>
            </w:rPrChange>
          </w:rPr>
          <w:t xml:space="preserve"> and Fig. S1A-B</w:t>
        </w:r>
      </w:ins>
      <w:r w:rsidRPr="00D30883">
        <w:rPr>
          <w:rFonts w:ascii="Arial" w:hAnsi="Arial" w:cs="Arial"/>
          <w:sz w:val="22"/>
          <w:szCs w:val="22"/>
          <w:rPrChange w:id="1111" w:author="Guo, Shicheng" w:date="2020-02-11T14:24:00Z">
            <w:rPr>
              <w:rFonts w:ascii="Times New Roman" w:hAnsi="Times New Roman" w:cs="Times New Roman"/>
            </w:rPr>
          </w:rPrChange>
        </w:rPr>
        <w:t>)</w:t>
      </w:r>
      <w:commentRangeEnd w:id="1102"/>
      <w:r w:rsidR="00CF53DC" w:rsidRPr="00D30883">
        <w:rPr>
          <w:rStyle w:val="CommentReference"/>
          <w:rFonts w:ascii="Arial" w:hAnsi="Arial" w:cs="Arial"/>
          <w:sz w:val="22"/>
          <w:szCs w:val="22"/>
          <w:rPrChange w:id="1112" w:author="Guo, Shicheng" w:date="2020-02-11T14:24:00Z">
            <w:rPr>
              <w:rStyle w:val="CommentReference"/>
              <w:rFonts w:ascii="Times New Roman" w:hAnsi="Times New Roman" w:cs="Times New Roman"/>
              <w:sz w:val="24"/>
              <w:szCs w:val="24"/>
            </w:rPr>
          </w:rPrChange>
        </w:rPr>
        <w:commentReference w:id="1102"/>
      </w:r>
      <w:ins w:id="1113" w:author="Andreae, Emily A" w:date="2020-02-07T07:51:00Z">
        <w:r w:rsidR="00DD223E" w:rsidRPr="00D30883">
          <w:rPr>
            <w:rFonts w:ascii="Arial" w:hAnsi="Arial" w:cs="Arial"/>
            <w:sz w:val="22"/>
            <w:szCs w:val="22"/>
            <w:rPrChange w:id="1114" w:author="Guo, Shicheng" w:date="2020-02-11T14:24:00Z">
              <w:rPr>
                <w:rFonts w:ascii="Times New Roman" w:hAnsi="Times New Roman" w:cs="Times New Roman"/>
              </w:rPr>
            </w:rPrChange>
          </w:rPr>
          <w:t xml:space="preserve"> with approximately</w:t>
        </w:r>
      </w:ins>
      <w:del w:id="1115" w:author="Andreae, Emily A" w:date="2020-02-07T07:51:00Z">
        <w:r w:rsidRPr="00D30883" w:rsidDel="00DD223E">
          <w:rPr>
            <w:rFonts w:ascii="Arial" w:hAnsi="Arial" w:cs="Arial"/>
            <w:sz w:val="22"/>
            <w:szCs w:val="22"/>
            <w:rPrChange w:id="1116" w:author="Guo, Shicheng" w:date="2020-02-11T14:24:00Z">
              <w:rPr>
                <w:rFonts w:ascii="Times New Roman" w:hAnsi="Times New Roman" w:cs="Times New Roman"/>
              </w:rPr>
            </w:rPrChange>
          </w:rPr>
          <w:delText>. Totally about</w:delText>
        </w:r>
      </w:del>
      <w:r w:rsidRPr="00D30883">
        <w:rPr>
          <w:rFonts w:ascii="Arial" w:hAnsi="Arial" w:cs="Arial"/>
          <w:sz w:val="22"/>
          <w:szCs w:val="22"/>
          <w:rPrChange w:id="1117" w:author="Guo, Shicheng" w:date="2020-02-11T14:24:00Z">
            <w:rPr>
              <w:rFonts w:ascii="Times New Roman" w:hAnsi="Times New Roman" w:cs="Times New Roman"/>
            </w:rPr>
          </w:rPrChange>
        </w:rPr>
        <w:t xml:space="preserve"> 480 proteins show</w:t>
      </w:r>
      <w:ins w:id="1118" w:author="Andreae, Emily A" w:date="2020-02-07T07:51:00Z">
        <w:r w:rsidR="00414A81" w:rsidRPr="00D30883">
          <w:rPr>
            <w:rFonts w:ascii="Arial" w:hAnsi="Arial" w:cs="Arial"/>
            <w:sz w:val="22"/>
            <w:szCs w:val="22"/>
            <w:rPrChange w:id="1119" w:author="Guo, Shicheng" w:date="2020-02-11T14:24:00Z">
              <w:rPr>
                <w:rFonts w:ascii="Times New Roman" w:hAnsi="Times New Roman" w:cs="Times New Roman"/>
              </w:rPr>
            </w:rPrChange>
          </w:rPr>
          <w:t>ing</w:t>
        </w:r>
      </w:ins>
      <w:del w:id="1120" w:author="Andreae, Emily A" w:date="2020-02-07T07:51:00Z">
        <w:r w:rsidRPr="00D30883" w:rsidDel="00414A81">
          <w:rPr>
            <w:rFonts w:ascii="Arial" w:hAnsi="Arial" w:cs="Arial"/>
            <w:sz w:val="22"/>
            <w:szCs w:val="22"/>
            <w:rPrChange w:id="1121" w:author="Guo, Shicheng" w:date="2020-02-11T14:24:00Z">
              <w:rPr>
                <w:rFonts w:ascii="Times New Roman" w:hAnsi="Times New Roman" w:cs="Times New Roman"/>
              </w:rPr>
            </w:rPrChange>
          </w:rPr>
          <w:delText>ed</w:delText>
        </w:r>
      </w:del>
      <w:r w:rsidRPr="00D30883">
        <w:rPr>
          <w:rFonts w:ascii="Arial" w:hAnsi="Arial" w:cs="Arial"/>
          <w:sz w:val="22"/>
          <w:szCs w:val="22"/>
          <w:rPrChange w:id="1122" w:author="Guo, Shicheng" w:date="2020-02-11T14:24:00Z">
            <w:rPr>
              <w:rFonts w:ascii="Times New Roman" w:hAnsi="Times New Roman" w:cs="Times New Roman"/>
            </w:rPr>
          </w:rPrChange>
        </w:rPr>
        <w:t xml:space="preserve"> 1.2-fold or higher expression in the BRAFV600E </w:t>
      </w:r>
      <w:ins w:id="1123" w:author="Andreae, Emily A" w:date="2020-02-07T07:52:00Z">
        <w:r w:rsidR="00414A81" w:rsidRPr="00D30883">
          <w:rPr>
            <w:rFonts w:ascii="Arial" w:hAnsi="Arial" w:cs="Arial"/>
            <w:sz w:val="22"/>
            <w:szCs w:val="22"/>
            <w:rPrChange w:id="1124" w:author="Guo, Shicheng" w:date="2020-02-11T14:24:00Z">
              <w:rPr>
                <w:rFonts w:ascii="Times New Roman" w:hAnsi="Times New Roman" w:cs="Times New Roman"/>
              </w:rPr>
            </w:rPrChange>
          </w:rPr>
          <w:t xml:space="preserve">samples </w:t>
        </w:r>
      </w:ins>
      <w:r w:rsidRPr="00D30883">
        <w:rPr>
          <w:rFonts w:ascii="Arial" w:hAnsi="Arial" w:cs="Arial"/>
          <w:sz w:val="22"/>
          <w:szCs w:val="22"/>
          <w:rPrChange w:id="1125" w:author="Guo, Shicheng" w:date="2020-02-11T14:24:00Z">
            <w:rPr>
              <w:rFonts w:ascii="Times New Roman" w:hAnsi="Times New Roman" w:cs="Times New Roman"/>
            </w:rPr>
          </w:rPrChange>
        </w:rPr>
        <w:t xml:space="preserve">relative to the wildtype </w:t>
      </w:r>
      <w:ins w:id="1126" w:author="Andreae, Emily A" w:date="2020-02-07T07:52:00Z">
        <w:r w:rsidR="00414A81" w:rsidRPr="00D30883">
          <w:rPr>
            <w:rFonts w:ascii="Arial" w:hAnsi="Arial" w:cs="Arial"/>
            <w:sz w:val="22"/>
            <w:szCs w:val="22"/>
            <w:rPrChange w:id="1127" w:author="Guo, Shicheng" w:date="2020-02-11T14:24:00Z">
              <w:rPr>
                <w:rFonts w:ascii="Times New Roman" w:hAnsi="Times New Roman" w:cs="Times New Roman"/>
              </w:rPr>
            </w:rPrChange>
          </w:rPr>
          <w:t xml:space="preserve">BRAF </w:t>
        </w:r>
      </w:ins>
      <w:r w:rsidRPr="00D30883">
        <w:rPr>
          <w:rFonts w:ascii="Arial" w:hAnsi="Arial" w:cs="Arial"/>
          <w:sz w:val="22"/>
          <w:szCs w:val="22"/>
          <w:rPrChange w:id="1128" w:author="Guo, Shicheng" w:date="2020-02-11T14:24:00Z">
            <w:rPr>
              <w:rFonts w:ascii="Times New Roman" w:hAnsi="Times New Roman" w:cs="Times New Roman"/>
            </w:rPr>
          </w:rPrChange>
        </w:rPr>
        <w:t xml:space="preserve">PTC samples as summarized in </w:t>
      </w:r>
      <w:r w:rsidRPr="00D30883">
        <w:rPr>
          <w:rFonts w:ascii="Arial" w:hAnsi="Arial" w:cs="Arial"/>
          <w:b/>
          <w:color w:val="0070C0"/>
          <w:sz w:val="22"/>
          <w:szCs w:val="22"/>
          <w:rPrChange w:id="1129" w:author="Guo, Shicheng" w:date="2020-02-11T14:24:00Z">
            <w:rPr>
              <w:rFonts w:ascii="Times New Roman" w:hAnsi="Times New Roman" w:cs="Times New Roman"/>
              <w:b/>
              <w:color w:val="0070C0"/>
            </w:rPr>
          </w:rPrChange>
        </w:rPr>
        <w:t>Fig. 1C</w:t>
      </w:r>
      <w:r w:rsidRPr="00D30883">
        <w:rPr>
          <w:rFonts w:ascii="Arial" w:hAnsi="Arial" w:cs="Arial"/>
          <w:sz w:val="22"/>
          <w:szCs w:val="22"/>
          <w:rPrChange w:id="1130" w:author="Guo, Shicheng" w:date="2020-02-11T14:24:00Z">
            <w:rPr>
              <w:rFonts w:ascii="Times New Roman" w:hAnsi="Times New Roman" w:cs="Times New Roman"/>
            </w:rPr>
          </w:rPrChange>
        </w:rPr>
        <w:t xml:space="preserve">. </w:t>
      </w:r>
      <w:del w:id="1131" w:author="Andreae, Emily A" w:date="2020-02-07T07:53:00Z">
        <w:r w:rsidRPr="00D30883" w:rsidDel="00414A81">
          <w:rPr>
            <w:rFonts w:ascii="Arial" w:hAnsi="Arial" w:cs="Arial"/>
            <w:sz w:val="22"/>
            <w:szCs w:val="22"/>
            <w:rPrChange w:id="1132" w:author="Guo, Shicheng" w:date="2020-02-11T14:24:00Z">
              <w:rPr>
                <w:rFonts w:ascii="Times New Roman" w:hAnsi="Times New Roman" w:cs="Times New Roman"/>
              </w:rPr>
            </w:rPrChange>
          </w:rPr>
          <w:delText xml:space="preserve">Further </w:delText>
        </w:r>
      </w:del>
      <w:r w:rsidRPr="00D30883">
        <w:rPr>
          <w:rFonts w:ascii="Arial" w:hAnsi="Arial" w:cs="Arial"/>
          <w:sz w:val="22"/>
          <w:szCs w:val="22"/>
          <w:rPrChange w:id="1133" w:author="Guo, Shicheng" w:date="2020-02-11T14:24:00Z">
            <w:rPr>
              <w:rFonts w:ascii="Times New Roman" w:hAnsi="Times New Roman" w:cs="Times New Roman"/>
            </w:rPr>
          </w:rPrChange>
        </w:rPr>
        <w:t>Kyoto Encyclopedia of Genes and Genomes (KEGG) analysis indicated that factors involved in multiple biological signaling pathways were altered. Specifically, MHCI antigens</w:t>
      </w:r>
      <w:del w:id="1134" w:author="Andreae, Emily A" w:date="2020-02-07T07:54:00Z">
        <w:r w:rsidRPr="00D30883" w:rsidDel="00414A81">
          <w:rPr>
            <w:rFonts w:ascii="Arial" w:hAnsi="Arial" w:cs="Arial"/>
            <w:sz w:val="22"/>
            <w:szCs w:val="22"/>
            <w:rPrChange w:id="1135" w:author="Guo, Shicheng" w:date="2020-02-11T14:24:00Z">
              <w:rPr>
                <w:rFonts w:ascii="Times New Roman" w:hAnsi="Times New Roman" w:cs="Times New Roman"/>
              </w:rPr>
            </w:rPrChange>
          </w:rPr>
          <w:delText>,</w:delText>
        </w:r>
      </w:del>
      <w:r w:rsidRPr="00D30883">
        <w:rPr>
          <w:rFonts w:ascii="Arial" w:hAnsi="Arial" w:cs="Arial"/>
          <w:sz w:val="22"/>
          <w:szCs w:val="22"/>
          <w:rPrChange w:id="1136" w:author="Guo, Shicheng" w:date="2020-02-11T14:24:00Z">
            <w:rPr>
              <w:rFonts w:ascii="Times New Roman" w:hAnsi="Times New Roman" w:cs="Times New Roman"/>
            </w:rPr>
          </w:rPrChange>
        </w:rPr>
        <w:t xml:space="preserve"> HLA-A and HLA-B</w:t>
      </w:r>
      <w:del w:id="1137" w:author="Andreae, Emily A" w:date="2020-02-07T07:54:00Z">
        <w:r w:rsidRPr="00D30883" w:rsidDel="00414A81">
          <w:rPr>
            <w:rFonts w:ascii="Arial" w:hAnsi="Arial" w:cs="Arial"/>
            <w:sz w:val="22"/>
            <w:szCs w:val="22"/>
            <w:rPrChange w:id="1138" w:author="Guo, Shicheng" w:date="2020-02-11T14:24:00Z">
              <w:rPr>
                <w:rFonts w:ascii="Times New Roman" w:hAnsi="Times New Roman" w:cs="Times New Roman"/>
              </w:rPr>
            </w:rPrChange>
          </w:rPr>
          <w:delText>,</w:delText>
        </w:r>
      </w:del>
      <w:r w:rsidRPr="00D30883">
        <w:rPr>
          <w:rFonts w:ascii="Arial" w:hAnsi="Arial" w:cs="Arial"/>
          <w:sz w:val="22"/>
          <w:szCs w:val="22"/>
          <w:rPrChange w:id="1139" w:author="Guo, Shicheng" w:date="2020-02-11T14:24:00Z">
            <w:rPr>
              <w:rFonts w:ascii="Times New Roman" w:hAnsi="Times New Roman" w:cs="Times New Roman"/>
            </w:rPr>
          </w:rPrChange>
        </w:rPr>
        <w:t xml:space="preserve"> and MHCII antigen HLA-DPA1, </w:t>
      </w:r>
      <w:ins w:id="1140" w:author="Andreae, Emily A" w:date="2020-02-07T07:54:00Z">
        <w:r w:rsidR="00414A81" w:rsidRPr="00D30883">
          <w:rPr>
            <w:rFonts w:ascii="Arial" w:hAnsi="Arial" w:cs="Arial"/>
            <w:sz w:val="22"/>
            <w:szCs w:val="22"/>
            <w:rPrChange w:id="1141" w:author="Guo, Shicheng" w:date="2020-02-11T14:24:00Z">
              <w:rPr>
                <w:rFonts w:ascii="Times New Roman" w:hAnsi="Times New Roman" w:cs="Times New Roman"/>
              </w:rPr>
            </w:rPrChange>
          </w:rPr>
          <w:t xml:space="preserve">which are </w:t>
        </w:r>
      </w:ins>
      <w:r w:rsidRPr="00D30883">
        <w:rPr>
          <w:rFonts w:ascii="Arial" w:hAnsi="Arial" w:cs="Arial"/>
          <w:sz w:val="22"/>
          <w:szCs w:val="22"/>
          <w:rPrChange w:id="1142" w:author="Guo, Shicheng" w:date="2020-02-11T14:24:00Z">
            <w:rPr>
              <w:rFonts w:ascii="Times New Roman" w:hAnsi="Times New Roman" w:cs="Times New Roman"/>
            </w:rPr>
          </w:rPrChange>
        </w:rPr>
        <w:t>involved in antigen processing and presentation</w:t>
      </w:r>
      <w:ins w:id="1143" w:author="Andreae, Emily A" w:date="2020-02-07T07:55:00Z">
        <w:r w:rsidR="00414A81" w:rsidRPr="00D30883">
          <w:rPr>
            <w:rFonts w:ascii="Arial" w:hAnsi="Arial" w:cs="Arial"/>
            <w:sz w:val="22"/>
            <w:szCs w:val="22"/>
            <w:rPrChange w:id="1144" w:author="Guo, Shicheng" w:date="2020-02-11T14:24:00Z">
              <w:rPr>
                <w:rFonts w:ascii="Times New Roman" w:hAnsi="Times New Roman" w:cs="Times New Roman"/>
              </w:rPr>
            </w:rPrChange>
          </w:rPr>
          <w:t>,</w:t>
        </w:r>
      </w:ins>
      <w:r w:rsidRPr="00D30883">
        <w:rPr>
          <w:rFonts w:ascii="Arial" w:hAnsi="Arial" w:cs="Arial"/>
          <w:sz w:val="22"/>
          <w:szCs w:val="22"/>
          <w:rPrChange w:id="1145" w:author="Guo, Shicheng" w:date="2020-02-11T14:24:00Z">
            <w:rPr>
              <w:rFonts w:ascii="Times New Roman" w:hAnsi="Times New Roman" w:cs="Times New Roman"/>
            </w:rPr>
          </w:rPrChange>
        </w:rPr>
        <w:t xml:space="preserve"> were significantly decreased in BRAFV600E PTC </w:t>
      </w:r>
      <w:ins w:id="1146" w:author="Andreae, Emily A" w:date="2020-02-07T08:30:00Z">
        <w:r w:rsidR="009A6031" w:rsidRPr="00D30883">
          <w:rPr>
            <w:rFonts w:ascii="Arial" w:hAnsi="Arial" w:cs="Arial"/>
            <w:sz w:val="22"/>
            <w:szCs w:val="22"/>
            <w:rPrChange w:id="1147" w:author="Guo, Shicheng" w:date="2020-02-11T14:24:00Z">
              <w:rPr>
                <w:rFonts w:ascii="Times New Roman" w:hAnsi="Times New Roman" w:cs="Times New Roman"/>
              </w:rPr>
            </w:rPrChange>
          </w:rPr>
          <w:t xml:space="preserve">samples </w:t>
        </w:r>
      </w:ins>
      <w:r w:rsidRPr="00D30883">
        <w:rPr>
          <w:rFonts w:ascii="Arial" w:hAnsi="Arial" w:cs="Arial"/>
          <w:sz w:val="22"/>
          <w:szCs w:val="22"/>
          <w:rPrChange w:id="1148" w:author="Guo, Shicheng" w:date="2020-02-11T14:24:00Z">
            <w:rPr>
              <w:rFonts w:ascii="Times New Roman" w:hAnsi="Times New Roman" w:cs="Times New Roman"/>
            </w:rPr>
          </w:rPrChange>
        </w:rPr>
        <w:t>(</w:t>
      </w:r>
      <w:del w:id="1149" w:author="Andreae, Emily A" w:date="2020-02-07T07:58:00Z">
        <w:r w:rsidR="00E56DC8" w:rsidRPr="00D30883" w:rsidDel="00164C8E">
          <w:rPr>
            <w:rFonts w:ascii="Arial" w:hAnsi="Arial" w:cs="Arial"/>
            <w:b/>
            <w:color w:val="0070C0"/>
            <w:sz w:val="22"/>
            <w:szCs w:val="22"/>
            <w:rPrChange w:id="1150" w:author="Guo, Shicheng" w:date="2020-02-11T14:24:00Z">
              <w:rPr>
                <w:rFonts w:ascii="Times New Roman" w:hAnsi="Times New Roman" w:cs="Times New Roman"/>
                <w:b/>
                <w:color w:val="0070C0"/>
              </w:rPr>
            </w:rPrChange>
          </w:rPr>
          <w:delText>Fig. S1A-B</w:delText>
        </w:r>
        <w:r w:rsidRPr="00D30883" w:rsidDel="00164C8E">
          <w:rPr>
            <w:rFonts w:ascii="Arial" w:hAnsi="Arial" w:cs="Arial"/>
            <w:sz w:val="22"/>
            <w:szCs w:val="22"/>
            <w:rPrChange w:id="1151" w:author="Guo, Shicheng" w:date="2020-02-11T14:24:00Z">
              <w:rPr>
                <w:rFonts w:ascii="Times New Roman" w:hAnsi="Times New Roman" w:cs="Times New Roman"/>
              </w:rPr>
            </w:rPrChange>
          </w:rPr>
          <w:delText xml:space="preserve"> and</w:delText>
        </w:r>
      </w:del>
      <w:r w:rsidRPr="00D30883">
        <w:rPr>
          <w:rFonts w:ascii="Arial" w:hAnsi="Arial" w:cs="Arial"/>
          <w:sz w:val="22"/>
          <w:szCs w:val="22"/>
          <w:rPrChange w:id="1152" w:author="Guo, Shicheng" w:date="2020-02-11T14:24:00Z">
            <w:rPr>
              <w:rFonts w:ascii="Times New Roman" w:hAnsi="Times New Roman" w:cs="Times New Roman"/>
            </w:rPr>
          </w:rPrChange>
        </w:rPr>
        <w:t xml:space="preserve"> </w:t>
      </w:r>
      <w:r w:rsidR="009E0AF6" w:rsidRPr="00D30883">
        <w:rPr>
          <w:rFonts w:ascii="Arial" w:hAnsi="Arial" w:cs="Arial"/>
          <w:b/>
          <w:color w:val="0070C0"/>
          <w:sz w:val="22"/>
          <w:szCs w:val="22"/>
          <w:rPrChange w:id="1153" w:author="Guo, Shicheng" w:date="2020-02-11T14:24:00Z">
            <w:rPr>
              <w:rFonts w:ascii="Times New Roman" w:hAnsi="Times New Roman" w:cs="Times New Roman"/>
              <w:b/>
              <w:color w:val="0070C0"/>
            </w:rPr>
          </w:rPrChange>
        </w:rPr>
        <w:t>Fig. 1D-</w:t>
      </w:r>
      <w:r w:rsidRPr="00D30883">
        <w:rPr>
          <w:rFonts w:ascii="Arial" w:hAnsi="Arial" w:cs="Arial"/>
          <w:b/>
          <w:color w:val="0070C0"/>
          <w:sz w:val="22"/>
          <w:szCs w:val="22"/>
          <w:rPrChange w:id="1154" w:author="Guo, Shicheng" w:date="2020-02-11T14:24:00Z">
            <w:rPr>
              <w:rFonts w:ascii="Times New Roman" w:hAnsi="Times New Roman" w:cs="Times New Roman"/>
              <w:b/>
              <w:color w:val="0070C0"/>
            </w:rPr>
          </w:rPrChange>
        </w:rPr>
        <w:t>E</w:t>
      </w:r>
      <w:r w:rsidRPr="00D30883">
        <w:rPr>
          <w:rFonts w:ascii="Arial" w:hAnsi="Arial" w:cs="Arial"/>
          <w:sz w:val="22"/>
          <w:szCs w:val="22"/>
          <w:rPrChange w:id="1155" w:author="Guo, Shicheng" w:date="2020-02-11T14:24:00Z">
            <w:rPr>
              <w:rFonts w:ascii="Times New Roman" w:hAnsi="Times New Roman" w:cs="Times New Roman"/>
            </w:rPr>
          </w:rPrChange>
        </w:rPr>
        <w:t xml:space="preserve">). A few other MHC I and II antigens were also downregulated in </w:t>
      </w:r>
      <w:ins w:id="1156" w:author="Andreae, Emily A" w:date="2020-02-07T07:55:00Z">
        <w:r w:rsidR="00414A81" w:rsidRPr="00D30883">
          <w:rPr>
            <w:rFonts w:ascii="Arial" w:hAnsi="Arial" w:cs="Arial"/>
            <w:sz w:val="22"/>
            <w:szCs w:val="22"/>
            <w:rPrChange w:id="1157" w:author="Guo, Shicheng" w:date="2020-02-11T14:24:00Z">
              <w:rPr>
                <w:rFonts w:ascii="Times New Roman" w:hAnsi="Times New Roman" w:cs="Times New Roman"/>
              </w:rPr>
            </w:rPrChange>
          </w:rPr>
          <w:t xml:space="preserve">the </w:t>
        </w:r>
      </w:ins>
      <w:r w:rsidRPr="00D30883">
        <w:rPr>
          <w:rFonts w:ascii="Arial" w:hAnsi="Arial" w:cs="Arial"/>
          <w:sz w:val="22"/>
          <w:szCs w:val="22"/>
          <w:rPrChange w:id="1158" w:author="Guo, Shicheng" w:date="2020-02-11T14:24:00Z">
            <w:rPr>
              <w:rFonts w:ascii="Times New Roman" w:hAnsi="Times New Roman" w:cs="Times New Roman"/>
            </w:rPr>
          </w:rPrChange>
        </w:rPr>
        <w:t xml:space="preserve">BRAFV600E group, indicating that infiltration of immune cells or tumor immune environment could be modulated </w:t>
      </w:r>
      <w:ins w:id="1159" w:author="Andreae, Emily A" w:date="2020-02-07T08:32:00Z">
        <w:r w:rsidR="00D621BC" w:rsidRPr="00D30883">
          <w:rPr>
            <w:rFonts w:ascii="Arial" w:hAnsi="Arial" w:cs="Arial"/>
            <w:sz w:val="22"/>
            <w:szCs w:val="22"/>
            <w:rPrChange w:id="1160" w:author="Guo, Shicheng" w:date="2020-02-11T14:24:00Z">
              <w:rPr>
                <w:rFonts w:ascii="Times New Roman" w:hAnsi="Times New Roman" w:cs="Times New Roman"/>
              </w:rPr>
            </w:rPrChange>
          </w:rPr>
          <w:t>by</w:t>
        </w:r>
      </w:ins>
      <w:del w:id="1161" w:author="Andreae, Emily A" w:date="2020-02-07T08:32:00Z">
        <w:r w:rsidRPr="00D30883" w:rsidDel="00D621BC">
          <w:rPr>
            <w:rFonts w:ascii="Arial" w:hAnsi="Arial" w:cs="Arial"/>
            <w:sz w:val="22"/>
            <w:szCs w:val="22"/>
            <w:rPrChange w:id="1162" w:author="Guo, Shicheng" w:date="2020-02-11T14:24:00Z">
              <w:rPr>
                <w:rFonts w:ascii="Times New Roman" w:hAnsi="Times New Roman" w:cs="Times New Roman"/>
              </w:rPr>
            </w:rPrChange>
          </w:rPr>
          <w:delText>in</w:delText>
        </w:r>
      </w:del>
      <w:r w:rsidRPr="00D30883">
        <w:rPr>
          <w:rFonts w:ascii="Arial" w:hAnsi="Arial" w:cs="Arial"/>
          <w:sz w:val="22"/>
          <w:szCs w:val="22"/>
          <w:rPrChange w:id="1163" w:author="Guo, Shicheng" w:date="2020-02-11T14:24:00Z">
            <w:rPr>
              <w:rFonts w:ascii="Times New Roman" w:hAnsi="Times New Roman" w:cs="Times New Roman"/>
            </w:rPr>
          </w:rPrChange>
        </w:rPr>
        <w:t xml:space="preserve"> BRAFV600E </w:t>
      </w:r>
      <w:ins w:id="1164" w:author="Andreae, Emily A" w:date="2020-02-07T08:32:00Z">
        <w:r w:rsidR="00D621BC" w:rsidRPr="00D30883">
          <w:rPr>
            <w:rFonts w:ascii="Arial" w:hAnsi="Arial" w:cs="Arial"/>
            <w:sz w:val="22"/>
            <w:szCs w:val="22"/>
            <w:rPrChange w:id="1165" w:author="Guo, Shicheng" w:date="2020-02-11T14:24:00Z">
              <w:rPr>
                <w:rFonts w:ascii="Times New Roman" w:hAnsi="Times New Roman" w:cs="Times New Roman"/>
              </w:rPr>
            </w:rPrChange>
          </w:rPr>
          <w:t xml:space="preserve">and induce </w:t>
        </w:r>
      </w:ins>
      <w:del w:id="1166" w:author="Andreae, Emily A" w:date="2020-02-07T08:32:00Z">
        <w:r w:rsidRPr="00D30883" w:rsidDel="00D621BC">
          <w:rPr>
            <w:rFonts w:ascii="Arial" w:hAnsi="Arial" w:cs="Arial"/>
            <w:sz w:val="22"/>
            <w:szCs w:val="22"/>
            <w:rPrChange w:id="1167" w:author="Guo, Shicheng" w:date="2020-02-11T14:24:00Z">
              <w:rPr>
                <w:rFonts w:ascii="Times New Roman" w:hAnsi="Times New Roman" w:cs="Times New Roman"/>
              </w:rPr>
            </w:rPrChange>
          </w:rPr>
          <w:delText xml:space="preserve">caused </w:delText>
        </w:r>
      </w:del>
      <w:r w:rsidRPr="00D30883">
        <w:rPr>
          <w:rFonts w:ascii="Arial" w:hAnsi="Arial" w:cs="Arial"/>
          <w:sz w:val="22"/>
          <w:szCs w:val="22"/>
          <w:rPrChange w:id="1168" w:author="Guo, Shicheng" w:date="2020-02-11T14:24:00Z">
            <w:rPr>
              <w:rFonts w:ascii="Times New Roman" w:hAnsi="Times New Roman" w:cs="Times New Roman"/>
            </w:rPr>
          </w:rPrChange>
        </w:rPr>
        <w:t xml:space="preserve">PTC tumorigenesis. </w:t>
      </w:r>
      <w:commentRangeStart w:id="1169"/>
      <w:r w:rsidRPr="00D30883">
        <w:rPr>
          <w:rFonts w:ascii="Arial" w:hAnsi="Arial" w:cs="Arial"/>
          <w:sz w:val="22"/>
          <w:szCs w:val="22"/>
          <w:rPrChange w:id="1170" w:author="Guo, Shicheng" w:date="2020-02-11T14:24:00Z">
            <w:rPr>
              <w:rFonts w:ascii="Times New Roman" w:hAnsi="Times New Roman" w:cs="Times New Roman"/>
            </w:rPr>
          </w:rPrChange>
        </w:rPr>
        <w:t>In a previous study, d</w:t>
      </w:r>
      <w:r w:rsidRPr="00D30883">
        <w:rPr>
          <w:rFonts w:ascii="Arial" w:hAnsi="Arial" w:cs="Arial"/>
          <w:color w:val="000000" w:themeColor="text1"/>
          <w:sz w:val="22"/>
          <w:szCs w:val="22"/>
          <w:rPrChange w:id="1171" w:author="Guo, Shicheng" w:date="2020-02-11T14:24:00Z">
            <w:rPr>
              <w:rFonts w:ascii="Times New Roman" w:hAnsi="Times New Roman" w:cs="Times New Roman"/>
              <w:color w:val="000000" w:themeColor="text1"/>
            </w:rPr>
          </w:rPrChange>
        </w:rPr>
        <w:t>ownregulation of MHC I was shown to decrease the capability of CD8+ T cells to recognize and kill PTC cells</w:t>
      </w:r>
      <w:ins w:id="1172" w:author="Andreae, Emily A" w:date="2020-02-07T08:33:00Z">
        <w:r w:rsidR="00D621BC" w:rsidRPr="00D30883">
          <w:rPr>
            <w:rFonts w:ascii="Arial" w:hAnsi="Arial" w:cs="Arial"/>
            <w:color w:val="000000" w:themeColor="text1"/>
            <w:sz w:val="22"/>
            <w:szCs w:val="22"/>
            <w:rPrChange w:id="1173" w:author="Guo, Shicheng" w:date="2020-02-11T14:24:00Z">
              <w:rPr>
                <w:rFonts w:ascii="Times New Roman" w:hAnsi="Times New Roman" w:cs="Times New Roman"/>
                <w:color w:val="000000" w:themeColor="text1"/>
              </w:rPr>
            </w:rPrChange>
          </w:rPr>
          <w:t xml:space="preserve"> and</w:t>
        </w:r>
      </w:ins>
      <w:del w:id="1174" w:author="Andreae, Emily A" w:date="2020-02-07T08:33:00Z">
        <w:r w:rsidRPr="00D30883" w:rsidDel="00D621BC">
          <w:rPr>
            <w:rFonts w:ascii="Arial" w:hAnsi="Arial" w:cs="Arial"/>
            <w:color w:val="000000" w:themeColor="text1"/>
            <w:sz w:val="22"/>
            <w:szCs w:val="22"/>
            <w:rPrChange w:id="1175" w:author="Guo, Shicheng" w:date="2020-02-11T14:24:00Z">
              <w:rPr>
                <w:rFonts w:ascii="Times New Roman" w:hAnsi="Times New Roman" w:cs="Times New Roman"/>
                <w:color w:val="000000" w:themeColor="text1"/>
              </w:rPr>
            </w:rPrChange>
          </w:rPr>
          <w:delText>, which was</w:delText>
        </w:r>
      </w:del>
      <w:r w:rsidRPr="00D30883">
        <w:rPr>
          <w:rFonts w:ascii="Arial" w:hAnsi="Arial" w:cs="Arial"/>
          <w:color w:val="000000" w:themeColor="text1"/>
          <w:sz w:val="22"/>
          <w:szCs w:val="22"/>
          <w:rPrChange w:id="1176" w:author="Guo, Shicheng" w:date="2020-02-11T14:24:00Z">
            <w:rPr>
              <w:rFonts w:ascii="Times New Roman" w:hAnsi="Times New Roman" w:cs="Times New Roman"/>
              <w:color w:val="000000" w:themeColor="text1"/>
            </w:rPr>
          </w:rPrChange>
        </w:rPr>
        <w:t xml:space="preserve"> considered to be associated with MAPK pathway activation. </w:t>
      </w:r>
      <w:commentRangeEnd w:id="1169"/>
      <w:r w:rsidR="00D621BC" w:rsidRPr="00D30883">
        <w:rPr>
          <w:rStyle w:val="CommentReference"/>
          <w:rFonts w:ascii="Arial" w:hAnsi="Arial" w:cs="Arial"/>
          <w:sz w:val="22"/>
          <w:szCs w:val="22"/>
          <w:rPrChange w:id="1177" w:author="Guo, Shicheng" w:date="2020-02-11T14:24:00Z">
            <w:rPr>
              <w:rStyle w:val="CommentReference"/>
              <w:rFonts w:ascii="Times New Roman" w:hAnsi="Times New Roman" w:cs="Times New Roman"/>
              <w:sz w:val="24"/>
              <w:szCs w:val="24"/>
            </w:rPr>
          </w:rPrChange>
        </w:rPr>
        <w:commentReference w:id="1169"/>
      </w:r>
      <w:del w:id="1178" w:author="Andreae, Emily A" w:date="2020-02-07T08:34:00Z">
        <w:r w:rsidRPr="00D30883" w:rsidDel="00D621BC">
          <w:rPr>
            <w:rFonts w:ascii="Arial" w:hAnsi="Arial" w:cs="Arial"/>
            <w:color w:val="000000" w:themeColor="text1"/>
            <w:sz w:val="22"/>
            <w:szCs w:val="22"/>
            <w:rPrChange w:id="1179" w:author="Guo, Shicheng" w:date="2020-02-11T14:24:00Z">
              <w:rPr>
                <w:rFonts w:ascii="Times New Roman" w:hAnsi="Times New Roman" w:cs="Times New Roman"/>
                <w:color w:val="000000" w:themeColor="text1"/>
              </w:rPr>
            </w:rPrChange>
          </w:rPr>
          <w:delText xml:space="preserve">Then we wonder what the biological meaning of </w:delText>
        </w:r>
      </w:del>
      <w:ins w:id="1180" w:author="Andreae, Emily A" w:date="2020-02-07T08:37:00Z">
        <w:r w:rsidR="00D621BC" w:rsidRPr="00D30883">
          <w:rPr>
            <w:rFonts w:ascii="Arial" w:hAnsi="Arial" w:cs="Arial"/>
            <w:color w:val="000000" w:themeColor="text1"/>
            <w:sz w:val="22"/>
            <w:szCs w:val="22"/>
            <w:rPrChange w:id="1181" w:author="Guo, Shicheng" w:date="2020-02-11T14:24:00Z">
              <w:rPr>
                <w:rFonts w:ascii="Times New Roman" w:hAnsi="Times New Roman" w:cs="Times New Roman"/>
                <w:color w:val="000000" w:themeColor="text1"/>
              </w:rPr>
            </w:rPrChange>
          </w:rPr>
          <w:t xml:space="preserve">These findings support a plausible biological mechanism for variation </w:t>
        </w:r>
      </w:ins>
      <w:r w:rsidRPr="00D30883">
        <w:rPr>
          <w:rFonts w:ascii="Arial" w:hAnsi="Arial" w:cs="Arial"/>
          <w:sz w:val="22"/>
          <w:szCs w:val="22"/>
          <w:rPrChange w:id="1182" w:author="Guo, Shicheng" w:date="2020-02-11T14:24:00Z">
            <w:rPr>
              <w:rFonts w:ascii="Times New Roman" w:hAnsi="Times New Roman" w:cs="Times New Roman"/>
            </w:rPr>
          </w:rPrChange>
        </w:rPr>
        <w:t xml:space="preserve">MHC II </w:t>
      </w:r>
      <w:ins w:id="1183" w:author="Andreae, Emily A" w:date="2020-02-07T08:34:00Z">
        <w:r w:rsidR="00D621BC" w:rsidRPr="00D30883">
          <w:rPr>
            <w:rFonts w:ascii="Arial" w:hAnsi="Arial" w:cs="Arial"/>
            <w:sz w:val="22"/>
            <w:szCs w:val="22"/>
            <w:rPrChange w:id="1184" w:author="Guo, Shicheng" w:date="2020-02-11T14:24:00Z">
              <w:rPr>
                <w:rFonts w:ascii="Times New Roman" w:hAnsi="Times New Roman" w:cs="Times New Roman"/>
              </w:rPr>
            </w:rPrChange>
          </w:rPr>
          <w:t xml:space="preserve">surface expression </w:t>
        </w:r>
      </w:ins>
      <w:ins w:id="1185" w:author="Andreae, Emily A" w:date="2020-02-07T08:35:00Z">
        <w:r w:rsidR="00D621BC" w:rsidRPr="00D30883">
          <w:rPr>
            <w:rFonts w:ascii="Arial" w:hAnsi="Arial" w:cs="Arial"/>
            <w:sz w:val="22"/>
            <w:szCs w:val="22"/>
            <w:rPrChange w:id="1186" w:author="Guo, Shicheng" w:date="2020-02-11T14:24:00Z">
              <w:rPr>
                <w:rFonts w:ascii="Times New Roman" w:hAnsi="Times New Roman" w:cs="Times New Roman"/>
              </w:rPr>
            </w:rPrChange>
          </w:rPr>
          <w:t>in PTCs</w:t>
        </w:r>
      </w:ins>
      <w:ins w:id="1187" w:author="Andreae, Emily A" w:date="2020-02-07T08:38:00Z">
        <w:r w:rsidR="00D621BC" w:rsidRPr="00D30883">
          <w:rPr>
            <w:rFonts w:ascii="Arial" w:hAnsi="Arial" w:cs="Arial"/>
            <w:sz w:val="22"/>
            <w:szCs w:val="22"/>
            <w:rPrChange w:id="1188" w:author="Guo, Shicheng" w:date="2020-02-11T14:24:00Z">
              <w:rPr>
                <w:rFonts w:ascii="Times New Roman" w:hAnsi="Times New Roman" w:cs="Times New Roman"/>
              </w:rPr>
            </w:rPrChange>
          </w:rPr>
          <w:t xml:space="preserve"> expressing BRAFV600E</w:t>
        </w:r>
      </w:ins>
      <w:del w:id="1189" w:author="Andreae, Emily A" w:date="2020-02-07T08:34:00Z">
        <w:r w:rsidRPr="00D30883" w:rsidDel="00D621BC">
          <w:rPr>
            <w:rFonts w:ascii="Arial" w:hAnsi="Arial" w:cs="Arial"/>
            <w:sz w:val="22"/>
            <w:szCs w:val="22"/>
            <w:rPrChange w:id="1190" w:author="Guo, Shicheng" w:date="2020-02-11T14:24:00Z">
              <w:rPr>
                <w:rFonts w:ascii="Times New Roman" w:hAnsi="Times New Roman" w:cs="Times New Roman"/>
              </w:rPr>
            </w:rPrChange>
          </w:rPr>
          <w:delText xml:space="preserve">variation could </w:delText>
        </w:r>
      </w:del>
      <w:del w:id="1191" w:author="Andreae, Emily A" w:date="2020-02-07T08:35:00Z">
        <w:r w:rsidRPr="00D30883" w:rsidDel="00D621BC">
          <w:rPr>
            <w:rFonts w:ascii="Arial" w:hAnsi="Arial" w:cs="Arial"/>
            <w:sz w:val="22"/>
            <w:szCs w:val="22"/>
            <w:rPrChange w:id="1192" w:author="Guo, Shicheng" w:date="2020-02-11T14:24:00Z">
              <w:rPr>
                <w:rFonts w:ascii="Times New Roman" w:hAnsi="Times New Roman" w:cs="Times New Roman"/>
              </w:rPr>
            </w:rPrChange>
          </w:rPr>
          <w:delText>be</w:delText>
        </w:r>
      </w:del>
      <w:r w:rsidRPr="00D30883">
        <w:rPr>
          <w:rFonts w:ascii="Arial" w:hAnsi="Arial" w:cs="Arial"/>
          <w:sz w:val="22"/>
          <w:szCs w:val="22"/>
          <w:rPrChange w:id="1193" w:author="Guo, Shicheng" w:date="2020-02-11T14:24:00Z">
            <w:rPr>
              <w:rFonts w:ascii="Times New Roman" w:hAnsi="Times New Roman" w:cs="Times New Roman"/>
            </w:rPr>
          </w:rPrChange>
        </w:rPr>
        <w:t xml:space="preserve">.  </w:t>
      </w:r>
      <w:r w:rsidRPr="00D30883">
        <w:rPr>
          <w:rFonts w:ascii="Arial" w:hAnsi="Arial" w:cs="Arial"/>
          <w:color w:val="FF0000"/>
          <w:sz w:val="22"/>
          <w:szCs w:val="22"/>
          <w:rPrChange w:id="1194" w:author="Guo, Shicheng" w:date="2020-02-11T14:24:00Z">
            <w:rPr>
              <w:rFonts w:ascii="Times New Roman" w:hAnsi="Times New Roman" w:cs="Times New Roman"/>
              <w:color w:val="FF0000"/>
            </w:rPr>
          </w:rPrChange>
        </w:rPr>
        <w:t xml:space="preserve"> </w:t>
      </w:r>
    </w:p>
    <w:p w14:paraId="5B242A01" w14:textId="4F15E6BE" w:rsidR="00EC4505" w:rsidRPr="00D30883" w:rsidRDefault="00312EEC">
      <w:pPr>
        <w:spacing w:line="240" w:lineRule="auto"/>
        <w:ind w:firstLineChars="200" w:firstLine="440"/>
        <w:jc w:val="both"/>
        <w:rPr>
          <w:rFonts w:ascii="Arial" w:hAnsi="Arial" w:cs="Arial"/>
          <w:sz w:val="22"/>
          <w:szCs w:val="22"/>
          <w:rPrChange w:id="1195" w:author="Guo, Shicheng" w:date="2020-02-11T14:24:00Z">
            <w:rPr>
              <w:rFonts w:ascii="Times New Roman" w:hAnsi="Times New Roman" w:cs="Times New Roman"/>
            </w:rPr>
          </w:rPrChange>
        </w:rPr>
        <w:pPrChange w:id="1196" w:author="Guo, Shicheng" w:date="2020-02-11T14:23:00Z">
          <w:pPr>
            <w:spacing w:line="480" w:lineRule="auto"/>
            <w:ind w:firstLineChars="200" w:firstLine="480"/>
            <w:jc w:val="both"/>
          </w:pPr>
        </w:pPrChange>
      </w:pPr>
      <w:r w:rsidRPr="00D30883">
        <w:rPr>
          <w:rFonts w:ascii="Arial" w:hAnsi="Arial" w:cs="Arial"/>
          <w:sz w:val="22"/>
          <w:szCs w:val="22"/>
          <w:rPrChange w:id="1197" w:author="Guo, Shicheng" w:date="2020-02-11T14:24:00Z">
            <w:rPr>
              <w:rFonts w:ascii="Times New Roman" w:hAnsi="Times New Roman" w:cs="Times New Roman"/>
            </w:rPr>
          </w:rPrChange>
        </w:rPr>
        <w:lastRenderedPageBreak/>
        <w:t>To have a glob</w:t>
      </w:r>
      <w:ins w:id="1198" w:author="Andreae, Emily A" w:date="2020-02-07T08:36:00Z">
        <w:r w:rsidR="00D621BC" w:rsidRPr="00D30883">
          <w:rPr>
            <w:rFonts w:ascii="Arial" w:hAnsi="Arial" w:cs="Arial"/>
            <w:sz w:val="22"/>
            <w:szCs w:val="22"/>
            <w:rPrChange w:id="1199" w:author="Guo, Shicheng" w:date="2020-02-11T14:24:00Z">
              <w:rPr>
                <w:rFonts w:ascii="Times New Roman" w:hAnsi="Times New Roman" w:cs="Times New Roman"/>
              </w:rPr>
            </w:rPrChange>
          </w:rPr>
          <w:t>al</w:t>
        </w:r>
      </w:ins>
      <w:del w:id="1200" w:author="Andreae, Emily A" w:date="2020-02-07T08:36:00Z">
        <w:r w:rsidRPr="00D30883" w:rsidDel="00D621BC">
          <w:rPr>
            <w:rFonts w:ascii="Arial" w:hAnsi="Arial" w:cs="Arial"/>
            <w:sz w:val="22"/>
            <w:szCs w:val="22"/>
            <w:rPrChange w:id="1201" w:author="Guo, Shicheng" w:date="2020-02-11T14:24:00Z">
              <w:rPr>
                <w:rFonts w:ascii="Times New Roman" w:hAnsi="Times New Roman" w:cs="Times New Roman"/>
              </w:rPr>
            </w:rPrChange>
          </w:rPr>
          <w:delText>le</w:delText>
        </w:r>
      </w:del>
      <w:r w:rsidRPr="00D30883">
        <w:rPr>
          <w:rFonts w:ascii="Arial" w:hAnsi="Arial" w:cs="Arial"/>
          <w:sz w:val="22"/>
          <w:szCs w:val="22"/>
          <w:rPrChange w:id="1202" w:author="Guo, Shicheng" w:date="2020-02-11T14:24:00Z">
            <w:rPr>
              <w:rFonts w:ascii="Times New Roman" w:hAnsi="Times New Roman" w:cs="Times New Roman"/>
            </w:rPr>
          </w:rPrChange>
        </w:rPr>
        <w:t xml:space="preserve"> visualization of tsMHCII expression within PTC tissues, IHC staining was conducted on 185 PTC samples (</w:t>
      </w:r>
      <w:r w:rsidRPr="00D30883">
        <w:rPr>
          <w:rFonts w:ascii="Arial" w:hAnsi="Arial" w:cs="Arial"/>
          <w:b/>
          <w:color w:val="0070C0"/>
          <w:sz w:val="22"/>
          <w:szCs w:val="22"/>
          <w:rPrChange w:id="1203" w:author="Guo, Shicheng" w:date="2020-02-11T14:24:00Z">
            <w:rPr>
              <w:rFonts w:ascii="Times New Roman" w:hAnsi="Times New Roman" w:cs="Times New Roman"/>
              <w:b/>
              <w:color w:val="0070C0"/>
            </w:rPr>
          </w:rPrChange>
        </w:rPr>
        <w:t>Fig. 1F</w:t>
      </w:r>
      <w:r w:rsidRPr="00D30883">
        <w:rPr>
          <w:rFonts w:ascii="Arial" w:hAnsi="Arial" w:cs="Arial"/>
          <w:sz w:val="22"/>
          <w:szCs w:val="22"/>
          <w:rPrChange w:id="1204" w:author="Guo, Shicheng" w:date="2020-02-11T14:24:00Z">
            <w:rPr>
              <w:rFonts w:ascii="Times New Roman" w:hAnsi="Times New Roman" w:cs="Times New Roman"/>
            </w:rPr>
          </w:rPrChange>
        </w:rPr>
        <w:t xml:space="preserve">). We observed the distribution of tsMHCII in different cell types within tumor tissues </w:t>
      </w:r>
      <w:del w:id="1205" w:author="Andreae, Emily A" w:date="2020-02-07T08:39:00Z">
        <w:r w:rsidRPr="00D30883" w:rsidDel="00D621BC">
          <w:rPr>
            <w:rFonts w:ascii="Arial" w:hAnsi="Arial" w:cs="Arial"/>
            <w:sz w:val="22"/>
            <w:szCs w:val="22"/>
            <w:rPrChange w:id="1206" w:author="Guo, Shicheng" w:date="2020-02-11T14:24:00Z">
              <w:rPr>
                <w:rFonts w:ascii="Times New Roman" w:hAnsi="Times New Roman" w:cs="Times New Roman"/>
              </w:rPr>
            </w:rPrChange>
          </w:rPr>
          <w:delText xml:space="preserve">carefully, </w:delText>
        </w:r>
      </w:del>
      <w:r w:rsidRPr="00D30883">
        <w:rPr>
          <w:rFonts w:ascii="Arial" w:hAnsi="Arial" w:cs="Arial"/>
          <w:sz w:val="22"/>
          <w:szCs w:val="22"/>
          <w:rPrChange w:id="1207" w:author="Guo, Shicheng" w:date="2020-02-11T14:24:00Z">
            <w:rPr>
              <w:rFonts w:ascii="Times New Roman" w:hAnsi="Times New Roman" w:cs="Times New Roman"/>
            </w:rPr>
          </w:rPrChange>
        </w:rPr>
        <w:t xml:space="preserve">and found </w:t>
      </w:r>
      <w:ins w:id="1208" w:author="Andreae, Emily A" w:date="2020-02-07T08:39:00Z">
        <w:r w:rsidR="00D621BC" w:rsidRPr="00D30883">
          <w:rPr>
            <w:rFonts w:ascii="Arial" w:hAnsi="Arial" w:cs="Arial"/>
            <w:sz w:val="22"/>
            <w:szCs w:val="22"/>
            <w:rPrChange w:id="1209" w:author="Guo, Shicheng" w:date="2020-02-11T14:24:00Z">
              <w:rPr>
                <w:rFonts w:ascii="Times New Roman" w:hAnsi="Times New Roman" w:cs="Times New Roman"/>
              </w:rPr>
            </w:rPrChange>
          </w:rPr>
          <w:t xml:space="preserve">that </w:t>
        </w:r>
      </w:ins>
      <w:r w:rsidRPr="00D30883">
        <w:rPr>
          <w:rFonts w:ascii="Arial" w:hAnsi="Arial" w:cs="Arial"/>
          <w:sz w:val="22"/>
          <w:szCs w:val="22"/>
          <w:rPrChange w:id="1210" w:author="Guo, Shicheng" w:date="2020-02-11T14:24:00Z">
            <w:rPr>
              <w:rFonts w:ascii="Times New Roman" w:hAnsi="Times New Roman" w:cs="Times New Roman"/>
            </w:rPr>
          </w:rPrChange>
        </w:rPr>
        <w:t xml:space="preserve">most </w:t>
      </w:r>
      <w:ins w:id="1211" w:author="Andreae, Emily A" w:date="2020-02-07T08:39:00Z">
        <w:r w:rsidR="00D621BC" w:rsidRPr="00D30883">
          <w:rPr>
            <w:rFonts w:ascii="Arial" w:hAnsi="Arial" w:cs="Arial"/>
            <w:sz w:val="22"/>
            <w:szCs w:val="22"/>
            <w:rPrChange w:id="1212" w:author="Guo, Shicheng" w:date="2020-02-11T14:24:00Z">
              <w:rPr>
                <w:rFonts w:ascii="Times New Roman" w:hAnsi="Times New Roman" w:cs="Times New Roman"/>
              </w:rPr>
            </w:rPrChange>
          </w:rPr>
          <w:t xml:space="preserve">MHCII </w:t>
        </w:r>
      </w:ins>
      <w:r w:rsidRPr="00D30883">
        <w:rPr>
          <w:rFonts w:ascii="Arial" w:hAnsi="Arial" w:cs="Arial"/>
          <w:sz w:val="22"/>
          <w:szCs w:val="22"/>
          <w:rPrChange w:id="1213" w:author="Guo, Shicheng" w:date="2020-02-11T14:24:00Z">
            <w:rPr>
              <w:rFonts w:ascii="Times New Roman" w:hAnsi="Times New Roman" w:cs="Times New Roman"/>
            </w:rPr>
          </w:rPrChange>
        </w:rPr>
        <w:t xml:space="preserve">signals were </w:t>
      </w:r>
      <w:del w:id="1214" w:author="Andreae, Emily A" w:date="2020-02-07T08:39:00Z">
        <w:r w:rsidRPr="00D30883" w:rsidDel="00D621BC">
          <w:rPr>
            <w:rFonts w:ascii="Arial" w:hAnsi="Arial" w:cs="Arial"/>
            <w:sz w:val="22"/>
            <w:szCs w:val="22"/>
            <w:rPrChange w:id="1215" w:author="Guo, Shicheng" w:date="2020-02-11T14:24:00Z">
              <w:rPr>
                <w:rFonts w:ascii="Times New Roman" w:hAnsi="Times New Roman" w:cs="Times New Roman"/>
              </w:rPr>
            </w:rPrChange>
          </w:rPr>
          <w:delText xml:space="preserve">detected </w:delText>
        </w:r>
      </w:del>
      <w:r w:rsidRPr="00D30883">
        <w:rPr>
          <w:rFonts w:ascii="Arial" w:hAnsi="Arial" w:cs="Arial"/>
          <w:sz w:val="22"/>
          <w:szCs w:val="22"/>
          <w:rPrChange w:id="1216" w:author="Guo, Shicheng" w:date="2020-02-11T14:24:00Z">
            <w:rPr>
              <w:rFonts w:ascii="Times New Roman" w:hAnsi="Times New Roman" w:cs="Times New Roman"/>
            </w:rPr>
          </w:rPrChange>
        </w:rPr>
        <w:t>from cancer cells (numerous true papillae, ground glass nuclei</w:t>
      </w:r>
      <w:ins w:id="1217" w:author="Andreae, Emily A" w:date="2020-02-07T08:40:00Z">
        <w:r w:rsidR="00D621BC" w:rsidRPr="00D30883">
          <w:rPr>
            <w:rFonts w:ascii="Arial" w:hAnsi="Arial" w:cs="Arial"/>
            <w:sz w:val="22"/>
            <w:szCs w:val="22"/>
            <w:rPrChange w:id="1218" w:author="Guo, Shicheng" w:date="2020-02-11T14:24:00Z">
              <w:rPr>
                <w:rFonts w:ascii="Times New Roman" w:hAnsi="Times New Roman" w:cs="Times New Roman"/>
              </w:rPr>
            </w:rPrChange>
          </w:rPr>
          <w:t>,</w:t>
        </w:r>
      </w:ins>
      <w:r w:rsidRPr="00D30883">
        <w:rPr>
          <w:rFonts w:ascii="Arial" w:hAnsi="Arial" w:cs="Arial"/>
          <w:sz w:val="22"/>
          <w:szCs w:val="22"/>
          <w:rPrChange w:id="1219" w:author="Guo, Shicheng" w:date="2020-02-11T14:24:00Z">
            <w:rPr>
              <w:rFonts w:ascii="Times New Roman" w:hAnsi="Times New Roman" w:cs="Times New Roman"/>
            </w:rPr>
          </w:rPrChange>
        </w:rPr>
        <w:t xml:space="preserve"> and big size compared with APCs). Among the cohort of PTC samples, 87 cases of PTC showed positive staining for tsMHCII (</w:t>
      </w:r>
      <w:r w:rsidRPr="00D30883">
        <w:rPr>
          <w:rFonts w:ascii="Arial" w:hAnsi="Arial" w:cs="Arial"/>
          <w:b/>
          <w:color w:val="0070C0"/>
          <w:sz w:val="22"/>
          <w:szCs w:val="22"/>
          <w:rPrChange w:id="1220" w:author="Guo, Shicheng" w:date="2020-02-11T14:24:00Z">
            <w:rPr>
              <w:rFonts w:ascii="Times New Roman" w:hAnsi="Times New Roman" w:cs="Times New Roman"/>
              <w:b/>
              <w:color w:val="0070C0"/>
            </w:rPr>
          </w:rPrChange>
        </w:rPr>
        <w:t>Fig. 1G</w:t>
      </w:r>
      <w:r w:rsidRPr="00D30883">
        <w:rPr>
          <w:rFonts w:ascii="Arial" w:hAnsi="Arial" w:cs="Arial"/>
          <w:sz w:val="22"/>
          <w:szCs w:val="22"/>
          <w:rPrChange w:id="1221" w:author="Guo, Shicheng" w:date="2020-02-11T14:24:00Z">
            <w:rPr>
              <w:rFonts w:ascii="Times New Roman" w:hAnsi="Times New Roman" w:cs="Times New Roman"/>
            </w:rPr>
          </w:rPrChange>
        </w:rPr>
        <w:t xml:space="preserve">). </w:t>
      </w:r>
      <w:ins w:id="1222" w:author="Andreae, Emily A" w:date="2020-02-07T08:42:00Z">
        <w:r w:rsidR="00D1307B" w:rsidRPr="00D30883">
          <w:rPr>
            <w:rFonts w:ascii="Arial" w:hAnsi="Arial" w:cs="Arial"/>
            <w:sz w:val="22"/>
            <w:szCs w:val="22"/>
            <w:rPrChange w:id="1223" w:author="Guo, Shicheng" w:date="2020-02-11T14:24:00Z">
              <w:rPr>
                <w:rFonts w:ascii="Times New Roman" w:hAnsi="Times New Roman" w:cs="Times New Roman"/>
              </w:rPr>
            </w:rPrChange>
          </w:rPr>
          <w:t>Sample analysis by</w:t>
        </w:r>
      </w:ins>
      <w:del w:id="1224" w:author="Andreae, Emily A" w:date="2020-02-07T08:42:00Z">
        <w:r w:rsidRPr="00D30883" w:rsidDel="00D1307B">
          <w:rPr>
            <w:rFonts w:ascii="Arial" w:hAnsi="Arial" w:cs="Arial"/>
            <w:sz w:val="22"/>
            <w:szCs w:val="22"/>
            <w:rPrChange w:id="1225" w:author="Guo, Shicheng" w:date="2020-02-11T14:24:00Z">
              <w:rPr>
                <w:rFonts w:ascii="Times New Roman" w:hAnsi="Times New Roman" w:cs="Times New Roman"/>
              </w:rPr>
            </w:rPrChange>
          </w:rPr>
          <w:delText>Through analyzing the</w:delText>
        </w:r>
      </w:del>
      <w:r w:rsidRPr="00D30883">
        <w:rPr>
          <w:rFonts w:ascii="Arial" w:hAnsi="Arial" w:cs="Arial"/>
          <w:sz w:val="22"/>
          <w:szCs w:val="22"/>
          <w:rPrChange w:id="1226" w:author="Guo, Shicheng" w:date="2020-02-11T14:24:00Z">
            <w:rPr>
              <w:rFonts w:ascii="Times New Roman" w:hAnsi="Times New Roman" w:cs="Times New Roman"/>
            </w:rPr>
          </w:rPrChange>
        </w:rPr>
        <w:t xml:space="preserve"> positive ratio and staining intensity</w:t>
      </w:r>
      <w:ins w:id="1227" w:author="Andreae, Emily A" w:date="2020-02-07T08:42:00Z">
        <w:r w:rsidR="00D1307B" w:rsidRPr="00D30883">
          <w:rPr>
            <w:rFonts w:ascii="Arial" w:hAnsi="Arial" w:cs="Arial"/>
            <w:sz w:val="22"/>
            <w:szCs w:val="22"/>
            <w:rPrChange w:id="1228" w:author="Guo, Shicheng" w:date="2020-02-11T14:24:00Z">
              <w:rPr>
                <w:rFonts w:ascii="Times New Roman" w:hAnsi="Times New Roman" w:cs="Times New Roman"/>
              </w:rPr>
            </w:rPrChange>
          </w:rPr>
          <w:t xml:space="preserve"> revealed a lower proportion of positively-stained MHC</w:t>
        </w:r>
      </w:ins>
      <w:ins w:id="1229" w:author="Andreae, Emily A" w:date="2020-02-07T08:43:00Z">
        <w:r w:rsidR="00D1307B" w:rsidRPr="00D30883">
          <w:rPr>
            <w:rFonts w:ascii="Arial" w:hAnsi="Arial" w:cs="Arial"/>
            <w:sz w:val="22"/>
            <w:szCs w:val="22"/>
            <w:rPrChange w:id="1230" w:author="Guo, Shicheng" w:date="2020-02-11T14:24:00Z">
              <w:rPr>
                <w:rFonts w:ascii="Times New Roman" w:hAnsi="Times New Roman" w:cs="Times New Roman"/>
              </w:rPr>
            </w:rPrChange>
          </w:rPr>
          <w:t>II PTC samples with concurrent BRAFV600E expression</w:t>
        </w:r>
      </w:ins>
      <w:ins w:id="1231" w:author="Andreae, Emily A" w:date="2020-02-07T08:44:00Z">
        <w:r w:rsidR="00D1307B" w:rsidRPr="00D30883">
          <w:rPr>
            <w:rFonts w:ascii="Arial" w:hAnsi="Arial" w:cs="Arial"/>
            <w:sz w:val="22"/>
            <w:szCs w:val="22"/>
            <w:rPrChange w:id="1232" w:author="Guo, Shicheng" w:date="2020-02-11T14:24:00Z">
              <w:rPr>
                <w:rFonts w:ascii="Times New Roman" w:hAnsi="Times New Roman" w:cs="Times New Roman"/>
              </w:rPr>
            </w:rPrChange>
          </w:rPr>
          <w:t xml:space="preserve"> compared to BRAF wildtype samples</w:t>
        </w:r>
      </w:ins>
      <w:del w:id="1233" w:author="Andreae, Emily A" w:date="2020-02-07T08:42:00Z">
        <w:r w:rsidRPr="00D30883" w:rsidDel="00D1307B">
          <w:rPr>
            <w:rFonts w:ascii="Arial" w:hAnsi="Arial" w:cs="Arial"/>
            <w:sz w:val="22"/>
            <w:szCs w:val="22"/>
            <w:rPrChange w:id="1234" w:author="Guo, Shicheng" w:date="2020-02-11T14:24:00Z">
              <w:rPr>
                <w:rFonts w:ascii="Times New Roman" w:hAnsi="Times New Roman" w:cs="Times New Roman"/>
              </w:rPr>
            </w:rPrChange>
          </w:rPr>
          <w:delText>, we found</w:delText>
        </w:r>
      </w:del>
      <w:r w:rsidRPr="00D30883">
        <w:rPr>
          <w:rFonts w:ascii="Arial" w:hAnsi="Arial" w:cs="Arial"/>
          <w:sz w:val="22"/>
          <w:szCs w:val="22"/>
          <w:rPrChange w:id="1235" w:author="Guo, Shicheng" w:date="2020-02-11T14:24:00Z">
            <w:rPr>
              <w:rFonts w:ascii="Times New Roman" w:hAnsi="Times New Roman" w:cs="Times New Roman"/>
            </w:rPr>
          </w:rPrChange>
        </w:rPr>
        <w:t xml:space="preserve"> </w:t>
      </w:r>
      <w:ins w:id="1236" w:author="Andreae, Emily A" w:date="2020-02-07T08:44:00Z">
        <w:r w:rsidR="00D1307B" w:rsidRPr="00D30883">
          <w:rPr>
            <w:rFonts w:ascii="Arial" w:hAnsi="Arial" w:cs="Arial"/>
            <w:sz w:val="22"/>
            <w:szCs w:val="22"/>
            <w:rPrChange w:id="1237" w:author="Guo, Shicheng" w:date="2020-02-11T14:24:00Z">
              <w:rPr>
                <w:rFonts w:ascii="Times New Roman" w:hAnsi="Times New Roman" w:cs="Times New Roman"/>
              </w:rPr>
            </w:rPrChange>
          </w:rPr>
          <w:t>(</w:t>
        </w:r>
      </w:ins>
      <w:r w:rsidRPr="00D30883">
        <w:rPr>
          <w:rFonts w:ascii="Arial" w:hAnsi="Arial" w:cs="Arial"/>
          <w:sz w:val="22"/>
          <w:szCs w:val="22"/>
          <w:rPrChange w:id="1238" w:author="Guo, Shicheng" w:date="2020-02-11T14:24:00Z">
            <w:rPr>
              <w:rFonts w:ascii="Times New Roman" w:hAnsi="Times New Roman" w:cs="Times New Roman"/>
            </w:rPr>
          </w:rPrChange>
        </w:rPr>
        <w:t>34 BRAF</w:t>
      </w:r>
      <w:del w:id="1239" w:author="Andreae, Emily A" w:date="2020-02-07T08:44:00Z">
        <w:r w:rsidRPr="00D30883" w:rsidDel="00D1307B">
          <w:rPr>
            <w:rFonts w:ascii="Arial" w:hAnsi="Arial" w:cs="Arial"/>
            <w:sz w:val="22"/>
            <w:szCs w:val="22"/>
            <w:rPrChange w:id="1240" w:author="Guo, Shicheng" w:date="2020-02-11T14:24:00Z">
              <w:rPr>
                <w:rFonts w:ascii="Times New Roman" w:hAnsi="Times New Roman" w:cs="Times New Roman"/>
              </w:rPr>
            </w:rPrChange>
          </w:rPr>
          <w:delText xml:space="preserve"> </w:delText>
        </w:r>
      </w:del>
      <w:r w:rsidRPr="00D30883">
        <w:rPr>
          <w:rFonts w:ascii="Arial" w:hAnsi="Arial" w:cs="Arial"/>
          <w:sz w:val="22"/>
          <w:szCs w:val="22"/>
          <w:rPrChange w:id="1241" w:author="Guo, Shicheng" w:date="2020-02-11T14:24:00Z">
            <w:rPr>
              <w:rFonts w:ascii="Times New Roman" w:hAnsi="Times New Roman" w:cs="Times New Roman"/>
            </w:rPr>
          </w:rPrChange>
        </w:rPr>
        <w:t xml:space="preserve">V600E </w:t>
      </w:r>
      <w:ins w:id="1242" w:author="Andreae, Emily A" w:date="2020-02-07T08:44:00Z">
        <w:r w:rsidR="00D1307B" w:rsidRPr="00D30883">
          <w:rPr>
            <w:rFonts w:ascii="Arial" w:hAnsi="Arial" w:cs="Arial"/>
            <w:sz w:val="22"/>
            <w:szCs w:val="22"/>
            <w:rPrChange w:id="1243" w:author="Guo, Shicheng" w:date="2020-02-11T14:24:00Z">
              <w:rPr>
                <w:rFonts w:ascii="Times New Roman" w:hAnsi="Times New Roman" w:cs="Times New Roman"/>
              </w:rPr>
            </w:rPrChange>
          </w:rPr>
          <w:t xml:space="preserve">samples </w:t>
        </w:r>
      </w:ins>
      <w:r w:rsidRPr="00D30883">
        <w:rPr>
          <w:rFonts w:ascii="Arial" w:hAnsi="Arial" w:cs="Arial"/>
          <w:sz w:val="22"/>
          <w:szCs w:val="22"/>
          <w:rPrChange w:id="1244" w:author="Guo, Shicheng" w:date="2020-02-11T14:24:00Z">
            <w:rPr>
              <w:rFonts w:ascii="Times New Roman" w:hAnsi="Times New Roman" w:cs="Times New Roman"/>
            </w:rPr>
          </w:rPrChange>
        </w:rPr>
        <w:t xml:space="preserve">out of </w:t>
      </w:r>
      <w:ins w:id="1245" w:author="Andreae, Emily A" w:date="2020-02-07T08:44:00Z">
        <w:r w:rsidR="00D1307B" w:rsidRPr="00D30883">
          <w:rPr>
            <w:rFonts w:ascii="Arial" w:hAnsi="Arial" w:cs="Arial"/>
            <w:sz w:val="22"/>
            <w:szCs w:val="22"/>
            <w:rPrChange w:id="1246" w:author="Guo, Shicheng" w:date="2020-02-11T14:24:00Z">
              <w:rPr>
                <w:rFonts w:ascii="Times New Roman" w:hAnsi="Times New Roman" w:cs="Times New Roman"/>
              </w:rPr>
            </w:rPrChange>
          </w:rPr>
          <w:t xml:space="preserve">total of </w:t>
        </w:r>
      </w:ins>
      <w:r w:rsidRPr="00D30883">
        <w:rPr>
          <w:rFonts w:ascii="Arial" w:hAnsi="Arial" w:cs="Arial"/>
          <w:sz w:val="22"/>
          <w:szCs w:val="22"/>
          <w:rPrChange w:id="1247" w:author="Guo, Shicheng" w:date="2020-02-11T14:24:00Z">
            <w:rPr>
              <w:rFonts w:ascii="Times New Roman" w:hAnsi="Times New Roman" w:cs="Times New Roman"/>
            </w:rPr>
          </w:rPrChange>
        </w:rPr>
        <w:t xml:space="preserve">93 </w:t>
      </w:r>
      <w:ins w:id="1248" w:author="Andreae, Emily A" w:date="2020-02-07T08:45:00Z">
        <w:r w:rsidR="00D1307B" w:rsidRPr="00D30883">
          <w:rPr>
            <w:rFonts w:ascii="Arial" w:hAnsi="Arial" w:cs="Arial"/>
            <w:sz w:val="22"/>
            <w:szCs w:val="22"/>
            <w:rPrChange w:id="1249" w:author="Guo, Shicheng" w:date="2020-02-11T14:24:00Z">
              <w:rPr>
                <w:rFonts w:ascii="Times New Roman" w:hAnsi="Times New Roman" w:cs="Times New Roman"/>
              </w:rPr>
            </w:rPrChange>
          </w:rPr>
          <w:t>BRAFV600E samples were positive versus</w:t>
        </w:r>
      </w:ins>
      <w:del w:id="1250" w:author="Andreae, Emily A" w:date="2020-02-07T08:45:00Z">
        <w:r w:rsidRPr="00D30883" w:rsidDel="00D1307B">
          <w:rPr>
            <w:rFonts w:ascii="Arial" w:hAnsi="Arial" w:cs="Arial"/>
            <w:sz w:val="22"/>
            <w:szCs w:val="22"/>
            <w:rPrChange w:id="1251" w:author="Guo, Shicheng" w:date="2020-02-11T14:24:00Z">
              <w:rPr>
                <w:rFonts w:ascii="Times New Roman" w:hAnsi="Times New Roman" w:cs="Times New Roman"/>
              </w:rPr>
            </w:rPrChange>
          </w:rPr>
          <w:delText>while</w:delText>
        </w:r>
      </w:del>
      <w:r w:rsidRPr="00D30883">
        <w:rPr>
          <w:rFonts w:ascii="Arial" w:hAnsi="Arial" w:cs="Arial"/>
          <w:sz w:val="22"/>
          <w:szCs w:val="22"/>
          <w:rPrChange w:id="1252" w:author="Guo, Shicheng" w:date="2020-02-11T14:24:00Z">
            <w:rPr>
              <w:rFonts w:ascii="Times New Roman" w:hAnsi="Times New Roman" w:cs="Times New Roman"/>
            </w:rPr>
          </w:rPrChange>
        </w:rPr>
        <w:t xml:space="preserve"> 53 </w:t>
      </w:r>
      <w:ins w:id="1253" w:author="Andreae, Emily A" w:date="2020-02-07T08:45:00Z">
        <w:r w:rsidR="00D1307B" w:rsidRPr="00D30883">
          <w:rPr>
            <w:rFonts w:ascii="Arial" w:hAnsi="Arial" w:cs="Arial"/>
            <w:sz w:val="22"/>
            <w:szCs w:val="22"/>
            <w:rPrChange w:id="1254" w:author="Guo, Shicheng" w:date="2020-02-11T14:24:00Z">
              <w:rPr>
                <w:rFonts w:ascii="Times New Roman" w:hAnsi="Times New Roman" w:cs="Times New Roman"/>
              </w:rPr>
            </w:rPrChange>
          </w:rPr>
          <w:t xml:space="preserve">positive </w:t>
        </w:r>
      </w:ins>
      <w:r w:rsidRPr="00D30883">
        <w:rPr>
          <w:rFonts w:ascii="Arial" w:hAnsi="Arial" w:cs="Arial"/>
          <w:sz w:val="22"/>
          <w:szCs w:val="22"/>
          <w:rPrChange w:id="1255" w:author="Guo, Shicheng" w:date="2020-02-11T14:24:00Z">
            <w:rPr>
              <w:rFonts w:ascii="Times New Roman" w:hAnsi="Times New Roman" w:cs="Times New Roman"/>
            </w:rPr>
          </w:rPrChange>
        </w:rPr>
        <w:t xml:space="preserve">wild type </w:t>
      </w:r>
      <w:ins w:id="1256" w:author="Andreae, Emily A" w:date="2020-02-07T08:45:00Z">
        <w:r w:rsidR="00D1307B" w:rsidRPr="00D30883">
          <w:rPr>
            <w:rFonts w:ascii="Arial" w:hAnsi="Arial" w:cs="Arial"/>
            <w:sz w:val="22"/>
            <w:szCs w:val="22"/>
            <w:rPrChange w:id="1257" w:author="Guo, Shicheng" w:date="2020-02-11T14:24:00Z">
              <w:rPr>
                <w:rFonts w:ascii="Times New Roman" w:hAnsi="Times New Roman" w:cs="Times New Roman"/>
              </w:rPr>
            </w:rPrChange>
          </w:rPr>
          <w:t xml:space="preserve">BRAF samples </w:t>
        </w:r>
      </w:ins>
      <w:r w:rsidRPr="00D30883">
        <w:rPr>
          <w:rFonts w:ascii="Arial" w:hAnsi="Arial" w:cs="Arial"/>
          <w:sz w:val="22"/>
          <w:szCs w:val="22"/>
          <w:rPrChange w:id="1258" w:author="Guo, Shicheng" w:date="2020-02-11T14:24:00Z">
            <w:rPr>
              <w:rFonts w:ascii="Times New Roman" w:hAnsi="Times New Roman" w:cs="Times New Roman"/>
            </w:rPr>
          </w:rPrChange>
        </w:rPr>
        <w:t xml:space="preserve">out of </w:t>
      </w:r>
      <w:ins w:id="1259" w:author="Andreae, Emily A" w:date="2020-02-07T08:45:00Z">
        <w:r w:rsidR="00D1307B" w:rsidRPr="00D30883">
          <w:rPr>
            <w:rFonts w:ascii="Arial" w:hAnsi="Arial" w:cs="Arial"/>
            <w:sz w:val="22"/>
            <w:szCs w:val="22"/>
            <w:rPrChange w:id="1260" w:author="Guo, Shicheng" w:date="2020-02-11T14:24:00Z">
              <w:rPr>
                <w:rFonts w:ascii="Times New Roman" w:hAnsi="Times New Roman" w:cs="Times New Roman"/>
              </w:rPr>
            </w:rPrChange>
          </w:rPr>
          <w:t xml:space="preserve">a total of </w:t>
        </w:r>
      </w:ins>
      <w:r w:rsidRPr="00D30883">
        <w:rPr>
          <w:rFonts w:ascii="Arial" w:hAnsi="Arial" w:cs="Arial"/>
          <w:sz w:val="22"/>
          <w:szCs w:val="22"/>
          <w:rPrChange w:id="1261" w:author="Guo, Shicheng" w:date="2020-02-11T14:24:00Z">
            <w:rPr>
              <w:rFonts w:ascii="Times New Roman" w:hAnsi="Times New Roman" w:cs="Times New Roman"/>
            </w:rPr>
          </w:rPrChange>
        </w:rPr>
        <w:t xml:space="preserve">92 </w:t>
      </w:r>
      <w:ins w:id="1262" w:author="Andreae, Emily A" w:date="2020-02-07T08:45:00Z">
        <w:r w:rsidR="00D1307B" w:rsidRPr="00D30883">
          <w:rPr>
            <w:rFonts w:ascii="Arial" w:hAnsi="Arial" w:cs="Arial"/>
            <w:sz w:val="22"/>
            <w:szCs w:val="22"/>
            <w:rPrChange w:id="1263" w:author="Guo, Shicheng" w:date="2020-02-11T14:24:00Z">
              <w:rPr>
                <w:rFonts w:ascii="Times New Roman" w:hAnsi="Times New Roman" w:cs="Times New Roman"/>
              </w:rPr>
            </w:rPrChange>
          </w:rPr>
          <w:t xml:space="preserve">wildtype BRAF samples </w:t>
        </w:r>
      </w:ins>
      <w:del w:id="1264" w:author="Andreae, Emily A" w:date="2020-02-07T08:45:00Z">
        <w:r w:rsidRPr="00D30883" w:rsidDel="00D1307B">
          <w:rPr>
            <w:rFonts w:ascii="Arial" w:hAnsi="Arial" w:cs="Arial"/>
            <w:sz w:val="22"/>
            <w:szCs w:val="22"/>
            <w:rPrChange w:id="1265" w:author="Guo, Shicheng" w:date="2020-02-11T14:24:00Z">
              <w:rPr>
                <w:rFonts w:ascii="Times New Roman" w:hAnsi="Times New Roman" w:cs="Times New Roman"/>
              </w:rPr>
            </w:rPrChange>
          </w:rPr>
          <w:delText xml:space="preserve">are positive </w:delText>
        </w:r>
      </w:del>
      <w:r w:rsidRPr="00D30883">
        <w:rPr>
          <w:rFonts w:ascii="Arial" w:hAnsi="Arial" w:cs="Arial"/>
          <w:sz w:val="22"/>
          <w:szCs w:val="22"/>
          <w:rPrChange w:id="1266" w:author="Guo, Shicheng" w:date="2020-02-11T14:24:00Z">
            <w:rPr>
              <w:rFonts w:ascii="Times New Roman" w:hAnsi="Times New Roman" w:cs="Times New Roman"/>
            </w:rPr>
          </w:rPrChange>
        </w:rPr>
        <w:t>(</w:t>
      </w:r>
      <w:r w:rsidRPr="00D30883">
        <w:rPr>
          <w:rFonts w:ascii="Arial" w:hAnsi="Arial" w:cs="Arial"/>
          <w:b/>
          <w:color w:val="0070C0"/>
          <w:sz w:val="22"/>
          <w:szCs w:val="22"/>
          <w:rPrChange w:id="1267" w:author="Guo, Shicheng" w:date="2020-02-11T14:24:00Z">
            <w:rPr>
              <w:rFonts w:ascii="Times New Roman" w:hAnsi="Times New Roman" w:cs="Times New Roman"/>
              <w:b/>
              <w:color w:val="0070C0"/>
            </w:rPr>
          </w:rPrChange>
        </w:rPr>
        <w:t>Fig. 1H</w:t>
      </w:r>
      <w:r w:rsidRPr="00D30883">
        <w:rPr>
          <w:rFonts w:ascii="Arial" w:hAnsi="Arial" w:cs="Arial"/>
          <w:sz w:val="22"/>
          <w:szCs w:val="22"/>
          <w:rPrChange w:id="1268" w:author="Guo, Shicheng" w:date="2020-02-11T14:24:00Z">
            <w:rPr>
              <w:rFonts w:ascii="Times New Roman" w:hAnsi="Times New Roman" w:cs="Times New Roman"/>
            </w:rPr>
          </w:rPrChange>
        </w:rPr>
        <w:t xml:space="preserve">). Therefore, </w:t>
      </w:r>
      <w:del w:id="1269" w:author="Andreae, Emily A" w:date="2020-02-07T08:47:00Z">
        <w:r w:rsidRPr="00D30883" w:rsidDel="00D1307B">
          <w:rPr>
            <w:rFonts w:ascii="Arial" w:hAnsi="Arial" w:cs="Arial"/>
            <w:sz w:val="22"/>
            <w:szCs w:val="22"/>
            <w:rPrChange w:id="1270" w:author="Guo, Shicheng" w:date="2020-02-11T14:24:00Z">
              <w:rPr>
                <w:rFonts w:ascii="Times New Roman" w:hAnsi="Times New Roman" w:cs="Times New Roman"/>
              </w:rPr>
            </w:rPrChange>
          </w:rPr>
          <w:delText xml:space="preserve">expression of </w:delText>
        </w:r>
      </w:del>
      <w:r w:rsidRPr="00D30883">
        <w:rPr>
          <w:rFonts w:ascii="Arial" w:hAnsi="Arial" w:cs="Arial"/>
          <w:sz w:val="22"/>
          <w:szCs w:val="22"/>
          <w:rPrChange w:id="1271" w:author="Guo, Shicheng" w:date="2020-02-11T14:24:00Z">
            <w:rPr>
              <w:rFonts w:ascii="Times New Roman" w:hAnsi="Times New Roman" w:cs="Times New Roman"/>
            </w:rPr>
          </w:rPrChange>
        </w:rPr>
        <w:t xml:space="preserve">tsMHCII </w:t>
      </w:r>
      <w:ins w:id="1272" w:author="Andreae, Emily A" w:date="2020-02-07T08:47:00Z">
        <w:r w:rsidR="00D1307B" w:rsidRPr="00D30883">
          <w:rPr>
            <w:rFonts w:ascii="Arial" w:hAnsi="Arial" w:cs="Arial"/>
            <w:sz w:val="22"/>
            <w:szCs w:val="22"/>
            <w:rPrChange w:id="1273" w:author="Guo, Shicheng" w:date="2020-02-11T14:24:00Z">
              <w:rPr>
                <w:rFonts w:ascii="Times New Roman" w:hAnsi="Times New Roman" w:cs="Times New Roman"/>
              </w:rPr>
            </w:rPrChange>
          </w:rPr>
          <w:t xml:space="preserve">expression </w:t>
        </w:r>
      </w:ins>
      <w:r w:rsidRPr="00D30883">
        <w:rPr>
          <w:rFonts w:ascii="Arial" w:hAnsi="Arial" w:cs="Arial"/>
          <w:sz w:val="22"/>
          <w:szCs w:val="22"/>
          <w:rPrChange w:id="1274" w:author="Guo, Shicheng" w:date="2020-02-11T14:24:00Z">
            <w:rPr>
              <w:rFonts w:ascii="Times New Roman" w:hAnsi="Times New Roman" w:cs="Times New Roman"/>
            </w:rPr>
          </w:rPrChange>
        </w:rPr>
        <w:t xml:space="preserve">was decreased in BRAFV600E PTCs, which may indicate </w:t>
      </w:r>
      <w:ins w:id="1275" w:author="Andreae, Emily A" w:date="2020-02-07T08:47:00Z">
        <w:r w:rsidR="00D1307B" w:rsidRPr="00D30883">
          <w:rPr>
            <w:rFonts w:ascii="Arial" w:hAnsi="Arial" w:cs="Arial"/>
            <w:sz w:val="22"/>
            <w:szCs w:val="22"/>
            <w:rPrChange w:id="1276" w:author="Guo, Shicheng" w:date="2020-02-11T14:24:00Z">
              <w:rPr>
                <w:rFonts w:ascii="Times New Roman" w:hAnsi="Times New Roman" w:cs="Times New Roman"/>
              </w:rPr>
            </w:rPrChange>
          </w:rPr>
          <w:t xml:space="preserve">an association between BRAFV600E-modulated signaling pathways and tsMHCII expression </w:t>
        </w:r>
      </w:ins>
      <w:ins w:id="1277" w:author="Andreae, Emily A" w:date="2020-02-07T08:48:00Z">
        <w:r w:rsidR="00D1307B" w:rsidRPr="00D30883">
          <w:rPr>
            <w:rFonts w:ascii="Arial" w:hAnsi="Arial" w:cs="Arial"/>
            <w:sz w:val="22"/>
            <w:szCs w:val="22"/>
            <w:rPrChange w:id="1278" w:author="Guo, Shicheng" w:date="2020-02-11T14:24:00Z">
              <w:rPr>
                <w:rFonts w:ascii="Times New Roman" w:hAnsi="Times New Roman" w:cs="Times New Roman"/>
              </w:rPr>
            </w:rPrChange>
          </w:rPr>
          <w:t xml:space="preserve">as a mechanism for </w:t>
        </w:r>
      </w:ins>
      <w:del w:id="1279" w:author="Andreae, Emily A" w:date="2020-02-07T08:48:00Z">
        <w:r w:rsidRPr="00D30883" w:rsidDel="00D1307B">
          <w:rPr>
            <w:rFonts w:ascii="Arial" w:hAnsi="Arial" w:cs="Arial"/>
            <w:sz w:val="22"/>
            <w:szCs w:val="22"/>
            <w:rPrChange w:id="1280" w:author="Guo, Shicheng" w:date="2020-02-11T14:24:00Z">
              <w:rPr>
                <w:rFonts w:ascii="Times New Roman" w:hAnsi="Times New Roman" w:cs="Times New Roman"/>
              </w:rPr>
            </w:rPrChange>
          </w:rPr>
          <w:delText xml:space="preserve">related </w:delText>
        </w:r>
      </w:del>
      <w:r w:rsidRPr="00D30883">
        <w:rPr>
          <w:rFonts w:ascii="Arial" w:hAnsi="Arial" w:cs="Arial"/>
          <w:sz w:val="22"/>
          <w:szCs w:val="22"/>
          <w:rPrChange w:id="1281" w:author="Guo, Shicheng" w:date="2020-02-11T14:24:00Z">
            <w:rPr>
              <w:rFonts w:ascii="Times New Roman" w:hAnsi="Times New Roman" w:cs="Times New Roman"/>
            </w:rPr>
          </w:rPrChange>
        </w:rPr>
        <w:t>immune escape</w:t>
      </w:r>
      <w:del w:id="1282" w:author="Andreae, Emily A" w:date="2020-02-07T08:48:00Z">
        <w:r w:rsidRPr="00D30883" w:rsidDel="00D1307B">
          <w:rPr>
            <w:rFonts w:ascii="Arial" w:hAnsi="Arial" w:cs="Arial"/>
            <w:sz w:val="22"/>
            <w:szCs w:val="22"/>
            <w:rPrChange w:id="1283" w:author="Guo, Shicheng" w:date="2020-02-11T14:24:00Z">
              <w:rPr>
                <w:rFonts w:ascii="Times New Roman" w:hAnsi="Times New Roman" w:cs="Times New Roman"/>
              </w:rPr>
            </w:rPrChange>
          </w:rPr>
          <w:delText xml:space="preserve"> mechanism</w:delText>
        </w:r>
      </w:del>
      <w:r w:rsidRPr="00D30883">
        <w:rPr>
          <w:rFonts w:ascii="Arial" w:hAnsi="Arial" w:cs="Arial"/>
          <w:sz w:val="22"/>
          <w:szCs w:val="22"/>
          <w:rPrChange w:id="1284" w:author="Guo, Shicheng" w:date="2020-02-11T14:24:00Z">
            <w:rPr>
              <w:rFonts w:ascii="Times New Roman" w:hAnsi="Times New Roman" w:cs="Times New Roman"/>
            </w:rPr>
          </w:rPrChange>
        </w:rPr>
        <w:t xml:space="preserve">.    </w:t>
      </w:r>
    </w:p>
    <w:p w14:paraId="156C467A" w14:textId="77777777"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1285" w:author="Guo, Shicheng" w:date="2020-02-11T14:24:00Z">
            <w:rPr>
              <w:rFonts w:ascii="Times New Roman" w:eastAsia="SimSun" w:hAnsi="Times New Roman" w:cs="Times New Roman"/>
              <w:sz w:val="24"/>
              <w:szCs w:val="24"/>
            </w:rPr>
          </w:rPrChange>
        </w:rPr>
        <w:pPrChange w:id="1286"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1287" w:author="Guo, Shicheng" w:date="2020-02-11T14:24:00Z">
            <w:rPr>
              <w:rFonts w:ascii="Times New Roman" w:eastAsia="SimSun" w:hAnsi="Times New Roman" w:cs="Times New Roman"/>
              <w:sz w:val="24"/>
              <w:szCs w:val="24"/>
            </w:rPr>
          </w:rPrChange>
        </w:rPr>
        <w:t>Constitutively activated BRAF-MAPK signaling blocked tsMHCII expression.</w:t>
      </w:r>
    </w:p>
    <w:p w14:paraId="75D86F30" w14:textId="47DF8858" w:rsidR="00EC4505" w:rsidRPr="00D30883" w:rsidRDefault="00312EEC">
      <w:pPr>
        <w:spacing w:line="240" w:lineRule="auto"/>
        <w:jc w:val="both"/>
        <w:rPr>
          <w:rFonts w:ascii="Arial" w:hAnsi="Arial" w:cs="Arial"/>
          <w:sz w:val="22"/>
          <w:szCs w:val="22"/>
          <w:rPrChange w:id="1288" w:author="Guo, Shicheng" w:date="2020-02-11T14:24:00Z">
            <w:rPr>
              <w:rFonts w:ascii="Times New Roman" w:hAnsi="Times New Roman" w:cs="Times New Roman"/>
            </w:rPr>
          </w:rPrChange>
        </w:rPr>
        <w:pPrChange w:id="1289" w:author="Guo, Shicheng" w:date="2020-02-11T14:23:00Z">
          <w:pPr>
            <w:spacing w:line="480" w:lineRule="auto"/>
            <w:jc w:val="both"/>
          </w:pPr>
        </w:pPrChange>
      </w:pPr>
      <w:r w:rsidRPr="00D30883">
        <w:rPr>
          <w:rFonts w:ascii="Arial" w:hAnsi="Arial" w:cs="Arial"/>
          <w:sz w:val="22"/>
          <w:szCs w:val="22"/>
          <w:rPrChange w:id="1290" w:author="Guo, Shicheng" w:date="2020-02-11T14:24:00Z">
            <w:rPr>
              <w:rFonts w:ascii="Times New Roman" w:hAnsi="Times New Roman" w:cs="Times New Roman"/>
            </w:rPr>
          </w:rPrChange>
        </w:rPr>
        <w:t xml:space="preserve">Transcription of MHC II genes are under control </w:t>
      </w:r>
      <w:ins w:id="1291" w:author="Andreae, Emily A" w:date="2020-02-07T08:49:00Z">
        <w:r w:rsidR="00D1307B" w:rsidRPr="00D30883">
          <w:rPr>
            <w:rFonts w:ascii="Arial" w:hAnsi="Arial" w:cs="Arial"/>
            <w:sz w:val="22"/>
            <w:szCs w:val="22"/>
            <w:rPrChange w:id="1292" w:author="Guo, Shicheng" w:date="2020-02-11T14:24:00Z">
              <w:rPr>
                <w:rFonts w:ascii="Times New Roman" w:hAnsi="Times New Roman" w:cs="Times New Roman"/>
              </w:rPr>
            </w:rPrChange>
          </w:rPr>
          <w:t xml:space="preserve">in part </w:t>
        </w:r>
      </w:ins>
      <w:r w:rsidRPr="00D30883">
        <w:rPr>
          <w:rFonts w:ascii="Arial" w:hAnsi="Arial" w:cs="Arial"/>
          <w:sz w:val="22"/>
          <w:szCs w:val="22"/>
          <w:rPrChange w:id="1293" w:author="Guo, Shicheng" w:date="2020-02-11T14:24:00Z">
            <w:rPr>
              <w:rFonts w:ascii="Times New Roman" w:hAnsi="Times New Roman" w:cs="Times New Roman"/>
            </w:rPr>
          </w:rPrChange>
        </w:rPr>
        <w:t>by a speciﬁc non-DNA-binding protein, the class II transactivator (CIITA)</w:t>
      </w:r>
      <w:r w:rsidR="00344EFD" w:rsidRPr="00D30883">
        <w:rPr>
          <w:rFonts w:ascii="Arial" w:hAnsi="Arial" w:cs="Arial"/>
          <w:sz w:val="22"/>
          <w:szCs w:val="22"/>
          <w:rPrChange w:id="1294" w:author="Guo, Shicheng" w:date="2020-02-11T14:24:00Z">
            <w:rPr>
              <w:rFonts w:ascii="Times New Roman" w:hAnsi="Times New Roman" w:cs="Times New Roman"/>
            </w:rPr>
          </w:rPrChange>
        </w:rPr>
        <w:t xml:space="preserve"> [</w:t>
      </w:r>
      <w:r w:rsidR="00E95EF6" w:rsidRPr="00D30883">
        <w:rPr>
          <w:rFonts w:ascii="Arial" w:hAnsi="Arial" w:cs="Arial"/>
          <w:sz w:val="22"/>
          <w:szCs w:val="22"/>
          <w:rPrChange w:id="1295" w:author="Guo, Shicheng" w:date="2020-02-11T14:24:00Z">
            <w:rPr/>
          </w:rPrChange>
        </w:rPr>
        <w:fldChar w:fldCharType="begin"/>
      </w:r>
      <w:r w:rsidR="00E95EF6" w:rsidRPr="00D30883">
        <w:rPr>
          <w:rFonts w:ascii="Arial" w:hAnsi="Arial" w:cs="Arial"/>
          <w:sz w:val="22"/>
          <w:szCs w:val="22"/>
          <w:rPrChange w:id="1296" w:author="Guo, Shicheng" w:date="2020-02-11T14:24:00Z">
            <w:rPr/>
          </w:rPrChange>
        </w:rPr>
        <w:instrText xml:space="preserve"> HYPERLINK \l "_ENREF_23" \o "Sartoris, 1998 #31" </w:instrText>
      </w:r>
      <w:r w:rsidR="00E95EF6" w:rsidRPr="00D30883">
        <w:rPr>
          <w:rFonts w:ascii="Arial" w:hAnsi="Arial" w:cs="Arial"/>
          <w:sz w:val="22"/>
          <w:szCs w:val="22"/>
          <w:rPrChange w:id="1297"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1298" w:author="Guo, Shicheng" w:date="2020-02-11T14:24:00Z">
            <w:rPr>
              <w:rFonts w:ascii="Times New Roman" w:hAnsi="Times New Roman" w:cs="Times New Roman"/>
            </w:rPr>
          </w:rPrChange>
        </w:rPr>
        <w:fldChar w:fldCharType="begin">
          <w:fldData xml:space="preserve">PEVuZE5vdGU+PENpdGU+PEF1dGhvcj5TYXJ0b3JpczwvQXV0aG9yPjxZZWFyPjE5OTg8L1llYXI+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</w:fldData>
        </w:fldChar>
      </w:r>
      <w:r w:rsidRPr="00D30883">
        <w:rPr>
          <w:rFonts w:ascii="Arial" w:hAnsi="Arial" w:cs="Arial"/>
          <w:sz w:val="22"/>
          <w:szCs w:val="22"/>
          <w:rPrChange w:id="1299"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1300" w:author="Guo, Shicheng" w:date="2020-02-11T14:24:00Z">
            <w:rPr>
              <w:rFonts w:ascii="Times New Roman" w:hAnsi="Times New Roman" w:cs="Times New Roman"/>
            </w:rPr>
          </w:rPrChange>
        </w:rPr>
        <w:fldChar w:fldCharType="begin">
          <w:fldData xml:space="preserve">PEVuZE5vdGU+PENpdGU+PEF1dGhvcj5TYXJ0b3JpczwvQXV0aG9yPjxZZWFyPjE5OTg8L1llYXI+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</w:fldData>
        </w:fldChar>
      </w:r>
      <w:r w:rsidRPr="00D30883">
        <w:rPr>
          <w:rFonts w:ascii="Arial" w:hAnsi="Arial" w:cs="Arial"/>
          <w:sz w:val="22"/>
          <w:szCs w:val="22"/>
          <w:rPrChange w:id="1301"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1302" w:author="Guo, Shicheng" w:date="2020-02-11T14:24:00Z">
            <w:rPr>
              <w:rFonts w:ascii="Arial" w:hAnsi="Arial" w:cs="Arial"/>
              <w:sz w:val="22"/>
              <w:szCs w:val="22"/>
            </w:rPr>
          </w:rPrChange>
        </w:rPr>
      </w:r>
      <w:r w:rsidR="000676EC" w:rsidRPr="00D30883">
        <w:rPr>
          <w:rFonts w:ascii="Arial" w:hAnsi="Arial" w:cs="Arial"/>
          <w:sz w:val="22"/>
          <w:szCs w:val="22"/>
          <w:rPrChange w:id="1303"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1304" w:author="Guo, Shicheng" w:date="2020-02-11T14:24:00Z">
            <w:rPr>
              <w:rFonts w:ascii="Arial" w:hAnsi="Arial" w:cs="Arial"/>
              <w:sz w:val="22"/>
              <w:szCs w:val="22"/>
            </w:rPr>
          </w:rPrChange>
        </w:rPr>
      </w:r>
      <w:r w:rsidR="000676EC" w:rsidRPr="00D30883">
        <w:rPr>
          <w:rFonts w:ascii="Arial" w:hAnsi="Arial" w:cs="Arial"/>
          <w:sz w:val="22"/>
          <w:szCs w:val="22"/>
          <w:rPrChange w:id="1305" w:author="Guo, Shicheng" w:date="2020-02-11T14:24:00Z">
            <w:rPr>
              <w:rFonts w:ascii="Times New Roman" w:hAnsi="Times New Roman" w:cs="Times New Roman"/>
            </w:rPr>
          </w:rPrChange>
        </w:rPr>
        <w:fldChar w:fldCharType="separate"/>
      </w:r>
      <w:r w:rsidRPr="00D30883">
        <w:rPr>
          <w:rFonts w:ascii="Arial" w:hAnsi="Arial" w:cs="Arial"/>
          <w:noProof/>
          <w:sz w:val="22"/>
          <w:szCs w:val="22"/>
          <w:rPrChange w:id="1306" w:author="Guo, Shicheng" w:date="2020-02-11T14:24:00Z">
            <w:rPr>
              <w:rFonts w:ascii="Times New Roman" w:hAnsi="Times New Roman" w:cs="Times New Roman"/>
              <w:noProof/>
            </w:rPr>
          </w:rPrChange>
        </w:rPr>
        <w:t>23</w:t>
      </w:r>
      <w:r w:rsidR="000676EC" w:rsidRPr="00D30883">
        <w:rPr>
          <w:rFonts w:ascii="Arial" w:hAnsi="Arial" w:cs="Arial"/>
          <w:sz w:val="22"/>
          <w:szCs w:val="22"/>
          <w:rPrChange w:id="1307"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1308"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1309" w:author="Guo, Shicheng" w:date="2020-02-11T14:24:00Z">
            <w:rPr>
              <w:rFonts w:ascii="Times New Roman" w:hAnsi="Times New Roman" w:cs="Times New Roman"/>
            </w:rPr>
          </w:rPrChange>
        </w:rPr>
        <w:t>]</w:t>
      </w:r>
      <w:r w:rsidRPr="00D30883">
        <w:rPr>
          <w:rFonts w:ascii="Arial" w:hAnsi="Arial" w:cs="Arial"/>
          <w:sz w:val="22"/>
          <w:szCs w:val="22"/>
          <w:rPrChange w:id="1310" w:author="Guo, Shicheng" w:date="2020-02-11T14:24:00Z">
            <w:rPr>
              <w:rFonts w:ascii="Times New Roman" w:hAnsi="Times New Roman" w:cs="Times New Roman"/>
            </w:rPr>
          </w:rPrChange>
        </w:rPr>
        <w:t>. In human</w:t>
      </w:r>
      <w:ins w:id="1311" w:author="Andreae, Emily A" w:date="2020-02-07T08:48:00Z">
        <w:r w:rsidR="00D1307B" w:rsidRPr="00D30883">
          <w:rPr>
            <w:rFonts w:ascii="Arial" w:hAnsi="Arial" w:cs="Arial"/>
            <w:sz w:val="22"/>
            <w:szCs w:val="22"/>
            <w:rPrChange w:id="1312" w:author="Guo, Shicheng" w:date="2020-02-11T14:24:00Z">
              <w:rPr>
                <w:rFonts w:ascii="Times New Roman" w:hAnsi="Times New Roman" w:cs="Times New Roman"/>
              </w:rPr>
            </w:rPrChange>
          </w:rPr>
          <w:t>s</w:t>
        </w:r>
      </w:ins>
      <w:r w:rsidRPr="00D30883">
        <w:rPr>
          <w:rFonts w:ascii="Arial" w:hAnsi="Arial" w:cs="Arial"/>
          <w:sz w:val="22"/>
          <w:szCs w:val="22"/>
          <w:rPrChange w:id="1313" w:author="Guo, Shicheng" w:date="2020-02-11T14:24:00Z">
            <w:rPr>
              <w:rFonts w:ascii="Times New Roman" w:hAnsi="Times New Roman" w:cs="Times New Roman"/>
            </w:rPr>
          </w:rPrChange>
        </w:rPr>
        <w:t>, MHCII mainly consist</w:t>
      </w:r>
      <w:ins w:id="1314" w:author="Andreae, Emily A" w:date="2020-02-07T08:49:00Z">
        <w:r w:rsidR="00D1307B" w:rsidRPr="00D30883">
          <w:rPr>
            <w:rFonts w:ascii="Arial" w:hAnsi="Arial" w:cs="Arial"/>
            <w:sz w:val="22"/>
            <w:szCs w:val="22"/>
            <w:rPrChange w:id="1315" w:author="Guo, Shicheng" w:date="2020-02-11T14:24:00Z">
              <w:rPr>
                <w:rFonts w:ascii="Times New Roman" w:hAnsi="Times New Roman" w:cs="Times New Roman"/>
              </w:rPr>
            </w:rPrChange>
          </w:rPr>
          <w:t>s</w:t>
        </w:r>
      </w:ins>
      <w:r w:rsidRPr="00D30883">
        <w:rPr>
          <w:rFonts w:ascii="Arial" w:hAnsi="Arial" w:cs="Arial"/>
          <w:sz w:val="22"/>
          <w:szCs w:val="22"/>
          <w:rPrChange w:id="1316" w:author="Guo, Shicheng" w:date="2020-02-11T14:24:00Z">
            <w:rPr>
              <w:rFonts w:ascii="Times New Roman" w:hAnsi="Times New Roman" w:cs="Times New Roman"/>
            </w:rPr>
          </w:rPrChange>
        </w:rPr>
        <w:t xml:space="preserve"> of three antigens: HLA-DR, HLA-DP, and HLA-DQ. To corroborate the iTRAQ and IHC findings with tsMHCII gene</w:t>
      </w:r>
      <w:del w:id="1317" w:author="Andreae, Emily A" w:date="2020-02-07T08:49:00Z">
        <w:r w:rsidRPr="00D30883" w:rsidDel="00D1307B">
          <w:rPr>
            <w:rFonts w:ascii="Arial" w:hAnsi="Arial" w:cs="Arial"/>
            <w:sz w:val="22"/>
            <w:szCs w:val="22"/>
            <w:rPrChange w:id="1318" w:author="Guo, Shicheng" w:date="2020-02-11T14:24:00Z">
              <w:rPr>
                <w:rFonts w:ascii="Times New Roman" w:hAnsi="Times New Roman" w:cs="Times New Roman"/>
              </w:rPr>
            </w:rPrChange>
          </w:rPr>
          <w:delText>s</w:delText>
        </w:r>
      </w:del>
      <w:r w:rsidRPr="00D30883">
        <w:rPr>
          <w:rFonts w:ascii="Arial" w:hAnsi="Arial" w:cs="Arial"/>
          <w:sz w:val="22"/>
          <w:szCs w:val="22"/>
          <w:rPrChange w:id="1319" w:author="Guo, Shicheng" w:date="2020-02-11T14:24:00Z">
            <w:rPr>
              <w:rFonts w:ascii="Times New Roman" w:hAnsi="Times New Roman" w:cs="Times New Roman"/>
            </w:rPr>
          </w:rPrChange>
        </w:rPr>
        <w:t xml:space="preserve"> expression, we evaluated the mRNA levels of CIITA and tsMHCII (HLA-DQA1, HLA-DRA, and HLA-DPA1) in various cell lines. CIITA transcript showed </w:t>
      </w:r>
      <w:ins w:id="1320" w:author="Andreae, Emily A" w:date="2020-02-07T08:50:00Z">
        <w:r w:rsidR="00D1307B" w:rsidRPr="00D30883">
          <w:rPr>
            <w:rFonts w:ascii="Arial" w:hAnsi="Arial" w:cs="Arial"/>
            <w:sz w:val="22"/>
            <w:szCs w:val="22"/>
            <w:rPrChange w:id="1321" w:author="Guo, Shicheng" w:date="2020-02-11T14:24:00Z">
              <w:rPr>
                <w:rFonts w:ascii="Times New Roman" w:hAnsi="Times New Roman" w:cs="Times New Roman"/>
              </w:rPr>
            </w:rPrChange>
          </w:rPr>
          <w:t xml:space="preserve">a </w:t>
        </w:r>
      </w:ins>
      <w:del w:id="1322" w:author="Andreae, Emily A" w:date="2020-02-07T08:50:00Z">
        <w:r w:rsidRPr="00D30883" w:rsidDel="00D1307B">
          <w:rPr>
            <w:rFonts w:ascii="Arial" w:hAnsi="Arial" w:cs="Arial"/>
            <w:sz w:val="22"/>
            <w:szCs w:val="22"/>
            <w:rPrChange w:id="1323" w:author="Guo, Shicheng" w:date="2020-02-11T14:24:00Z">
              <w:rPr>
                <w:rFonts w:ascii="Times New Roman" w:hAnsi="Times New Roman" w:cs="Times New Roman"/>
              </w:rPr>
            </w:rPrChange>
          </w:rPr>
          <w:delText>well correlation</w:delText>
        </w:r>
      </w:del>
      <w:ins w:id="1324" w:author="Andreae, Emily A" w:date="2020-02-07T08:50:00Z">
        <w:r w:rsidR="00D1307B" w:rsidRPr="00D30883">
          <w:rPr>
            <w:rFonts w:ascii="Arial" w:hAnsi="Arial" w:cs="Arial"/>
            <w:sz w:val="22"/>
            <w:szCs w:val="22"/>
            <w:rPrChange w:id="1325" w:author="Guo, Shicheng" w:date="2020-02-11T14:24:00Z">
              <w:rPr>
                <w:rFonts w:ascii="Times New Roman" w:hAnsi="Times New Roman" w:cs="Times New Roman"/>
              </w:rPr>
            </w:rPrChange>
          </w:rPr>
          <w:t>strong correlation</w:t>
        </w:r>
      </w:ins>
      <w:r w:rsidRPr="00D30883">
        <w:rPr>
          <w:rFonts w:ascii="Arial" w:hAnsi="Arial" w:cs="Arial"/>
          <w:sz w:val="22"/>
          <w:szCs w:val="22"/>
          <w:rPrChange w:id="1326" w:author="Guo, Shicheng" w:date="2020-02-11T14:24:00Z">
            <w:rPr>
              <w:rFonts w:ascii="Times New Roman" w:hAnsi="Times New Roman" w:cs="Times New Roman"/>
            </w:rPr>
          </w:rPrChange>
        </w:rPr>
        <w:t xml:space="preserve"> with those of HLA-DQA1, HLA-DRA, and HLA-DPA1, which were usually lower in </w:t>
      </w:r>
      <w:ins w:id="1327" w:author="Andreae, Emily A" w:date="2020-02-07T08:51:00Z">
        <w:r w:rsidR="00130567" w:rsidRPr="00D30883">
          <w:rPr>
            <w:rFonts w:ascii="Arial" w:hAnsi="Arial" w:cs="Arial"/>
            <w:sz w:val="22"/>
            <w:szCs w:val="22"/>
            <w:rPrChange w:id="1328" w:author="Guo, Shicheng" w:date="2020-02-11T14:24:00Z">
              <w:rPr>
                <w:rFonts w:ascii="Times New Roman" w:hAnsi="Times New Roman" w:cs="Times New Roman"/>
              </w:rPr>
            </w:rPrChange>
          </w:rPr>
          <w:t xml:space="preserve">PTC </w:t>
        </w:r>
      </w:ins>
      <w:r w:rsidRPr="00D30883">
        <w:rPr>
          <w:rFonts w:ascii="Arial" w:hAnsi="Arial" w:cs="Arial"/>
          <w:sz w:val="22"/>
          <w:szCs w:val="22"/>
          <w:rPrChange w:id="1329" w:author="Guo, Shicheng" w:date="2020-02-11T14:24:00Z">
            <w:rPr>
              <w:rFonts w:ascii="Times New Roman" w:hAnsi="Times New Roman" w:cs="Times New Roman"/>
            </w:rPr>
          </w:rPrChange>
        </w:rPr>
        <w:t xml:space="preserve">cell lines harboring BRAFV600E mutation than in </w:t>
      </w:r>
      <w:commentRangeStart w:id="1330"/>
      <w:r w:rsidRPr="00D30883">
        <w:rPr>
          <w:rFonts w:ascii="Arial" w:hAnsi="Arial" w:cs="Arial"/>
          <w:sz w:val="22"/>
          <w:szCs w:val="22"/>
          <w:rPrChange w:id="1331" w:author="Guo, Shicheng" w:date="2020-02-11T14:24:00Z">
            <w:rPr>
              <w:rFonts w:ascii="Times New Roman" w:hAnsi="Times New Roman" w:cs="Times New Roman"/>
            </w:rPr>
          </w:rPrChange>
        </w:rPr>
        <w:t xml:space="preserve">wild-type </w:t>
      </w:r>
      <w:commentRangeEnd w:id="1330"/>
      <w:r w:rsidR="005245C6">
        <w:rPr>
          <w:rStyle w:val="CommentReference"/>
        </w:rPr>
        <w:commentReference w:id="1330"/>
      </w:r>
      <w:r w:rsidRPr="00D30883">
        <w:rPr>
          <w:rFonts w:ascii="Arial" w:hAnsi="Arial" w:cs="Arial"/>
          <w:sz w:val="22"/>
          <w:szCs w:val="22"/>
          <w:rPrChange w:id="1332" w:author="Guo, Shicheng" w:date="2020-02-11T14:24:00Z">
            <w:rPr>
              <w:rFonts w:ascii="Times New Roman" w:hAnsi="Times New Roman" w:cs="Times New Roman"/>
            </w:rPr>
          </w:rPrChange>
        </w:rPr>
        <w:t>cell lines (</w:t>
      </w:r>
      <w:r w:rsidRPr="00D30883">
        <w:rPr>
          <w:rFonts w:ascii="Arial" w:hAnsi="Arial" w:cs="Arial"/>
          <w:b/>
          <w:color w:val="0070C0"/>
          <w:sz w:val="22"/>
          <w:szCs w:val="22"/>
          <w:rPrChange w:id="1333" w:author="Guo, Shicheng" w:date="2020-02-11T14:24:00Z">
            <w:rPr>
              <w:rFonts w:ascii="Times New Roman" w:hAnsi="Times New Roman" w:cs="Times New Roman"/>
              <w:b/>
              <w:color w:val="0070C0"/>
            </w:rPr>
          </w:rPrChange>
        </w:rPr>
        <w:t>Fig. 2A</w:t>
      </w:r>
      <w:r w:rsidRPr="00D30883">
        <w:rPr>
          <w:rFonts w:ascii="Arial" w:hAnsi="Arial" w:cs="Arial"/>
          <w:sz w:val="22"/>
          <w:szCs w:val="22"/>
          <w:rPrChange w:id="1334" w:author="Guo, Shicheng" w:date="2020-02-11T14:24:00Z">
            <w:rPr>
              <w:rFonts w:ascii="Times New Roman" w:hAnsi="Times New Roman" w:cs="Times New Roman"/>
            </w:rPr>
          </w:rPrChange>
        </w:rPr>
        <w:t xml:space="preserve">). To verify whether the constitutive activation of BRAF-MAPK signaling is the direct cause of tsMHCII decline, </w:t>
      </w:r>
      <w:del w:id="1335" w:author="Andreae, Emily A" w:date="2020-02-07T09:07:00Z">
        <w:r w:rsidRPr="00D30883" w:rsidDel="00C14787">
          <w:rPr>
            <w:rFonts w:ascii="Arial" w:hAnsi="Arial" w:cs="Arial"/>
            <w:sz w:val="22"/>
            <w:szCs w:val="22"/>
            <w:rPrChange w:id="1336" w:author="Guo, Shicheng" w:date="2020-02-11T14:24:00Z">
              <w:rPr>
                <w:rFonts w:ascii="Times New Roman" w:hAnsi="Times New Roman" w:cs="Times New Roman"/>
              </w:rPr>
            </w:rPrChange>
          </w:rPr>
          <w:delText xml:space="preserve">both </w:delText>
        </w:r>
      </w:del>
      <w:r w:rsidRPr="00D30883">
        <w:rPr>
          <w:rFonts w:ascii="Arial" w:hAnsi="Arial" w:cs="Arial"/>
          <w:sz w:val="22"/>
          <w:szCs w:val="22"/>
          <w:rPrChange w:id="1337" w:author="Guo, Shicheng" w:date="2020-02-11T14:24:00Z">
            <w:rPr>
              <w:rFonts w:ascii="Times New Roman" w:hAnsi="Times New Roman" w:cs="Times New Roman"/>
            </w:rPr>
          </w:rPrChange>
        </w:rPr>
        <w:t xml:space="preserve">BRAF and </w:t>
      </w:r>
      <w:ins w:id="1338" w:author="Andreae, Emily A" w:date="2020-02-07T09:07:00Z">
        <w:r w:rsidR="00C14787" w:rsidRPr="00D30883">
          <w:rPr>
            <w:rFonts w:ascii="Arial" w:hAnsi="Arial" w:cs="Arial"/>
            <w:sz w:val="22"/>
            <w:szCs w:val="22"/>
            <w:rPrChange w:id="1339" w:author="Guo, Shicheng" w:date="2020-02-11T14:24:00Z">
              <w:rPr>
                <w:rFonts w:ascii="Times New Roman" w:hAnsi="Times New Roman" w:cs="Times New Roman"/>
              </w:rPr>
            </w:rPrChange>
          </w:rPr>
          <w:t>MEK</w:t>
        </w:r>
      </w:ins>
      <w:del w:id="1340" w:author="Andreae, Emily A" w:date="2020-02-07T09:07:00Z">
        <w:r w:rsidRPr="00D30883" w:rsidDel="00C14787">
          <w:rPr>
            <w:rFonts w:ascii="Arial" w:hAnsi="Arial" w:cs="Arial"/>
            <w:sz w:val="22"/>
            <w:szCs w:val="22"/>
            <w:rPrChange w:id="1341" w:author="Guo, Shicheng" w:date="2020-02-11T14:24:00Z">
              <w:rPr>
                <w:rFonts w:ascii="Times New Roman" w:hAnsi="Times New Roman" w:cs="Times New Roman"/>
              </w:rPr>
            </w:rPrChange>
          </w:rPr>
          <w:delText>ERK</w:delText>
        </w:r>
      </w:del>
      <w:r w:rsidRPr="00D30883">
        <w:rPr>
          <w:rFonts w:ascii="Arial" w:hAnsi="Arial" w:cs="Arial"/>
          <w:sz w:val="22"/>
          <w:szCs w:val="22"/>
          <w:rPrChange w:id="1342" w:author="Guo, Shicheng" w:date="2020-02-11T14:24:00Z">
            <w:rPr>
              <w:rFonts w:ascii="Times New Roman" w:hAnsi="Times New Roman" w:cs="Times New Roman"/>
            </w:rPr>
          </w:rPrChange>
        </w:rPr>
        <w:t xml:space="preserve"> inhibitors were applied </w:t>
      </w:r>
      <w:ins w:id="1343" w:author="Andreae, Emily A" w:date="2020-02-07T09:07:00Z">
        <w:r w:rsidR="00C14787" w:rsidRPr="00D30883">
          <w:rPr>
            <w:rFonts w:ascii="Arial" w:hAnsi="Arial" w:cs="Arial"/>
            <w:sz w:val="22"/>
            <w:szCs w:val="22"/>
            <w:rPrChange w:id="1344" w:author="Guo, Shicheng" w:date="2020-02-11T14:24:00Z">
              <w:rPr>
                <w:rFonts w:ascii="Times New Roman" w:hAnsi="Times New Roman" w:cs="Times New Roman"/>
              </w:rPr>
            </w:rPrChange>
          </w:rPr>
          <w:t>to</w:t>
        </w:r>
      </w:ins>
      <w:del w:id="1345" w:author="Andreae, Emily A" w:date="2020-02-07T09:07:00Z">
        <w:r w:rsidRPr="00D30883" w:rsidDel="00C14787">
          <w:rPr>
            <w:rFonts w:ascii="Arial" w:hAnsi="Arial" w:cs="Arial"/>
            <w:sz w:val="22"/>
            <w:szCs w:val="22"/>
            <w:rPrChange w:id="1346" w:author="Guo, Shicheng" w:date="2020-02-11T14:24:00Z">
              <w:rPr>
                <w:rFonts w:ascii="Times New Roman" w:hAnsi="Times New Roman" w:cs="Times New Roman"/>
              </w:rPr>
            </w:rPrChange>
          </w:rPr>
          <w:delText>on</w:delText>
        </w:r>
      </w:del>
      <w:r w:rsidRPr="00D30883">
        <w:rPr>
          <w:rFonts w:ascii="Arial" w:hAnsi="Arial" w:cs="Arial"/>
          <w:sz w:val="22"/>
          <w:szCs w:val="22"/>
          <w:rPrChange w:id="1347" w:author="Guo, Shicheng" w:date="2020-02-11T14:24:00Z">
            <w:rPr>
              <w:rFonts w:ascii="Times New Roman" w:hAnsi="Times New Roman" w:cs="Times New Roman"/>
            </w:rPr>
          </w:rPrChange>
        </w:rPr>
        <w:t xml:space="preserve"> PTC cell</w:t>
      </w:r>
      <w:ins w:id="1348" w:author="Andreae, Emily A" w:date="2020-02-07T09:07:00Z">
        <w:r w:rsidR="00C14787" w:rsidRPr="00D30883">
          <w:rPr>
            <w:rFonts w:ascii="Arial" w:hAnsi="Arial" w:cs="Arial"/>
            <w:sz w:val="22"/>
            <w:szCs w:val="22"/>
            <w:rPrChange w:id="1349" w:author="Guo, Shicheng" w:date="2020-02-11T14:24:00Z">
              <w:rPr>
                <w:rFonts w:ascii="Times New Roman" w:hAnsi="Times New Roman" w:cs="Times New Roman"/>
              </w:rPr>
            </w:rPrChange>
          </w:rPr>
          <w:t xml:space="preserve"> lines BCPAP and K1</w:t>
        </w:r>
      </w:ins>
      <w:del w:id="1350" w:author="Andreae, Emily A" w:date="2020-02-07T09:07:00Z">
        <w:r w:rsidRPr="00D30883" w:rsidDel="00C14787">
          <w:rPr>
            <w:rFonts w:ascii="Arial" w:hAnsi="Arial" w:cs="Arial"/>
            <w:sz w:val="22"/>
            <w:szCs w:val="22"/>
            <w:rPrChange w:id="1351" w:author="Guo, Shicheng" w:date="2020-02-11T14:24:00Z">
              <w:rPr>
                <w:rFonts w:ascii="Times New Roman" w:hAnsi="Times New Roman" w:cs="Times New Roman"/>
              </w:rPr>
            </w:rPrChange>
          </w:rPr>
          <w:delText>s</w:delText>
        </w:r>
      </w:del>
      <w:r w:rsidRPr="00D30883">
        <w:rPr>
          <w:rFonts w:ascii="Arial" w:hAnsi="Arial" w:cs="Arial"/>
          <w:sz w:val="22"/>
          <w:szCs w:val="22"/>
          <w:rPrChange w:id="1352" w:author="Guo, Shicheng" w:date="2020-02-11T14:24:00Z">
            <w:rPr>
              <w:rFonts w:ascii="Times New Roman" w:hAnsi="Times New Roman" w:cs="Times New Roman"/>
            </w:rPr>
          </w:rPrChange>
        </w:rPr>
        <w:t xml:space="preserve"> with BRAFV600E mutation</w:t>
      </w:r>
      <w:ins w:id="1353" w:author="Andreae, Emily A" w:date="2020-02-07T09:07:00Z">
        <w:r w:rsidR="00C14787" w:rsidRPr="00D30883">
          <w:rPr>
            <w:rFonts w:ascii="Arial" w:hAnsi="Arial" w:cs="Arial"/>
            <w:sz w:val="22"/>
            <w:szCs w:val="22"/>
            <w:rPrChange w:id="1354" w:author="Guo, Shicheng" w:date="2020-02-11T14:24:00Z">
              <w:rPr>
                <w:rFonts w:ascii="Times New Roman" w:hAnsi="Times New Roman" w:cs="Times New Roman"/>
              </w:rPr>
            </w:rPrChange>
          </w:rPr>
          <w:t>;</w:t>
        </w:r>
      </w:ins>
      <w:r w:rsidRPr="00D30883">
        <w:rPr>
          <w:rFonts w:ascii="Arial" w:hAnsi="Arial" w:cs="Arial"/>
          <w:sz w:val="22"/>
          <w:szCs w:val="22"/>
          <w:rPrChange w:id="1355" w:author="Guo, Shicheng" w:date="2020-02-11T14:24:00Z">
            <w:rPr>
              <w:rFonts w:ascii="Times New Roman" w:hAnsi="Times New Roman" w:cs="Times New Roman"/>
            </w:rPr>
          </w:rPrChange>
        </w:rPr>
        <w:t xml:space="preserve"> </w:t>
      </w:r>
      <w:del w:id="1356" w:author="Andreae, Emily A" w:date="2020-02-07T09:07:00Z">
        <w:r w:rsidRPr="00D30883" w:rsidDel="00C14787">
          <w:rPr>
            <w:rFonts w:ascii="Arial" w:hAnsi="Arial" w:cs="Arial"/>
            <w:sz w:val="22"/>
            <w:szCs w:val="22"/>
            <w:rPrChange w:id="1357" w:author="Guo, Shicheng" w:date="2020-02-11T14:24:00Z">
              <w:rPr>
                <w:rFonts w:ascii="Times New Roman" w:hAnsi="Times New Roman" w:cs="Times New Roman"/>
              </w:rPr>
            </w:rPrChange>
          </w:rPr>
          <w:delText>(BCPAP and K1) and</w:delText>
        </w:r>
      </w:del>
      <w:r w:rsidRPr="00D30883">
        <w:rPr>
          <w:rFonts w:ascii="Arial" w:hAnsi="Arial" w:cs="Arial"/>
          <w:sz w:val="22"/>
          <w:szCs w:val="22"/>
          <w:rPrChange w:id="1358" w:author="Guo, Shicheng" w:date="2020-02-11T14:24:00Z">
            <w:rPr>
              <w:rFonts w:ascii="Times New Roman" w:hAnsi="Times New Roman" w:cs="Times New Roman"/>
            </w:rPr>
          </w:rPrChange>
        </w:rPr>
        <w:t xml:space="preserve"> tsMHCII levels were detected by flow cytometry. Treatment of cells for </w:t>
      </w:r>
      <w:commentRangeStart w:id="1359"/>
      <w:r w:rsidRPr="00D30883">
        <w:rPr>
          <w:rFonts w:ascii="Arial" w:hAnsi="Arial" w:cs="Arial"/>
          <w:sz w:val="22"/>
          <w:szCs w:val="22"/>
          <w:rPrChange w:id="1360" w:author="Guo, Shicheng" w:date="2020-02-11T14:24:00Z">
            <w:rPr>
              <w:rFonts w:ascii="Times New Roman" w:hAnsi="Times New Roman" w:cs="Times New Roman"/>
            </w:rPr>
          </w:rPrChange>
        </w:rPr>
        <w:t>72</w:t>
      </w:r>
      <w:ins w:id="1361" w:author="Andreae, Emily A" w:date="2020-02-07T09:08:00Z">
        <w:r w:rsidR="00C14787" w:rsidRPr="00D30883">
          <w:rPr>
            <w:rFonts w:ascii="Arial" w:hAnsi="Arial" w:cs="Arial"/>
            <w:sz w:val="22"/>
            <w:szCs w:val="22"/>
            <w:rPrChange w:id="1362" w:author="Guo, Shicheng" w:date="2020-02-11T14:24:00Z">
              <w:rPr>
                <w:rFonts w:ascii="Times New Roman" w:hAnsi="Times New Roman" w:cs="Times New Roman"/>
              </w:rPr>
            </w:rPrChange>
          </w:rPr>
          <w:t xml:space="preserve"> </w:t>
        </w:r>
      </w:ins>
      <w:r w:rsidRPr="00D30883">
        <w:rPr>
          <w:rFonts w:ascii="Arial" w:hAnsi="Arial" w:cs="Arial"/>
          <w:sz w:val="22"/>
          <w:szCs w:val="22"/>
          <w:rPrChange w:id="1363" w:author="Guo, Shicheng" w:date="2020-02-11T14:24:00Z">
            <w:rPr>
              <w:rFonts w:ascii="Times New Roman" w:hAnsi="Times New Roman" w:cs="Times New Roman"/>
            </w:rPr>
          </w:rPrChange>
        </w:rPr>
        <w:t>h</w:t>
      </w:r>
      <w:commentRangeEnd w:id="1359"/>
      <w:r w:rsidR="00614B47">
        <w:rPr>
          <w:rStyle w:val="CommentReference"/>
        </w:rPr>
        <w:commentReference w:id="1359"/>
      </w:r>
      <w:r w:rsidRPr="00D30883">
        <w:rPr>
          <w:rFonts w:ascii="Arial" w:hAnsi="Arial" w:cs="Arial"/>
          <w:sz w:val="22"/>
          <w:szCs w:val="22"/>
          <w:rPrChange w:id="1364" w:author="Guo, Shicheng" w:date="2020-02-11T14:24:00Z">
            <w:rPr>
              <w:rFonts w:ascii="Times New Roman" w:hAnsi="Times New Roman" w:cs="Times New Roman"/>
            </w:rPr>
          </w:rPrChange>
        </w:rPr>
        <w:t xml:space="preserve"> with the BRAF kinase inhibitor PLX4032 or the MEK inhibitor U0126 led to upregulation of tsMH</w:t>
      </w:r>
      <w:r w:rsidR="00D10867" w:rsidRPr="00D30883">
        <w:rPr>
          <w:rFonts w:ascii="Arial" w:hAnsi="Arial" w:cs="Arial"/>
          <w:sz w:val="22"/>
          <w:szCs w:val="22"/>
          <w:rPrChange w:id="1365" w:author="Guo, Shicheng" w:date="2020-02-11T14:24:00Z">
            <w:rPr>
              <w:rFonts w:ascii="Times New Roman" w:hAnsi="Times New Roman" w:cs="Times New Roman"/>
            </w:rPr>
          </w:rPrChange>
        </w:rPr>
        <w:t>CII at protein level (</w:t>
      </w:r>
      <w:r w:rsidR="00D10867" w:rsidRPr="00D30883">
        <w:rPr>
          <w:rFonts w:ascii="Arial" w:hAnsi="Arial" w:cs="Arial"/>
          <w:b/>
          <w:color w:val="0070C0"/>
          <w:sz w:val="22"/>
          <w:szCs w:val="22"/>
          <w:rPrChange w:id="1366" w:author="Guo, Shicheng" w:date="2020-02-11T14:24:00Z">
            <w:rPr>
              <w:rFonts w:ascii="Times New Roman" w:hAnsi="Times New Roman" w:cs="Times New Roman"/>
              <w:b/>
              <w:color w:val="0070C0"/>
            </w:rPr>
          </w:rPrChange>
        </w:rPr>
        <w:t>Fig. 2B-</w:t>
      </w:r>
      <w:r w:rsidRPr="00D30883">
        <w:rPr>
          <w:rFonts w:ascii="Arial" w:hAnsi="Arial" w:cs="Arial"/>
          <w:b/>
          <w:color w:val="0070C0"/>
          <w:sz w:val="22"/>
          <w:szCs w:val="22"/>
          <w:rPrChange w:id="1367" w:author="Guo, Shicheng" w:date="2020-02-11T14:24:00Z">
            <w:rPr>
              <w:rFonts w:ascii="Times New Roman" w:hAnsi="Times New Roman" w:cs="Times New Roman"/>
              <w:b/>
              <w:color w:val="0070C0"/>
            </w:rPr>
          </w:rPrChange>
        </w:rPr>
        <w:t>C</w:t>
      </w:r>
      <w:r w:rsidRPr="00D30883">
        <w:rPr>
          <w:rFonts w:ascii="Arial" w:hAnsi="Arial" w:cs="Arial"/>
          <w:sz w:val="22"/>
          <w:szCs w:val="22"/>
          <w:rPrChange w:id="1368" w:author="Guo, Shicheng" w:date="2020-02-11T14:24:00Z">
            <w:rPr>
              <w:rFonts w:ascii="Times New Roman" w:hAnsi="Times New Roman" w:cs="Times New Roman"/>
            </w:rPr>
          </w:rPrChange>
        </w:rPr>
        <w:t xml:space="preserve">). </w:t>
      </w:r>
      <w:ins w:id="1369" w:author="Andreae, Emily A" w:date="2020-02-07T09:11:00Z">
        <w:r w:rsidR="00C14787" w:rsidRPr="00D30883">
          <w:rPr>
            <w:rFonts w:ascii="Arial" w:hAnsi="Arial" w:cs="Arial"/>
            <w:sz w:val="22"/>
            <w:szCs w:val="22"/>
            <w:rPrChange w:id="1370" w:author="Guo, Shicheng" w:date="2020-02-11T14:24:00Z">
              <w:rPr>
                <w:rFonts w:ascii="Times New Roman" w:hAnsi="Times New Roman" w:cs="Times New Roman"/>
              </w:rPr>
            </w:rPrChange>
          </w:rPr>
          <w:t xml:space="preserve">To confirm the BRAF-MAPK pathway is involved in tsMHCII regulation, we overexpressed </w:t>
        </w:r>
      </w:ins>
      <w:del w:id="1371" w:author="Andreae, Emily A" w:date="2020-02-07T09:11:00Z">
        <w:r w:rsidRPr="00D30883" w:rsidDel="00C14787">
          <w:rPr>
            <w:rFonts w:ascii="Arial" w:hAnsi="Arial" w:cs="Arial"/>
            <w:sz w:val="22"/>
            <w:szCs w:val="22"/>
            <w:rPrChange w:id="1372" w:author="Guo, Shicheng" w:date="2020-02-11T14:24:00Z">
              <w:rPr>
                <w:rFonts w:ascii="Times New Roman" w:hAnsi="Times New Roman" w:cs="Times New Roman"/>
              </w:rPr>
            </w:rPrChange>
          </w:rPr>
          <w:delText xml:space="preserve">We next </w:delText>
        </w:r>
      </w:del>
      <w:del w:id="1373" w:author="Andreae, Emily A" w:date="2020-02-07T09:12:00Z">
        <w:r w:rsidRPr="00D30883" w:rsidDel="00C14787">
          <w:rPr>
            <w:rFonts w:ascii="Arial" w:hAnsi="Arial" w:cs="Arial"/>
            <w:sz w:val="22"/>
            <w:szCs w:val="22"/>
            <w:rPrChange w:id="1374" w:author="Guo, Shicheng" w:date="2020-02-11T14:24:00Z">
              <w:rPr>
                <w:rFonts w:ascii="Times New Roman" w:hAnsi="Times New Roman" w:cs="Times New Roman"/>
              </w:rPr>
            </w:rPrChange>
          </w:rPr>
          <w:delText xml:space="preserve">introduced </w:delText>
        </w:r>
      </w:del>
      <w:r w:rsidRPr="00D30883">
        <w:rPr>
          <w:rFonts w:ascii="Arial" w:hAnsi="Arial" w:cs="Arial"/>
          <w:sz w:val="22"/>
          <w:szCs w:val="22"/>
          <w:rPrChange w:id="1375" w:author="Guo, Shicheng" w:date="2020-02-11T14:24:00Z">
            <w:rPr>
              <w:rFonts w:ascii="Times New Roman" w:hAnsi="Times New Roman" w:cs="Times New Roman"/>
            </w:rPr>
          </w:rPrChange>
        </w:rPr>
        <w:t>BRAFV600E in</w:t>
      </w:r>
      <w:del w:id="1376" w:author="Andreae, Emily A" w:date="2020-02-07T09:12:00Z">
        <w:r w:rsidRPr="00D30883" w:rsidDel="00C14787">
          <w:rPr>
            <w:rFonts w:ascii="Arial" w:hAnsi="Arial" w:cs="Arial"/>
            <w:sz w:val="22"/>
            <w:szCs w:val="22"/>
            <w:rPrChange w:id="1377" w:author="Guo, Shicheng" w:date="2020-02-11T14:24:00Z">
              <w:rPr>
                <w:rFonts w:ascii="Times New Roman" w:hAnsi="Times New Roman" w:cs="Times New Roman"/>
              </w:rPr>
            </w:rPrChange>
          </w:rPr>
          <w:delText>to</w:delText>
        </w:r>
      </w:del>
      <w:r w:rsidRPr="00D30883">
        <w:rPr>
          <w:rFonts w:ascii="Arial" w:hAnsi="Arial" w:cs="Arial"/>
          <w:sz w:val="22"/>
          <w:szCs w:val="22"/>
          <w:rPrChange w:id="1378" w:author="Guo, Shicheng" w:date="2020-02-11T14:24:00Z">
            <w:rPr>
              <w:rFonts w:ascii="Times New Roman" w:hAnsi="Times New Roman" w:cs="Times New Roman"/>
            </w:rPr>
          </w:rPrChange>
        </w:rPr>
        <w:t xml:space="preserve"> TPC1 cells with wildtype BRAF using </w:t>
      </w:r>
      <w:ins w:id="1379" w:author="Andreae, Emily A" w:date="2020-02-07T09:12:00Z">
        <w:r w:rsidR="008D31D2" w:rsidRPr="00D30883">
          <w:rPr>
            <w:rFonts w:ascii="Arial" w:hAnsi="Arial" w:cs="Arial"/>
            <w:sz w:val="22"/>
            <w:szCs w:val="22"/>
            <w:rPrChange w:id="1380" w:author="Guo, Shicheng" w:date="2020-02-11T14:24:00Z">
              <w:rPr>
                <w:rFonts w:ascii="Times New Roman" w:hAnsi="Times New Roman" w:cs="Times New Roman"/>
              </w:rPr>
            </w:rPrChange>
          </w:rPr>
          <w:t xml:space="preserve">the </w:t>
        </w:r>
      </w:ins>
      <w:r w:rsidRPr="00D30883">
        <w:rPr>
          <w:rFonts w:ascii="Arial" w:hAnsi="Arial" w:cs="Arial"/>
          <w:sz w:val="22"/>
          <w:szCs w:val="22"/>
          <w:rPrChange w:id="1381" w:author="Guo, Shicheng" w:date="2020-02-11T14:24:00Z">
            <w:rPr>
              <w:rFonts w:ascii="Times New Roman" w:hAnsi="Times New Roman" w:cs="Times New Roman"/>
            </w:rPr>
          </w:rPrChange>
        </w:rPr>
        <w:t xml:space="preserve">doxycycline-induced overexpression system. Upon doxycycline treatment, tsMHCII </w:t>
      </w:r>
      <w:ins w:id="1382" w:author="Andreae, Emily A" w:date="2020-02-07T10:22:00Z">
        <w:r w:rsidR="0059705F" w:rsidRPr="00D30883">
          <w:rPr>
            <w:rFonts w:ascii="Arial" w:hAnsi="Arial" w:cs="Arial"/>
            <w:sz w:val="22"/>
            <w:szCs w:val="22"/>
            <w:rPrChange w:id="1383" w:author="Guo, Shicheng" w:date="2020-02-11T14:24:00Z">
              <w:rPr>
                <w:rFonts w:ascii="Times New Roman" w:hAnsi="Times New Roman" w:cs="Times New Roman"/>
              </w:rPr>
            </w:rPrChange>
          </w:rPr>
          <w:t xml:space="preserve">protein </w:t>
        </w:r>
      </w:ins>
      <w:r w:rsidRPr="00D30883">
        <w:rPr>
          <w:rFonts w:ascii="Arial" w:hAnsi="Arial" w:cs="Arial"/>
          <w:sz w:val="22"/>
          <w:szCs w:val="22"/>
          <w:rPrChange w:id="1384" w:author="Guo, Shicheng" w:date="2020-02-11T14:24:00Z">
            <w:rPr>
              <w:rFonts w:ascii="Times New Roman" w:hAnsi="Times New Roman" w:cs="Times New Roman"/>
            </w:rPr>
          </w:rPrChange>
        </w:rPr>
        <w:t xml:space="preserve">expression was </w:t>
      </w:r>
      <w:commentRangeStart w:id="1385"/>
      <w:r w:rsidRPr="00D30883">
        <w:rPr>
          <w:rFonts w:ascii="Arial" w:hAnsi="Arial" w:cs="Arial"/>
          <w:sz w:val="22"/>
          <w:szCs w:val="22"/>
          <w:rPrChange w:id="1386" w:author="Guo, Shicheng" w:date="2020-02-11T14:24:00Z">
            <w:rPr>
              <w:rFonts w:ascii="Times New Roman" w:hAnsi="Times New Roman" w:cs="Times New Roman"/>
            </w:rPr>
          </w:rPrChange>
        </w:rPr>
        <w:t xml:space="preserve">significantly </w:t>
      </w:r>
      <w:commentRangeEnd w:id="1385"/>
      <w:r w:rsidR="000C33A2">
        <w:rPr>
          <w:rStyle w:val="CommentReference"/>
        </w:rPr>
        <w:commentReference w:id="1385"/>
      </w:r>
      <w:r w:rsidRPr="00D30883">
        <w:rPr>
          <w:rFonts w:ascii="Arial" w:hAnsi="Arial" w:cs="Arial"/>
          <w:sz w:val="22"/>
          <w:szCs w:val="22"/>
          <w:rPrChange w:id="1387" w:author="Guo, Shicheng" w:date="2020-02-11T14:24:00Z">
            <w:rPr>
              <w:rFonts w:ascii="Times New Roman" w:hAnsi="Times New Roman" w:cs="Times New Roman"/>
            </w:rPr>
          </w:rPrChange>
        </w:rPr>
        <w:t xml:space="preserve">decreased </w:t>
      </w:r>
      <w:ins w:id="1388" w:author="Andreae, Emily A" w:date="2020-02-07T10:22:00Z">
        <w:r w:rsidR="0059705F" w:rsidRPr="00D30883">
          <w:rPr>
            <w:rFonts w:ascii="Arial" w:hAnsi="Arial" w:cs="Arial"/>
            <w:sz w:val="22"/>
            <w:szCs w:val="22"/>
            <w:rPrChange w:id="1389" w:author="Guo, Shicheng" w:date="2020-02-11T14:24:00Z">
              <w:rPr>
                <w:rFonts w:ascii="Times New Roman" w:hAnsi="Times New Roman" w:cs="Times New Roman"/>
              </w:rPr>
            </w:rPrChange>
          </w:rPr>
          <w:t xml:space="preserve">in response to </w:t>
        </w:r>
      </w:ins>
      <w:del w:id="1390" w:author="Andreae, Emily A" w:date="2020-02-07T10:22:00Z">
        <w:r w:rsidRPr="00D30883" w:rsidDel="0059705F">
          <w:rPr>
            <w:rFonts w:ascii="Arial" w:hAnsi="Arial" w:cs="Arial"/>
            <w:sz w:val="22"/>
            <w:szCs w:val="22"/>
            <w:rPrChange w:id="1391" w:author="Guo, Shicheng" w:date="2020-02-11T14:24:00Z">
              <w:rPr>
                <w:rFonts w:ascii="Times New Roman" w:hAnsi="Times New Roman" w:cs="Times New Roman"/>
              </w:rPr>
            </w:rPrChange>
          </w:rPr>
          <w:delText xml:space="preserve">together with </w:delText>
        </w:r>
      </w:del>
      <w:r w:rsidRPr="00D30883">
        <w:rPr>
          <w:rFonts w:ascii="Arial" w:hAnsi="Arial" w:cs="Arial"/>
          <w:sz w:val="22"/>
          <w:szCs w:val="22"/>
          <w:rPrChange w:id="1392" w:author="Guo, Shicheng" w:date="2020-02-11T14:24:00Z">
            <w:rPr>
              <w:rFonts w:ascii="Times New Roman" w:hAnsi="Times New Roman" w:cs="Times New Roman"/>
            </w:rPr>
          </w:rPrChange>
        </w:rPr>
        <w:t>ectopic BRAFV600E signal (</w:t>
      </w:r>
      <w:r w:rsidR="00E56DC8" w:rsidRPr="00D30883">
        <w:rPr>
          <w:rFonts w:ascii="Arial" w:hAnsi="Arial" w:cs="Arial"/>
          <w:b/>
          <w:color w:val="0070C0"/>
          <w:sz w:val="22"/>
          <w:szCs w:val="22"/>
          <w:rPrChange w:id="1393" w:author="Guo, Shicheng" w:date="2020-02-11T14:24:00Z">
            <w:rPr>
              <w:rFonts w:ascii="Times New Roman" w:hAnsi="Times New Roman" w:cs="Times New Roman"/>
              <w:b/>
              <w:color w:val="0070C0"/>
            </w:rPr>
          </w:rPrChange>
        </w:rPr>
        <w:t>Fig. 2D-</w:t>
      </w:r>
      <w:r w:rsidRPr="00D30883">
        <w:rPr>
          <w:rFonts w:ascii="Arial" w:hAnsi="Arial" w:cs="Arial"/>
          <w:b/>
          <w:color w:val="0070C0"/>
          <w:sz w:val="22"/>
          <w:szCs w:val="22"/>
          <w:rPrChange w:id="1394" w:author="Guo, Shicheng" w:date="2020-02-11T14:24:00Z">
            <w:rPr>
              <w:rFonts w:ascii="Times New Roman" w:hAnsi="Times New Roman" w:cs="Times New Roman"/>
              <w:b/>
              <w:color w:val="0070C0"/>
            </w:rPr>
          </w:rPrChange>
        </w:rPr>
        <w:t>E</w:t>
      </w:r>
      <w:r w:rsidRPr="00D30883">
        <w:rPr>
          <w:rFonts w:ascii="Arial" w:hAnsi="Arial" w:cs="Arial"/>
          <w:sz w:val="22"/>
          <w:szCs w:val="22"/>
          <w:rPrChange w:id="1395" w:author="Guo, Shicheng" w:date="2020-02-11T14:24:00Z">
            <w:rPr>
              <w:rFonts w:ascii="Times New Roman" w:hAnsi="Times New Roman" w:cs="Times New Roman"/>
            </w:rPr>
          </w:rPrChange>
        </w:rPr>
        <w:t xml:space="preserve">). </w:t>
      </w:r>
      <w:ins w:id="1396" w:author="Andreae, Emily A" w:date="2020-02-07T10:23:00Z">
        <w:r w:rsidR="0059705F" w:rsidRPr="00D30883">
          <w:rPr>
            <w:rFonts w:ascii="Arial" w:hAnsi="Arial" w:cs="Arial"/>
            <w:sz w:val="22"/>
            <w:szCs w:val="22"/>
            <w:rPrChange w:id="1397" w:author="Guo, Shicheng" w:date="2020-02-11T14:24:00Z">
              <w:rPr>
                <w:rFonts w:ascii="Times New Roman" w:hAnsi="Times New Roman" w:cs="Times New Roman"/>
              </w:rPr>
            </w:rPrChange>
          </w:rPr>
          <w:t>Transcript levels</w:t>
        </w:r>
      </w:ins>
      <w:del w:id="1398" w:author="Andreae, Emily A" w:date="2020-02-07T10:23:00Z">
        <w:r w:rsidRPr="00D30883" w:rsidDel="0059705F">
          <w:rPr>
            <w:rFonts w:ascii="Arial" w:hAnsi="Arial" w:cs="Arial"/>
            <w:sz w:val="22"/>
            <w:szCs w:val="22"/>
            <w:rPrChange w:id="1399" w:author="Guo, Shicheng" w:date="2020-02-11T14:24:00Z">
              <w:rPr>
                <w:rFonts w:ascii="Times New Roman" w:hAnsi="Times New Roman" w:cs="Times New Roman"/>
              </w:rPr>
            </w:rPrChange>
          </w:rPr>
          <w:delText>MRNA expression</w:delText>
        </w:r>
      </w:del>
      <w:r w:rsidRPr="00D30883">
        <w:rPr>
          <w:rFonts w:ascii="Arial" w:hAnsi="Arial" w:cs="Arial"/>
          <w:sz w:val="22"/>
          <w:szCs w:val="22"/>
          <w:rPrChange w:id="1400" w:author="Guo, Shicheng" w:date="2020-02-11T14:24:00Z">
            <w:rPr>
              <w:rFonts w:ascii="Times New Roman" w:hAnsi="Times New Roman" w:cs="Times New Roman"/>
            </w:rPr>
          </w:rPrChange>
        </w:rPr>
        <w:t xml:space="preserve"> of CIITA, HLA-DQA1, HLA-DRA, and HLA-DPA1 showed consi</w:t>
      </w:r>
      <w:r w:rsidR="00E56DC8" w:rsidRPr="00D30883">
        <w:rPr>
          <w:rFonts w:ascii="Arial" w:hAnsi="Arial" w:cs="Arial"/>
          <w:sz w:val="22"/>
          <w:szCs w:val="22"/>
          <w:rPrChange w:id="1401" w:author="Guo, Shicheng" w:date="2020-02-11T14:24:00Z">
            <w:rPr>
              <w:rFonts w:ascii="Times New Roman" w:hAnsi="Times New Roman" w:cs="Times New Roman"/>
            </w:rPr>
          </w:rPrChange>
        </w:rPr>
        <w:t xml:space="preserve">stent change </w:t>
      </w:r>
      <w:ins w:id="1402" w:author="Andreae, Emily A" w:date="2020-02-07T10:23:00Z">
        <w:r w:rsidR="0059705F" w:rsidRPr="00D30883">
          <w:rPr>
            <w:rFonts w:ascii="Arial" w:hAnsi="Arial" w:cs="Arial"/>
            <w:sz w:val="22"/>
            <w:szCs w:val="22"/>
            <w:rPrChange w:id="1403" w:author="Guo, Shicheng" w:date="2020-02-11T14:24:00Z">
              <w:rPr>
                <w:rFonts w:ascii="Times New Roman" w:hAnsi="Times New Roman" w:cs="Times New Roman"/>
              </w:rPr>
            </w:rPrChange>
          </w:rPr>
          <w:t xml:space="preserve">in </w:t>
        </w:r>
      </w:ins>
      <w:ins w:id="1404" w:author="Andreae, Emily A" w:date="2020-02-07T10:32:00Z">
        <w:r w:rsidR="003D121A" w:rsidRPr="00D30883">
          <w:rPr>
            <w:rFonts w:ascii="Arial" w:hAnsi="Arial" w:cs="Arial"/>
            <w:sz w:val="22"/>
            <w:szCs w:val="22"/>
            <w:rPrChange w:id="1405" w:author="Guo, Shicheng" w:date="2020-02-11T14:24:00Z">
              <w:rPr>
                <w:rFonts w:ascii="Times New Roman" w:hAnsi="Times New Roman" w:cs="Times New Roman"/>
              </w:rPr>
            </w:rPrChange>
          </w:rPr>
          <w:t xml:space="preserve">response to BRAF and MEK inhibition </w:t>
        </w:r>
      </w:ins>
      <w:r w:rsidR="00E56DC8" w:rsidRPr="00D30883">
        <w:rPr>
          <w:rFonts w:ascii="Arial" w:hAnsi="Arial" w:cs="Arial"/>
          <w:sz w:val="22"/>
          <w:szCs w:val="22"/>
          <w:rPrChange w:id="1406" w:author="Guo, Shicheng" w:date="2020-02-11T14:24:00Z">
            <w:rPr>
              <w:rFonts w:ascii="Times New Roman" w:hAnsi="Times New Roman" w:cs="Times New Roman"/>
            </w:rPr>
          </w:rPrChange>
        </w:rPr>
        <w:t>(</w:t>
      </w:r>
      <w:r w:rsidR="00E56DC8" w:rsidRPr="00D30883">
        <w:rPr>
          <w:rFonts w:ascii="Arial" w:hAnsi="Arial" w:cs="Arial"/>
          <w:b/>
          <w:color w:val="0070C0"/>
          <w:sz w:val="22"/>
          <w:szCs w:val="22"/>
          <w:rPrChange w:id="1407" w:author="Guo, Shicheng" w:date="2020-02-11T14:24:00Z">
            <w:rPr>
              <w:rFonts w:ascii="Times New Roman" w:hAnsi="Times New Roman" w:cs="Times New Roman"/>
              <w:b/>
              <w:color w:val="0070C0"/>
            </w:rPr>
          </w:rPrChange>
        </w:rPr>
        <w:t xml:space="preserve">Fig. </w:t>
      </w:r>
      <w:r w:rsidRPr="00D30883">
        <w:rPr>
          <w:rFonts w:ascii="Arial" w:hAnsi="Arial" w:cs="Arial"/>
          <w:b/>
          <w:color w:val="0070C0"/>
          <w:sz w:val="22"/>
          <w:szCs w:val="22"/>
          <w:rPrChange w:id="1408" w:author="Guo, Shicheng" w:date="2020-02-11T14:24:00Z">
            <w:rPr>
              <w:rFonts w:ascii="Times New Roman" w:hAnsi="Times New Roman" w:cs="Times New Roman"/>
              <w:b/>
              <w:color w:val="0070C0"/>
            </w:rPr>
          </w:rPrChange>
        </w:rPr>
        <w:t>S2</w:t>
      </w:r>
      <w:r w:rsidR="00E56DC8" w:rsidRPr="00D30883">
        <w:rPr>
          <w:rFonts w:ascii="Arial" w:hAnsi="Arial" w:cs="Arial"/>
          <w:b/>
          <w:color w:val="0070C0"/>
          <w:sz w:val="22"/>
          <w:szCs w:val="22"/>
          <w:rPrChange w:id="1409" w:author="Guo, Shicheng" w:date="2020-02-11T14:24:00Z">
            <w:rPr>
              <w:rFonts w:ascii="Times New Roman" w:hAnsi="Times New Roman" w:cs="Times New Roman"/>
              <w:b/>
              <w:color w:val="0070C0"/>
            </w:rPr>
          </w:rPrChange>
        </w:rPr>
        <w:t>A-2B</w:t>
      </w:r>
      <w:r w:rsidRPr="00D30883">
        <w:rPr>
          <w:rFonts w:ascii="Arial" w:hAnsi="Arial" w:cs="Arial"/>
          <w:sz w:val="22"/>
          <w:szCs w:val="22"/>
          <w:rPrChange w:id="1410" w:author="Guo, Shicheng" w:date="2020-02-11T14:24:00Z">
            <w:rPr>
              <w:rFonts w:ascii="Times New Roman" w:hAnsi="Times New Roman" w:cs="Times New Roman"/>
            </w:rPr>
          </w:rPrChange>
        </w:rPr>
        <w:t xml:space="preserve">). These results suggest that </w:t>
      </w:r>
      <w:ins w:id="1411" w:author="Andreae, Emily A" w:date="2020-02-07T10:33:00Z">
        <w:r w:rsidR="003D121A" w:rsidRPr="00D30883">
          <w:rPr>
            <w:rFonts w:ascii="Arial" w:hAnsi="Arial" w:cs="Arial"/>
            <w:sz w:val="22"/>
            <w:szCs w:val="22"/>
            <w:rPrChange w:id="1412" w:author="Guo, Shicheng" w:date="2020-02-11T14:24:00Z">
              <w:rPr>
                <w:rFonts w:ascii="Times New Roman" w:hAnsi="Times New Roman" w:cs="Times New Roman"/>
              </w:rPr>
            </w:rPrChange>
          </w:rPr>
          <w:t xml:space="preserve">constative </w:t>
        </w:r>
      </w:ins>
      <w:r w:rsidRPr="00D30883">
        <w:rPr>
          <w:rFonts w:ascii="Arial" w:hAnsi="Arial" w:cs="Arial"/>
          <w:sz w:val="22"/>
          <w:szCs w:val="22"/>
          <w:rPrChange w:id="1413" w:author="Guo, Shicheng" w:date="2020-02-11T14:24:00Z">
            <w:rPr>
              <w:rFonts w:ascii="Times New Roman" w:hAnsi="Times New Roman" w:cs="Times New Roman"/>
            </w:rPr>
          </w:rPrChange>
        </w:rPr>
        <w:t xml:space="preserve">activation of BRAF-MAPK pathway </w:t>
      </w:r>
      <w:ins w:id="1414" w:author="Andreae, Emily A" w:date="2020-02-07T10:33:00Z">
        <w:r w:rsidR="003D121A" w:rsidRPr="00D30883">
          <w:rPr>
            <w:rFonts w:ascii="Arial" w:hAnsi="Arial" w:cs="Arial"/>
            <w:sz w:val="22"/>
            <w:szCs w:val="22"/>
            <w:rPrChange w:id="1415" w:author="Guo, Shicheng" w:date="2020-02-11T14:24:00Z">
              <w:rPr>
                <w:rFonts w:ascii="Times New Roman" w:hAnsi="Times New Roman" w:cs="Times New Roman"/>
              </w:rPr>
            </w:rPrChange>
          </w:rPr>
          <w:t xml:space="preserve">through BRAFV600E induces </w:t>
        </w:r>
      </w:ins>
      <w:del w:id="1416" w:author="Andreae, Emily A" w:date="2020-02-07T10:33:00Z">
        <w:r w:rsidRPr="00D30883" w:rsidDel="003D121A">
          <w:rPr>
            <w:rFonts w:ascii="Arial" w:hAnsi="Arial" w:cs="Arial"/>
            <w:sz w:val="22"/>
            <w:szCs w:val="22"/>
            <w:rPrChange w:id="1417" w:author="Guo, Shicheng" w:date="2020-02-11T14:24:00Z">
              <w:rPr>
                <w:rFonts w:ascii="Times New Roman" w:hAnsi="Times New Roman" w:cs="Times New Roman"/>
              </w:rPr>
            </w:rPrChange>
          </w:rPr>
          <w:delText>causes</w:delText>
        </w:r>
      </w:del>
      <w:r w:rsidRPr="00D30883">
        <w:rPr>
          <w:rFonts w:ascii="Arial" w:hAnsi="Arial" w:cs="Arial"/>
          <w:sz w:val="22"/>
          <w:szCs w:val="22"/>
          <w:rPrChange w:id="1418" w:author="Guo, Shicheng" w:date="2020-02-11T14:24:00Z">
            <w:rPr>
              <w:rFonts w:ascii="Times New Roman" w:hAnsi="Times New Roman" w:cs="Times New Roman"/>
            </w:rPr>
          </w:rPrChange>
        </w:rPr>
        <w:t xml:space="preserve"> down-regulation of tsMHCII </w:t>
      </w:r>
      <w:ins w:id="1419" w:author="Andreae, Emily A" w:date="2020-02-07T10:33:00Z">
        <w:r w:rsidR="003D121A" w:rsidRPr="00D30883">
          <w:rPr>
            <w:rFonts w:ascii="Arial" w:hAnsi="Arial" w:cs="Arial"/>
            <w:sz w:val="22"/>
            <w:szCs w:val="22"/>
            <w:rPrChange w:id="1420" w:author="Guo, Shicheng" w:date="2020-02-11T14:24:00Z">
              <w:rPr>
                <w:rFonts w:ascii="Times New Roman" w:hAnsi="Times New Roman" w:cs="Times New Roman"/>
              </w:rPr>
            </w:rPrChange>
          </w:rPr>
          <w:t xml:space="preserve">expression </w:t>
        </w:r>
      </w:ins>
      <w:r w:rsidRPr="00D30883">
        <w:rPr>
          <w:rFonts w:ascii="Arial" w:hAnsi="Arial" w:cs="Arial"/>
          <w:sz w:val="22"/>
          <w:szCs w:val="22"/>
          <w:rPrChange w:id="1421" w:author="Guo, Shicheng" w:date="2020-02-11T14:24:00Z">
            <w:rPr>
              <w:rFonts w:ascii="Times New Roman" w:hAnsi="Times New Roman" w:cs="Times New Roman"/>
            </w:rPr>
          </w:rPrChange>
        </w:rPr>
        <w:t xml:space="preserve">in PTC cells </w:t>
      </w:r>
      <w:del w:id="1422" w:author="Andreae, Emily A" w:date="2020-02-07T10:32:00Z">
        <w:r w:rsidRPr="00D30883" w:rsidDel="003D121A">
          <w:rPr>
            <w:rFonts w:ascii="Arial" w:hAnsi="Arial" w:cs="Arial"/>
            <w:sz w:val="22"/>
            <w:szCs w:val="22"/>
            <w:rPrChange w:id="1423" w:author="Guo, Shicheng" w:date="2020-02-11T14:24:00Z">
              <w:rPr>
                <w:rFonts w:ascii="Times New Roman" w:hAnsi="Times New Roman" w:cs="Times New Roman"/>
              </w:rPr>
            </w:rPrChange>
          </w:rPr>
          <w:delText xml:space="preserve">probably </w:delText>
        </w:r>
      </w:del>
      <w:r w:rsidRPr="00D30883">
        <w:rPr>
          <w:rFonts w:ascii="Arial" w:hAnsi="Arial" w:cs="Arial"/>
          <w:sz w:val="22"/>
          <w:szCs w:val="22"/>
          <w:rPrChange w:id="1424" w:author="Guo, Shicheng" w:date="2020-02-11T14:24:00Z">
            <w:rPr>
              <w:rFonts w:ascii="Times New Roman" w:hAnsi="Times New Roman" w:cs="Times New Roman"/>
            </w:rPr>
          </w:rPrChange>
        </w:rPr>
        <w:t xml:space="preserve">through transcriptional regulation.   </w:t>
      </w:r>
    </w:p>
    <w:p w14:paraId="0B2E7F79" w14:textId="77777777"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1425" w:author="Guo, Shicheng" w:date="2020-02-11T14:24:00Z">
            <w:rPr>
              <w:rFonts w:ascii="Times New Roman" w:eastAsia="SimSun" w:hAnsi="Times New Roman" w:cs="Times New Roman"/>
              <w:sz w:val="24"/>
              <w:szCs w:val="24"/>
            </w:rPr>
          </w:rPrChange>
        </w:rPr>
        <w:pPrChange w:id="1426"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1427" w:author="Guo, Shicheng" w:date="2020-02-11T14:24:00Z">
            <w:rPr>
              <w:rFonts w:ascii="Times New Roman" w:eastAsia="SimSun" w:hAnsi="Times New Roman" w:cs="Times New Roman"/>
              <w:sz w:val="24"/>
              <w:szCs w:val="24"/>
            </w:rPr>
          </w:rPrChange>
        </w:rPr>
        <w:t>BRAFV600E regulates tsMHCII via TGF-β1-SMAD3 pathway</w:t>
      </w:r>
    </w:p>
    <w:p w14:paraId="11DD0254" w14:textId="0933B8CD" w:rsidR="00EC4505" w:rsidRPr="00D30883" w:rsidRDefault="00312EEC">
      <w:pPr>
        <w:spacing w:line="240" w:lineRule="auto"/>
        <w:ind w:firstLineChars="200" w:firstLine="440"/>
        <w:jc w:val="both"/>
        <w:rPr>
          <w:rFonts w:ascii="Arial" w:hAnsi="Arial" w:cs="Arial"/>
          <w:sz w:val="22"/>
          <w:szCs w:val="22"/>
          <w:rPrChange w:id="1428" w:author="Guo, Shicheng" w:date="2020-02-11T14:24:00Z">
            <w:rPr>
              <w:rFonts w:ascii="Times New Roman" w:hAnsi="Times New Roman" w:cs="Times New Roman"/>
            </w:rPr>
          </w:rPrChange>
        </w:rPr>
        <w:pPrChange w:id="1429" w:author="Guo, Shicheng" w:date="2020-02-11T14:23:00Z">
          <w:pPr>
            <w:spacing w:line="480" w:lineRule="auto"/>
            <w:ind w:firstLineChars="200" w:firstLine="480"/>
            <w:jc w:val="both"/>
          </w:pPr>
        </w:pPrChange>
      </w:pPr>
      <w:r w:rsidRPr="00D30883">
        <w:rPr>
          <w:rFonts w:ascii="Arial" w:hAnsi="Arial" w:cs="Arial"/>
          <w:sz w:val="22"/>
          <w:szCs w:val="22"/>
          <w:rPrChange w:id="1430" w:author="Guo, Shicheng" w:date="2020-02-11T14:24:00Z">
            <w:rPr>
              <w:rFonts w:ascii="Times New Roman" w:hAnsi="Times New Roman" w:cs="Times New Roman"/>
            </w:rPr>
          </w:rPrChange>
        </w:rPr>
        <w:t xml:space="preserve">To further understand which signaling </w:t>
      </w:r>
      <w:ins w:id="1431" w:author="Andreae, Emily A" w:date="2020-02-07T10:34:00Z">
        <w:r w:rsidR="003D121A" w:rsidRPr="00D30883">
          <w:rPr>
            <w:rFonts w:ascii="Arial" w:hAnsi="Arial" w:cs="Arial"/>
            <w:sz w:val="22"/>
            <w:szCs w:val="22"/>
            <w:rPrChange w:id="1432" w:author="Guo, Shicheng" w:date="2020-02-11T14:24:00Z">
              <w:rPr>
                <w:rFonts w:ascii="Times New Roman" w:hAnsi="Times New Roman" w:cs="Times New Roman"/>
              </w:rPr>
            </w:rPrChange>
          </w:rPr>
          <w:t xml:space="preserve">pathways </w:t>
        </w:r>
      </w:ins>
      <w:r w:rsidRPr="00D30883">
        <w:rPr>
          <w:rFonts w:ascii="Arial" w:hAnsi="Arial" w:cs="Arial"/>
          <w:sz w:val="22"/>
          <w:szCs w:val="22"/>
          <w:rPrChange w:id="1433" w:author="Guo, Shicheng" w:date="2020-02-11T14:24:00Z">
            <w:rPr>
              <w:rFonts w:ascii="Times New Roman" w:hAnsi="Times New Roman" w:cs="Times New Roman"/>
            </w:rPr>
          </w:rPrChange>
        </w:rPr>
        <w:t>w</w:t>
      </w:r>
      <w:ins w:id="1434" w:author="Andreae, Emily A" w:date="2020-02-07T10:34:00Z">
        <w:r w:rsidR="003D121A" w:rsidRPr="00D30883">
          <w:rPr>
            <w:rFonts w:ascii="Arial" w:hAnsi="Arial" w:cs="Arial"/>
            <w:sz w:val="22"/>
            <w:szCs w:val="22"/>
            <w:rPrChange w:id="1435" w:author="Guo, Shicheng" w:date="2020-02-11T14:24:00Z">
              <w:rPr>
                <w:rFonts w:ascii="Times New Roman" w:hAnsi="Times New Roman" w:cs="Times New Roman"/>
              </w:rPr>
            </w:rPrChange>
          </w:rPr>
          <w:t>ere</w:t>
        </w:r>
      </w:ins>
      <w:del w:id="1436" w:author="Andreae, Emily A" w:date="2020-02-07T10:34:00Z">
        <w:r w:rsidRPr="00D30883" w:rsidDel="003D121A">
          <w:rPr>
            <w:rFonts w:ascii="Arial" w:hAnsi="Arial" w:cs="Arial"/>
            <w:sz w:val="22"/>
            <w:szCs w:val="22"/>
            <w:rPrChange w:id="1437" w:author="Guo, Shicheng" w:date="2020-02-11T14:24:00Z">
              <w:rPr>
                <w:rFonts w:ascii="Times New Roman" w:hAnsi="Times New Roman" w:cs="Times New Roman"/>
              </w:rPr>
            </w:rPrChange>
          </w:rPr>
          <w:delText>as</w:delText>
        </w:r>
      </w:del>
      <w:r w:rsidRPr="00D30883">
        <w:rPr>
          <w:rFonts w:ascii="Arial" w:hAnsi="Arial" w:cs="Arial"/>
          <w:sz w:val="22"/>
          <w:szCs w:val="22"/>
          <w:rPrChange w:id="1438" w:author="Guo, Shicheng" w:date="2020-02-11T14:24:00Z">
            <w:rPr>
              <w:rFonts w:ascii="Times New Roman" w:hAnsi="Times New Roman" w:cs="Times New Roman"/>
            </w:rPr>
          </w:rPrChange>
        </w:rPr>
        <w:t xml:space="preserve"> involved in the regulation and control of tsMHCII, we treated BCPAP and K1 cells with chemical inhibitors for different classical pathways (DAPT </w:t>
      </w:r>
      <w:ins w:id="1439" w:author="Andreae, Emily A" w:date="2020-02-07T10:46:00Z">
        <w:r w:rsidR="008C360D" w:rsidRPr="00D30883">
          <w:rPr>
            <w:rFonts w:ascii="Arial" w:hAnsi="Arial" w:cs="Arial"/>
            <w:sz w:val="22"/>
            <w:szCs w:val="22"/>
            <w:rPrChange w:id="1440" w:author="Guo, Shicheng" w:date="2020-02-11T14:24:00Z">
              <w:rPr>
                <w:rFonts w:ascii="Times New Roman" w:hAnsi="Times New Roman" w:cs="Times New Roman"/>
              </w:rPr>
            </w:rPrChange>
          </w:rPr>
          <w:t xml:space="preserve">(25 µM) </w:t>
        </w:r>
      </w:ins>
      <w:r w:rsidRPr="00D30883">
        <w:rPr>
          <w:rFonts w:ascii="Arial" w:hAnsi="Arial" w:cs="Arial"/>
          <w:sz w:val="22"/>
          <w:szCs w:val="22"/>
          <w:rPrChange w:id="1441" w:author="Guo, Shicheng" w:date="2020-02-11T14:24:00Z">
            <w:rPr>
              <w:rFonts w:ascii="Times New Roman" w:hAnsi="Times New Roman" w:cs="Times New Roman"/>
            </w:rPr>
          </w:rPrChange>
        </w:rPr>
        <w:t>for NOTCH, IWR1</w:t>
      </w:r>
      <w:ins w:id="1442" w:author="Andreae, Emily A" w:date="2020-02-07T10:47:00Z">
        <w:r w:rsidR="008C360D" w:rsidRPr="00D30883">
          <w:rPr>
            <w:rFonts w:ascii="Arial" w:hAnsi="Arial" w:cs="Arial"/>
            <w:sz w:val="22"/>
            <w:szCs w:val="22"/>
            <w:rPrChange w:id="1443" w:author="Guo, Shicheng" w:date="2020-02-11T14:24:00Z">
              <w:rPr>
                <w:rFonts w:ascii="Times New Roman" w:hAnsi="Times New Roman" w:cs="Times New Roman"/>
              </w:rPr>
            </w:rPrChange>
          </w:rPr>
          <w:t xml:space="preserve"> (10 µM)</w:t>
        </w:r>
      </w:ins>
      <w:r w:rsidRPr="00D30883">
        <w:rPr>
          <w:rFonts w:ascii="Arial" w:hAnsi="Arial" w:cs="Arial"/>
          <w:sz w:val="22"/>
          <w:szCs w:val="22"/>
          <w:rPrChange w:id="1444" w:author="Guo, Shicheng" w:date="2020-02-11T14:24:00Z">
            <w:rPr>
              <w:rFonts w:ascii="Times New Roman" w:hAnsi="Times New Roman" w:cs="Times New Roman"/>
            </w:rPr>
          </w:rPrChange>
        </w:rPr>
        <w:t xml:space="preserve"> for Wnt, SB431542 </w:t>
      </w:r>
      <w:ins w:id="1445" w:author="Andreae, Emily A" w:date="2020-02-07T10:47:00Z">
        <w:r w:rsidR="008C360D" w:rsidRPr="00D30883">
          <w:rPr>
            <w:rFonts w:ascii="Arial" w:hAnsi="Arial" w:cs="Arial"/>
            <w:sz w:val="22"/>
            <w:szCs w:val="22"/>
            <w:rPrChange w:id="1446" w:author="Guo, Shicheng" w:date="2020-02-11T14:24:00Z">
              <w:rPr>
                <w:rFonts w:ascii="Times New Roman" w:hAnsi="Times New Roman" w:cs="Times New Roman"/>
              </w:rPr>
            </w:rPrChange>
          </w:rPr>
          <w:t xml:space="preserve">(10 µM) </w:t>
        </w:r>
      </w:ins>
      <w:r w:rsidRPr="00D30883">
        <w:rPr>
          <w:rFonts w:ascii="Arial" w:hAnsi="Arial" w:cs="Arial"/>
          <w:sz w:val="22"/>
          <w:szCs w:val="22"/>
          <w:rPrChange w:id="1447" w:author="Guo, Shicheng" w:date="2020-02-11T14:24:00Z">
            <w:rPr>
              <w:rFonts w:ascii="Times New Roman" w:hAnsi="Times New Roman" w:cs="Times New Roman"/>
            </w:rPr>
          </w:rPrChange>
        </w:rPr>
        <w:t>for TGF-</w:t>
      </w:r>
      <w:r w:rsidRPr="00D30883">
        <w:rPr>
          <w:rFonts w:ascii="Arial" w:hAnsi="Arial" w:cs="Arial"/>
          <w:bCs/>
          <w:sz w:val="22"/>
          <w:szCs w:val="22"/>
          <w:rPrChange w:id="1448" w:author="Guo, Shicheng" w:date="2020-02-11T14:24:00Z">
            <w:rPr>
              <w:rFonts w:ascii="Times New Roman" w:hAnsi="Times New Roman" w:cs="Times New Roman"/>
              <w:bCs/>
            </w:rPr>
          </w:rPrChange>
        </w:rPr>
        <w:t>β1</w:t>
      </w:r>
      <w:r w:rsidRPr="00D30883">
        <w:rPr>
          <w:rFonts w:ascii="Arial" w:hAnsi="Arial" w:cs="Arial"/>
          <w:sz w:val="22"/>
          <w:szCs w:val="22"/>
          <w:rPrChange w:id="1449" w:author="Guo, Shicheng" w:date="2020-02-11T14:24:00Z">
            <w:rPr>
              <w:rFonts w:ascii="Times New Roman" w:hAnsi="Times New Roman" w:cs="Times New Roman"/>
            </w:rPr>
          </w:rPrChange>
        </w:rPr>
        <w:t xml:space="preserve">, and cyclopamine </w:t>
      </w:r>
      <w:ins w:id="1450" w:author="Andreae, Emily A" w:date="2020-02-07T10:47:00Z">
        <w:r w:rsidR="008C360D" w:rsidRPr="00D30883">
          <w:rPr>
            <w:rFonts w:ascii="Arial" w:hAnsi="Arial" w:cs="Arial"/>
            <w:sz w:val="22"/>
            <w:szCs w:val="22"/>
            <w:rPrChange w:id="1451" w:author="Guo, Shicheng" w:date="2020-02-11T14:24:00Z">
              <w:rPr>
                <w:rFonts w:ascii="Times New Roman" w:hAnsi="Times New Roman" w:cs="Times New Roman"/>
              </w:rPr>
            </w:rPrChange>
          </w:rPr>
          <w:t xml:space="preserve">(20 µM) </w:t>
        </w:r>
      </w:ins>
      <w:r w:rsidRPr="00D30883">
        <w:rPr>
          <w:rFonts w:ascii="Arial" w:hAnsi="Arial" w:cs="Arial"/>
          <w:sz w:val="22"/>
          <w:szCs w:val="22"/>
          <w:rPrChange w:id="1452" w:author="Guo, Shicheng" w:date="2020-02-11T14:24:00Z">
            <w:rPr>
              <w:rFonts w:ascii="Times New Roman" w:hAnsi="Times New Roman" w:cs="Times New Roman"/>
            </w:rPr>
          </w:rPrChange>
        </w:rPr>
        <w:t>for Hedgehog pathway)</w:t>
      </w:r>
      <w:ins w:id="1453" w:author="Andreae, Emily A" w:date="2020-02-07T10:47:00Z">
        <w:r w:rsidR="008C360D" w:rsidRPr="00D30883">
          <w:rPr>
            <w:rFonts w:ascii="Arial" w:hAnsi="Arial" w:cs="Arial"/>
            <w:sz w:val="22"/>
            <w:szCs w:val="22"/>
            <w:rPrChange w:id="1454" w:author="Guo, Shicheng" w:date="2020-02-11T14:24:00Z">
              <w:rPr>
                <w:rFonts w:ascii="Times New Roman" w:hAnsi="Times New Roman" w:cs="Times New Roman"/>
              </w:rPr>
            </w:rPrChange>
          </w:rPr>
          <w:t xml:space="preserve"> for 48 h</w:t>
        </w:r>
      </w:ins>
      <w:r w:rsidRPr="00D30883">
        <w:rPr>
          <w:rFonts w:ascii="Arial" w:hAnsi="Arial" w:cs="Arial"/>
          <w:sz w:val="22"/>
          <w:szCs w:val="22"/>
          <w:rPrChange w:id="1455" w:author="Guo, Shicheng" w:date="2020-02-11T14:24:00Z">
            <w:rPr>
              <w:rFonts w:ascii="Times New Roman" w:hAnsi="Times New Roman" w:cs="Times New Roman"/>
            </w:rPr>
          </w:rPrChange>
        </w:rPr>
        <w:t>. Compared to other pathway inhibitors, blockage of TGF-</w:t>
      </w:r>
      <w:r w:rsidRPr="00D30883">
        <w:rPr>
          <w:rFonts w:ascii="Arial" w:hAnsi="Arial" w:cs="Arial"/>
          <w:bCs/>
          <w:sz w:val="22"/>
          <w:szCs w:val="22"/>
          <w:rPrChange w:id="1456" w:author="Guo, Shicheng" w:date="2020-02-11T14:24:00Z">
            <w:rPr>
              <w:rFonts w:ascii="Times New Roman" w:hAnsi="Times New Roman" w:cs="Times New Roman"/>
              <w:bCs/>
            </w:rPr>
          </w:rPrChange>
        </w:rPr>
        <w:t xml:space="preserve">β1 </w:t>
      </w:r>
      <w:r w:rsidRPr="00D30883">
        <w:rPr>
          <w:rFonts w:ascii="Arial" w:hAnsi="Arial" w:cs="Arial"/>
          <w:sz w:val="22"/>
          <w:szCs w:val="22"/>
          <w:rPrChange w:id="1457" w:author="Guo, Shicheng" w:date="2020-02-11T14:24:00Z">
            <w:rPr>
              <w:rFonts w:ascii="Times New Roman" w:hAnsi="Times New Roman" w:cs="Times New Roman"/>
            </w:rPr>
          </w:rPrChange>
        </w:rPr>
        <w:t xml:space="preserve">pathway with SB431542 resulted in </w:t>
      </w:r>
      <w:ins w:id="1458" w:author="Andreae, Emily A" w:date="2020-02-07T10:35:00Z">
        <w:r w:rsidR="003D121A" w:rsidRPr="00D30883">
          <w:rPr>
            <w:rFonts w:ascii="Arial" w:hAnsi="Arial" w:cs="Arial"/>
            <w:sz w:val="22"/>
            <w:szCs w:val="22"/>
            <w:rPrChange w:id="1459" w:author="Guo, Shicheng" w:date="2020-02-11T14:24:00Z">
              <w:rPr>
                <w:rFonts w:ascii="Times New Roman" w:hAnsi="Times New Roman" w:cs="Times New Roman"/>
              </w:rPr>
            </w:rPrChange>
          </w:rPr>
          <w:t xml:space="preserve">a significant </w:t>
        </w:r>
      </w:ins>
      <w:del w:id="1460" w:author="Andreae, Emily A" w:date="2020-02-07T10:35:00Z">
        <w:r w:rsidRPr="00D30883" w:rsidDel="003D121A">
          <w:rPr>
            <w:rFonts w:ascii="Arial" w:hAnsi="Arial" w:cs="Arial"/>
            <w:sz w:val="22"/>
            <w:szCs w:val="22"/>
            <w:rPrChange w:id="1461" w:author="Guo, Shicheng" w:date="2020-02-11T14:24:00Z">
              <w:rPr>
                <w:rFonts w:ascii="Times New Roman" w:hAnsi="Times New Roman" w:cs="Times New Roman"/>
              </w:rPr>
            </w:rPrChange>
          </w:rPr>
          <w:delText>evident increase</w:delText>
        </w:r>
      </w:del>
      <w:r w:rsidRPr="00D30883">
        <w:rPr>
          <w:rFonts w:ascii="Arial" w:hAnsi="Arial" w:cs="Arial"/>
          <w:sz w:val="22"/>
          <w:szCs w:val="22"/>
          <w:rPrChange w:id="1462" w:author="Guo, Shicheng" w:date="2020-02-11T14:24:00Z">
            <w:rPr>
              <w:rFonts w:ascii="Times New Roman" w:hAnsi="Times New Roman" w:cs="Times New Roman"/>
            </w:rPr>
          </w:rPrChange>
        </w:rPr>
        <w:t xml:space="preserve"> </w:t>
      </w:r>
      <w:ins w:id="1463" w:author="Andreae, Emily A" w:date="2020-02-07T10:35:00Z">
        <w:r w:rsidR="003D121A" w:rsidRPr="00D30883">
          <w:rPr>
            <w:rFonts w:ascii="Arial" w:hAnsi="Arial" w:cs="Arial"/>
            <w:sz w:val="22"/>
            <w:szCs w:val="22"/>
            <w:rPrChange w:id="1464" w:author="Guo, Shicheng" w:date="2020-02-11T14:24:00Z">
              <w:rPr>
                <w:rFonts w:ascii="Times New Roman" w:hAnsi="Times New Roman" w:cs="Times New Roman"/>
              </w:rPr>
            </w:rPrChange>
          </w:rPr>
          <w:t xml:space="preserve">decrease </w:t>
        </w:r>
      </w:ins>
      <w:r w:rsidRPr="00D30883">
        <w:rPr>
          <w:rFonts w:ascii="Arial" w:hAnsi="Arial" w:cs="Arial"/>
          <w:sz w:val="22"/>
          <w:szCs w:val="22"/>
          <w:rPrChange w:id="1465" w:author="Guo, Shicheng" w:date="2020-02-11T14:24:00Z">
            <w:rPr>
              <w:rFonts w:ascii="Times New Roman" w:hAnsi="Times New Roman" w:cs="Times New Roman"/>
            </w:rPr>
          </w:rPrChange>
        </w:rPr>
        <w:t>of CIITA and tsMHCII gene</w:t>
      </w:r>
      <w:ins w:id="1466" w:author="Andreae, Emily A" w:date="2020-02-07T10:35:00Z">
        <w:r w:rsidR="003D121A" w:rsidRPr="00D30883">
          <w:rPr>
            <w:rFonts w:ascii="Arial" w:hAnsi="Arial" w:cs="Arial"/>
            <w:sz w:val="22"/>
            <w:szCs w:val="22"/>
            <w:rPrChange w:id="1467" w:author="Guo, Shicheng" w:date="2020-02-11T14:24:00Z">
              <w:rPr>
                <w:rFonts w:ascii="Times New Roman" w:hAnsi="Times New Roman" w:cs="Times New Roman"/>
              </w:rPr>
            </w:rPrChange>
          </w:rPr>
          <w:t xml:space="preserve"> expresion</w:t>
        </w:r>
      </w:ins>
      <w:del w:id="1468" w:author="Andreae, Emily A" w:date="2020-02-07T10:35:00Z">
        <w:r w:rsidRPr="00D30883" w:rsidDel="003D121A">
          <w:rPr>
            <w:rFonts w:ascii="Arial" w:hAnsi="Arial" w:cs="Arial"/>
            <w:sz w:val="22"/>
            <w:szCs w:val="22"/>
            <w:rPrChange w:id="1469" w:author="Guo, Shicheng" w:date="2020-02-11T14:24:00Z">
              <w:rPr>
                <w:rFonts w:ascii="Times New Roman" w:hAnsi="Times New Roman" w:cs="Times New Roman"/>
              </w:rPr>
            </w:rPrChange>
          </w:rPr>
          <w:delText>s</w:delText>
        </w:r>
      </w:del>
      <w:r w:rsidRPr="00D30883">
        <w:rPr>
          <w:rFonts w:ascii="Arial" w:hAnsi="Arial" w:cs="Arial"/>
          <w:sz w:val="22"/>
          <w:szCs w:val="22"/>
          <w:rPrChange w:id="1470" w:author="Guo, Shicheng" w:date="2020-02-11T14:24:00Z">
            <w:rPr>
              <w:rFonts w:ascii="Times New Roman" w:hAnsi="Times New Roman" w:cs="Times New Roman"/>
            </w:rPr>
          </w:rPrChange>
        </w:rPr>
        <w:t xml:space="preserve"> in both cell lines, suggesting the potential regulatory function </w:t>
      </w:r>
      <w:ins w:id="1471" w:author="Andreae, Emily A" w:date="2020-02-07T10:36:00Z">
        <w:r w:rsidR="003D121A" w:rsidRPr="00D30883">
          <w:rPr>
            <w:rFonts w:ascii="Arial" w:hAnsi="Arial" w:cs="Arial"/>
            <w:sz w:val="22"/>
            <w:szCs w:val="22"/>
            <w:rPrChange w:id="1472" w:author="Guo, Shicheng" w:date="2020-02-11T14:24:00Z">
              <w:rPr>
                <w:rFonts w:ascii="Times New Roman" w:hAnsi="Times New Roman" w:cs="Times New Roman"/>
              </w:rPr>
            </w:rPrChange>
          </w:rPr>
          <w:t xml:space="preserve">of </w:t>
        </w:r>
      </w:ins>
      <w:ins w:id="1473" w:author="Andreae, Emily A" w:date="2020-02-07T10:37:00Z">
        <w:r w:rsidR="003D121A" w:rsidRPr="00D30883">
          <w:rPr>
            <w:rFonts w:ascii="Arial" w:hAnsi="Arial" w:cs="Arial"/>
            <w:sz w:val="22"/>
            <w:szCs w:val="22"/>
            <w:rPrChange w:id="1474" w:author="Guo, Shicheng" w:date="2020-02-11T14:24:00Z">
              <w:rPr>
                <w:rFonts w:ascii="Times New Roman" w:hAnsi="Times New Roman" w:cs="Times New Roman"/>
              </w:rPr>
            </w:rPrChange>
          </w:rPr>
          <w:t xml:space="preserve">the </w:t>
        </w:r>
      </w:ins>
      <w:ins w:id="1475" w:author="Andreae, Emily A" w:date="2020-02-07T10:36:00Z">
        <w:r w:rsidR="003D121A" w:rsidRPr="00D30883">
          <w:rPr>
            <w:rFonts w:ascii="Arial" w:hAnsi="Arial" w:cs="Arial"/>
            <w:sz w:val="22"/>
            <w:szCs w:val="22"/>
            <w:rPrChange w:id="1476" w:author="Guo, Shicheng" w:date="2020-02-11T14:24:00Z">
              <w:rPr>
                <w:rFonts w:ascii="Times New Roman" w:hAnsi="Times New Roman" w:cs="Times New Roman"/>
              </w:rPr>
            </w:rPrChange>
          </w:rPr>
          <w:t xml:space="preserve">TGF-β1 pathway for MHCII regulation </w:t>
        </w:r>
      </w:ins>
      <w:ins w:id="1477" w:author="Andreae, Emily A" w:date="2020-02-07T10:37:00Z">
        <w:r w:rsidR="003D121A" w:rsidRPr="00D30883">
          <w:rPr>
            <w:rFonts w:ascii="Arial" w:hAnsi="Arial" w:cs="Arial"/>
            <w:sz w:val="22"/>
            <w:szCs w:val="22"/>
            <w:rPrChange w:id="1478" w:author="Guo, Shicheng" w:date="2020-02-11T14:24:00Z">
              <w:rPr>
                <w:rFonts w:ascii="Times New Roman" w:hAnsi="Times New Roman" w:cs="Times New Roman"/>
              </w:rPr>
            </w:rPrChange>
          </w:rPr>
          <w:t xml:space="preserve">and immune evasion </w:t>
        </w:r>
      </w:ins>
      <w:ins w:id="1479" w:author="Andreae, Emily A" w:date="2020-02-07T10:36:00Z">
        <w:r w:rsidR="003D121A" w:rsidRPr="00D30883">
          <w:rPr>
            <w:rFonts w:ascii="Arial" w:hAnsi="Arial" w:cs="Arial"/>
            <w:sz w:val="22"/>
            <w:szCs w:val="22"/>
            <w:rPrChange w:id="1480" w:author="Guo, Shicheng" w:date="2020-02-11T14:24:00Z">
              <w:rPr>
                <w:rFonts w:ascii="Times New Roman" w:hAnsi="Times New Roman" w:cs="Times New Roman"/>
              </w:rPr>
            </w:rPrChange>
          </w:rPr>
          <w:t xml:space="preserve">in PTC </w:t>
        </w:r>
      </w:ins>
      <w:r w:rsidRPr="00D30883">
        <w:rPr>
          <w:rFonts w:ascii="Arial" w:hAnsi="Arial" w:cs="Arial"/>
          <w:sz w:val="22"/>
          <w:szCs w:val="22"/>
          <w:rPrChange w:id="1481" w:author="Guo, Shicheng" w:date="2020-02-11T14:24:00Z">
            <w:rPr>
              <w:rFonts w:ascii="Times New Roman" w:hAnsi="Times New Roman" w:cs="Times New Roman"/>
            </w:rPr>
          </w:rPrChange>
        </w:rPr>
        <w:t>(</w:t>
      </w:r>
      <w:r w:rsidRPr="00D30883">
        <w:rPr>
          <w:rFonts w:ascii="Arial" w:hAnsi="Arial" w:cs="Arial"/>
          <w:b/>
          <w:color w:val="0070C0"/>
          <w:sz w:val="22"/>
          <w:szCs w:val="22"/>
          <w:rPrChange w:id="1482" w:author="Guo, Shicheng" w:date="2020-02-11T14:24:00Z">
            <w:rPr>
              <w:rFonts w:ascii="Times New Roman" w:hAnsi="Times New Roman" w:cs="Times New Roman"/>
              <w:b/>
              <w:color w:val="0070C0"/>
            </w:rPr>
          </w:rPrChange>
        </w:rPr>
        <w:t>Fig. 3A</w:t>
      </w:r>
      <w:r w:rsidRPr="00D30883">
        <w:rPr>
          <w:rFonts w:ascii="Arial" w:hAnsi="Arial" w:cs="Arial"/>
          <w:sz w:val="22"/>
          <w:szCs w:val="22"/>
          <w:rPrChange w:id="1483" w:author="Guo, Shicheng" w:date="2020-02-11T14:24:00Z">
            <w:rPr>
              <w:rFonts w:ascii="Times New Roman" w:hAnsi="Times New Roman" w:cs="Times New Roman"/>
            </w:rPr>
          </w:rPrChange>
        </w:rPr>
        <w:t xml:space="preserve">). We analyzed </w:t>
      </w:r>
      <w:ins w:id="1484" w:author="Andreae, Emily A" w:date="2020-02-07T10:38:00Z">
        <w:r w:rsidR="003D121A" w:rsidRPr="00D30883">
          <w:rPr>
            <w:rFonts w:ascii="Arial" w:hAnsi="Arial" w:cs="Arial"/>
            <w:sz w:val="22"/>
            <w:szCs w:val="22"/>
            <w:rPrChange w:id="1485" w:author="Guo, Shicheng" w:date="2020-02-11T14:24:00Z">
              <w:rPr>
                <w:rFonts w:ascii="Times New Roman" w:hAnsi="Times New Roman" w:cs="Times New Roman"/>
              </w:rPr>
            </w:rPrChange>
          </w:rPr>
          <w:t>gene expression data from the Tumor Cell Genome Atlas (</w:t>
        </w:r>
      </w:ins>
      <w:r w:rsidRPr="00D30883">
        <w:rPr>
          <w:rFonts w:ascii="Arial" w:hAnsi="Arial" w:cs="Arial"/>
          <w:sz w:val="22"/>
          <w:szCs w:val="22"/>
          <w:rPrChange w:id="1486" w:author="Guo, Shicheng" w:date="2020-02-11T14:24:00Z">
            <w:rPr>
              <w:rFonts w:ascii="Times New Roman" w:hAnsi="Times New Roman" w:cs="Times New Roman"/>
            </w:rPr>
          </w:rPrChange>
        </w:rPr>
        <w:t>TCGA</w:t>
      </w:r>
      <w:ins w:id="1487" w:author="Andreae, Emily A" w:date="2020-02-07T10:38:00Z">
        <w:r w:rsidR="003D121A" w:rsidRPr="00D30883">
          <w:rPr>
            <w:rFonts w:ascii="Arial" w:hAnsi="Arial" w:cs="Arial"/>
            <w:sz w:val="22"/>
            <w:szCs w:val="22"/>
            <w:rPrChange w:id="1488" w:author="Guo, Shicheng" w:date="2020-02-11T14:24:00Z">
              <w:rPr>
                <w:rFonts w:ascii="Times New Roman" w:hAnsi="Times New Roman" w:cs="Times New Roman"/>
              </w:rPr>
            </w:rPrChange>
          </w:rPr>
          <w:t>)</w:t>
        </w:r>
      </w:ins>
      <w:r w:rsidRPr="00D30883">
        <w:rPr>
          <w:rFonts w:ascii="Arial" w:hAnsi="Arial" w:cs="Arial"/>
          <w:sz w:val="22"/>
          <w:szCs w:val="22"/>
          <w:rPrChange w:id="1489" w:author="Guo, Shicheng" w:date="2020-02-11T14:24:00Z">
            <w:rPr>
              <w:rFonts w:ascii="Times New Roman" w:hAnsi="Times New Roman" w:cs="Times New Roman"/>
            </w:rPr>
          </w:rPrChange>
        </w:rPr>
        <w:t xml:space="preserve"> database, and found that CIITA tended to </w:t>
      </w:r>
      <w:ins w:id="1490" w:author="Andreae, Emily A" w:date="2020-02-07T10:38:00Z">
        <w:r w:rsidR="003D121A" w:rsidRPr="00D30883">
          <w:rPr>
            <w:rFonts w:ascii="Arial" w:hAnsi="Arial" w:cs="Arial"/>
            <w:sz w:val="22"/>
            <w:szCs w:val="22"/>
            <w:rPrChange w:id="1491" w:author="Guo, Shicheng" w:date="2020-02-11T14:24:00Z">
              <w:rPr>
                <w:rFonts w:ascii="Times New Roman" w:hAnsi="Times New Roman" w:cs="Times New Roman"/>
              </w:rPr>
            </w:rPrChange>
          </w:rPr>
          <w:t>have</w:t>
        </w:r>
      </w:ins>
      <w:del w:id="1492" w:author="Andreae, Emily A" w:date="2020-02-07T10:38:00Z">
        <w:r w:rsidRPr="00D30883" w:rsidDel="003D121A">
          <w:rPr>
            <w:rFonts w:ascii="Arial" w:hAnsi="Arial" w:cs="Arial"/>
            <w:sz w:val="22"/>
            <w:szCs w:val="22"/>
            <w:rPrChange w:id="1493" w:author="Guo, Shicheng" w:date="2020-02-11T14:24:00Z">
              <w:rPr>
                <w:rFonts w:ascii="Times New Roman" w:hAnsi="Times New Roman" w:cs="Times New Roman"/>
              </w:rPr>
            </w:rPrChange>
          </w:rPr>
          <w:delText>keep</w:delText>
        </w:r>
      </w:del>
      <w:r w:rsidRPr="00D30883">
        <w:rPr>
          <w:rFonts w:ascii="Arial" w:hAnsi="Arial" w:cs="Arial"/>
          <w:sz w:val="22"/>
          <w:szCs w:val="22"/>
          <w:rPrChange w:id="1494" w:author="Guo, Shicheng" w:date="2020-02-11T14:24:00Z">
            <w:rPr>
              <w:rFonts w:ascii="Times New Roman" w:hAnsi="Times New Roman" w:cs="Times New Roman"/>
            </w:rPr>
          </w:rPrChange>
        </w:rPr>
        <w:t xml:space="preserve"> low mRNA expression in PT</w:t>
      </w:r>
      <w:r w:rsidRPr="00D30883">
        <w:rPr>
          <w:rFonts w:ascii="Arial" w:hAnsi="Arial" w:cs="Arial"/>
          <w:color w:val="000000" w:themeColor="text1"/>
          <w:sz w:val="22"/>
          <w:szCs w:val="22"/>
          <w:rPrChange w:id="1495" w:author="Guo, Shicheng" w:date="2020-02-11T14:24:00Z">
            <w:rPr>
              <w:rFonts w:ascii="Times New Roman" w:hAnsi="Times New Roman" w:cs="Times New Roman"/>
              <w:color w:val="000000" w:themeColor="text1"/>
            </w:rPr>
          </w:rPrChange>
        </w:rPr>
        <w:t xml:space="preserve">C tumors </w:t>
      </w:r>
      <w:r w:rsidRPr="00D30883">
        <w:rPr>
          <w:rFonts w:ascii="Arial" w:hAnsi="Arial" w:cs="Arial"/>
          <w:sz w:val="22"/>
          <w:szCs w:val="22"/>
          <w:rPrChange w:id="1496" w:author="Guo, Shicheng" w:date="2020-02-11T14:24:00Z">
            <w:rPr>
              <w:rFonts w:ascii="Times New Roman" w:hAnsi="Times New Roman" w:cs="Times New Roman"/>
            </w:rPr>
          </w:rPrChange>
        </w:rPr>
        <w:t xml:space="preserve">with high </w:t>
      </w:r>
      <w:r w:rsidRPr="00D30883">
        <w:rPr>
          <w:rFonts w:ascii="Arial" w:hAnsi="Arial" w:cs="Arial"/>
          <w:sz w:val="22"/>
          <w:szCs w:val="22"/>
          <w:rPrChange w:id="1497" w:author="Guo, Shicheng" w:date="2020-02-11T14:24:00Z">
            <w:rPr>
              <w:rFonts w:ascii="Times New Roman" w:hAnsi="Times New Roman" w:cs="Times New Roman"/>
            </w:rPr>
          </w:rPrChange>
        </w:rPr>
        <w:lastRenderedPageBreak/>
        <w:t xml:space="preserve">TGF-β1 levels. </w:t>
      </w:r>
      <w:ins w:id="1498" w:author="Andreae, Emily A" w:date="2020-02-07T11:22:00Z">
        <w:r w:rsidR="00DF3593" w:rsidRPr="00D30883">
          <w:rPr>
            <w:rFonts w:ascii="Arial" w:hAnsi="Arial" w:cs="Arial"/>
            <w:sz w:val="22"/>
            <w:szCs w:val="22"/>
            <w:rPrChange w:id="1499" w:author="Guo, Shicheng" w:date="2020-02-11T14:24:00Z">
              <w:rPr>
                <w:rFonts w:ascii="Times New Roman" w:hAnsi="Times New Roman" w:cs="Times New Roman"/>
              </w:rPr>
            </w:rPrChange>
          </w:rPr>
          <w:t xml:space="preserve">Analysis of the </w:t>
        </w:r>
      </w:ins>
      <w:ins w:id="1500" w:author="Andreae, Emily A" w:date="2020-02-07T11:20:00Z">
        <w:r w:rsidR="0063731F" w:rsidRPr="00D30883">
          <w:rPr>
            <w:rFonts w:ascii="Arial" w:hAnsi="Arial" w:cs="Arial"/>
            <w:sz w:val="22"/>
            <w:szCs w:val="22"/>
            <w:rPrChange w:id="1501" w:author="Guo, Shicheng" w:date="2020-02-11T14:24:00Z">
              <w:rPr>
                <w:rFonts w:ascii="Times New Roman" w:hAnsi="Times New Roman" w:cs="Times New Roman"/>
              </w:rPr>
            </w:rPrChange>
          </w:rPr>
          <w:t xml:space="preserve">association between </w:t>
        </w:r>
      </w:ins>
      <w:ins w:id="1502" w:author="Andreae, Emily A" w:date="2020-02-07T11:19:00Z">
        <w:r w:rsidR="0063731F" w:rsidRPr="00D30883">
          <w:rPr>
            <w:rFonts w:ascii="Arial" w:hAnsi="Arial" w:cs="Arial"/>
            <w:sz w:val="22"/>
            <w:szCs w:val="22"/>
            <w:rPrChange w:id="1503" w:author="Guo, Shicheng" w:date="2020-02-11T14:24:00Z">
              <w:rPr>
                <w:rFonts w:ascii="Times New Roman" w:hAnsi="Times New Roman" w:cs="Times New Roman"/>
              </w:rPr>
            </w:rPrChange>
          </w:rPr>
          <w:t xml:space="preserve">CIITA and </w:t>
        </w:r>
      </w:ins>
      <w:ins w:id="1504" w:author="Andreae, Emily A" w:date="2020-02-07T11:20:00Z">
        <w:r w:rsidR="0063731F" w:rsidRPr="00D30883">
          <w:rPr>
            <w:rFonts w:ascii="Arial" w:hAnsi="Arial" w:cs="Arial"/>
            <w:sz w:val="22"/>
            <w:szCs w:val="22"/>
            <w:rPrChange w:id="1505" w:author="Guo, Shicheng" w:date="2020-02-11T14:24:00Z">
              <w:rPr>
                <w:rFonts w:ascii="Times New Roman" w:hAnsi="Times New Roman" w:cs="Times New Roman"/>
              </w:rPr>
            </w:rPrChange>
          </w:rPr>
          <w:t xml:space="preserve">MCHII </w:t>
        </w:r>
        <w:r w:rsidR="00DF3593" w:rsidRPr="00D30883">
          <w:rPr>
            <w:rFonts w:ascii="Arial" w:hAnsi="Arial" w:cs="Arial"/>
            <w:sz w:val="22"/>
            <w:szCs w:val="22"/>
            <w:rPrChange w:id="1506" w:author="Guo, Shicheng" w:date="2020-02-11T14:24:00Z">
              <w:rPr>
                <w:rFonts w:ascii="Times New Roman" w:hAnsi="Times New Roman" w:cs="Times New Roman"/>
              </w:rPr>
            </w:rPrChange>
          </w:rPr>
          <w:t>transcript levels by</w:t>
        </w:r>
        <w:r w:rsidR="0063731F" w:rsidRPr="00D30883">
          <w:rPr>
            <w:rFonts w:ascii="Arial" w:hAnsi="Arial" w:cs="Arial"/>
            <w:sz w:val="22"/>
            <w:szCs w:val="22"/>
            <w:rPrChange w:id="1507" w:author="Guo, Shicheng" w:date="2020-02-11T14:24:00Z">
              <w:rPr>
                <w:rFonts w:ascii="Times New Roman" w:hAnsi="Times New Roman" w:cs="Times New Roman"/>
              </w:rPr>
            </w:rPrChange>
          </w:rPr>
          <w:t xml:space="preserve"> </w:t>
        </w:r>
      </w:ins>
      <w:ins w:id="1508" w:author="Andreae, Emily A" w:date="2020-02-07T11:21:00Z">
        <w:r w:rsidR="0063731F" w:rsidRPr="00D30883">
          <w:rPr>
            <w:rFonts w:ascii="Arial" w:hAnsi="Arial" w:cs="Arial"/>
            <w:sz w:val="22"/>
            <w:szCs w:val="22"/>
            <w:rPrChange w:id="1509" w:author="Guo, Shicheng" w:date="2020-02-11T14:24:00Z">
              <w:rPr>
                <w:rFonts w:ascii="Times New Roman" w:hAnsi="Times New Roman" w:cs="Times New Roman"/>
              </w:rPr>
            </w:rPrChange>
          </w:rPr>
          <w:t>secreted TGF-β1 level</w:t>
        </w:r>
      </w:ins>
      <w:ins w:id="1510" w:author="Andreae, Emily A" w:date="2020-02-07T11:20:00Z">
        <w:r w:rsidR="0063731F" w:rsidRPr="00D30883">
          <w:rPr>
            <w:rFonts w:ascii="Arial" w:hAnsi="Arial" w:cs="Arial"/>
            <w:sz w:val="22"/>
            <w:szCs w:val="22"/>
            <w:rPrChange w:id="1511" w:author="Guo, Shicheng" w:date="2020-02-11T14:24:00Z">
              <w:rPr>
                <w:rFonts w:ascii="Times New Roman" w:hAnsi="Times New Roman" w:cs="Times New Roman"/>
              </w:rPr>
            </w:rPrChange>
          </w:rPr>
          <w:t xml:space="preserve"> </w:t>
        </w:r>
        <w:r w:rsidR="00DF3593" w:rsidRPr="00D30883">
          <w:rPr>
            <w:rFonts w:ascii="Arial" w:hAnsi="Arial" w:cs="Arial"/>
            <w:sz w:val="22"/>
            <w:szCs w:val="22"/>
            <w:rPrChange w:id="1512" w:author="Guo, Shicheng" w:date="2020-02-11T14:24:00Z">
              <w:rPr>
                <w:rFonts w:ascii="Times New Roman" w:hAnsi="Times New Roman" w:cs="Times New Roman"/>
              </w:rPr>
            </w:rPrChange>
          </w:rPr>
          <w:t xml:space="preserve">as a function </w:t>
        </w:r>
      </w:ins>
      <w:ins w:id="1513" w:author="Andreae, Emily A" w:date="2020-02-07T11:23:00Z">
        <w:r w:rsidR="00DF3593" w:rsidRPr="00D30883">
          <w:rPr>
            <w:rFonts w:ascii="Arial" w:hAnsi="Arial" w:cs="Arial"/>
            <w:sz w:val="22"/>
            <w:szCs w:val="22"/>
            <w:rPrChange w:id="1514" w:author="Guo, Shicheng" w:date="2020-02-11T14:24:00Z">
              <w:rPr>
                <w:rFonts w:ascii="Times New Roman" w:hAnsi="Times New Roman" w:cs="Times New Roman"/>
              </w:rPr>
            </w:rPrChange>
          </w:rPr>
          <w:t xml:space="preserve">of </w:t>
        </w:r>
      </w:ins>
      <w:ins w:id="1515" w:author="Andreae, Emily A" w:date="2020-02-07T11:20:00Z">
        <w:r w:rsidR="0063731F" w:rsidRPr="00D30883">
          <w:rPr>
            <w:rFonts w:ascii="Arial" w:hAnsi="Arial" w:cs="Arial"/>
            <w:sz w:val="22"/>
            <w:szCs w:val="22"/>
            <w:rPrChange w:id="1516" w:author="Guo, Shicheng" w:date="2020-02-11T14:24:00Z">
              <w:rPr>
                <w:rFonts w:ascii="Times New Roman" w:hAnsi="Times New Roman" w:cs="Times New Roman"/>
              </w:rPr>
            </w:rPrChange>
          </w:rPr>
          <w:t>BV600E expression</w:t>
        </w:r>
      </w:ins>
      <w:ins w:id="1517" w:author="Andreae, Emily A" w:date="2020-02-07T11:23:00Z">
        <w:r w:rsidR="00DF3593" w:rsidRPr="00D30883">
          <w:rPr>
            <w:rFonts w:ascii="Arial" w:hAnsi="Arial" w:cs="Arial"/>
            <w:sz w:val="22"/>
            <w:szCs w:val="22"/>
            <w:rPrChange w:id="1518" w:author="Guo, Shicheng" w:date="2020-02-11T14:24:00Z">
              <w:rPr>
                <w:rFonts w:ascii="Times New Roman" w:hAnsi="Times New Roman" w:cs="Times New Roman"/>
              </w:rPr>
            </w:rPrChange>
          </w:rPr>
          <w:t xml:space="preserve"> in our samples revealed a </w:t>
        </w:r>
      </w:ins>
      <w:ins w:id="1519" w:author="Andreae, Emily A" w:date="2020-02-07T11:24:00Z">
        <w:r w:rsidR="00DF3593" w:rsidRPr="00D30883">
          <w:rPr>
            <w:rFonts w:ascii="Arial" w:hAnsi="Arial" w:cs="Arial"/>
            <w:sz w:val="22"/>
            <w:szCs w:val="22"/>
            <w:rPrChange w:id="1520" w:author="Guo, Shicheng" w:date="2020-02-11T14:24:00Z">
              <w:rPr>
                <w:rFonts w:ascii="Times New Roman" w:hAnsi="Times New Roman" w:cs="Times New Roman"/>
              </w:rPr>
            </w:rPrChange>
          </w:rPr>
          <w:t xml:space="preserve">similar negative correlation between the two elements (p&lt;0.001, </w:t>
        </w:r>
        <w:r w:rsidR="00DF3593" w:rsidRPr="00D30883">
          <w:rPr>
            <w:rFonts w:ascii="Arial" w:hAnsi="Arial" w:cs="Arial"/>
            <w:b/>
            <w:sz w:val="22"/>
            <w:szCs w:val="22"/>
            <w:rPrChange w:id="1521" w:author="Guo, Shicheng" w:date="2020-02-11T14:24:00Z">
              <w:rPr>
                <w:rFonts w:ascii="Times New Roman" w:hAnsi="Times New Roman" w:cs="Times New Roman"/>
                <w:b/>
              </w:rPr>
            </w:rPrChange>
          </w:rPr>
          <w:t>Fig. 3B</w:t>
        </w:r>
        <w:r w:rsidR="00DF3593" w:rsidRPr="00D30883">
          <w:rPr>
            <w:rFonts w:ascii="Arial" w:hAnsi="Arial" w:cs="Arial"/>
            <w:sz w:val="22"/>
            <w:szCs w:val="22"/>
            <w:rPrChange w:id="1522" w:author="Guo, Shicheng" w:date="2020-02-11T14:24:00Z">
              <w:rPr>
                <w:rFonts w:ascii="Times New Roman" w:hAnsi="Times New Roman" w:cs="Times New Roman"/>
              </w:rPr>
            </w:rPrChange>
          </w:rPr>
          <w:t>)</w:t>
        </w:r>
      </w:ins>
      <w:ins w:id="1523" w:author="Andreae, Emily A" w:date="2020-02-07T11:26:00Z">
        <w:r w:rsidR="00DF3593" w:rsidRPr="00D30883">
          <w:rPr>
            <w:rFonts w:ascii="Arial" w:hAnsi="Arial" w:cs="Arial"/>
            <w:sz w:val="22"/>
            <w:szCs w:val="22"/>
            <w:rPrChange w:id="1524" w:author="Guo, Shicheng" w:date="2020-02-11T14:24:00Z">
              <w:rPr>
                <w:rFonts w:ascii="Times New Roman" w:hAnsi="Times New Roman" w:cs="Times New Roman"/>
              </w:rPr>
            </w:rPrChange>
          </w:rPr>
          <w:t xml:space="preserve"> and suggest a role for TGF-</w:t>
        </w:r>
      </w:ins>
      <w:ins w:id="1525" w:author="Andreae, Emily A" w:date="2020-02-07T11:27:00Z">
        <w:r w:rsidR="00DF3593" w:rsidRPr="00D30883">
          <w:rPr>
            <w:rFonts w:ascii="Arial" w:hAnsi="Arial" w:cs="Arial"/>
            <w:sz w:val="22"/>
            <w:szCs w:val="22"/>
            <w:rPrChange w:id="1526" w:author="Guo, Shicheng" w:date="2020-02-11T14:24:00Z">
              <w:rPr>
                <w:rFonts w:ascii="Times New Roman" w:hAnsi="Times New Roman" w:cs="Times New Roman"/>
              </w:rPr>
            </w:rPrChange>
          </w:rPr>
          <w:t>β</w:t>
        </w:r>
        <w:r w:rsidR="00A619BE" w:rsidRPr="00D30883">
          <w:rPr>
            <w:rFonts w:ascii="Arial" w:hAnsi="Arial" w:cs="Arial"/>
            <w:sz w:val="22"/>
            <w:szCs w:val="22"/>
            <w:rPrChange w:id="1527" w:author="Guo, Shicheng" w:date="2020-02-11T14:24:00Z">
              <w:rPr>
                <w:rFonts w:ascii="Times New Roman" w:hAnsi="Times New Roman" w:cs="Times New Roman"/>
              </w:rPr>
            </w:rPrChange>
          </w:rPr>
          <w:t>1 signaling involvement</w:t>
        </w:r>
        <w:r w:rsidR="00DF3593" w:rsidRPr="00D30883">
          <w:rPr>
            <w:rFonts w:ascii="Arial" w:hAnsi="Arial" w:cs="Arial"/>
            <w:sz w:val="22"/>
            <w:szCs w:val="22"/>
            <w:rPrChange w:id="1528" w:author="Guo, Shicheng" w:date="2020-02-11T14:24:00Z">
              <w:rPr>
                <w:rFonts w:ascii="Times New Roman" w:hAnsi="Times New Roman" w:cs="Times New Roman"/>
              </w:rPr>
            </w:rPrChange>
          </w:rPr>
          <w:t xml:space="preserve"> in MHCII regulation</w:t>
        </w:r>
      </w:ins>
      <w:ins w:id="1529" w:author="Andreae, Emily A" w:date="2020-02-07T11:21:00Z">
        <w:r w:rsidR="0063731F" w:rsidRPr="00D30883">
          <w:rPr>
            <w:rFonts w:ascii="Arial" w:hAnsi="Arial" w:cs="Arial"/>
            <w:sz w:val="22"/>
            <w:szCs w:val="22"/>
            <w:rPrChange w:id="1530" w:author="Guo, Shicheng" w:date="2020-02-11T14:24:00Z">
              <w:rPr>
                <w:rFonts w:ascii="Times New Roman" w:hAnsi="Times New Roman" w:cs="Times New Roman"/>
              </w:rPr>
            </w:rPrChange>
          </w:rPr>
          <w:t>.</w:t>
        </w:r>
      </w:ins>
      <w:ins w:id="1531" w:author="Andreae, Emily A" w:date="2020-02-07T11:20:00Z">
        <w:r w:rsidR="0063731F" w:rsidRPr="00D30883">
          <w:rPr>
            <w:rFonts w:ascii="Arial" w:hAnsi="Arial" w:cs="Arial"/>
            <w:sz w:val="22"/>
            <w:szCs w:val="22"/>
            <w:rPrChange w:id="1532" w:author="Guo, Shicheng" w:date="2020-02-11T14:24:00Z">
              <w:rPr>
                <w:rFonts w:ascii="Times New Roman" w:hAnsi="Times New Roman" w:cs="Times New Roman"/>
              </w:rPr>
            </w:rPrChange>
          </w:rPr>
          <w:t xml:space="preserve"> </w:t>
        </w:r>
      </w:ins>
      <w:ins w:id="1533" w:author="Andreae, Emily A" w:date="2020-02-07T11:25:00Z">
        <w:r w:rsidR="00DF3593" w:rsidRPr="00D30883">
          <w:rPr>
            <w:rFonts w:ascii="Arial" w:hAnsi="Arial" w:cs="Arial"/>
            <w:sz w:val="22"/>
            <w:szCs w:val="22"/>
            <w:rPrChange w:id="1534" w:author="Guo, Shicheng" w:date="2020-02-11T14:24:00Z">
              <w:rPr>
                <w:rFonts w:ascii="Times New Roman" w:hAnsi="Times New Roman" w:cs="Times New Roman"/>
              </w:rPr>
            </w:rPrChange>
          </w:rPr>
          <w:t xml:space="preserve">Time course analysis of CIITA and MCHII transcript levels and TGF-β1 protein expression produced by BCPAP and K1 cells </w:t>
        </w:r>
      </w:ins>
      <w:ins w:id="1535" w:author="Andreae, Emily A" w:date="2020-02-07T11:26:00Z">
        <w:r w:rsidR="00DF3593" w:rsidRPr="00D30883">
          <w:rPr>
            <w:rFonts w:ascii="Arial" w:hAnsi="Arial" w:cs="Arial"/>
            <w:sz w:val="22"/>
            <w:szCs w:val="22"/>
            <w:rPrChange w:id="1536" w:author="Guo, Shicheng" w:date="2020-02-11T14:24:00Z">
              <w:rPr>
                <w:rFonts w:ascii="Times New Roman" w:hAnsi="Times New Roman" w:cs="Times New Roman"/>
              </w:rPr>
            </w:rPrChange>
          </w:rPr>
          <w:t xml:space="preserve">over time </w:t>
        </w:r>
      </w:ins>
      <w:ins w:id="1537" w:author="Andreae, Emily A" w:date="2020-02-07T11:30:00Z">
        <w:r w:rsidR="00DF3593" w:rsidRPr="00D30883">
          <w:rPr>
            <w:rFonts w:ascii="Arial" w:hAnsi="Arial" w:cs="Arial"/>
            <w:sz w:val="22"/>
            <w:szCs w:val="22"/>
            <w:rPrChange w:id="1538" w:author="Guo, Shicheng" w:date="2020-02-11T14:24:00Z">
              <w:rPr>
                <w:rFonts w:ascii="Times New Roman" w:hAnsi="Times New Roman" w:cs="Times New Roman"/>
              </w:rPr>
            </w:rPrChange>
          </w:rPr>
          <w:t xml:space="preserve">confirm that </w:t>
        </w:r>
      </w:ins>
      <w:ins w:id="1539" w:author="Andreae, Emily A" w:date="2020-02-07T11:28:00Z">
        <w:r w:rsidR="00DF3593" w:rsidRPr="00D30883">
          <w:rPr>
            <w:rFonts w:ascii="Arial" w:hAnsi="Arial" w:cs="Arial"/>
            <w:sz w:val="22"/>
            <w:szCs w:val="22"/>
            <w:rPrChange w:id="1540" w:author="Guo, Shicheng" w:date="2020-02-11T14:24:00Z">
              <w:rPr>
                <w:rFonts w:ascii="Times New Roman" w:hAnsi="Times New Roman" w:cs="Times New Roman"/>
              </w:rPr>
            </w:rPrChange>
          </w:rPr>
          <w:t xml:space="preserve">accumulation of </w:t>
        </w:r>
      </w:ins>
      <w:ins w:id="1541" w:author="Andreae, Emily A" w:date="2020-02-07T11:25:00Z">
        <w:r w:rsidR="00DF3593" w:rsidRPr="00D30883">
          <w:rPr>
            <w:rFonts w:ascii="Arial" w:hAnsi="Arial" w:cs="Arial"/>
            <w:sz w:val="22"/>
            <w:szCs w:val="22"/>
            <w:rPrChange w:id="1542" w:author="Guo, Shicheng" w:date="2020-02-11T14:24:00Z">
              <w:rPr>
                <w:rFonts w:ascii="Times New Roman" w:hAnsi="Times New Roman" w:cs="Times New Roman"/>
              </w:rPr>
            </w:rPrChange>
          </w:rPr>
          <w:t>TGF-</w:t>
        </w:r>
      </w:ins>
      <w:ins w:id="1543" w:author="Andreae, Emily A" w:date="2020-02-07T11:28:00Z">
        <w:r w:rsidR="00DF3593" w:rsidRPr="00D30883">
          <w:rPr>
            <w:rFonts w:ascii="Arial" w:hAnsi="Arial" w:cs="Arial"/>
            <w:sz w:val="22"/>
            <w:szCs w:val="22"/>
            <w:rPrChange w:id="1544" w:author="Guo, Shicheng" w:date="2020-02-11T14:24:00Z">
              <w:rPr>
                <w:rFonts w:ascii="Times New Roman" w:hAnsi="Times New Roman" w:cs="Times New Roman"/>
              </w:rPr>
            </w:rPrChange>
          </w:rPr>
          <w:t>β1</w:t>
        </w:r>
      </w:ins>
      <w:ins w:id="1545" w:author="Andreae, Emily A" w:date="2020-02-07T11:29:00Z">
        <w:r w:rsidR="00DF3593" w:rsidRPr="00D30883">
          <w:rPr>
            <w:rFonts w:ascii="Arial" w:hAnsi="Arial" w:cs="Arial"/>
            <w:sz w:val="22"/>
            <w:szCs w:val="22"/>
            <w:rPrChange w:id="1546" w:author="Guo, Shicheng" w:date="2020-02-11T14:24:00Z">
              <w:rPr>
                <w:rFonts w:ascii="Times New Roman" w:hAnsi="Times New Roman" w:cs="Times New Roman"/>
              </w:rPr>
            </w:rPrChange>
          </w:rPr>
          <w:t xml:space="preserve"> in culture leads to a corresponding decrease in CIITA and MCHII transcript levels</w:t>
        </w:r>
      </w:ins>
      <w:ins w:id="1547" w:author="Andreae, Emily A" w:date="2020-02-07T11:30:00Z">
        <w:r w:rsidR="00DF3593" w:rsidRPr="00D30883">
          <w:rPr>
            <w:rFonts w:ascii="Arial" w:hAnsi="Arial" w:cs="Arial"/>
            <w:sz w:val="22"/>
            <w:szCs w:val="22"/>
            <w:rPrChange w:id="1548" w:author="Guo, Shicheng" w:date="2020-02-11T14:24:00Z">
              <w:rPr>
                <w:rFonts w:ascii="Times New Roman" w:hAnsi="Times New Roman" w:cs="Times New Roman"/>
              </w:rPr>
            </w:rPrChange>
          </w:rPr>
          <w:t xml:space="preserve"> </w:t>
        </w:r>
      </w:ins>
      <w:ins w:id="1549" w:author="Andreae, Emily A" w:date="2020-02-07T11:34:00Z">
        <w:r w:rsidR="00A619BE" w:rsidRPr="00D30883">
          <w:rPr>
            <w:rFonts w:ascii="Arial" w:hAnsi="Arial" w:cs="Arial"/>
            <w:sz w:val="22"/>
            <w:szCs w:val="22"/>
            <w:rPrChange w:id="1550" w:author="Guo, Shicheng" w:date="2020-02-11T14:24:00Z">
              <w:rPr>
                <w:rFonts w:ascii="Times New Roman" w:hAnsi="Times New Roman" w:cs="Times New Roman"/>
              </w:rPr>
            </w:rPrChange>
          </w:rPr>
          <w:t>(</w:t>
        </w:r>
        <w:r w:rsidR="00A619BE" w:rsidRPr="00D30883">
          <w:rPr>
            <w:rFonts w:ascii="Arial" w:hAnsi="Arial" w:cs="Arial"/>
            <w:b/>
            <w:sz w:val="22"/>
            <w:szCs w:val="22"/>
            <w:rPrChange w:id="1551" w:author="Guo, Shicheng" w:date="2020-02-11T14:24:00Z">
              <w:rPr>
                <w:rFonts w:ascii="Times New Roman" w:hAnsi="Times New Roman" w:cs="Times New Roman"/>
                <w:b/>
              </w:rPr>
            </w:rPrChange>
          </w:rPr>
          <w:t>Fig. S3A-B</w:t>
        </w:r>
        <w:r w:rsidR="00A619BE" w:rsidRPr="00D30883">
          <w:rPr>
            <w:rFonts w:ascii="Arial" w:hAnsi="Arial" w:cs="Arial"/>
            <w:sz w:val="22"/>
            <w:szCs w:val="22"/>
            <w:rPrChange w:id="1552" w:author="Guo, Shicheng" w:date="2020-02-11T14:24:00Z">
              <w:rPr>
                <w:rFonts w:ascii="Times New Roman" w:hAnsi="Times New Roman" w:cs="Times New Roman"/>
              </w:rPr>
            </w:rPrChange>
          </w:rPr>
          <w:t>)</w:t>
        </w:r>
      </w:ins>
      <w:ins w:id="1553" w:author="Andreae, Emily A" w:date="2020-02-07T11:25:00Z">
        <w:r w:rsidR="00DF3593" w:rsidRPr="00D30883">
          <w:rPr>
            <w:rFonts w:ascii="Arial" w:hAnsi="Arial" w:cs="Arial"/>
            <w:sz w:val="22"/>
            <w:szCs w:val="22"/>
            <w:rPrChange w:id="1554" w:author="Guo, Shicheng" w:date="2020-02-11T14:24:00Z">
              <w:rPr>
                <w:rFonts w:ascii="Times New Roman" w:hAnsi="Times New Roman" w:cs="Times New Roman"/>
              </w:rPr>
            </w:rPrChange>
          </w:rPr>
          <w:t>, which corresponds to previous findings [</w:t>
        </w:r>
        <w:r w:rsidR="00DF3593" w:rsidRPr="00D30883">
          <w:rPr>
            <w:rFonts w:ascii="Arial" w:hAnsi="Arial" w:cs="Arial"/>
            <w:sz w:val="22"/>
            <w:szCs w:val="22"/>
            <w:rPrChange w:id="1555" w:author="Guo, Shicheng" w:date="2020-02-11T14:24:00Z">
              <w:rPr>
                <w:rFonts w:ascii="Times New Roman" w:hAnsi="Times New Roman" w:cs="Times New Roman"/>
              </w:rPr>
            </w:rPrChange>
          </w:rPr>
          <w:fldChar w:fldCharType="begin"/>
        </w:r>
        <w:r w:rsidR="00DF3593" w:rsidRPr="00D30883">
          <w:rPr>
            <w:rFonts w:ascii="Arial" w:hAnsi="Arial" w:cs="Arial"/>
            <w:sz w:val="22"/>
            <w:szCs w:val="22"/>
            <w:rPrChange w:id="1556" w:author="Guo, Shicheng" w:date="2020-02-11T14:24:00Z">
              <w:rPr>
                <w:rFonts w:ascii="Times New Roman" w:hAnsi="Times New Roman" w:cs="Times New Roman"/>
              </w:rPr>
            </w:rPrChange>
          </w:rPr>
          <w:instrText xml:space="preserve"> HYPERLINK \l "_ENREF_24" \o "Azouzi, 2017 #49" </w:instrText>
        </w:r>
        <w:r w:rsidR="00DF3593" w:rsidRPr="00D30883">
          <w:rPr>
            <w:rFonts w:ascii="Arial" w:hAnsi="Arial" w:cs="Arial"/>
            <w:sz w:val="22"/>
            <w:szCs w:val="22"/>
            <w:rPrChange w:id="1557" w:author="Guo, Shicheng" w:date="2020-02-11T14:24:00Z">
              <w:rPr>
                <w:rFonts w:ascii="Times New Roman" w:hAnsi="Times New Roman" w:cs="Times New Roman"/>
              </w:rPr>
            </w:rPrChange>
          </w:rPr>
          <w:fldChar w:fldCharType="separate"/>
        </w:r>
        <w:r w:rsidR="00DF3593" w:rsidRPr="00D30883">
          <w:rPr>
            <w:rFonts w:ascii="Arial" w:hAnsi="Arial" w:cs="Arial"/>
            <w:sz w:val="22"/>
            <w:szCs w:val="22"/>
            <w:rPrChange w:id="1558" w:author="Guo, Shicheng" w:date="2020-02-11T14:24:00Z">
              <w:rPr>
                <w:rFonts w:ascii="Times New Roman" w:hAnsi="Times New Roman" w:cs="Times New Roman"/>
              </w:rPr>
            </w:rPrChange>
          </w:rPr>
          <w:fldChar w:fldCharType="begin">
            <w:fldData xml:space="preserve">PEVuZE5vdGU+PENpdGU+PEF1dGhvcj5Bem91emk8L0F1dGhvcj48WWVhcj4yMDE3PC9ZZWFyPjxS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</w:fldData>
          </w:fldChar>
        </w:r>
        <w:r w:rsidR="00DF3593" w:rsidRPr="00D30883">
          <w:rPr>
            <w:rFonts w:ascii="Arial" w:hAnsi="Arial" w:cs="Arial"/>
            <w:sz w:val="22"/>
            <w:szCs w:val="22"/>
            <w:rPrChange w:id="1559" w:author="Guo, Shicheng" w:date="2020-02-11T14:24:00Z">
              <w:rPr>
                <w:rFonts w:ascii="Times New Roman" w:hAnsi="Times New Roman" w:cs="Times New Roman"/>
              </w:rPr>
            </w:rPrChange>
          </w:rPr>
          <w:instrText xml:space="preserve"> ADDIN EN.CITE </w:instrText>
        </w:r>
        <w:r w:rsidR="00DF3593" w:rsidRPr="00D30883">
          <w:rPr>
            <w:rFonts w:ascii="Arial" w:hAnsi="Arial" w:cs="Arial"/>
            <w:sz w:val="22"/>
            <w:szCs w:val="22"/>
            <w:rPrChange w:id="1560" w:author="Guo, Shicheng" w:date="2020-02-11T14:24:00Z">
              <w:rPr>
                <w:rFonts w:ascii="Times New Roman" w:hAnsi="Times New Roman" w:cs="Times New Roman"/>
              </w:rPr>
            </w:rPrChange>
          </w:rPr>
          <w:fldChar w:fldCharType="begin">
            <w:fldData xml:space="preserve">PEVuZE5vdGU+PENpdGU+PEF1dGhvcj5Bem91emk8L0F1dGhvcj48WWVhcj4yMDE3PC9ZZWFyPjxS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</w:fldData>
          </w:fldChar>
        </w:r>
        <w:r w:rsidR="00DF3593" w:rsidRPr="00D30883">
          <w:rPr>
            <w:rFonts w:ascii="Arial" w:hAnsi="Arial" w:cs="Arial"/>
            <w:sz w:val="22"/>
            <w:szCs w:val="22"/>
            <w:rPrChange w:id="1561" w:author="Guo, Shicheng" w:date="2020-02-11T14:24:00Z">
              <w:rPr>
                <w:rFonts w:ascii="Times New Roman" w:hAnsi="Times New Roman" w:cs="Times New Roman"/>
              </w:rPr>
            </w:rPrChange>
          </w:rPr>
          <w:instrText xml:space="preserve"> ADDIN EN.CITE.DATA </w:instrText>
        </w:r>
        <w:r w:rsidR="00DF3593" w:rsidRPr="00D30883">
          <w:rPr>
            <w:rFonts w:ascii="Arial" w:hAnsi="Arial" w:cs="Arial"/>
            <w:sz w:val="22"/>
            <w:szCs w:val="22"/>
            <w:rPrChange w:id="1562" w:author="Guo, Shicheng" w:date="2020-02-11T14:24:00Z">
              <w:rPr>
                <w:rFonts w:ascii="Arial" w:hAnsi="Arial" w:cs="Arial"/>
                <w:sz w:val="22"/>
                <w:szCs w:val="22"/>
              </w:rPr>
            </w:rPrChange>
          </w:rPr>
        </w:r>
        <w:r w:rsidR="00DF3593" w:rsidRPr="00D30883">
          <w:rPr>
            <w:rFonts w:ascii="Arial" w:hAnsi="Arial" w:cs="Arial"/>
            <w:sz w:val="22"/>
            <w:szCs w:val="22"/>
            <w:rPrChange w:id="1563" w:author="Guo, Shicheng" w:date="2020-02-11T14:24:00Z">
              <w:rPr>
                <w:rFonts w:ascii="Times New Roman" w:hAnsi="Times New Roman" w:cs="Times New Roman"/>
              </w:rPr>
            </w:rPrChange>
          </w:rPr>
          <w:fldChar w:fldCharType="end"/>
        </w:r>
        <w:r w:rsidR="00DF3593" w:rsidRPr="00D30883">
          <w:rPr>
            <w:rFonts w:ascii="Arial" w:hAnsi="Arial" w:cs="Arial"/>
            <w:sz w:val="22"/>
            <w:szCs w:val="22"/>
            <w:rPrChange w:id="1564" w:author="Guo, Shicheng" w:date="2020-02-11T14:24:00Z">
              <w:rPr>
                <w:rFonts w:ascii="Arial" w:hAnsi="Arial" w:cs="Arial"/>
                <w:sz w:val="22"/>
                <w:szCs w:val="22"/>
              </w:rPr>
            </w:rPrChange>
          </w:rPr>
        </w:r>
        <w:r w:rsidR="00DF3593" w:rsidRPr="00D30883">
          <w:rPr>
            <w:rFonts w:ascii="Arial" w:hAnsi="Arial" w:cs="Arial"/>
            <w:sz w:val="22"/>
            <w:szCs w:val="22"/>
            <w:rPrChange w:id="1565" w:author="Guo, Shicheng" w:date="2020-02-11T14:24:00Z">
              <w:rPr>
                <w:rFonts w:ascii="Times New Roman" w:hAnsi="Times New Roman" w:cs="Times New Roman"/>
              </w:rPr>
            </w:rPrChange>
          </w:rPr>
          <w:fldChar w:fldCharType="separate"/>
        </w:r>
        <w:r w:rsidR="00DF3593" w:rsidRPr="00D30883">
          <w:rPr>
            <w:rFonts w:ascii="Arial" w:hAnsi="Arial" w:cs="Arial"/>
            <w:noProof/>
            <w:sz w:val="22"/>
            <w:szCs w:val="22"/>
            <w:rPrChange w:id="1566" w:author="Guo, Shicheng" w:date="2020-02-11T14:24:00Z">
              <w:rPr>
                <w:rFonts w:ascii="Times New Roman" w:hAnsi="Times New Roman" w:cs="Times New Roman"/>
                <w:noProof/>
              </w:rPr>
            </w:rPrChange>
          </w:rPr>
          <w:t>24</w:t>
        </w:r>
        <w:r w:rsidR="00DF3593" w:rsidRPr="00D30883">
          <w:rPr>
            <w:rFonts w:ascii="Arial" w:hAnsi="Arial" w:cs="Arial"/>
            <w:sz w:val="22"/>
            <w:szCs w:val="22"/>
            <w:rPrChange w:id="1567" w:author="Guo, Shicheng" w:date="2020-02-11T14:24:00Z">
              <w:rPr>
                <w:rFonts w:ascii="Times New Roman" w:hAnsi="Times New Roman" w:cs="Times New Roman"/>
              </w:rPr>
            </w:rPrChange>
          </w:rPr>
          <w:fldChar w:fldCharType="end"/>
        </w:r>
        <w:r w:rsidR="00DF3593" w:rsidRPr="00D30883">
          <w:rPr>
            <w:rFonts w:ascii="Arial" w:hAnsi="Arial" w:cs="Arial"/>
            <w:sz w:val="22"/>
            <w:szCs w:val="22"/>
            <w:rPrChange w:id="1568" w:author="Guo, Shicheng" w:date="2020-02-11T14:24:00Z">
              <w:rPr>
                <w:rFonts w:ascii="Times New Roman" w:hAnsi="Times New Roman" w:cs="Times New Roman"/>
              </w:rPr>
            </w:rPrChange>
          </w:rPr>
          <w:fldChar w:fldCharType="end"/>
        </w:r>
        <w:r w:rsidR="00DF3593" w:rsidRPr="00D30883">
          <w:rPr>
            <w:rFonts w:ascii="Arial" w:hAnsi="Arial" w:cs="Arial"/>
            <w:sz w:val="22"/>
            <w:szCs w:val="22"/>
            <w:rPrChange w:id="1569" w:author="Guo, Shicheng" w:date="2020-02-11T14:24:00Z">
              <w:rPr>
                <w:rFonts w:ascii="Times New Roman" w:hAnsi="Times New Roman" w:cs="Times New Roman"/>
              </w:rPr>
            </w:rPrChange>
          </w:rPr>
          <w:t xml:space="preserve">]. </w:t>
        </w:r>
      </w:ins>
      <w:moveToRangeStart w:id="1570" w:author="Andreae, Emily A" w:date="2020-02-07T11:03:00Z" w:name="move31965796"/>
      <w:moveTo w:id="1571" w:author="Andreae, Emily A" w:date="2020-02-07T11:03:00Z">
        <w:r w:rsidR="00C33AC0" w:rsidRPr="00D30883">
          <w:rPr>
            <w:rFonts w:ascii="Arial" w:hAnsi="Arial" w:cs="Arial"/>
            <w:sz w:val="22"/>
            <w:szCs w:val="22"/>
            <w:rPrChange w:id="1572" w:author="Guo, Shicheng" w:date="2020-02-11T14:24:00Z">
              <w:rPr>
                <w:rFonts w:ascii="Times New Roman" w:hAnsi="Times New Roman" w:cs="Times New Roman"/>
              </w:rPr>
            </w:rPrChange>
          </w:rPr>
          <w:t xml:space="preserve">External stimulation </w:t>
        </w:r>
      </w:moveTo>
      <w:ins w:id="1573" w:author="Andreae, Emily A" w:date="2020-02-07T11:03:00Z">
        <w:r w:rsidR="00C33AC0" w:rsidRPr="00D30883">
          <w:rPr>
            <w:rFonts w:ascii="Arial" w:hAnsi="Arial" w:cs="Arial"/>
            <w:sz w:val="22"/>
            <w:szCs w:val="22"/>
            <w:rPrChange w:id="1574" w:author="Guo, Shicheng" w:date="2020-02-11T14:24:00Z">
              <w:rPr>
                <w:rFonts w:ascii="Times New Roman" w:hAnsi="Times New Roman" w:cs="Times New Roman"/>
              </w:rPr>
            </w:rPrChange>
          </w:rPr>
          <w:t>of BCPAP and K1 cells with</w:t>
        </w:r>
      </w:ins>
      <w:moveTo w:id="1575" w:author="Andreae, Emily A" w:date="2020-02-07T11:03:00Z">
        <w:del w:id="1576" w:author="Andreae, Emily A" w:date="2020-02-07T11:03:00Z">
          <w:r w:rsidR="00C33AC0" w:rsidRPr="00D30883" w:rsidDel="00C33AC0">
            <w:rPr>
              <w:rFonts w:ascii="Arial" w:hAnsi="Arial" w:cs="Arial"/>
              <w:sz w:val="22"/>
              <w:szCs w:val="22"/>
              <w:rPrChange w:id="1577" w:author="Guo, Shicheng" w:date="2020-02-11T14:24:00Z">
                <w:rPr>
                  <w:rFonts w:ascii="Times New Roman" w:hAnsi="Times New Roman" w:cs="Times New Roman"/>
                </w:rPr>
              </w:rPrChange>
            </w:rPr>
            <w:delText>by</w:delText>
          </w:r>
        </w:del>
        <w:r w:rsidR="00C33AC0" w:rsidRPr="00D30883">
          <w:rPr>
            <w:rFonts w:ascii="Arial" w:hAnsi="Arial" w:cs="Arial"/>
            <w:sz w:val="22"/>
            <w:szCs w:val="22"/>
            <w:rPrChange w:id="1578" w:author="Guo, Shicheng" w:date="2020-02-11T14:24:00Z">
              <w:rPr>
                <w:rFonts w:ascii="Times New Roman" w:hAnsi="Times New Roman" w:cs="Times New Roman"/>
              </w:rPr>
            </w:rPrChange>
          </w:rPr>
          <w:t xml:space="preserve"> </w:t>
        </w:r>
      </w:moveTo>
      <w:ins w:id="1579" w:author="Andreae, Emily A" w:date="2020-02-07T11:03:00Z">
        <w:r w:rsidR="00C33AC0" w:rsidRPr="00D30883">
          <w:rPr>
            <w:rFonts w:ascii="Arial" w:hAnsi="Arial" w:cs="Arial"/>
            <w:sz w:val="22"/>
            <w:szCs w:val="22"/>
            <w:rPrChange w:id="1580" w:author="Guo, Shicheng" w:date="2020-02-11T14:24:00Z">
              <w:rPr>
                <w:rFonts w:ascii="Times New Roman" w:hAnsi="Times New Roman" w:cs="Times New Roman"/>
              </w:rPr>
            </w:rPrChange>
          </w:rPr>
          <w:t xml:space="preserve">10 ng/mL </w:t>
        </w:r>
      </w:ins>
      <w:moveTo w:id="1581" w:author="Andreae, Emily A" w:date="2020-02-07T11:03:00Z">
        <w:r w:rsidR="00C33AC0" w:rsidRPr="00D30883">
          <w:rPr>
            <w:rFonts w:ascii="Arial" w:hAnsi="Arial" w:cs="Arial"/>
            <w:sz w:val="22"/>
            <w:szCs w:val="22"/>
            <w:rPrChange w:id="1582" w:author="Guo, Shicheng" w:date="2020-02-11T14:24:00Z">
              <w:rPr>
                <w:rFonts w:ascii="Times New Roman" w:hAnsi="Times New Roman" w:cs="Times New Roman"/>
              </w:rPr>
            </w:rPrChange>
          </w:rPr>
          <w:t>TGF-β1 decreased mRNA level</w:t>
        </w:r>
      </w:moveTo>
      <w:ins w:id="1583" w:author="Andreae, Emily A" w:date="2020-02-07T11:04:00Z">
        <w:r w:rsidR="00C33AC0" w:rsidRPr="00D30883">
          <w:rPr>
            <w:rFonts w:ascii="Arial" w:hAnsi="Arial" w:cs="Arial"/>
            <w:sz w:val="22"/>
            <w:szCs w:val="22"/>
            <w:rPrChange w:id="1584" w:author="Guo, Shicheng" w:date="2020-02-11T14:24:00Z">
              <w:rPr>
                <w:rFonts w:ascii="Times New Roman" w:hAnsi="Times New Roman" w:cs="Times New Roman"/>
              </w:rPr>
            </w:rPrChange>
          </w:rPr>
          <w:t>s</w:t>
        </w:r>
      </w:ins>
      <w:moveTo w:id="1585" w:author="Andreae, Emily A" w:date="2020-02-07T11:03:00Z">
        <w:r w:rsidR="00C33AC0" w:rsidRPr="00D30883">
          <w:rPr>
            <w:rFonts w:ascii="Arial" w:hAnsi="Arial" w:cs="Arial"/>
            <w:sz w:val="22"/>
            <w:szCs w:val="22"/>
            <w:rPrChange w:id="1586" w:author="Guo, Shicheng" w:date="2020-02-11T14:24:00Z">
              <w:rPr>
                <w:rFonts w:ascii="Times New Roman" w:hAnsi="Times New Roman" w:cs="Times New Roman"/>
              </w:rPr>
            </w:rPrChange>
          </w:rPr>
          <w:t xml:space="preserve"> of CIITA</w:t>
        </w:r>
        <w:r w:rsidR="00C33AC0" w:rsidRPr="00D30883">
          <w:rPr>
            <w:rFonts w:ascii="Arial" w:hAnsi="Arial" w:cs="Arial"/>
            <w:color w:val="000000" w:themeColor="text1"/>
            <w:sz w:val="22"/>
            <w:szCs w:val="22"/>
            <w:rPrChange w:id="1587" w:author="Guo, Shicheng" w:date="2020-02-11T14:24:00Z">
              <w:rPr>
                <w:rFonts w:ascii="Times New Roman" w:hAnsi="Times New Roman" w:cs="Times New Roman"/>
                <w:color w:val="000000" w:themeColor="text1"/>
              </w:rPr>
            </w:rPrChange>
          </w:rPr>
          <w:t xml:space="preserve"> and MHCII in </w:t>
        </w:r>
      </w:moveTo>
      <w:ins w:id="1588" w:author="Andreae, Emily A" w:date="2020-02-07T11:40:00Z">
        <w:r w:rsidR="00A619BE" w:rsidRPr="00D30883">
          <w:rPr>
            <w:rFonts w:ascii="Arial" w:hAnsi="Arial" w:cs="Arial"/>
            <w:color w:val="000000" w:themeColor="text1"/>
            <w:sz w:val="22"/>
            <w:szCs w:val="22"/>
            <w:rPrChange w:id="1589" w:author="Guo, Shicheng" w:date="2020-02-11T14:24:00Z">
              <w:rPr>
                <w:rFonts w:ascii="Times New Roman" w:hAnsi="Times New Roman" w:cs="Times New Roman"/>
                <w:color w:val="000000" w:themeColor="text1"/>
              </w:rPr>
            </w:rPrChange>
          </w:rPr>
          <w:t xml:space="preserve">BCPAP and </w:t>
        </w:r>
      </w:ins>
      <w:moveTo w:id="1590" w:author="Andreae, Emily A" w:date="2020-02-07T11:03:00Z">
        <w:r w:rsidR="00C33AC0" w:rsidRPr="00D30883">
          <w:rPr>
            <w:rFonts w:ascii="Arial" w:hAnsi="Arial" w:cs="Arial"/>
            <w:color w:val="000000" w:themeColor="text1"/>
            <w:sz w:val="22"/>
            <w:szCs w:val="22"/>
            <w:rPrChange w:id="1591" w:author="Guo, Shicheng" w:date="2020-02-11T14:24:00Z">
              <w:rPr>
                <w:rFonts w:ascii="Times New Roman" w:hAnsi="Times New Roman" w:cs="Times New Roman"/>
                <w:color w:val="000000" w:themeColor="text1"/>
              </w:rPr>
            </w:rPrChange>
          </w:rPr>
          <w:t xml:space="preserve">K1 </w:t>
        </w:r>
      </w:moveTo>
      <w:ins w:id="1592" w:author="Andreae, Emily A" w:date="2020-02-07T11:40:00Z">
        <w:r w:rsidR="00A619BE" w:rsidRPr="00D30883">
          <w:rPr>
            <w:rFonts w:ascii="Arial" w:hAnsi="Arial" w:cs="Arial"/>
            <w:color w:val="000000" w:themeColor="text1"/>
            <w:sz w:val="22"/>
            <w:szCs w:val="22"/>
            <w:rPrChange w:id="1593" w:author="Guo, Shicheng" w:date="2020-02-11T14:24:00Z">
              <w:rPr>
                <w:rFonts w:ascii="Times New Roman" w:hAnsi="Times New Roman" w:cs="Times New Roman"/>
                <w:color w:val="000000" w:themeColor="text1"/>
              </w:rPr>
            </w:rPrChange>
          </w:rPr>
          <w:t xml:space="preserve">cells </w:t>
        </w:r>
      </w:ins>
      <w:moveTo w:id="1594" w:author="Andreae, Emily A" w:date="2020-02-07T11:03:00Z">
        <w:r w:rsidR="00C33AC0" w:rsidRPr="00D30883">
          <w:rPr>
            <w:rFonts w:ascii="Arial" w:hAnsi="Arial" w:cs="Arial"/>
            <w:color w:val="000000" w:themeColor="text1"/>
            <w:sz w:val="22"/>
            <w:szCs w:val="22"/>
            <w:rPrChange w:id="1595" w:author="Guo, Shicheng" w:date="2020-02-11T14:24:00Z">
              <w:rPr>
                <w:rFonts w:ascii="Times New Roman" w:hAnsi="Times New Roman" w:cs="Times New Roman"/>
                <w:color w:val="000000" w:themeColor="text1"/>
              </w:rPr>
            </w:rPrChange>
          </w:rPr>
          <w:t xml:space="preserve">and </w:t>
        </w:r>
      </w:moveTo>
      <w:ins w:id="1596" w:author="Andreae, Emily A" w:date="2020-02-07T11:04:00Z">
        <w:r w:rsidR="00C33AC0" w:rsidRPr="00D30883">
          <w:rPr>
            <w:rFonts w:ascii="Arial" w:hAnsi="Arial" w:cs="Arial"/>
            <w:color w:val="000000" w:themeColor="text1"/>
            <w:sz w:val="22"/>
            <w:szCs w:val="22"/>
            <w:rPrChange w:id="1597" w:author="Guo, Shicheng" w:date="2020-02-11T14:24:00Z">
              <w:rPr>
                <w:rFonts w:ascii="Times New Roman" w:hAnsi="Times New Roman" w:cs="Times New Roman"/>
                <w:color w:val="000000" w:themeColor="text1"/>
              </w:rPr>
            </w:rPrChange>
          </w:rPr>
          <w:t xml:space="preserve">significantly decreased </w:t>
        </w:r>
      </w:ins>
      <w:moveTo w:id="1598" w:author="Andreae, Emily A" w:date="2020-02-07T11:03:00Z">
        <w:del w:id="1599" w:author="Andreae, Emily A" w:date="2020-02-07T11:04:00Z">
          <w:r w:rsidR="00C33AC0" w:rsidRPr="00D30883" w:rsidDel="00C33AC0">
            <w:rPr>
              <w:rFonts w:ascii="Arial" w:hAnsi="Arial" w:cs="Arial"/>
              <w:color w:val="000000" w:themeColor="text1"/>
              <w:sz w:val="22"/>
              <w:szCs w:val="22"/>
              <w:rPrChange w:id="1600" w:author="Guo, Shicheng" w:date="2020-02-11T14:24:00Z">
                <w:rPr>
                  <w:rFonts w:ascii="Times New Roman" w:hAnsi="Times New Roman" w:cs="Times New Roman"/>
                  <w:color w:val="000000" w:themeColor="text1"/>
                </w:rPr>
              </w:rPrChange>
            </w:rPr>
            <w:delText xml:space="preserve">BCPAP, and </w:delText>
          </w:r>
        </w:del>
        <w:r w:rsidR="00C33AC0" w:rsidRPr="00D30883">
          <w:rPr>
            <w:rFonts w:ascii="Arial" w:hAnsi="Arial" w:cs="Arial"/>
            <w:color w:val="000000" w:themeColor="text1"/>
            <w:sz w:val="22"/>
            <w:szCs w:val="22"/>
            <w:rPrChange w:id="1601" w:author="Guo, Shicheng" w:date="2020-02-11T14:24:00Z">
              <w:rPr>
                <w:rFonts w:ascii="Times New Roman" w:hAnsi="Times New Roman" w:cs="Times New Roman"/>
                <w:color w:val="000000" w:themeColor="text1"/>
              </w:rPr>
            </w:rPrChange>
          </w:rPr>
          <w:t>protein expression of MHCII</w:t>
        </w:r>
        <w:r w:rsidR="00C33AC0" w:rsidRPr="00D30883">
          <w:rPr>
            <w:rFonts w:ascii="Arial" w:hAnsi="Arial" w:cs="Arial"/>
            <w:sz w:val="22"/>
            <w:szCs w:val="22"/>
            <w:rPrChange w:id="1602" w:author="Guo, Shicheng" w:date="2020-02-11T14:24:00Z">
              <w:rPr>
                <w:rFonts w:ascii="Times New Roman" w:hAnsi="Times New Roman" w:cs="Times New Roman"/>
              </w:rPr>
            </w:rPrChange>
          </w:rPr>
          <w:t xml:space="preserve"> in K1 </w:t>
        </w:r>
      </w:moveTo>
      <w:ins w:id="1603" w:author="Andreae, Emily A" w:date="2020-02-07T11:40:00Z">
        <w:r w:rsidR="00A619BE" w:rsidRPr="00D30883">
          <w:rPr>
            <w:rFonts w:ascii="Arial" w:hAnsi="Arial" w:cs="Arial"/>
            <w:sz w:val="22"/>
            <w:szCs w:val="22"/>
            <w:rPrChange w:id="1604" w:author="Guo, Shicheng" w:date="2020-02-11T14:24:00Z">
              <w:rPr>
                <w:rFonts w:ascii="Times New Roman" w:hAnsi="Times New Roman" w:cs="Times New Roman"/>
              </w:rPr>
            </w:rPrChange>
          </w:rPr>
          <w:t xml:space="preserve">cells </w:t>
        </w:r>
      </w:ins>
      <w:moveTo w:id="1605" w:author="Andreae, Emily A" w:date="2020-02-07T11:03:00Z">
        <w:r w:rsidR="00C33AC0" w:rsidRPr="00D30883">
          <w:rPr>
            <w:rFonts w:ascii="Arial" w:hAnsi="Arial" w:cs="Arial"/>
            <w:sz w:val="22"/>
            <w:szCs w:val="22"/>
            <w:rPrChange w:id="1606" w:author="Guo, Shicheng" w:date="2020-02-11T14:24:00Z">
              <w:rPr>
                <w:rFonts w:ascii="Times New Roman" w:hAnsi="Times New Roman" w:cs="Times New Roman"/>
              </w:rPr>
            </w:rPrChange>
          </w:rPr>
          <w:t>(</w:t>
        </w:r>
        <w:r w:rsidR="00C33AC0" w:rsidRPr="00D30883">
          <w:rPr>
            <w:rFonts w:ascii="Arial" w:hAnsi="Arial" w:cs="Arial"/>
            <w:b/>
            <w:color w:val="0070C0"/>
            <w:sz w:val="22"/>
            <w:szCs w:val="22"/>
            <w:rPrChange w:id="1607" w:author="Guo, Shicheng" w:date="2020-02-11T14:24:00Z">
              <w:rPr>
                <w:rFonts w:ascii="Times New Roman" w:hAnsi="Times New Roman" w:cs="Times New Roman"/>
                <w:b/>
                <w:color w:val="0070C0"/>
              </w:rPr>
            </w:rPrChange>
          </w:rPr>
          <w:t>Fig. 3C</w:t>
        </w:r>
      </w:moveTo>
      <w:ins w:id="1608" w:author="Andreae, Emily A" w:date="2020-02-07T11:44:00Z">
        <w:r w:rsidR="00140372" w:rsidRPr="00D30883">
          <w:rPr>
            <w:rFonts w:ascii="Arial" w:hAnsi="Arial" w:cs="Arial"/>
            <w:b/>
            <w:color w:val="0070C0"/>
            <w:sz w:val="22"/>
            <w:szCs w:val="22"/>
            <w:rPrChange w:id="1609" w:author="Guo, Shicheng" w:date="2020-02-11T14:24:00Z">
              <w:rPr>
                <w:rFonts w:ascii="Times New Roman" w:hAnsi="Times New Roman" w:cs="Times New Roman"/>
                <w:b/>
                <w:color w:val="0070C0"/>
              </w:rPr>
            </w:rPrChange>
          </w:rPr>
          <w:t xml:space="preserve"> and Fig. S3D</w:t>
        </w:r>
      </w:ins>
      <w:moveTo w:id="1610" w:author="Andreae, Emily A" w:date="2020-02-07T11:03:00Z">
        <w:del w:id="1611" w:author="Andreae, Emily A" w:date="2020-02-07T11:08:00Z">
          <w:r w:rsidR="00C33AC0" w:rsidRPr="00D30883" w:rsidDel="00C33AC0">
            <w:rPr>
              <w:rFonts w:ascii="Arial" w:hAnsi="Arial" w:cs="Arial"/>
              <w:sz w:val="22"/>
              <w:szCs w:val="22"/>
              <w:rPrChange w:id="1612" w:author="Guo, Shicheng" w:date="2020-02-11T14:24:00Z">
                <w:rPr>
                  <w:rFonts w:ascii="Times New Roman" w:hAnsi="Times New Roman" w:cs="Times New Roman"/>
                </w:rPr>
              </w:rPrChange>
            </w:rPr>
            <w:delText xml:space="preserve"> and </w:delText>
          </w:r>
          <w:r w:rsidR="00C33AC0" w:rsidRPr="00D30883" w:rsidDel="00C33AC0">
            <w:rPr>
              <w:rFonts w:ascii="Arial" w:hAnsi="Arial" w:cs="Arial"/>
              <w:b/>
              <w:color w:val="0070C0"/>
              <w:sz w:val="22"/>
              <w:szCs w:val="22"/>
              <w:rPrChange w:id="1613" w:author="Guo, Shicheng" w:date="2020-02-11T14:24:00Z">
                <w:rPr>
                  <w:rFonts w:ascii="Times New Roman" w:hAnsi="Times New Roman" w:cs="Times New Roman"/>
                  <w:b/>
                  <w:color w:val="0070C0"/>
                </w:rPr>
              </w:rPrChange>
            </w:rPr>
            <w:delText>Fig. S3D</w:delText>
          </w:r>
        </w:del>
        <w:del w:id="1614" w:author="Andreae, Emily A" w:date="2020-02-07T11:38:00Z">
          <w:r w:rsidR="00C33AC0" w:rsidRPr="00D30883" w:rsidDel="00A619BE">
            <w:rPr>
              <w:rFonts w:ascii="Arial" w:hAnsi="Arial" w:cs="Arial"/>
              <w:sz w:val="22"/>
              <w:szCs w:val="22"/>
              <w:rPrChange w:id="1615" w:author="Guo, Shicheng" w:date="2020-02-11T14:24:00Z">
                <w:rPr>
                  <w:rFonts w:ascii="Times New Roman" w:hAnsi="Times New Roman" w:cs="Times New Roman"/>
                </w:rPr>
              </w:rPrChange>
            </w:rPr>
            <w:delText>)</w:delText>
          </w:r>
        </w:del>
      </w:moveTo>
      <w:ins w:id="1616" w:author="Andreae, Emily A" w:date="2020-02-07T11:38:00Z">
        <w:r w:rsidR="00A619BE" w:rsidRPr="00D30883">
          <w:rPr>
            <w:rFonts w:ascii="Arial" w:hAnsi="Arial" w:cs="Arial"/>
            <w:sz w:val="22"/>
            <w:szCs w:val="22"/>
            <w:rPrChange w:id="1617" w:author="Guo, Shicheng" w:date="2020-02-11T14:24:00Z">
              <w:rPr>
                <w:rFonts w:ascii="Times New Roman" w:hAnsi="Times New Roman" w:cs="Times New Roman"/>
              </w:rPr>
            </w:rPrChange>
          </w:rPr>
          <w:t xml:space="preserve">. BRAF inhibition of BCPAP and K1 cells </w:t>
        </w:r>
      </w:ins>
      <w:ins w:id="1618" w:author="Andreae, Emily A" w:date="2020-02-07T11:41:00Z">
        <w:r w:rsidR="00A619BE" w:rsidRPr="00D30883">
          <w:rPr>
            <w:rFonts w:ascii="Arial" w:hAnsi="Arial" w:cs="Arial"/>
            <w:sz w:val="22"/>
            <w:szCs w:val="22"/>
            <w:rPrChange w:id="1619" w:author="Guo, Shicheng" w:date="2020-02-11T14:24:00Z">
              <w:rPr>
                <w:rFonts w:ascii="Times New Roman" w:hAnsi="Times New Roman" w:cs="Times New Roman"/>
              </w:rPr>
            </w:rPrChange>
          </w:rPr>
          <w:t xml:space="preserve">produced a </w:t>
        </w:r>
      </w:ins>
      <w:ins w:id="1620" w:author="Andreae, Emily A" w:date="2020-02-07T11:38:00Z">
        <w:r w:rsidR="00A619BE" w:rsidRPr="00D30883">
          <w:rPr>
            <w:rFonts w:ascii="Arial" w:hAnsi="Arial" w:cs="Arial"/>
            <w:sz w:val="22"/>
            <w:szCs w:val="22"/>
            <w:rPrChange w:id="1621" w:author="Guo, Shicheng" w:date="2020-02-11T14:24:00Z">
              <w:rPr>
                <w:rFonts w:ascii="Times New Roman" w:hAnsi="Times New Roman" w:cs="Times New Roman"/>
              </w:rPr>
            </w:rPrChange>
          </w:rPr>
          <w:t xml:space="preserve">corresponding decrease in secreted </w:t>
        </w:r>
      </w:ins>
      <w:ins w:id="1622" w:author="Andreae, Emily A" w:date="2020-02-07T11:36:00Z">
        <w:r w:rsidR="00A619BE" w:rsidRPr="00D30883">
          <w:rPr>
            <w:rFonts w:ascii="Arial" w:hAnsi="Arial" w:cs="Arial"/>
            <w:sz w:val="22"/>
            <w:szCs w:val="22"/>
            <w:rPrChange w:id="1623" w:author="Guo, Shicheng" w:date="2020-02-11T14:24:00Z">
              <w:rPr>
                <w:rFonts w:ascii="Times New Roman" w:hAnsi="Times New Roman" w:cs="Times New Roman"/>
              </w:rPr>
            </w:rPrChange>
          </w:rPr>
          <w:t>TGF</w:t>
        </w:r>
      </w:ins>
      <w:ins w:id="1624" w:author="Andreae, Emily A" w:date="2020-02-07T11:37:00Z">
        <w:r w:rsidR="00A619BE" w:rsidRPr="00D30883">
          <w:rPr>
            <w:rFonts w:ascii="Arial" w:hAnsi="Arial" w:cs="Arial"/>
            <w:sz w:val="22"/>
            <w:szCs w:val="22"/>
            <w:rPrChange w:id="1625" w:author="Guo, Shicheng" w:date="2020-02-11T14:24:00Z">
              <w:rPr>
                <w:rFonts w:ascii="Times New Roman" w:hAnsi="Times New Roman" w:cs="Times New Roman"/>
              </w:rPr>
            </w:rPrChange>
          </w:rPr>
          <w:t xml:space="preserve">-β1 </w:t>
        </w:r>
      </w:ins>
      <w:ins w:id="1626" w:author="Andreae, Emily A" w:date="2020-02-07T11:38:00Z">
        <w:r w:rsidR="00A619BE" w:rsidRPr="00D30883">
          <w:rPr>
            <w:rFonts w:ascii="Arial" w:hAnsi="Arial" w:cs="Arial"/>
            <w:sz w:val="22"/>
            <w:szCs w:val="22"/>
            <w:rPrChange w:id="1627" w:author="Guo, Shicheng" w:date="2020-02-11T14:24:00Z">
              <w:rPr>
                <w:rFonts w:ascii="Times New Roman" w:hAnsi="Times New Roman" w:cs="Times New Roman"/>
              </w:rPr>
            </w:rPrChange>
          </w:rPr>
          <w:t xml:space="preserve">protein levels, which </w:t>
        </w:r>
      </w:ins>
      <w:ins w:id="1628" w:author="Andreae, Emily A" w:date="2020-02-07T11:41:00Z">
        <w:r w:rsidR="00A619BE" w:rsidRPr="00D30883">
          <w:rPr>
            <w:rFonts w:ascii="Arial" w:hAnsi="Arial" w:cs="Arial"/>
            <w:sz w:val="22"/>
            <w:szCs w:val="22"/>
            <w:rPrChange w:id="1629" w:author="Guo, Shicheng" w:date="2020-02-11T14:24:00Z">
              <w:rPr>
                <w:rFonts w:ascii="Times New Roman" w:hAnsi="Times New Roman" w:cs="Times New Roman"/>
              </w:rPr>
            </w:rPrChange>
          </w:rPr>
          <w:t>indicates that TGF-β1 signaling is influenced by BRAFV600E activity</w:t>
        </w:r>
      </w:ins>
      <w:ins w:id="1630" w:author="Andreae, Emily A" w:date="2020-02-07T11:42:00Z">
        <w:r w:rsidR="00A619BE" w:rsidRPr="00D30883">
          <w:rPr>
            <w:rFonts w:ascii="Arial" w:hAnsi="Arial" w:cs="Arial"/>
            <w:sz w:val="22"/>
            <w:szCs w:val="22"/>
            <w:rPrChange w:id="1631" w:author="Guo, Shicheng" w:date="2020-02-11T14:24:00Z">
              <w:rPr>
                <w:rFonts w:ascii="Times New Roman" w:hAnsi="Times New Roman" w:cs="Times New Roman"/>
              </w:rPr>
            </w:rPrChange>
          </w:rPr>
          <w:t xml:space="preserve"> in PTC cells (</w:t>
        </w:r>
        <w:r w:rsidR="00A619BE" w:rsidRPr="00D30883">
          <w:rPr>
            <w:rFonts w:ascii="Arial" w:hAnsi="Arial" w:cs="Arial"/>
            <w:b/>
            <w:sz w:val="22"/>
            <w:szCs w:val="22"/>
            <w:rPrChange w:id="1632" w:author="Guo, Shicheng" w:date="2020-02-11T14:24:00Z">
              <w:rPr>
                <w:rFonts w:ascii="Times New Roman" w:hAnsi="Times New Roman" w:cs="Times New Roman"/>
                <w:b/>
              </w:rPr>
            </w:rPrChange>
          </w:rPr>
          <w:t>Fig. S3C</w:t>
        </w:r>
        <w:r w:rsidR="00A619BE" w:rsidRPr="00D30883">
          <w:rPr>
            <w:rFonts w:ascii="Arial" w:hAnsi="Arial" w:cs="Arial"/>
            <w:sz w:val="22"/>
            <w:szCs w:val="22"/>
            <w:rPrChange w:id="1633" w:author="Guo, Shicheng" w:date="2020-02-11T14:24:00Z">
              <w:rPr>
                <w:rFonts w:ascii="Times New Roman" w:hAnsi="Times New Roman" w:cs="Times New Roman"/>
              </w:rPr>
            </w:rPrChange>
          </w:rPr>
          <w:t>).</w:t>
        </w:r>
      </w:ins>
      <w:moveTo w:id="1634" w:author="Andreae, Emily A" w:date="2020-02-07T11:03:00Z">
        <w:del w:id="1635" w:author="Andreae, Emily A" w:date="2020-02-07T11:38:00Z">
          <w:r w:rsidR="00C33AC0" w:rsidRPr="00D30883" w:rsidDel="00A619BE">
            <w:rPr>
              <w:rFonts w:ascii="Arial" w:hAnsi="Arial" w:cs="Arial"/>
              <w:sz w:val="22"/>
              <w:szCs w:val="22"/>
              <w:rPrChange w:id="1636" w:author="Guo, Shicheng" w:date="2020-02-11T14:24:00Z">
                <w:rPr>
                  <w:rFonts w:ascii="Times New Roman" w:hAnsi="Times New Roman" w:cs="Times New Roman"/>
                </w:rPr>
              </w:rPrChange>
            </w:rPr>
            <w:delText>.</w:delText>
          </w:r>
        </w:del>
      </w:moveTo>
      <w:moveToRangeEnd w:id="1570"/>
      <w:ins w:id="1637" w:author="Andreae, Emily A" w:date="2020-02-07T11:04:00Z">
        <w:r w:rsidR="00C33AC0" w:rsidRPr="00D30883">
          <w:rPr>
            <w:rFonts w:ascii="Arial" w:hAnsi="Arial" w:cs="Arial"/>
            <w:sz w:val="22"/>
            <w:szCs w:val="22"/>
            <w:rPrChange w:id="1638" w:author="Guo, Shicheng" w:date="2020-02-11T14:24:00Z">
              <w:rPr>
                <w:rFonts w:ascii="Times New Roman" w:hAnsi="Times New Roman" w:cs="Times New Roman"/>
              </w:rPr>
            </w:rPrChange>
          </w:rPr>
          <w:t xml:space="preserve"> </w:t>
        </w:r>
      </w:ins>
      <w:del w:id="1639" w:author="Andreae, Emily A" w:date="2020-02-07T10:39:00Z">
        <w:r w:rsidRPr="00D30883" w:rsidDel="003D121A">
          <w:rPr>
            <w:rFonts w:ascii="Arial" w:hAnsi="Arial" w:cs="Arial"/>
            <w:sz w:val="22"/>
            <w:szCs w:val="22"/>
            <w:rPrChange w:id="1640" w:author="Guo, Shicheng" w:date="2020-02-11T14:24:00Z">
              <w:rPr>
                <w:rFonts w:ascii="Times New Roman" w:hAnsi="Times New Roman" w:cs="Times New Roman"/>
              </w:rPr>
            </w:rPrChange>
          </w:rPr>
          <w:delText>The</w:delText>
        </w:r>
      </w:del>
      <w:del w:id="1641" w:author="Andreae, Emily A" w:date="2020-02-07T11:21:00Z">
        <w:r w:rsidRPr="00D30883" w:rsidDel="0063731F">
          <w:rPr>
            <w:rFonts w:ascii="Arial" w:hAnsi="Arial" w:cs="Arial"/>
            <w:sz w:val="22"/>
            <w:szCs w:val="22"/>
            <w:rPrChange w:id="1642" w:author="Guo, Shicheng" w:date="2020-02-11T14:24:00Z">
              <w:rPr>
                <w:rFonts w:ascii="Times New Roman" w:hAnsi="Times New Roman" w:cs="Times New Roman"/>
              </w:rPr>
            </w:rPrChange>
          </w:rPr>
          <w:delText xml:space="preserve"> similar negative correlation </w:delText>
        </w:r>
      </w:del>
      <w:del w:id="1643" w:author="Andreae, Emily A" w:date="2020-02-07T11:24:00Z">
        <w:r w:rsidRPr="00D30883" w:rsidDel="00DF3593">
          <w:rPr>
            <w:rFonts w:ascii="Arial" w:hAnsi="Arial" w:cs="Arial"/>
            <w:sz w:val="22"/>
            <w:szCs w:val="22"/>
            <w:rPrChange w:id="1644" w:author="Guo, Shicheng" w:date="2020-02-11T14:24:00Z">
              <w:rPr>
                <w:rFonts w:ascii="Times New Roman" w:hAnsi="Times New Roman" w:cs="Times New Roman"/>
              </w:rPr>
            </w:rPrChange>
          </w:rPr>
          <w:delText xml:space="preserve">between the two elements were also observed in PTCs </w:delText>
        </w:r>
      </w:del>
      <w:del w:id="1645" w:author="Andreae, Emily A" w:date="2020-02-07T10:39:00Z">
        <w:r w:rsidRPr="00D30883" w:rsidDel="003D121A">
          <w:rPr>
            <w:rFonts w:ascii="Arial" w:hAnsi="Arial" w:cs="Arial"/>
            <w:sz w:val="22"/>
            <w:szCs w:val="22"/>
            <w:rPrChange w:id="1646" w:author="Guo, Shicheng" w:date="2020-02-11T14:24:00Z">
              <w:rPr>
                <w:rFonts w:ascii="Times New Roman" w:hAnsi="Times New Roman" w:cs="Times New Roman"/>
              </w:rPr>
            </w:rPrChange>
          </w:rPr>
          <w:delText>with</w:delText>
        </w:r>
      </w:del>
      <w:del w:id="1647" w:author="Andreae, Emily A" w:date="2020-02-07T11:24:00Z">
        <w:r w:rsidRPr="00D30883" w:rsidDel="00DF3593">
          <w:rPr>
            <w:rFonts w:ascii="Arial" w:hAnsi="Arial" w:cs="Arial"/>
            <w:sz w:val="22"/>
            <w:szCs w:val="22"/>
            <w:rPrChange w:id="1648" w:author="Guo, Shicheng" w:date="2020-02-11T14:24:00Z">
              <w:rPr>
                <w:rFonts w:ascii="Times New Roman" w:hAnsi="Times New Roman" w:cs="Times New Roman"/>
              </w:rPr>
            </w:rPrChange>
          </w:rPr>
          <w:delText xml:space="preserve"> BRAFV600E (p&lt;0.001, </w:delText>
        </w:r>
        <w:r w:rsidRPr="00D30883" w:rsidDel="00DF3593">
          <w:rPr>
            <w:rFonts w:ascii="Arial" w:hAnsi="Arial" w:cs="Arial"/>
            <w:b/>
            <w:color w:val="0070C0"/>
            <w:sz w:val="22"/>
            <w:szCs w:val="22"/>
            <w:rPrChange w:id="1649" w:author="Guo, Shicheng" w:date="2020-02-11T14:24:00Z">
              <w:rPr>
                <w:rFonts w:ascii="Times New Roman" w:hAnsi="Times New Roman" w:cs="Times New Roman"/>
                <w:b/>
                <w:color w:val="0070C0"/>
              </w:rPr>
            </w:rPrChange>
          </w:rPr>
          <w:delText>Fig. 3B</w:delText>
        </w:r>
        <w:r w:rsidRPr="00D30883" w:rsidDel="00DF3593">
          <w:rPr>
            <w:rFonts w:ascii="Arial" w:hAnsi="Arial" w:cs="Arial"/>
            <w:sz w:val="22"/>
            <w:szCs w:val="22"/>
            <w:rPrChange w:id="1650" w:author="Guo, Shicheng" w:date="2020-02-11T14:24:00Z">
              <w:rPr>
                <w:rFonts w:ascii="Times New Roman" w:hAnsi="Times New Roman" w:cs="Times New Roman"/>
              </w:rPr>
            </w:rPrChange>
          </w:rPr>
          <w:delText>)</w:delText>
        </w:r>
      </w:del>
      <w:del w:id="1651" w:author="Andreae, Emily A" w:date="2020-02-07T11:42:00Z">
        <w:r w:rsidRPr="00D30883" w:rsidDel="00A619BE">
          <w:rPr>
            <w:rFonts w:ascii="Arial" w:hAnsi="Arial" w:cs="Arial"/>
            <w:sz w:val="22"/>
            <w:szCs w:val="22"/>
            <w:rPrChange w:id="1652" w:author="Guo, Shicheng" w:date="2020-02-11T14:24:00Z">
              <w:rPr>
                <w:rFonts w:ascii="Times New Roman" w:hAnsi="Times New Roman" w:cs="Times New Roman"/>
              </w:rPr>
            </w:rPrChange>
          </w:rPr>
          <w:delText xml:space="preserve">. </w:delText>
        </w:r>
      </w:del>
      <w:del w:id="1653" w:author="Andreae, Emily A" w:date="2020-02-07T10:59:00Z">
        <w:r w:rsidRPr="00D30883" w:rsidDel="00B7407D">
          <w:rPr>
            <w:rFonts w:ascii="Arial" w:hAnsi="Arial" w:cs="Arial"/>
            <w:sz w:val="22"/>
            <w:szCs w:val="22"/>
            <w:rPrChange w:id="1654" w:author="Guo, Shicheng" w:date="2020-02-11T14:24:00Z">
              <w:rPr>
                <w:rFonts w:ascii="Times New Roman" w:hAnsi="Times New Roman" w:cs="Times New Roman"/>
              </w:rPr>
            </w:rPrChange>
          </w:rPr>
          <w:delText xml:space="preserve">In our system, </w:delText>
        </w:r>
      </w:del>
      <w:del w:id="1655" w:author="Andreae, Emily A" w:date="2020-02-07T10:54:00Z">
        <w:r w:rsidRPr="00D30883" w:rsidDel="00B7407D">
          <w:rPr>
            <w:rFonts w:ascii="Arial" w:hAnsi="Arial" w:cs="Arial"/>
            <w:sz w:val="22"/>
            <w:szCs w:val="22"/>
            <w:rPrChange w:id="1656" w:author="Guo, Shicheng" w:date="2020-02-11T14:24:00Z">
              <w:rPr>
                <w:rFonts w:ascii="Times New Roman" w:hAnsi="Times New Roman" w:cs="Times New Roman"/>
              </w:rPr>
            </w:rPrChange>
          </w:rPr>
          <w:delText xml:space="preserve">by evaluating the time course changes of </w:delText>
        </w:r>
      </w:del>
      <w:del w:id="1657" w:author="Andreae, Emily A" w:date="2020-02-07T10:53:00Z">
        <w:r w:rsidRPr="00D30883" w:rsidDel="00B7407D">
          <w:rPr>
            <w:rFonts w:ascii="Arial" w:hAnsi="Arial" w:cs="Arial"/>
            <w:sz w:val="22"/>
            <w:szCs w:val="22"/>
            <w:rPrChange w:id="1658" w:author="Guo, Shicheng" w:date="2020-02-11T14:24:00Z">
              <w:rPr>
                <w:rFonts w:ascii="Times New Roman" w:hAnsi="Times New Roman" w:cs="Times New Roman"/>
              </w:rPr>
            </w:rPrChange>
          </w:rPr>
          <w:delText xml:space="preserve">endogenous </w:delText>
        </w:r>
      </w:del>
      <w:del w:id="1659" w:author="Andreae, Emily A" w:date="2020-02-07T10:59:00Z">
        <w:r w:rsidRPr="00D30883" w:rsidDel="00B7407D">
          <w:rPr>
            <w:rFonts w:ascii="Arial" w:hAnsi="Arial" w:cs="Arial"/>
            <w:sz w:val="22"/>
            <w:szCs w:val="22"/>
            <w:rPrChange w:id="1660" w:author="Guo, Shicheng" w:date="2020-02-11T14:24:00Z">
              <w:rPr>
                <w:rFonts w:ascii="Times New Roman" w:hAnsi="Times New Roman" w:cs="Times New Roman"/>
              </w:rPr>
            </w:rPrChange>
          </w:rPr>
          <w:delText>CIITA</w:delText>
        </w:r>
      </w:del>
      <w:del w:id="1661" w:author="Andreae, Emily A" w:date="2020-02-07T10:53:00Z">
        <w:r w:rsidRPr="00D30883" w:rsidDel="00B7407D">
          <w:rPr>
            <w:rFonts w:ascii="Arial" w:hAnsi="Arial" w:cs="Arial"/>
            <w:sz w:val="22"/>
            <w:szCs w:val="22"/>
            <w:rPrChange w:id="1662" w:author="Guo, Shicheng" w:date="2020-02-11T14:24:00Z">
              <w:rPr>
                <w:rFonts w:ascii="Times New Roman" w:hAnsi="Times New Roman" w:cs="Times New Roman"/>
              </w:rPr>
            </w:rPrChange>
          </w:rPr>
          <w:delText>,</w:delText>
        </w:r>
      </w:del>
      <w:del w:id="1663" w:author="Andreae, Emily A" w:date="2020-02-07T10:59:00Z">
        <w:r w:rsidRPr="00D30883" w:rsidDel="00B7407D">
          <w:rPr>
            <w:rFonts w:ascii="Arial" w:hAnsi="Arial" w:cs="Arial"/>
            <w:sz w:val="22"/>
            <w:szCs w:val="22"/>
            <w:rPrChange w:id="1664" w:author="Guo, Shicheng" w:date="2020-02-11T14:24:00Z">
              <w:rPr>
                <w:rFonts w:ascii="Times New Roman" w:hAnsi="Times New Roman" w:cs="Times New Roman"/>
              </w:rPr>
            </w:rPrChange>
          </w:rPr>
          <w:delText xml:space="preserve"> tsMHCII mRNA </w:delText>
        </w:r>
      </w:del>
      <w:del w:id="1665" w:author="Andreae, Emily A" w:date="2020-02-07T10:53:00Z">
        <w:r w:rsidRPr="00D30883" w:rsidDel="00B7407D">
          <w:rPr>
            <w:rFonts w:ascii="Arial" w:hAnsi="Arial" w:cs="Arial"/>
            <w:sz w:val="22"/>
            <w:szCs w:val="22"/>
            <w:rPrChange w:id="1666" w:author="Guo, Shicheng" w:date="2020-02-11T14:24:00Z">
              <w:rPr>
                <w:rFonts w:ascii="Times New Roman" w:hAnsi="Times New Roman" w:cs="Times New Roman"/>
              </w:rPr>
            </w:rPrChange>
          </w:rPr>
          <w:delText xml:space="preserve">within cells and </w:delText>
        </w:r>
      </w:del>
      <w:del w:id="1667" w:author="Andreae, Emily A" w:date="2020-02-07T10:59:00Z">
        <w:r w:rsidRPr="00D30883" w:rsidDel="00B7407D">
          <w:rPr>
            <w:rFonts w:ascii="Arial" w:hAnsi="Arial" w:cs="Arial"/>
            <w:sz w:val="22"/>
            <w:szCs w:val="22"/>
            <w:rPrChange w:id="1668" w:author="Guo, Shicheng" w:date="2020-02-11T14:24:00Z">
              <w:rPr>
                <w:rFonts w:ascii="Times New Roman" w:hAnsi="Times New Roman" w:cs="Times New Roman"/>
              </w:rPr>
            </w:rPrChange>
          </w:rPr>
          <w:delText>active TGF-β1 secretion in culture media by ELISA, we found similar negative relati</w:delText>
        </w:r>
        <w:r w:rsidR="002E7296" w:rsidRPr="00D30883" w:rsidDel="00B7407D">
          <w:rPr>
            <w:rFonts w:ascii="Arial" w:hAnsi="Arial" w:cs="Arial"/>
            <w:sz w:val="22"/>
            <w:szCs w:val="22"/>
            <w:rPrChange w:id="1669" w:author="Guo, Shicheng" w:date="2020-02-11T14:24:00Z">
              <w:rPr>
                <w:rFonts w:ascii="Times New Roman" w:hAnsi="Times New Roman" w:cs="Times New Roman"/>
              </w:rPr>
            </w:rPrChange>
          </w:rPr>
          <w:delText>onship (</w:delText>
        </w:r>
        <w:r w:rsidRPr="00D30883" w:rsidDel="00B7407D">
          <w:rPr>
            <w:rFonts w:ascii="Arial" w:hAnsi="Arial" w:cs="Arial"/>
            <w:b/>
            <w:color w:val="0070C0"/>
            <w:sz w:val="22"/>
            <w:szCs w:val="22"/>
            <w:rPrChange w:id="1670" w:author="Guo, Shicheng" w:date="2020-02-11T14:24:00Z">
              <w:rPr>
                <w:rFonts w:ascii="Times New Roman" w:hAnsi="Times New Roman" w:cs="Times New Roman"/>
                <w:b/>
                <w:color w:val="0070C0"/>
              </w:rPr>
            </w:rPrChange>
          </w:rPr>
          <w:delText>Fig</w:delText>
        </w:r>
        <w:r w:rsidR="002E7296" w:rsidRPr="00D30883" w:rsidDel="00B7407D">
          <w:rPr>
            <w:rFonts w:ascii="Arial" w:hAnsi="Arial" w:cs="Arial"/>
            <w:b/>
            <w:color w:val="0070C0"/>
            <w:sz w:val="22"/>
            <w:szCs w:val="22"/>
            <w:rPrChange w:id="1671" w:author="Guo, Shicheng" w:date="2020-02-11T14:24:00Z">
              <w:rPr>
                <w:rFonts w:ascii="Times New Roman" w:hAnsi="Times New Roman" w:cs="Times New Roman"/>
                <w:b/>
                <w:color w:val="0070C0"/>
              </w:rPr>
            </w:rPrChange>
          </w:rPr>
          <w:delText>. S3A-B</w:delText>
        </w:r>
        <w:r w:rsidRPr="00D30883" w:rsidDel="00B7407D">
          <w:rPr>
            <w:rFonts w:ascii="Arial" w:hAnsi="Arial" w:cs="Arial"/>
            <w:sz w:val="22"/>
            <w:szCs w:val="22"/>
            <w:rPrChange w:id="1672" w:author="Guo, Shicheng" w:date="2020-02-11T14:24:00Z">
              <w:rPr>
                <w:rFonts w:ascii="Times New Roman" w:hAnsi="Times New Roman" w:cs="Times New Roman"/>
              </w:rPr>
            </w:rPrChange>
          </w:rPr>
          <w:delText>)</w:delText>
        </w:r>
      </w:del>
      <w:del w:id="1673" w:author="Andreae, Emily A" w:date="2020-02-07T11:02:00Z">
        <w:r w:rsidRPr="00D30883" w:rsidDel="00C33AC0">
          <w:rPr>
            <w:rFonts w:ascii="Arial" w:hAnsi="Arial" w:cs="Arial"/>
            <w:sz w:val="22"/>
            <w:szCs w:val="22"/>
            <w:rPrChange w:id="1674" w:author="Guo, Shicheng" w:date="2020-02-11T14:24:00Z">
              <w:rPr>
                <w:rFonts w:ascii="Times New Roman" w:hAnsi="Times New Roman" w:cs="Times New Roman"/>
              </w:rPr>
            </w:rPrChange>
          </w:rPr>
          <w:delText>. The inhibitor treatment indeed caused decrease of TGF-β1 level, which is consistent with p</w:delText>
        </w:r>
        <w:r w:rsidR="002E7296" w:rsidRPr="00D30883" w:rsidDel="00C33AC0">
          <w:rPr>
            <w:rFonts w:ascii="Arial" w:hAnsi="Arial" w:cs="Arial"/>
            <w:sz w:val="22"/>
            <w:szCs w:val="22"/>
            <w:rPrChange w:id="1675" w:author="Guo, Shicheng" w:date="2020-02-11T14:24:00Z">
              <w:rPr>
                <w:rFonts w:ascii="Times New Roman" w:hAnsi="Times New Roman" w:cs="Times New Roman"/>
              </w:rPr>
            </w:rPrChange>
          </w:rPr>
          <w:delText>revious findings</w:delText>
        </w:r>
      </w:del>
      <w:del w:id="1676" w:author="Andreae, Emily A" w:date="2020-02-07T11:00:00Z">
        <w:r w:rsidR="002E7296" w:rsidRPr="00D30883" w:rsidDel="00B7407D">
          <w:rPr>
            <w:rFonts w:ascii="Arial" w:hAnsi="Arial" w:cs="Arial"/>
            <w:sz w:val="22"/>
            <w:szCs w:val="22"/>
            <w:rPrChange w:id="1677" w:author="Guo, Shicheng" w:date="2020-02-11T14:24:00Z">
              <w:rPr>
                <w:rFonts w:ascii="Times New Roman" w:hAnsi="Times New Roman" w:cs="Times New Roman"/>
              </w:rPr>
            </w:rPrChange>
          </w:rPr>
          <w:delText xml:space="preserve"> (</w:delText>
        </w:r>
        <w:r w:rsidRPr="00D30883" w:rsidDel="00B7407D">
          <w:rPr>
            <w:rFonts w:ascii="Arial" w:hAnsi="Arial" w:cs="Arial"/>
            <w:b/>
            <w:color w:val="0070C0"/>
            <w:sz w:val="22"/>
            <w:szCs w:val="22"/>
            <w:rPrChange w:id="1678" w:author="Guo, Shicheng" w:date="2020-02-11T14:24:00Z">
              <w:rPr>
                <w:rFonts w:ascii="Times New Roman" w:hAnsi="Times New Roman" w:cs="Times New Roman"/>
                <w:b/>
                <w:color w:val="0070C0"/>
              </w:rPr>
            </w:rPrChange>
          </w:rPr>
          <w:delText>Fig. S3</w:delText>
        </w:r>
        <w:r w:rsidR="002E7296" w:rsidRPr="00D30883" w:rsidDel="00B7407D">
          <w:rPr>
            <w:rFonts w:ascii="Arial" w:hAnsi="Arial" w:cs="Arial"/>
            <w:b/>
            <w:color w:val="0070C0"/>
            <w:sz w:val="22"/>
            <w:szCs w:val="22"/>
            <w:rPrChange w:id="1679" w:author="Guo, Shicheng" w:date="2020-02-11T14:24:00Z">
              <w:rPr>
                <w:rFonts w:ascii="Times New Roman" w:hAnsi="Times New Roman" w:cs="Times New Roman"/>
                <w:b/>
                <w:color w:val="0070C0"/>
              </w:rPr>
            </w:rPrChange>
          </w:rPr>
          <w:delText>C</w:delText>
        </w:r>
        <w:r w:rsidRPr="00D30883" w:rsidDel="00B7407D">
          <w:rPr>
            <w:rFonts w:ascii="Arial" w:hAnsi="Arial" w:cs="Arial"/>
            <w:sz w:val="22"/>
            <w:szCs w:val="22"/>
            <w:rPrChange w:id="1680" w:author="Guo, Shicheng" w:date="2020-02-11T14:24:00Z">
              <w:rPr>
                <w:rFonts w:ascii="Times New Roman" w:hAnsi="Times New Roman" w:cs="Times New Roman"/>
              </w:rPr>
            </w:rPrChange>
          </w:rPr>
          <w:delText>)</w:delText>
        </w:r>
        <w:r w:rsidR="002E7296" w:rsidRPr="00D30883" w:rsidDel="00B7407D">
          <w:rPr>
            <w:rFonts w:ascii="Arial" w:hAnsi="Arial" w:cs="Arial"/>
            <w:sz w:val="22"/>
            <w:szCs w:val="22"/>
            <w:rPrChange w:id="1681" w:author="Guo, Shicheng" w:date="2020-02-11T14:24:00Z">
              <w:rPr>
                <w:rFonts w:ascii="Times New Roman" w:hAnsi="Times New Roman" w:cs="Times New Roman"/>
              </w:rPr>
            </w:rPrChange>
          </w:rPr>
          <w:delText xml:space="preserve"> </w:delText>
        </w:r>
        <w:r w:rsidR="00344EFD" w:rsidRPr="00D30883" w:rsidDel="00B7407D">
          <w:rPr>
            <w:rFonts w:ascii="Arial" w:hAnsi="Arial" w:cs="Arial"/>
            <w:sz w:val="22"/>
            <w:szCs w:val="22"/>
            <w:rPrChange w:id="1682" w:author="Guo, Shicheng" w:date="2020-02-11T14:24:00Z">
              <w:rPr>
                <w:rFonts w:ascii="Times New Roman" w:hAnsi="Times New Roman" w:cs="Times New Roman"/>
              </w:rPr>
            </w:rPrChange>
          </w:rPr>
          <w:delText>[</w:delText>
        </w:r>
        <w:r w:rsidR="00D1307B" w:rsidRPr="00D30883" w:rsidDel="00B7407D">
          <w:rPr>
            <w:rFonts w:ascii="Arial" w:hAnsi="Arial" w:cs="Arial"/>
            <w:sz w:val="22"/>
            <w:szCs w:val="22"/>
            <w:rPrChange w:id="1683" w:author="Guo, Shicheng" w:date="2020-02-11T14:24:00Z">
              <w:rPr>
                <w:rFonts w:ascii="Times New Roman" w:hAnsi="Times New Roman" w:cs="Times New Roman"/>
              </w:rPr>
            </w:rPrChange>
          </w:rPr>
          <w:fldChar w:fldCharType="begin"/>
        </w:r>
        <w:r w:rsidR="00D1307B" w:rsidRPr="00D30883" w:rsidDel="00B7407D">
          <w:rPr>
            <w:rFonts w:ascii="Arial" w:hAnsi="Arial" w:cs="Arial"/>
            <w:sz w:val="22"/>
            <w:szCs w:val="22"/>
            <w:rPrChange w:id="1684" w:author="Guo, Shicheng" w:date="2020-02-11T14:24:00Z">
              <w:rPr>
                <w:rFonts w:ascii="Times New Roman" w:hAnsi="Times New Roman" w:cs="Times New Roman"/>
              </w:rPr>
            </w:rPrChange>
          </w:rPr>
          <w:delInstrText xml:space="preserve"> HYPERLINK \l "_ENREF_24" \o "Azouzi, 2017 #49" </w:delInstrText>
        </w:r>
        <w:r w:rsidR="00D1307B" w:rsidRPr="00D30883" w:rsidDel="00B7407D">
          <w:rPr>
            <w:rFonts w:ascii="Arial" w:hAnsi="Arial" w:cs="Arial"/>
            <w:sz w:val="22"/>
            <w:szCs w:val="22"/>
            <w:rPrChange w:id="1685" w:author="Guo, Shicheng" w:date="2020-02-11T14:24:00Z">
              <w:rPr>
                <w:rFonts w:ascii="Times New Roman" w:hAnsi="Times New Roman" w:cs="Times New Roman"/>
              </w:rPr>
            </w:rPrChange>
          </w:rPr>
          <w:fldChar w:fldCharType="separate"/>
        </w:r>
        <w:r w:rsidR="000676EC" w:rsidRPr="00D30883" w:rsidDel="00B7407D">
          <w:rPr>
            <w:rFonts w:ascii="Arial" w:hAnsi="Arial" w:cs="Arial"/>
            <w:sz w:val="22"/>
            <w:szCs w:val="22"/>
            <w:rPrChange w:id="1686" w:author="Guo, Shicheng" w:date="2020-02-11T14:24:00Z">
              <w:rPr>
                <w:rFonts w:ascii="Times New Roman" w:hAnsi="Times New Roman" w:cs="Times New Roman"/>
              </w:rPr>
            </w:rPrChange>
          </w:rPr>
          <w:fldChar w:fldCharType="begin">
            <w:fldData xml:space="preserve">PEVuZE5vdGU+PENpdGU+PEF1dGhvcj5Bem91emk8L0F1dGhvcj48WWVhcj4yMDE3PC9ZZWFyPjxS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</w:fldData>
          </w:fldChar>
        </w:r>
        <w:r w:rsidRPr="00D30883" w:rsidDel="00B7407D">
          <w:rPr>
            <w:rFonts w:ascii="Arial" w:hAnsi="Arial" w:cs="Arial"/>
            <w:sz w:val="22"/>
            <w:szCs w:val="22"/>
            <w:rPrChange w:id="1687" w:author="Guo, Shicheng" w:date="2020-02-11T14:24:00Z">
              <w:rPr>
                <w:rFonts w:ascii="Times New Roman" w:hAnsi="Times New Roman" w:cs="Times New Roman"/>
              </w:rPr>
            </w:rPrChange>
          </w:rPr>
          <w:delInstrText xml:space="preserve"> ADDIN EN.CITE </w:delInstrText>
        </w:r>
        <w:r w:rsidR="000676EC" w:rsidRPr="00D30883" w:rsidDel="00B7407D">
          <w:rPr>
            <w:rFonts w:ascii="Arial" w:hAnsi="Arial" w:cs="Arial"/>
            <w:sz w:val="22"/>
            <w:szCs w:val="22"/>
            <w:rPrChange w:id="1688" w:author="Guo, Shicheng" w:date="2020-02-11T14:24:00Z">
              <w:rPr>
                <w:rFonts w:ascii="Times New Roman" w:hAnsi="Times New Roman" w:cs="Times New Roman"/>
              </w:rPr>
            </w:rPrChange>
          </w:rPr>
          <w:fldChar w:fldCharType="begin">
            <w:fldData xml:space="preserve">PEVuZE5vdGU+PENpdGU+PEF1dGhvcj5Bem91emk8L0F1dGhvcj48WWVhcj4yMDE3PC9ZZWFyPjxS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</w:fldData>
          </w:fldChar>
        </w:r>
        <w:r w:rsidRPr="00D30883" w:rsidDel="00B7407D">
          <w:rPr>
            <w:rFonts w:ascii="Arial" w:hAnsi="Arial" w:cs="Arial"/>
            <w:sz w:val="22"/>
            <w:szCs w:val="22"/>
            <w:rPrChange w:id="1689" w:author="Guo, Shicheng" w:date="2020-02-11T14:24:00Z">
              <w:rPr>
                <w:rFonts w:ascii="Times New Roman" w:hAnsi="Times New Roman" w:cs="Times New Roman"/>
              </w:rPr>
            </w:rPrChange>
          </w:rPr>
          <w:delInstrText xml:space="preserve"> ADDIN EN.CITE.DATA </w:delInstrText>
        </w:r>
        <w:r w:rsidR="000676EC" w:rsidRPr="00D30883" w:rsidDel="00B7407D">
          <w:rPr>
            <w:rFonts w:ascii="Arial" w:hAnsi="Arial" w:cs="Arial"/>
            <w:sz w:val="22"/>
            <w:szCs w:val="22"/>
            <w:rPrChange w:id="1690" w:author="Guo, Shicheng" w:date="2020-02-11T14:24:00Z">
              <w:rPr>
                <w:rFonts w:ascii="Arial" w:hAnsi="Arial" w:cs="Arial"/>
                <w:sz w:val="22"/>
                <w:szCs w:val="22"/>
              </w:rPr>
            </w:rPrChange>
          </w:rPr>
        </w:r>
        <w:r w:rsidR="000676EC" w:rsidRPr="00D30883" w:rsidDel="00B7407D">
          <w:rPr>
            <w:rFonts w:ascii="Arial" w:hAnsi="Arial" w:cs="Arial"/>
            <w:sz w:val="22"/>
            <w:szCs w:val="22"/>
            <w:rPrChange w:id="1691" w:author="Guo, Shicheng" w:date="2020-02-11T14:24:00Z">
              <w:rPr>
                <w:rFonts w:ascii="Times New Roman" w:hAnsi="Times New Roman" w:cs="Times New Roman"/>
              </w:rPr>
            </w:rPrChange>
          </w:rPr>
          <w:fldChar w:fldCharType="end"/>
        </w:r>
        <w:r w:rsidR="000676EC" w:rsidRPr="00D30883" w:rsidDel="00B7407D">
          <w:rPr>
            <w:rFonts w:ascii="Arial" w:hAnsi="Arial" w:cs="Arial"/>
            <w:sz w:val="22"/>
            <w:szCs w:val="22"/>
            <w:rPrChange w:id="1692" w:author="Guo, Shicheng" w:date="2020-02-11T14:24:00Z">
              <w:rPr>
                <w:rFonts w:ascii="Arial" w:hAnsi="Arial" w:cs="Arial"/>
                <w:sz w:val="22"/>
                <w:szCs w:val="22"/>
              </w:rPr>
            </w:rPrChange>
          </w:rPr>
        </w:r>
        <w:r w:rsidR="000676EC" w:rsidRPr="00D30883" w:rsidDel="00B7407D">
          <w:rPr>
            <w:rFonts w:ascii="Arial" w:hAnsi="Arial" w:cs="Arial"/>
            <w:sz w:val="22"/>
            <w:szCs w:val="22"/>
            <w:rPrChange w:id="1693" w:author="Guo, Shicheng" w:date="2020-02-11T14:24:00Z">
              <w:rPr>
                <w:rFonts w:ascii="Times New Roman" w:hAnsi="Times New Roman" w:cs="Times New Roman"/>
              </w:rPr>
            </w:rPrChange>
          </w:rPr>
          <w:fldChar w:fldCharType="separate"/>
        </w:r>
        <w:r w:rsidRPr="00D30883" w:rsidDel="00B7407D">
          <w:rPr>
            <w:rFonts w:ascii="Arial" w:hAnsi="Arial" w:cs="Arial"/>
            <w:noProof/>
            <w:sz w:val="22"/>
            <w:szCs w:val="22"/>
            <w:rPrChange w:id="1694" w:author="Guo, Shicheng" w:date="2020-02-11T14:24:00Z">
              <w:rPr>
                <w:rFonts w:ascii="Times New Roman" w:hAnsi="Times New Roman" w:cs="Times New Roman"/>
                <w:noProof/>
              </w:rPr>
            </w:rPrChange>
          </w:rPr>
          <w:delText>24</w:delText>
        </w:r>
        <w:r w:rsidR="000676EC" w:rsidRPr="00D30883" w:rsidDel="00B7407D">
          <w:rPr>
            <w:rFonts w:ascii="Arial" w:hAnsi="Arial" w:cs="Arial"/>
            <w:sz w:val="22"/>
            <w:szCs w:val="22"/>
            <w:rPrChange w:id="1695" w:author="Guo, Shicheng" w:date="2020-02-11T14:24:00Z">
              <w:rPr>
                <w:rFonts w:ascii="Times New Roman" w:hAnsi="Times New Roman" w:cs="Times New Roman"/>
              </w:rPr>
            </w:rPrChange>
          </w:rPr>
          <w:fldChar w:fldCharType="end"/>
        </w:r>
        <w:r w:rsidR="00D1307B" w:rsidRPr="00D30883" w:rsidDel="00B7407D">
          <w:rPr>
            <w:rFonts w:ascii="Arial" w:hAnsi="Arial" w:cs="Arial"/>
            <w:sz w:val="22"/>
            <w:szCs w:val="22"/>
            <w:rPrChange w:id="1696" w:author="Guo, Shicheng" w:date="2020-02-11T14:24:00Z">
              <w:rPr>
                <w:rFonts w:ascii="Times New Roman" w:hAnsi="Times New Roman" w:cs="Times New Roman"/>
              </w:rPr>
            </w:rPrChange>
          </w:rPr>
          <w:fldChar w:fldCharType="end"/>
        </w:r>
        <w:r w:rsidR="00344EFD" w:rsidRPr="00D30883" w:rsidDel="00B7407D">
          <w:rPr>
            <w:rFonts w:ascii="Arial" w:hAnsi="Arial" w:cs="Arial"/>
            <w:sz w:val="22"/>
            <w:szCs w:val="22"/>
            <w:rPrChange w:id="1697" w:author="Guo, Shicheng" w:date="2020-02-11T14:24:00Z">
              <w:rPr>
                <w:rFonts w:ascii="Times New Roman" w:hAnsi="Times New Roman" w:cs="Times New Roman"/>
              </w:rPr>
            </w:rPrChange>
          </w:rPr>
          <w:delText>]</w:delText>
        </w:r>
      </w:del>
      <w:del w:id="1698" w:author="Andreae, Emily A" w:date="2020-02-07T11:02:00Z">
        <w:r w:rsidRPr="00D30883" w:rsidDel="00C33AC0">
          <w:rPr>
            <w:rFonts w:ascii="Arial" w:hAnsi="Arial" w:cs="Arial"/>
            <w:sz w:val="22"/>
            <w:szCs w:val="22"/>
            <w:rPrChange w:id="1699" w:author="Guo, Shicheng" w:date="2020-02-11T14:24:00Z">
              <w:rPr>
                <w:rFonts w:ascii="Times New Roman" w:hAnsi="Times New Roman" w:cs="Times New Roman"/>
              </w:rPr>
            </w:rPrChange>
          </w:rPr>
          <w:delText xml:space="preserve">. </w:delText>
        </w:r>
      </w:del>
      <w:moveFromRangeStart w:id="1700" w:author="Andreae, Emily A" w:date="2020-02-07T11:03:00Z" w:name="move31965796"/>
      <w:moveFrom w:id="1701" w:author="Andreae, Emily A" w:date="2020-02-07T11:03:00Z">
        <w:r w:rsidRPr="00D30883" w:rsidDel="00C33AC0">
          <w:rPr>
            <w:rFonts w:ascii="Arial" w:hAnsi="Arial" w:cs="Arial"/>
            <w:sz w:val="22"/>
            <w:szCs w:val="22"/>
            <w:rPrChange w:id="1702" w:author="Guo, Shicheng" w:date="2020-02-11T14:24:00Z">
              <w:rPr>
                <w:rFonts w:ascii="Times New Roman" w:hAnsi="Times New Roman" w:cs="Times New Roman"/>
              </w:rPr>
            </w:rPrChange>
          </w:rPr>
          <w:t>External stimulation by TGF-β1 decreased mRNA level of CIITA</w:t>
        </w:r>
        <w:r w:rsidRPr="00D30883" w:rsidDel="00C33AC0">
          <w:rPr>
            <w:rFonts w:ascii="Arial" w:hAnsi="Arial" w:cs="Arial"/>
            <w:color w:val="000000" w:themeColor="text1"/>
            <w:sz w:val="22"/>
            <w:szCs w:val="22"/>
            <w:rPrChange w:id="1703" w:author="Guo, Shicheng" w:date="2020-02-11T14:24:00Z">
              <w:rPr>
                <w:rFonts w:ascii="Times New Roman" w:hAnsi="Times New Roman" w:cs="Times New Roman"/>
                <w:color w:val="000000" w:themeColor="text1"/>
              </w:rPr>
            </w:rPrChange>
          </w:rPr>
          <w:t xml:space="preserve"> and MHCII in K1 and BCPAP, and protein expression of MHCII</w:t>
        </w:r>
        <w:r w:rsidRPr="00D30883" w:rsidDel="00C33AC0">
          <w:rPr>
            <w:rFonts w:ascii="Arial" w:hAnsi="Arial" w:cs="Arial"/>
            <w:sz w:val="22"/>
            <w:szCs w:val="22"/>
            <w:rPrChange w:id="1704" w:author="Guo, Shicheng" w:date="2020-02-11T14:24:00Z">
              <w:rPr>
                <w:rFonts w:ascii="Times New Roman" w:hAnsi="Times New Roman" w:cs="Times New Roman"/>
              </w:rPr>
            </w:rPrChange>
          </w:rPr>
          <w:t xml:space="preserve"> in K1</w:t>
        </w:r>
        <w:r w:rsidR="00344EFD" w:rsidRPr="00D30883" w:rsidDel="00C33AC0">
          <w:rPr>
            <w:rFonts w:ascii="Arial" w:hAnsi="Arial" w:cs="Arial"/>
            <w:sz w:val="22"/>
            <w:szCs w:val="22"/>
            <w:rPrChange w:id="1705" w:author="Guo, Shicheng" w:date="2020-02-11T14:24:00Z">
              <w:rPr>
                <w:rFonts w:ascii="Times New Roman" w:hAnsi="Times New Roman" w:cs="Times New Roman"/>
              </w:rPr>
            </w:rPrChange>
          </w:rPr>
          <w:t xml:space="preserve"> </w:t>
        </w:r>
        <w:r w:rsidRPr="00D30883" w:rsidDel="00C33AC0">
          <w:rPr>
            <w:rFonts w:ascii="Arial" w:hAnsi="Arial" w:cs="Arial"/>
            <w:sz w:val="22"/>
            <w:szCs w:val="22"/>
            <w:rPrChange w:id="1706" w:author="Guo, Shicheng" w:date="2020-02-11T14:24:00Z">
              <w:rPr>
                <w:rFonts w:ascii="Times New Roman" w:hAnsi="Times New Roman" w:cs="Times New Roman"/>
              </w:rPr>
            </w:rPrChange>
          </w:rPr>
          <w:t>(</w:t>
        </w:r>
        <w:r w:rsidRPr="00D30883" w:rsidDel="00C33AC0">
          <w:rPr>
            <w:rFonts w:ascii="Arial" w:hAnsi="Arial" w:cs="Arial"/>
            <w:b/>
            <w:color w:val="0070C0"/>
            <w:sz w:val="22"/>
            <w:szCs w:val="22"/>
            <w:rPrChange w:id="1707" w:author="Guo, Shicheng" w:date="2020-02-11T14:24:00Z">
              <w:rPr>
                <w:rFonts w:ascii="Times New Roman" w:hAnsi="Times New Roman" w:cs="Times New Roman"/>
                <w:b/>
                <w:color w:val="0070C0"/>
              </w:rPr>
            </w:rPrChange>
          </w:rPr>
          <w:t>Fig. 3C</w:t>
        </w:r>
        <w:r w:rsidRPr="00D30883" w:rsidDel="00C33AC0">
          <w:rPr>
            <w:rFonts w:ascii="Arial" w:hAnsi="Arial" w:cs="Arial"/>
            <w:sz w:val="22"/>
            <w:szCs w:val="22"/>
            <w:rPrChange w:id="1708" w:author="Guo, Shicheng" w:date="2020-02-11T14:24:00Z">
              <w:rPr>
                <w:rFonts w:ascii="Times New Roman" w:hAnsi="Times New Roman" w:cs="Times New Roman"/>
              </w:rPr>
            </w:rPrChange>
          </w:rPr>
          <w:t xml:space="preserve"> and </w:t>
        </w:r>
        <w:r w:rsidR="003E7890" w:rsidRPr="00D30883" w:rsidDel="00C33AC0">
          <w:rPr>
            <w:rFonts w:ascii="Arial" w:hAnsi="Arial" w:cs="Arial"/>
            <w:b/>
            <w:color w:val="0070C0"/>
            <w:sz w:val="22"/>
            <w:szCs w:val="22"/>
            <w:rPrChange w:id="1709" w:author="Guo, Shicheng" w:date="2020-02-11T14:24:00Z">
              <w:rPr>
                <w:rFonts w:ascii="Times New Roman" w:hAnsi="Times New Roman" w:cs="Times New Roman"/>
                <w:b/>
                <w:color w:val="0070C0"/>
              </w:rPr>
            </w:rPrChange>
          </w:rPr>
          <w:t>Fig. S3D</w:t>
        </w:r>
        <w:r w:rsidRPr="00D30883" w:rsidDel="00C33AC0">
          <w:rPr>
            <w:rFonts w:ascii="Arial" w:hAnsi="Arial" w:cs="Arial"/>
            <w:sz w:val="22"/>
            <w:szCs w:val="22"/>
            <w:rPrChange w:id="1710" w:author="Guo, Shicheng" w:date="2020-02-11T14:24:00Z">
              <w:rPr>
                <w:rFonts w:ascii="Times New Roman" w:hAnsi="Times New Roman" w:cs="Times New Roman"/>
              </w:rPr>
            </w:rPrChange>
          </w:rPr>
          <w:t xml:space="preserve">). </w:t>
        </w:r>
      </w:moveFrom>
      <w:moveFromRangeEnd w:id="1700"/>
      <w:r w:rsidRPr="00D30883">
        <w:rPr>
          <w:rFonts w:ascii="Arial" w:hAnsi="Arial" w:cs="Arial"/>
          <w:sz w:val="22"/>
          <w:szCs w:val="22"/>
          <w:rPrChange w:id="1711" w:author="Guo, Shicheng" w:date="2020-02-11T14:24:00Z">
            <w:rPr>
              <w:rFonts w:ascii="Times New Roman" w:hAnsi="Times New Roman" w:cs="Times New Roman"/>
            </w:rPr>
          </w:rPrChange>
        </w:rPr>
        <w:t>Moreover, TGF-β1 treatment abrogated BRAF kinase inhibitor induced tsMHCII elevation, which was confirmed by mRNA expression of CIITA, HLA-DQA1, HLA-DRA, and HLA-DPA1 (</w:t>
      </w:r>
      <w:r w:rsidRPr="00D30883">
        <w:rPr>
          <w:rFonts w:ascii="Arial" w:hAnsi="Arial" w:cs="Arial"/>
          <w:b/>
          <w:color w:val="0070C0"/>
          <w:sz w:val="22"/>
          <w:szCs w:val="22"/>
          <w:rPrChange w:id="1712" w:author="Guo, Shicheng" w:date="2020-02-11T14:24:00Z">
            <w:rPr>
              <w:rFonts w:ascii="Times New Roman" w:hAnsi="Times New Roman" w:cs="Times New Roman"/>
              <w:b/>
              <w:color w:val="0070C0"/>
            </w:rPr>
          </w:rPrChange>
        </w:rPr>
        <w:t>Fig. 3D</w:t>
      </w:r>
      <w:r w:rsidR="009A55A0" w:rsidRPr="00D30883">
        <w:rPr>
          <w:rFonts w:ascii="Arial" w:hAnsi="Arial" w:cs="Arial"/>
          <w:sz w:val="22"/>
          <w:szCs w:val="22"/>
          <w:rPrChange w:id="1713" w:author="Guo, Shicheng" w:date="2020-02-11T14:24:00Z">
            <w:rPr>
              <w:rFonts w:ascii="Times New Roman" w:hAnsi="Times New Roman" w:cs="Times New Roman"/>
            </w:rPr>
          </w:rPrChange>
        </w:rPr>
        <w:t xml:space="preserve"> and </w:t>
      </w:r>
      <w:r w:rsidRPr="00D30883">
        <w:rPr>
          <w:rFonts w:ascii="Arial" w:hAnsi="Arial" w:cs="Arial"/>
          <w:b/>
          <w:color w:val="0070C0"/>
          <w:sz w:val="22"/>
          <w:szCs w:val="22"/>
          <w:rPrChange w:id="1714" w:author="Guo, Shicheng" w:date="2020-02-11T14:24:00Z">
            <w:rPr>
              <w:rFonts w:ascii="Times New Roman" w:hAnsi="Times New Roman" w:cs="Times New Roman"/>
              <w:b/>
              <w:color w:val="0070C0"/>
            </w:rPr>
          </w:rPrChange>
        </w:rPr>
        <w:t>Fig. S3</w:t>
      </w:r>
      <w:r w:rsidR="009A55A0" w:rsidRPr="00D30883">
        <w:rPr>
          <w:rFonts w:ascii="Arial" w:hAnsi="Arial" w:cs="Arial"/>
          <w:b/>
          <w:color w:val="0070C0"/>
          <w:sz w:val="22"/>
          <w:szCs w:val="22"/>
          <w:rPrChange w:id="1715" w:author="Guo, Shicheng" w:date="2020-02-11T14:24:00Z">
            <w:rPr>
              <w:rFonts w:ascii="Times New Roman" w:hAnsi="Times New Roman" w:cs="Times New Roman"/>
              <w:b/>
              <w:color w:val="0070C0"/>
            </w:rPr>
          </w:rPrChange>
        </w:rPr>
        <w:t>E</w:t>
      </w:r>
      <w:r w:rsidRPr="00D30883">
        <w:rPr>
          <w:rFonts w:ascii="Arial" w:hAnsi="Arial" w:cs="Arial"/>
          <w:sz w:val="22"/>
          <w:szCs w:val="22"/>
          <w:rPrChange w:id="1716" w:author="Guo, Shicheng" w:date="2020-02-11T14:24:00Z">
            <w:rPr>
              <w:rFonts w:ascii="Times New Roman" w:hAnsi="Times New Roman" w:cs="Times New Roman"/>
            </w:rPr>
          </w:rPrChange>
        </w:rPr>
        <w:t xml:space="preserve">). Overall, activation of BFAF-MAPK pathway by BRAFV600E mutation in PTC cells leads to down-regulation of CIITA-directed tsMHCII probably through elevating TGF-β1 signaling. </w:t>
      </w:r>
      <w:r w:rsidRPr="00D30883">
        <w:rPr>
          <w:rFonts w:ascii="Arial" w:hAnsi="Arial" w:cs="Arial"/>
          <w:sz w:val="22"/>
          <w:szCs w:val="22"/>
          <w:rPrChange w:id="1717" w:author="Guo, Shicheng" w:date="2020-02-11T14:24:00Z">
            <w:rPr>
              <w:rFonts w:ascii="Times New Roman" w:hAnsi="Times New Roman" w:cs="Times New Roman"/>
            </w:rPr>
          </w:rPrChange>
        </w:rPr>
        <w:tab/>
      </w:r>
    </w:p>
    <w:p w14:paraId="66AEFAEC" w14:textId="24FEDD75" w:rsidR="00EC4505" w:rsidRPr="00D30883" w:rsidRDefault="007876A4">
      <w:pPr>
        <w:spacing w:line="240" w:lineRule="auto"/>
        <w:ind w:firstLineChars="200" w:firstLine="440"/>
        <w:jc w:val="both"/>
        <w:rPr>
          <w:rFonts w:ascii="Arial" w:hAnsi="Arial" w:cs="Arial"/>
          <w:sz w:val="22"/>
          <w:szCs w:val="22"/>
          <w:rPrChange w:id="1718" w:author="Guo, Shicheng" w:date="2020-02-11T14:24:00Z">
            <w:rPr>
              <w:rFonts w:ascii="Times New Roman" w:hAnsi="Times New Roman" w:cs="Times New Roman"/>
            </w:rPr>
          </w:rPrChange>
        </w:rPr>
        <w:pPrChange w:id="1719" w:author="Guo, Shicheng" w:date="2020-02-11T14:23:00Z">
          <w:pPr>
            <w:spacing w:line="480" w:lineRule="auto"/>
            <w:ind w:firstLineChars="200" w:firstLine="480"/>
            <w:jc w:val="both"/>
          </w:pPr>
        </w:pPrChange>
      </w:pPr>
      <w:ins w:id="1720" w:author="Andreae, Emily A" w:date="2020-02-07T11:50:00Z">
        <w:r w:rsidRPr="00D30883">
          <w:rPr>
            <w:rFonts w:ascii="Arial" w:hAnsi="Arial" w:cs="Arial"/>
            <w:sz w:val="22"/>
            <w:szCs w:val="22"/>
            <w:rPrChange w:id="1721" w:author="Guo, Shicheng" w:date="2020-02-11T14:24:00Z">
              <w:rPr>
                <w:rFonts w:ascii="Times New Roman" w:hAnsi="Times New Roman" w:cs="Times New Roman"/>
              </w:rPr>
            </w:rPrChange>
          </w:rPr>
          <w:t>Since</w:t>
        </w:r>
      </w:ins>
      <w:del w:id="1722" w:author="Andreae, Emily A" w:date="2020-02-07T11:50:00Z">
        <w:r w:rsidR="00312EEC" w:rsidRPr="00D30883" w:rsidDel="007876A4">
          <w:rPr>
            <w:rFonts w:ascii="Arial" w:hAnsi="Arial" w:cs="Arial"/>
            <w:sz w:val="22"/>
            <w:szCs w:val="22"/>
            <w:rPrChange w:id="1723" w:author="Guo, Shicheng" w:date="2020-02-11T14:24:00Z">
              <w:rPr>
                <w:rFonts w:ascii="Times New Roman" w:hAnsi="Times New Roman" w:cs="Times New Roman"/>
              </w:rPr>
            </w:rPrChange>
          </w:rPr>
          <w:delText xml:space="preserve">As we known, </w:delText>
        </w:r>
      </w:del>
      <w:r w:rsidR="00312EEC" w:rsidRPr="00D30883">
        <w:rPr>
          <w:rFonts w:ascii="Arial" w:hAnsi="Arial" w:cs="Arial"/>
          <w:sz w:val="22"/>
          <w:szCs w:val="22"/>
          <w:rPrChange w:id="1724" w:author="Guo, Shicheng" w:date="2020-02-11T14:24:00Z">
            <w:rPr>
              <w:rFonts w:ascii="Times New Roman" w:hAnsi="Times New Roman" w:cs="Times New Roman"/>
            </w:rPr>
          </w:rPrChange>
        </w:rPr>
        <w:t>SMAD3 phosphorylation</w:t>
      </w:r>
      <w:ins w:id="1725" w:author="Andreae, Emily A" w:date="2020-02-07T11:50:00Z">
        <w:r w:rsidRPr="00D30883">
          <w:rPr>
            <w:rFonts w:ascii="Arial" w:hAnsi="Arial" w:cs="Arial"/>
            <w:sz w:val="22"/>
            <w:szCs w:val="22"/>
            <w:rPrChange w:id="1726" w:author="Guo, Shicheng" w:date="2020-02-11T14:24:00Z">
              <w:rPr>
                <w:rFonts w:ascii="Times New Roman" w:hAnsi="Times New Roman" w:cs="Times New Roman"/>
              </w:rPr>
            </w:rPrChange>
          </w:rPr>
          <w:t>,</w:t>
        </w:r>
      </w:ins>
      <w:del w:id="1727" w:author="Andreae, Emily A" w:date="2020-02-07T11:50:00Z">
        <w:r w:rsidR="00312EEC" w:rsidRPr="00D30883" w:rsidDel="007876A4">
          <w:rPr>
            <w:rFonts w:ascii="Arial" w:hAnsi="Arial" w:cs="Arial"/>
            <w:sz w:val="22"/>
            <w:szCs w:val="22"/>
            <w:rPrChange w:id="1728" w:author="Guo, Shicheng" w:date="2020-02-11T14:24:00Z">
              <w:rPr>
                <w:rFonts w:ascii="Times New Roman" w:hAnsi="Times New Roman" w:cs="Times New Roman"/>
              </w:rPr>
            </w:rPrChange>
          </w:rPr>
          <w:delText xml:space="preserve"> and</w:delText>
        </w:r>
      </w:del>
      <w:r w:rsidR="00312EEC" w:rsidRPr="00D30883">
        <w:rPr>
          <w:rFonts w:ascii="Arial" w:hAnsi="Arial" w:cs="Arial"/>
          <w:sz w:val="22"/>
          <w:szCs w:val="22"/>
          <w:rPrChange w:id="1729" w:author="Guo, Shicheng" w:date="2020-02-11T14:24:00Z">
            <w:rPr>
              <w:rFonts w:ascii="Times New Roman" w:hAnsi="Times New Roman" w:cs="Times New Roman"/>
            </w:rPr>
          </w:rPrChange>
        </w:rPr>
        <w:t xml:space="preserve"> interaction with SMAD4</w:t>
      </w:r>
      <w:ins w:id="1730" w:author="Andreae, Emily A" w:date="2020-02-07T11:50:00Z">
        <w:r w:rsidRPr="00D30883">
          <w:rPr>
            <w:rFonts w:ascii="Arial" w:hAnsi="Arial" w:cs="Arial"/>
            <w:sz w:val="22"/>
            <w:szCs w:val="22"/>
            <w:rPrChange w:id="1731" w:author="Guo, Shicheng" w:date="2020-02-11T14:24:00Z">
              <w:rPr>
                <w:rFonts w:ascii="Times New Roman" w:hAnsi="Times New Roman" w:cs="Times New Roman"/>
              </w:rPr>
            </w:rPrChange>
          </w:rPr>
          <w:t>, and</w:t>
        </w:r>
      </w:ins>
      <w:r w:rsidR="00312EEC" w:rsidRPr="00D30883">
        <w:rPr>
          <w:rFonts w:ascii="Arial" w:hAnsi="Arial" w:cs="Arial"/>
          <w:sz w:val="22"/>
          <w:szCs w:val="22"/>
          <w:rPrChange w:id="1732" w:author="Guo, Shicheng" w:date="2020-02-11T14:24:00Z">
            <w:rPr>
              <w:rFonts w:ascii="Times New Roman" w:hAnsi="Times New Roman" w:cs="Times New Roman"/>
            </w:rPr>
          </w:rPrChange>
        </w:rPr>
        <w:t xml:space="preserve"> </w:t>
      </w:r>
      <w:del w:id="1733" w:author="Andreae, Emily A" w:date="2020-02-07T11:50:00Z">
        <w:r w:rsidR="00312EEC" w:rsidRPr="00D30883" w:rsidDel="007876A4">
          <w:rPr>
            <w:rFonts w:ascii="Arial" w:hAnsi="Arial" w:cs="Arial"/>
            <w:sz w:val="22"/>
            <w:szCs w:val="22"/>
            <w:rPrChange w:id="1734" w:author="Guo, Shicheng" w:date="2020-02-11T14:24:00Z">
              <w:rPr>
                <w:rFonts w:ascii="Times New Roman" w:hAnsi="Times New Roman" w:cs="Times New Roman"/>
              </w:rPr>
            </w:rPrChange>
          </w:rPr>
          <w:delText xml:space="preserve">as well as </w:delText>
        </w:r>
      </w:del>
      <w:r w:rsidR="00312EEC" w:rsidRPr="00D30883">
        <w:rPr>
          <w:rFonts w:ascii="Arial" w:hAnsi="Arial" w:cs="Arial"/>
          <w:sz w:val="22"/>
          <w:szCs w:val="22"/>
          <w:rPrChange w:id="1735" w:author="Guo, Shicheng" w:date="2020-02-11T14:24:00Z">
            <w:rPr>
              <w:rFonts w:ascii="Times New Roman" w:hAnsi="Times New Roman" w:cs="Times New Roman"/>
            </w:rPr>
          </w:rPrChange>
        </w:rPr>
        <w:t xml:space="preserve">nuclear translocation </w:t>
      </w:r>
      <w:ins w:id="1736" w:author="Andreae, Emily A" w:date="2020-02-07T11:50:00Z">
        <w:r w:rsidRPr="00D30883">
          <w:rPr>
            <w:rFonts w:ascii="Arial" w:hAnsi="Arial" w:cs="Arial"/>
            <w:sz w:val="22"/>
            <w:szCs w:val="22"/>
            <w:rPrChange w:id="1737" w:author="Guo, Shicheng" w:date="2020-02-11T14:24:00Z">
              <w:rPr>
                <w:rFonts w:ascii="Times New Roman" w:hAnsi="Times New Roman" w:cs="Times New Roman"/>
              </w:rPr>
            </w:rPrChange>
          </w:rPr>
          <w:t xml:space="preserve">of the SMAD2/4 complex </w:t>
        </w:r>
      </w:ins>
      <w:r w:rsidR="00312EEC" w:rsidRPr="00D30883">
        <w:rPr>
          <w:rFonts w:ascii="Arial" w:hAnsi="Arial" w:cs="Arial"/>
          <w:sz w:val="22"/>
          <w:szCs w:val="22"/>
          <w:rPrChange w:id="1738" w:author="Guo, Shicheng" w:date="2020-02-11T14:24:00Z">
            <w:rPr>
              <w:rFonts w:ascii="Times New Roman" w:hAnsi="Times New Roman" w:cs="Times New Roman"/>
            </w:rPr>
          </w:rPrChange>
        </w:rPr>
        <w:t>are the classic downstream molecular events of TGF-β1</w:t>
      </w:r>
      <w:ins w:id="1739" w:author="Andreae, Emily A" w:date="2020-02-07T11:50:00Z">
        <w:r w:rsidRPr="00D30883">
          <w:rPr>
            <w:rFonts w:ascii="Arial" w:hAnsi="Arial" w:cs="Arial"/>
            <w:sz w:val="22"/>
            <w:szCs w:val="22"/>
            <w:rPrChange w:id="1740" w:author="Guo, Shicheng" w:date="2020-02-11T14:24:00Z">
              <w:rPr>
                <w:rFonts w:ascii="Times New Roman" w:hAnsi="Times New Roman" w:cs="Times New Roman"/>
              </w:rPr>
            </w:rPrChange>
          </w:rPr>
          <w:t xml:space="preserve"> signaling</w:t>
        </w:r>
      </w:ins>
      <w:r w:rsidR="00312EEC" w:rsidRPr="00D30883">
        <w:rPr>
          <w:rFonts w:ascii="Arial" w:hAnsi="Arial" w:cs="Arial"/>
          <w:sz w:val="22"/>
          <w:szCs w:val="22"/>
          <w:rPrChange w:id="1741" w:author="Guo, Shicheng" w:date="2020-02-11T14:24:00Z">
            <w:rPr>
              <w:rFonts w:ascii="Times New Roman" w:hAnsi="Times New Roman" w:cs="Times New Roman"/>
            </w:rPr>
          </w:rPrChange>
        </w:rPr>
        <w:t xml:space="preserve">, </w:t>
      </w:r>
      <w:del w:id="1742" w:author="Andreae, Emily A" w:date="2020-02-07T11:50:00Z">
        <w:r w:rsidR="00312EEC" w:rsidRPr="00D30883" w:rsidDel="007876A4">
          <w:rPr>
            <w:rFonts w:ascii="Arial" w:hAnsi="Arial" w:cs="Arial"/>
            <w:sz w:val="22"/>
            <w:szCs w:val="22"/>
            <w:rPrChange w:id="1743" w:author="Guo, Shicheng" w:date="2020-02-11T14:24:00Z">
              <w:rPr>
                <w:rFonts w:ascii="Times New Roman" w:hAnsi="Times New Roman" w:cs="Times New Roman"/>
              </w:rPr>
            </w:rPrChange>
          </w:rPr>
          <w:delText xml:space="preserve">then </w:delText>
        </w:r>
      </w:del>
      <w:r w:rsidR="00312EEC" w:rsidRPr="00D30883">
        <w:rPr>
          <w:rFonts w:ascii="Arial" w:hAnsi="Arial" w:cs="Arial"/>
          <w:sz w:val="22"/>
          <w:szCs w:val="22"/>
          <w:rPrChange w:id="1744" w:author="Guo, Shicheng" w:date="2020-02-11T14:24:00Z">
            <w:rPr>
              <w:rFonts w:ascii="Times New Roman" w:hAnsi="Times New Roman" w:cs="Times New Roman"/>
            </w:rPr>
          </w:rPrChange>
        </w:rPr>
        <w:t xml:space="preserve">we </w:t>
      </w:r>
      <w:ins w:id="1745" w:author="Andreae, Emily A" w:date="2020-02-07T11:50:00Z">
        <w:r w:rsidRPr="00D30883">
          <w:rPr>
            <w:rFonts w:ascii="Arial" w:hAnsi="Arial" w:cs="Arial"/>
            <w:sz w:val="22"/>
            <w:szCs w:val="22"/>
            <w:rPrChange w:id="1746" w:author="Guo, Shicheng" w:date="2020-02-11T14:24:00Z">
              <w:rPr>
                <w:rFonts w:ascii="Times New Roman" w:hAnsi="Times New Roman" w:cs="Times New Roman"/>
              </w:rPr>
            </w:rPrChange>
          </w:rPr>
          <w:t xml:space="preserve">evaluated the ability of PTC cells to </w:t>
        </w:r>
      </w:ins>
      <w:ins w:id="1747" w:author="Andreae, Emily A" w:date="2020-02-07T12:19:00Z">
        <w:r w:rsidR="0055075F" w:rsidRPr="00D30883">
          <w:rPr>
            <w:rFonts w:ascii="Arial" w:hAnsi="Arial" w:cs="Arial"/>
            <w:sz w:val="22"/>
            <w:szCs w:val="22"/>
            <w:rPrChange w:id="1748" w:author="Guo, Shicheng" w:date="2020-02-11T14:24:00Z">
              <w:rPr>
                <w:rFonts w:ascii="Times New Roman" w:hAnsi="Times New Roman" w:cs="Times New Roman"/>
              </w:rPr>
            </w:rPrChange>
          </w:rPr>
          <w:t>induce SMAD activation</w:t>
        </w:r>
      </w:ins>
      <w:del w:id="1749" w:author="Andreae, Emily A" w:date="2020-02-07T11:50:00Z">
        <w:r w:rsidR="00312EEC" w:rsidRPr="00D30883" w:rsidDel="007876A4">
          <w:rPr>
            <w:rFonts w:ascii="Arial" w:hAnsi="Arial" w:cs="Arial"/>
            <w:sz w:val="22"/>
            <w:szCs w:val="22"/>
            <w:rPrChange w:id="1750" w:author="Guo, Shicheng" w:date="2020-02-11T14:24:00Z">
              <w:rPr>
                <w:rFonts w:ascii="Times New Roman" w:hAnsi="Times New Roman" w:cs="Times New Roman"/>
              </w:rPr>
            </w:rPrChange>
          </w:rPr>
          <w:delText xml:space="preserve">wondered whether </w:delText>
        </w:r>
      </w:del>
      <w:del w:id="1751" w:author="Andreae, Emily A" w:date="2020-02-07T11:51:00Z">
        <w:r w:rsidR="00312EEC" w:rsidRPr="00D30883" w:rsidDel="007876A4">
          <w:rPr>
            <w:rFonts w:ascii="Arial" w:hAnsi="Arial" w:cs="Arial"/>
            <w:sz w:val="22"/>
            <w:szCs w:val="22"/>
            <w:rPrChange w:id="1752" w:author="Guo, Shicheng" w:date="2020-02-11T14:24:00Z">
              <w:rPr>
                <w:rFonts w:ascii="Times New Roman" w:hAnsi="Times New Roman" w:cs="Times New Roman"/>
              </w:rPr>
            </w:rPrChange>
          </w:rPr>
          <w:delText>TGF-β1 secreted by PTC cells transduce the signals through this cascade</w:delText>
        </w:r>
      </w:del>
      <w:r w:rsidR="00312EEC" w:rsidRPr="00D30883">
        <w:rPr>
          <w:rFonts w:ascii="Arial" w:hAnsi="Arial" w:cs="Arial"/>
          <w:sz w:val="22"/>
          <w:szCs w:val="22"/>
          <w:rPrChange w:id="1753" w:author="Guo, Shicheng" w:date="2020-02-11T14:24:00Z">
            <w:rPr>
              <w:rFonts w:ascii="Times New Roman" w:hAnsi="Times New Roman" w:cs="Times New Roman"/>
            </w:rPr>
          </w:rPrChange>
        </w:rPr>
        <w:t xml:space="preserve">. As expected, treatment of PTC cells with TGF-β1 </w:t>
      </w:r>
      <w:ins w:id="1754" w:author="Andreae, Emily A" w:date="2020-02-07T12:12:00Z">
        <w:r w:rsidR="0055075F" w:rsidRPr="00D30883">
          <w:rPr>
            <w:rFonts w:ascii="Arial" w:hAnsi="Arial" w:cs="Arial"/>
            <w:sz w:val="22"/>
            <w:szCs w:val="22"/>
            <w:rPrChange w:id="1755" w:author="Guo, Shicheng" w:date="2020-02-11T14:24:00Z">
              <w:rPr>
                <w:rFonts w:ascii="Times New Roman" w:hAnsi="Times New Roman" w:cs="Times New Roman"/>
              </w:rPr>
            </w:rPrChange>
          </w:rPr>
          <w:t xml:space="preserve">efficiently </w:t>
        </w:r>
      </w:ins>
      <w:r w:rsidR="00312EEC" w:rsidRPr="00D30883">
        <w:rPr>
          <w:rFonts w:ascii="Arial" w:hAnsi="Arial" w:cs="Arial"/>
          <w:sz w:val="22"/>
          <w:szCs w:val="22"/>
          <w:rPrChange w:id="1756" w:author="Guo, Shicheng" w:date="2020-02-11T14:24:00Z">
            <w:rPr>
              <w:rFonts w:ascii="Times New Roman" w:hAnsi="Times New Roman" w:cs="Times New Roman"/>
            </w:rPr>
          </w:rPrChange>
        </w:rPr>
        <w:t>induced phosphorylation of SMAD3</w:t>
      </w:r>
      <w:del w:id="1757" w:author="Andreae, Emily A" w:date="2020-02-07T12:12:00Z">
        <w:r w:rsidR="00312EEC" w:rsidRPr="00D30883" w:rsidDel="0055075F">
          <w:rPr>
            <w:rFonts w:ascii="Arial" w:hAnsi="Arial" w:cs="Arial"/>
            <w:sz w:val="22"/>
            <w:szCs w:val="22"/>
            <w:rPrChange w:id="1758" w:author="Guo, Shicheng" w:date="2020-02-11T14:24:00Z">
              <w:rPr>
                <w:rFonts w:ascii="Times New Roman" w:hAnsi="Times New Roman" w:cs="Times New Roman"/>
              </w:rPr>
            </w:rPrChange>
          </w:rPr>
          <w:delText xml:space="preserve"> efficiently</w:delText>
        </w:r>
      </w:del>
      <w:ins w:id="1759" w:author="Andreae, Emily A" w:date="2020-02-07T14:26:00Z">
        <w:r w:rsidR="00E8791B" w:rsidRPr="00D30883">
          <w:rPr>
            <w:rFonts w:ascii="Arial" w:hAnsi="Arial" w:cs="Arial"/>
            <w:sz w:val="22"/>
            <w:szCs w:val="22"/>
            <w:rPrChange w:id="1760" w:author="Guo, Shicheng" w:date="2020-02-11T14:24:00Z">
              <w:rPr>
                <w:rFonts w:ascii="Times New Roman" w:hAnsi="Times New Roman" w:cs="Times New Roman"/>
              </w:rPr>
            </w:rPrChange>
          </w:rPr>
          <w:t xml:space="preserve"> and is responsive to SMAD3 inhibition</w:t>
        </w:r>
      </w:ins>
      <w:r w:rsidR="00312EEC" w:rsidRPr="00D30883">
        <w:rPr>
          <w:rFonts w:ascii="Arial" w:hAnsi="Arial" w:cs="Arial"/>
          <w:sz w:val="22"/>
          <w:szCs w:val="22"/>
          <w:rPrChange w:id="1761" w:author="Guo, Shicheng" w:date="2020-02-11T14:24:00Z">
            <w:rPr>
              <w:rFonts w:ascii="Times New Roman" w:hAnsi="Times New Roman" w:cs="Times New Roman"/>
            </w:rPr>
          </w:rPrChange>
        </w:rPr>
        <w:t xml:space="preserve">, which </w:t>
      </w:r>
      <w:ins w:id="1762" w:author="Andreae, Emily A" w:date="2020-02-07T12:12:00Z">
        <w:r w:rsidR="0055075F" w:rsidRPr="00D30883">
          <w:rPr>
            <w:rFonts w:ascii="Arial" w:hAnsi="Arial" w:cs="Arial"/>
            <w:sz w:val="22"/>
            <w:szCs w:val="22"/>
            <w:rPrChange w:id="1763" w:author="Guo, Shicheng" w:date="2020-02-11T14:24:00Z">
              <w:rPr>
                <w:rFonts w:ascii="Times New Roman" w:hAnsi="Times New Roman" w:cs="Times New Roman"/>
              </w:rPr>
            </w:rPrChange>
          </w:rPr>
          <w:t xml:space="preserve">indicates that </w:t>
        </w:r>
      </w:ins>
      <w:del w:id="1764" w:author="Andreae, Emily A" w:date="2020-02-07T12:12:00Z">
        <w:r w:rsidR="00312EEC" w:rsidRPr="00D30883" w:rsidDel="0055075F">
          <w:rPr>
            <w:rFonts w:ascii="Arial" w:hAnsi="Arial" w:cs="Arial"/>
            <w:sz w:val="22"/>
            <w:szCs w:val="22"/>
            <w:rPrChange w:id="1765" w:author="Guo, Shicheng" w:date="2020-02-11T14:24:00Z">
              <w:rPr>
                <w:rFonts w:ascii="Times New Roman" w:hAnsi="Times New Roman" w:cs="Times New Roman"/>
              </w:rPr>
            </w:rPrChange>
          </w:rPr>
          <w:delText xml:space="preserve">makes </w:delText>
        </w:r>
      </w:del>
      <w:r w:rsidR="00312EEC" w:rsidRPr="00D30883">
        <w:rPr>
          <w:rFonts w:ascii="Arial" w:hAnsi="Arial" w:cs="Arial"/>
          <w:sz w:val="22"/>
          <w:szCs w:val="22"/>
          <w:rPrChange w:id="1766" w:author="Guo, Shicheng" w:date="2020-02-11T14:24:00Z">
            <w:rPr>
              <w:rFonts w:ascii="Times New Roman" w:hAnsi="Times New Roman" w:cs="Times New Roman"/>
            </w:rPr>
          </w:rPrChange>
        </w:rPr>
        <w:t xml:space="preserve">p-SMAD3 </w:t>
      </w:r>
      <w:ins w:id="1767" w:author="Andreae, Emily A" w:date="2020-02-07T12:12:00Z">
        <w:r w:rsidR="0055075F" w:rsidRPr="00D30883">
          <w:rPr>
            <w:rFonts w:ascii="Arial" w:hAnsi="Arial" w:cs="Arial"/>
            <w:sz w:val="22"/>
            <w:szCs w:val="22"/>
            <w:rPrChange w:id="1768" w:author="Guo, Shicheng" w:date="2020-02-11T14:24:00Z">
              <w:rPr>
                <w:rFonts w:ascii="Times New Roman" w:hAnsi="Times New Roman" w:cs="Times New Roman"/>
              </w:rPr>
            </w:rPrChange>
          </w:rPr>
          <w:t xml:space="preserve">is </w:t>
        </w:r>
      </w:ins>
      <w:r w:rsidR="00312EEC" w:rsidRPr="00D30883">
        <w:rPr>
          <w:rFonts w:ascii="Arial" w:hAnsi="Arial" w:cs="Arial"/>
          <w:sz w:val="22"/>
          <w:szCs w:val="22"/>
          <w:rPrChange w:id="1769" w:author="Guo, Shicheng" w:date="2020-02-11T14:24:00Z">
            <w:rPr>
              <w:rFonts w:ascii="Times New Roman" w:hAnsi="Times New Roman" w:cs="Times New Roman"/>
            </w:rPr>
          </w:rPrChange>
        </w:rPr>
        <w:t xml:space="preserve">a reliable read-out of </w:t>
      </w:r>
      <w:r w:rsidR="0031061D" w:rsidRPr="00D30883">
        <w:rPr>
          <w:rFonts w:ascii="Arial" w:hAnsi="Arial" w:cs="Arial"/>
          <w:sz w:val="22"/>
          <w:szCs w:val="22"/>
          <w:rPrChange w:id="1770" w:author="Guo, Shicheng" w:date="2020-02-11T14:24:00Z">
            <w:rPr>
              <w:rFonts w:ascii="Times New Roman" w:hAnsi="Times New Roman" w:cs="Times New Roman"/>
            </w:rPr>
          </w:rPrChange>
        </w:rPr>
        <w:t>TGF-β1 signaling (</w:t>
      </w:r>
      <w:r w:rsidR="00312EEC" w:rsidRPr="00D30883">
        <w:rPr>
          <w:rFonts w:ascii="Arial" w:hAnsi="Arial" w:cs="Arial"/>
          <w:b/>
          <w:color w:val="0070C0"/>
          <w:sz w:val="22"/>
          <w:szCs w:val="22"/>
          <w:rPrChange w:id="1771" w:author="Guo, Shicheng" w:date="2020-02-11T14:24:00Z">
            <w:rPr>
              <w:rFonts w:ascii="Times New Roman" w:hAnsi="Times New Roman" w:cs="Times New Roman"/>
              <w:b/>
              <w:color w:val="0070C0"/>
            </w:rPr>
          </w:rPrChange>
        </w:rPr>
        <w:t>Fig. S4</w:t>
      </w:r>
      <w:ins w:id="1772" w:author="Andreae, Emily A" w:date="2020-02-07T12:20:00Z">
        <w:r w:rsidR="0055075F" w:rsidRPr="00D30883">
          <w:rPr>
            <w:rFonts w:ascii="Arial" w:hAnsi="Arial" w:cs="Arial"/>
            <w:b/>
            <w:color w:val="0070C0"/>
            <w:sz w:val="22"/>
            <w:szCs w:val="22"/>
            <w:rPrChange w:id="1773" w:author="Guo, Shicheng" w:date="2020-02-11T14:24:00Z">
              <w:rPr>
                <w:rFonts w:ascii="Times New Roman" w:hAnsi="Times New Roman" w:cs="Times New Roman"/>
                <w:b/>
                <w:color w:val="0070C0"/>
              </w:rPr>
            </w:rPrChange>
          </w:rPr>
          <w:t>A</w:t>
        </w:r>
      </w:ins>
      <w:ins w:id="1774" w:author="Andreae, Emily A" w:date="2020-02-07T14:26:00Z">
        <w:r w:rsidR="00E8791B" w:rsidRPr="00D30883">
          <w:rPr>
            <w:rFonts w:ascii="Arial" w:hAnsi="Arial" w:cs="Arial"/>
            <w:b/>
            <w:color w:val="0070C0"/>
            <w:sz w:val="22"/>
            <w:szCs w:val="22"/>
            <w:rPrChange w:id="1775" w:author="Guo, Shicheng" w:date="2020-02-11T14:24:00Z">
              <w:rPr>
                <w:rFonts w:ascii="Times New Roman" w:hAnsi="Times New Roman" w:cs="Times New Roman"/>
                <w:b/>
                <w:color w:val="0070C0"/>
              </w:rPr>
            </w:rPrChange>
          </w:rPr>
          <w:t xml:space="preserve"> and B</w:t>
        </w:r>
      </w:ins>
      <w:del w:id="1776" w:author="Andreae, Emily A" w:date="2020-02-07T12:20:00Z">
        <w:r w:rsidR="0031061D" w:rsidRPr="00D30883" w:rsidDel="0055075F">
          <w:rPr>
            <w:rFonts w:ascii="Arial" w:hAnsi="Arial" w:cs="Arial"/>
            <w:b/>
            <w:color w:val="0070C0"/>
            <w:sz w:val="22"/>
            <w:szCs w:val="22"/>
            <w:rPrChange w:id="1777" w:author="Guo, Shicheng" w:date="2020-02-11T14:24:00Z">
              <w:rPr>
                <w:rFonts w:ascii="Times New Roman" w:hAnsi="Times New Roman" w:cs="Times New Roman"/>
                <w:b/>
                <w:color w:val="0070C0"/>
              </w:rPr>
            </w:rPrChange>
          </w:rPr>
          <w:delText>C</w:delText>
        </w:r>
      </w:del>
      <w:r w:rsidR="00312EEC" w:rsidRPr="00D30883">
        <w:rPr>
          <w:rFonts w:ascii="Arial" w:hAnsi="Arial" w:cs="Arial"/>
          <w:sz w:val="22"/>
          <w:szCs w:val="22"/>
          <w:rPrChange w:id="1778" w:author="Guo, Shicheng" w:date="2020-02-11T14:24:00Z">
            <w:rPr>
              <w:rFonts w:ascii="Times New Roman" w:hAnsi="Times New Roman" w:cs="Times New Roman"/>
            </w:rPr>
          </w:rPrChange>
        </w:rPr>
        <w:t xml:space="preserve">). </w:t>
      </w:r>
      <w:ins w:id="1779" w:author="Andreae, Emily A" w:date="2020-02-07T14:36:00Z">
        <w:r w:rsidR="00B70E8F" w:rsidRPr="00D30883">
          <w:rPr>
            <w:rFonts w:ascii="Arial" w:hAnsi="Arial" w:cs="Arial"/>
            <w:sz w:val="22"/>
            <w:szCs w:val="22"/>
            <w:rPrChange w:id="1780" w:author="Guo, Shicheng" w:date="2020-02-11T14:24:00Z">
              <w:rPr>
                <w:rFonts w:ascii="Times New Roman" w:hAnsi="Times New Roman" w:cs="Times New Roman"/>
              </w:rPr>
            </w:rPrChange>
          </w:rPr>
          <w:t xml:space="preserve">Correlation analysis of </w:t>
        </w:r>
      </w:ins>
      <w:ins w:id="1781" w:author="Andreae, Emily A" w:date="2020-02-07T14:32:00Z">
        <w:r w:rsidR="00E8791B" w:rsidRPr="00D30883">
          <w:rPr>
            <w:rFonts w:ascii="Arial" w:hAnsi="Arial" w:cs="Arial"/>
            <w:sz w:val="22"/>
            <w:szCs w:val="22"/>
            <w:rPrChange w:id="1782" w:author="Guo, Shicheng" w:date="2020-02-11T14:24:00Z">
              <w:rPr>
                <w:rFonts w:ascii="Times New Roman" w:hAnsi="Times New Roman" w:cs="Times New Roman"/>
              </w:rPr>
            </w:rPrChange>
          </w:rPr>
          <w:t xml:space="preserve">SMAD3 </w:t>
        </w:r>
      </w:ins>
      <w:ins w:id="1783" w:author="Andreae, Emily A" w:date="2020-02-07T14:44:00Z">
        <w:r w:rsidR="00145B4B" w:rsidRPr="00D30883">
          <w:rPr>
            <w:rFonts w:ascii="Arial" w:hAnsi="Arial" w:cs="Arial"/>
            <w:sz w:val="22"/>
            <w:szCs w:val="22"/>
            <w:rPrChange w:id="1784" w:author="Guo, Shicheng" w:date="2020-02-11T14:24:00Z">
              <w:rPr>
                <w:rFonts w:ascii="Times New Roman" w:hAnsi="Times New Roman" w:cs="Times New Roman"/>
              </w:rPr>
            </w:rPrChange>
          </w:rPr>
          <w:t xml:space="preserve">and BRAF </w:t>
        </w:r>
      </w:ins>
      <w:ins w:id="1785" w:author="Andreae, Emily A" w:date="2020-02-07T14:38:00Z">
        <w:r w:rsidR="00145B4B" w:rsidRPr="00D30883">
          <w:rPr>
            <w:rFonts w:ascii="Arial" w:hAnsi="Arial" w:cs="Arial"/>
            <w:sz w:val="22"/>
            <w:szCs w:val="22"/>
            <w:rPrChange w:id="1786" w:author="Guo, Shicheng" w:date="2020-02-11T14:24:00Z">
              <w:rPr>
                <w:rFonts w:ascii="Times New Roman" w:hAnsi="Times New Roman" w:cs="Times New Roman"/>
              </w:rPr>
            </w:rPrChange>
          </w:rPr>
          <w:t>transcript levels</w:t>
        </w:r>
      </w:ins>
      <w:ins w:id="1787" w:author="Andreae, Emily A" w:date="2020-02-07T14:32:00Z">
        <w:r w:rsidR="00E8791B" w:rsidRPr="00D30883">
          <w:rPr>
            <w:rFonts w:ascii="Arial" w:hAnsi="Arial" w:cs="Arial"/>
            <w:sz w:val="22"/>
            <w:szCs w:val="22"/>
            <w:rPrChange w:id="1788" w:author="Guo, Shicheng" w:date="2020-02-11T14:24:00Z">
              <w:rPr>
                <w:rFonts w:ascii="Times New Roman" w:hAnsi="Times New Roman" w:cs="Times New Roman"/>
              </w:rPr>
            </w:rPrChange>
          </w:rPr>
          <w:t xml:space="preserve"> </w:t>
        </w:r>
      </w:ins>
      <w:ins w:id="1789" w:author="Andreae, Emily A" w:date="2020-02-07T14:46:00Z">
        <w:r w:rsidR="00145B4B" w:rsidRPr="00D30883">
          <w:rPr>
            <w:rFonts w:ascii="Arial" w:hAnsi="Arial" w:cs="Arial"/>
            <w:sz w:val="22"/>
            <w:szCs w:val="22"/>
            <w:rPrChange w:id="1790" w:author="Guo, Shicheng" w:date="2020-02-11T14:24:00Z">
              <w:rPr>
                <w:rFonts w:ascii="Times New Roman" w:hAnsi="Times New Roman" w:cs="Times New Roman"/>
              </w:rPr>
            </w:rPrChange>
          </w:rPr>
          <w:t xml:space="preserve">from the TCGA database </w:t>
        </w:r>
      </w:ins>
      <w:ins w:id="1791" w:author="Andreae, Emily A" w:date="2020-02-07T14:33:00Z">
        <w:r w:rsidR="00145B4B" w:rsidRPr="00D30883">
          <w:rPr>
            <w:rFonts w:ascii="Arial" w:hAnsi="Arial" w:cs="Arial"/>
            <w:sz w:val="22"/>
            <w:szCs w:val="22"/>
            <w:rPrChange w:id="1792" w:author="Guo, Shicheng" w:date="2020-02-11T14:24:00Z">
              <w:rPr>
                <w:rFonts w:ascii="Times New Roman" w:hAnsi="Times New Roman" w:cs="Times New Roman"/>
              </w:rPr>
            </w:rPrChange>
          </w:rPr>
          <w:t>stratified by</w:t>
        </w:r>
        <w:r w:rsidR="00B70E8F" w:rsidRPr="00D30883">
          <w:rPr>
            <w:rFonts w:ascii="Arial" w:hAnsi="Arial" w:cs="Arial"/>
            <w:sz w:val="22"/>
            <w:szCs w:val="22"/>
            <w:rPrChange w:id="1793" w:author="Guo, Shicheng" w:date="2020-02-11T14:24:00Z">
              <w:rPr>
                <w:rFonts w:ascii="Times New Roman" w:hAnsi="Times New Roman" w:cs="Times New Roman"/>
              </w:rPr>
            </w:rPrChange>
          </w:rPr>
          <w:t xml:space="preserve"> BV600E mutation status </w:t>
        </w:r>
      </w:ins>
      <w:ins w:id="1794" w:author="Andreae, Emily A" w:date="2020-02-07T14:46:00Z">
        <w:r w:rsidR="00145B4B" w:rsidRPr="00D30883">
          <w:rPr>
            <w:rFonts w:ascii="Arial" w:hAnsi="Arial" w:cs="Arial"/>
            <w:sz w:val="22"/>
            <w:szCs w:val="22"/>
            <w:rPrChange w:id="1795" w:author="Guo, Shicheng" w:date="2020-02-11T14:24:00Z">
              <w:rPr>
                <w:rFonts w:ascii="Times New Roman" w:hAnsi="Times New Roman" w:cs="Times New Roman"/>
              </w:rPr>
            </w:rPrChange>
          </w:rPr>
          <w:t>demonstrated a positive relationship between SMAD3 expression and BRAF signaling</w:t>
        </w:r>
      </w:ins>
      <w:del w:id="1796" w:author="Andreae, Emily A" w:date="2020-02-07T14:32:00Z">
        <w:r w:rsidR="00312EEC" w:rsidRPr="00D30883" w:rsidDel="00E8791B">
          <w:rPr>
            <w:rFonts w:ascii="Arial" w:hAnsi="Arial" w:cs="Arial"/>
            <w:sz w:val="22"/>
            <w:szCs w:val="22"/>
            <w:rPrChange w:id="1797" w:author="Guo, Shicheng" w:date="2020-02-11T14:24:00Z">
              <w:rPr>
                <w:rFonts w:ascii="Times New Roman" w:hAnsi="Times New Roman" w:cs="Times New Roman"/>
              </w:rPr>
            </w:rPrChange>
          </w:rPr>
          <w:delText xml:space="preserve">Based on the </w:delText>
        </w:r>
      </w:del>
      <w:del w:id="1798" w:author="Andreae, Emily A" w:date="2020-02-07T14:38:00Z">
        <w:r w:rsidR="00312EEC" w:rsidRPr="00D30883" w:rsidDel="00B70E8F">
          <w:rPr>
            <w:rFonts w:ascii="Arial" w:hAnsi="Arial" w:cs="Arial"/>
            <w:sz w:val="22"/>
            <w:szCs w:val="22"/>
            <w:rPrChange w:id="1799" w:author="Guo, Shicheng" w:date="2020-02-11T14:24:00Z">
              <w:rPr>
                <w:rFonts w:ascii="Times New Roman" w:hAnsi="Times New Roman" w:cs="Times New Roman"/>
              </w:rPr>
            </w:rPrChange>
          </w:rPr>
          <w:delText>TCGA database</w:delText>
        </w:r>
      </w:del>
      <w:del w:id="1800" w:author="Andreae, Emily A" w:date="2020-02-07T14:34:00Z">
        <w:r w:rsidR="00312EEC" w:rsidRPr="00D30883" w:rsidDel="00B70E8F">
          <w:rPr>
            <w:rFonts w:ascii="Arial" w:hAnsi="Arial" w:cs="Arial"/>
            <w:sz w:val="22"/>
            <w:szCs w:val="22"/>
            <w:rPrChange w:id="1801" w:author="Guo, Shicheng" w:date="2020-02-11T14:24:00Z">
              <w:rPr>
                <w:rFonts w:ascii="Times New Roman" w:hAnsi="Times New Roman" w:cs="Times New Roman"/>
              </w:rPr>
            </w:rPrChange>
          </w:rPr>
          <w:delText>,</w:delText>
        </w:r>
      </w:del>
      <w:del w:id="1802" w:author="Andreae, Emily A" w:date="2020-02-07T14:38:00Z">
        <w:r w:rsidR="00312EEC" w:rsidRPr="00D30883" w:rsidDel="00B70E8F">
          <w:rPr>
            <w:rFonts w:ascii="Arial" w:hAnsi="Arial" w:cs="Arial"/>
            <w:sz w:val="22"/>
            <w:szCs w:val="22"/>
            <w:rPrChange w:id="1803" w:author="Guo, Shicheng" w:date="2020-02-11T14:24:00Z">
              <w:rPr>
                <w:rFonts w:ascii="Times New Roman" w:hAnsi="Times New Roman" w:cs="Times New Roman"/>
              </w:rPr>
            </w:rPrChange>
          </w:rPr>
          <w:delText xml:space="preserve"> SMAD3 mRNA level was actually higher in BRAFV600E samples </w:delText>
        </w:r>
      </w:del>
      <w:r w:rsidR="00312EEC" w:rsidRPr="00D30883">
        <w:rPr>
          <w:rFonts w:ascii="Arial" w:hAnsi="Arial" w:cs="Arial"/>
          <w:sz w:val="22"/>
          <w:szCs w:val="22"/>
          <w:rPrChange w:id="1804" w:author="Guo, Shicheng" w:date="2020-02-11T14:24:00Z">
            <w:rPr>
              <w:rFonts w:ascii="Times New Roman" w:hAnsi="Times New Roman" w:cs="Times New Roman"/>
            </w:rPr>
          </w:rPrChange>
        </w:rPr>
        <w:t>(</w:t>
      </w:r>
      <w:r w:rsidR="00312EEC" w:rsidRPr="00D30883">
        <w:rPr>
          <w:rFonts w:ascii="Arial" w:hAnsi="Arial" w:cs="Arial"/>
          <w:b/>
          <w:color w:val="0070C0"/>
          <w:sz w:val="22"/>
          <w:szCs w:val="22"/>
          <w:rPrChange w:id="1805" w:author="Guo, Shicheng" w:date="2020-02-11T14:24:00Z">
            <w:rPr>
              <w:rFonts w:ascii="Times New Roman" w:hAnsi="Times New Roman" w:cs="Times New Roman"/>
              <w:b/>
              <w:color w:val="0070C0"/>
            </w:rPr>
          </w:rPrChange>
        </w:rPr>
        <w:t>Fig. 3E</w:t>
      </w:r>
      <w:r w:rsidR="00312EEC" w:rsidRPr="00D30883">
        <w:rPr>
          <w:rFonts w:ascii="Arial" w:hAnsi="Arial" w:cs="Arial"/>
          <w:sz w:val="22"/>
          <w:szCs w:val="22"/>
          <w:rPrChange w:id="1806" w:author="Guo, Shicheng" w:date="2020-02-11T14:24:00Z">
            <w:rPr>
              <w:rFonts w:ascii="Times New Roman" w:hAnsi="Times New Roman" w:cs="Times New Roman"/>
            </w:rPr>
          </w:rPrChange>
        </w:rPr>
        <w:t xml:space="preserve">). </w:t>
      </w:r>
      <w:ins w:id="1807" w:author="Andreae, Emily A" w:date="2020-02-07T14:39:00Z">
        <w:r w:rsidR="00B70E8F" w:rsidRPr="00D30883">
          <w:rPr>
            <w:rFonts w:ascii="Arial" w:hAnsi="Arial" w:cs="Arial"/>
            <w:sz w:val="22"/>
            <w:szCs w:val="22"/>
            <w:rPrChange w:id="1808" w:author="Guo, Shicheng" w:date="2020-02-11T14:24:00Z">
              <w:rPr>
                <w:rFonts w:ascii="Times New Roman" w:hAnsi="Times New Roman" w:cs="Times New Roman"/>
              </w:rPr>
            </w:rPrChange>
          </w:rPr>
          <w:t xml:space="preserve">This association was confirmed at the protein level with </w:t>
        </w:r>
      </w:ins>
      <w:del w:id="1809" w:author="Andreae, Emily A" w:date="2020-02-07T14:39:00Z">
        <w:r w:rsidR="00312EEC" w:rsidRPr="00D30883" w:rsidDel="00B70E8F">
          <w:rPr>
            <w:rFonts w:ascii="Arial" w:hAnsi="Arial" w:cs="Arial"/>
            <w:sz w:val="22"/>
            <w:szCs w:val="22"/>
            <w:rPrChange w:id="1810" w:author="Guo, Shicheng" w:date="2020-02-11T14:24:00Z">
              <w:rPr>
                <w:rFonts w:ascii="Times New Roman" w:hAnsi="Times New Roman" w:cs="Times New Roman"/>
              </w:rPr>
            </w:rPrChange>
          </w:rPr>
          <w:delText xml:space="preserve">Then we </w:delText>
        </w:r>
      </w:del>
      <w:del w:id="1811" w:author="Andreae, Emily A" w:date="2020-02-07T14:41:00Z">
        <w:r w:rsidR="00312EEC" w:rsidRPr="00D30883" w:rsidDel="00B70E8F">
          <w:rPr>
            <w:rFonts w:ascii="Arial" w:hAnsi="Arial" w:cs="Arial"/>
            <w:sz w:val="22"/>
            <w:szCs w:val="22"/>
            <w:rPrChange w:id="1812" w:author="Guo, Shicheng" w:date="2020-02-11T14:24:00Z">
              <w:rPr>
                <w:rFonts w:ascii="Times New Roman" w:hAnsi="Times New Roman" w:cs="Times New Roman"/>
              </w:rPr>
            </w:rPrChange>
          </w:rPr>
          <w:delText xml:space="preserve">performed </w:delText>
        </w:r>
      </w:del>
      <w:r w:rsidR="00312EEC" w:rsidRPr="00D30883">
        <w:rPr>
          <w:rFonts w:ascii="Arial" w:hAnsi="Arial" w:cs="Arial"/>
          <w:sz w:val="22"/>
          <w:szCs w:val="22"/>
          <w:rPrChange w:id="1813" w:author="Guo, Shicheng" w:date="2020-02-11T14:24:00Z">
            <w:rPr>
              <w:rFonts w:ascii="Times New Roman" w:hAnsi="Times New Roman" w:cs="Times New Roman"/>
            </w:rPr>
          </w:rPrChange>
        </w:rPr>
        <w:t xml:space="preserve">IHC staining </w:t>
      </w:r>
      <w:ins w:id="1814" w:author="Andreae, Emily A" w:date="2020-02-07T14:41:00Z">
        <w:r w:rsidR="00B70E8F" w:rsidRPr="00D30883">
          <w:rPr>
            <w:rFonts w:ascii="Arial" w:hAnsi="Arial" w:cs="Arial"/>
            <w:sz w:val="22"/>
            <w:szCs w:val="22"/>
            <w:rPrChange w:id="1815" w:author="Guo, Shicheng" w:date="2020-02-11T14:24:00Z">
              <w:rPr>
                <w:rFonts w:ascii="Times New Roman" w:hAnsi="Times New Roman" w:cs="Times New Roman"/>
              </w:rPr>
            </w:rPrChange>
          </w:rPr>
          <w:t xml:space="preserve">of PTC samples for p-SMAD3 expression </w:t>
        </w:r>
      </w:ins>
      <w:ins w:id="1816" w:author="Andreae, Emily A" w:date="2020-02-07T14:50:00Z">
        <w:r w:rsidR="00145B4B" w:rsidRPr="00D30883">
          <w:rPr>
            <w:rFonts w:ascii="Arial" w:hAnsi="Arial" w:cs="Arial"/>
            <w:sz w:val="22"/>
            <w:szCs w:val="22"/>
            <w:rPrChange w:id="1817" w:author="Guo, Shicheng" w:date="2020-02-11T14:24:00Z">
              <w:rPr>
                <w:rFonts w:ascii="Times New Roman" w:hAnsi="Times New Roman" w:cs="Times New Roman"/>
              </w:rPr>
            </w:rPrChange>
          </w:rPr>
          <w:t xml:space="preserve">where PTC samples with BV600E mutation </w:t>
        </w:r>
      </w:ins>
      <w:ins w:id="1818" w:author="Andreae, Emily A" w:date="2020-02-07T14:52:00Z">
        <w:r w:rsidR="00145B4B" w:rsidRPr="00D30883">
          <w:rPr>
            <w:rFonts w:ascii="Arial" w:hAnsi="Arial" w:cs="Arial"/>
            <w:sz w:val="22"/>
            <w:szCs w:val="22"/>
            <w:rPrChange w:id="1819" w:author="Guo, Shicheng" w:date="2020-02-11T14:24:00Z">
              <w:rPr>
                <w:rFonts w:ascii="Times New Roman" w:hAnsi="Times New Roman" w:cs="Times New Roman"/>
              </w:rPr>
            </w:rPrChange>
          </w:rPr>
          <w:t xml:space="preserve">had a greater proportion of positively stained samples than wildtype BRAF samples </w:t>
        </w:r>
      </w:ins>
      <w:del w:id="1820" w:author="Andreae, Emily A" w:date="2020-02-07T14:42:00Z">
        <w:r w:rsidR="00312EEC" w:rsidRPr="00D30883" w:rsidDel="00B70E8F">
          <w:rPr>
            <w:rFonts w:ascii="Arial" w:hAnsi="Arial" w:cs="Arial"/>
            <w:sz w:val="22"/>
            <w:szCs w:val="22"/>
            <w:rPrChange w:id="1821" w:author="Guo, Shicheng" w:date="2020-02-11T14:24:00Z">
              <w:rPr>
                <w:rFonts w:ascii="Times New Roman" w:hAnsi="Times New Roman" w:cs="Times New Roman"/>
              </w:rPr>
            </w:rPrChange>
          </w:rPr>
          <w:delText xml:space="preserve">on the tissues and found that p-SMAD3 level is positively correlated with </w:delText>
        </w:r>
      </w:del>
      <w:del w:id="1822" w:author="Andreae, Emily A" w:date="2020-02-07T14:43:00Z">
        <w:r w:rsidR="00312EEC" w:rsidRPr="00D30883" w:rsidDel="00B70E8F">
          <w:rPr>
            <w:rFonts w:ascii="Arial" w:hAnsi="Arial" w:cs="Arial"/>
            <w:sz w:val="22"/>
            <w:szCs w:val="22"/>
            <w:rPrChange w:id="1823" w:author="Guo, Shicheng" w:date="2020-02-11T14:24:00Z">
              <w:rPr>
                <w:rFonts w:ascii="Times New Roman" w:hAnsi="Times New Roman" w:cs="Times New Roman"/>
              </w:rPr>
            </w:rPrChange>
          </w:rPr>
          <w:delText xml:space="preserve">BRAFV600E </w:delText>
        </w:r>
      </w:del>
      <w:r w:rsidR="00312EEC" w:rsidRPr="00D30883">
        <w:rPr>
          <w:rFonts w:ascii="Arial" w:hAnsi="Arial" w:cs="Arial"/>
          <w:sz w:val="22"/>
          <w:szCs w:val="22"/>
          <w:rPrChange w:id="1824" w:author="Guo, Shicheng" w:date="2020-02-11T14:24:00Z">
            <w:rPr>
              <w:rFonts w:ascii="Times New Roman" w:hAnsi="Times New Roman" w:cs="Times New Roman"/>
            </w:rPr>
          </w:rPrChange>
        </w:rPr>
        <w:t>(</w:t>
      </w:r>
      <w:r w:rsidR="00312EEC" w:rsidRPr="00D30883">
        <w:rPr>
          <w:rFonts w:ascii="Arial" w:hAnsi="Arial" w:cs="Arial"/>
          <w:b/>
          <w:color w:val="0070C0"/>
          <w:sz w:val="22"/>
          <w:szCs w:val="22"/>
          <w:rPrChange w:id="1825" w:author="Guo, Shicheng" w:date="2020-02-11T14:24:00Z">
            <w:rPr>
              <w:rFonts w:ascii="Times New Roman" w:hAnsi="Times New Roman" w:cs="Times New Roman"/>
              <w:b/>
              <w:color w:val="0070C0"/>
            </w:rPr>
          </w:rPrChange>
        </w:rPr>
        <w:t>Fig. 3F</w:t>
      </w:r>
      <w:r w:rsidR="00312EEC" w:rsidRPr="00D30883">
        <w:rPr>
          <w:rFonts w:ascii="Arial" w:hAnsi="Arial" w:cs="Arial"/>
          <w:sz w:val="22"/>
          <w:szCs w:val="22"/>
          <w:rPrChange w:id="1826" w:author="Guo, Shicheng" w:date="2020-02-11T14:24:00Z">
            <w:rPr>
              <w:rFonts w:ascii="Times New Roman" w:hAnsi="Times New Roman" w:cs="Times New Roman"/>
            </w:rPr>
          </w:rPrChange>
        </w:rPr>
        <w:t xml:space="preserve">). </w:t>
      </w:r>
      <w:ins w:id="1827" w:author="Andreae, Emily A" w:date="2020-02-07T14:54:00Z">
        <w:r w:rsidR="00145B4B" w:rsidRPr="00D30883">
          <w:rPr>
            <w:rFonts w:ascii="Arial" w:hAnsi="Arial" w:cs="Arial"/>
            <w:sz w:val="22"/>
            <w:szCs w:val="22"/>
            <w:rPrChange w:id="1828" w:author="Guo, Shicheng" w:date="2020-02-11T14:24:00Z">
              <w:rPr>
                <w:rFonts w:ascii="Times New Roman" w:hAnsi="Times New Roman" w:cs="Times New Roman"/>
              </w:rPr>
            </w:rPrChange>
          </w:rPr>
          <w:t>Further analysis of the inter-relationships between the TGF-β1/SMAD and BRAF-MAPK signaling axes with BRAF and MEK inhibitors revealed that downstream SMAD signaling is influenced by BRAF-MAPK inhibition suggesting the TGF-β1/SMAD and BRAF-MAPK signaling pathways are connected in PTC (</w:t>
        </w:r>
        <w:r w:rsidR="00145B4B" w:rsidRPr="00D30883">
          <w:rPr>
            <w:rFonts w:ascii="Arial" w:hAnsi="Arial" w:cs="Arial"/>
            <w:b/>
            <w:sz w:val="22"/>
            <w:szCs w:val="22"/>
            <w:rPrChange w:id="1829" w:author="Guo, Shicheng" w:date="2020-02-11T14:24:00Z">
              <w:rPr>
                <w:rFonts w:ascii="Times New Roman" w:hAnsi="Times New Roman" w:cs="Times New Roman"/>
                <w:b/>
              </w:rPr>
            </w:rPrChange>
          </w:rPr>
          <w:t>Fig. S4C and D</w:t>
        </w:r>
        <w:r w:rsidR="00145B4B" w:rsidRPr="00D30883">
          <w:rPr>
            <w:rFonts w:ascii="Arial" w:hAnsi="Arial" w:cs="Arial"/>
            <w:sz w:val="22"/>
            <w:szCs w:val="22"/>
            <w:rPrChange w:id="1830" w:author="Guo, Shicheng" w:date="2020-02-11T14:24:00Z">
              <w:rPr>
                <w:rFonts w:ascii="Times New Roman" w:hAnsi="Times New Roman" w:cs="Times New Roman"/>
              </w:rPr>
            </w:rPrChange>
          </w:rPr>
          <w:t xml:space="preserve">). </w:t>
        </w:r>
      </w:ins>
      <w:del w:id="1831" w:author="Andreae, Emily A" w:date="2020-02-07T14:54:00Z">
        <w:r w:rsidR="00312EEC" w:rsidRPr="00D30883" w:rsidDel="00145B4B">
          <w:rPr>
            <w:rFonts w:ascii="Arial" w:hAnsi="Arial" w:cs="Arial"/>
            <w:sz w:val="22"/>
            <w:szCs w:val="22"/>
            <w:rPrChange w:id="1832" w:author="Guo, Shicheng" w:date="2020-02-11T14:24:00Z">
              <w:rPr>
                <w:rFonts w:ascii="Times New Roman" w:hAnsi="Times New Roman" w:cs="Times New Roman"/>
              </w:rPr>
            </w:rPrChange>
          </w:rPr>
          <w:delText xml:space="preserve">Treatment of with BRAF or MEK inhibitor reduced p-SMAD3 </w:delText>
        </w:r>
        <w:r w:rsidR="0031061D" w:rsidRPr="00D30883" w:rsidDel="00145B4B">
          <w:rPr>
            <w:rFonts w:ascii="Arial" w:hAnsi="Arial" w:cs="Arial"/>
            <w:sz w:val="22"/>
            <w:szCs w:val="22"/>
            <w:rPrChange w:id="1833" w:author="Guo, Shicheng" w:date="2020-02-11T14:24:00Z">
              <w:rPr>
                <w:rFonts w:ascii="Times New Roman" w:hAnsi="Times New Roman" w:cs="Times New Roman"/>
              </w:rPr>
            </w:rPrChange>
          </w:rPr>
          <w:delText>(</w:delText>
        </w:r>
        <w:r w:rsidR="0031061D" w:rsidRPr="00D30883" w:rsidDel="00145B4B">
          <w:rPr>
            <w:rFonts w:ascii="Arial" w:hAnsi="Arial" w:cs="Arial"/>
            <w:b/>
            <w:color w:val="0070C0"/>
            <w:sz w:val="22"/>
            <w:szCs w:val="22"/>
            <w:rPrChange w:id="1834" w:author="Guo, Shicheng" w:date="2020-02-11T14:24:00Z">
              <w:rPr>
                <w:rFonts w:ascii="Times New Roman" w:hAnsi="Times New Roman" w:cs="Times New Roman"/>
                <w:b/>
                <w:color w:val="0070C0"/>
              </w:rPr>
            </w:rPrChange>
          </w:rPr>
          <w:delText>Fig. S4A-B</w:delText>
        </w:r>
        <w:r w:rsidR="00312EEC" w:rsidRPr="00D30883" w:rsidDel="00145B4B">
          <w:rPr>
            <w:rFonts w:ascii="Arial" w:hAnsi="Arial" w:cs="Arial"/>
            <w:sz w:val="22"/>
            <w:szCs w:val="22"/>
            <w:rPrChange w:id="1835" w:author="Guo, Shicheng" w:date="2020-02-11T14:24:00Z">
              <w:rPr>
                <w:rFonts w:ascii="Times New Roman" w:hAnsi="Times New Roman" w:cs="Times New Roman"/>
              </w:rPr>
            </w:rPrChange>
          </w:rPr>
          <w:delText xml:space="preserve">). </w:delText>
        </w:r>
      </w:del>
      <w:ins w:id="1836" w:author="Andreae, Emily A" w:date="2020-02-07T14:54:00Z">
        <w:r w:rsidR="00145B4B" w:rsidRPr="00D30883">
          <w:rPr>
            <w:rFonts w:ascii="Arial" w:hAnsi="Arial" w:cs="Arial"/>
            <w:sz w:val="22"/>
            <w:szCs w:val="22"/>
            <w:rPrChange w:id="1837" w:author="Guo, Shicheng" w:date="2020-02-11T14:24:00Z">
              <w:rPr>
                <w:rFonts w:ascii="Times New Roman" w:hAnsi="Times New Roman" w:cs="Times New Roman"/>
              </w:rPr>
            </w:rPrChange>
          </w:rPr>
          <w:t xml:space="preserve"> </w:t>
        </w:r>
      </w:ins>
      <w:ins w:id="1838" w:author="Andreae, Emily A" w:date="2020-02-10T16:15:00Z">
        <w:r w:rsidR="00AE0D0F" w:rsidRPr="00D30883">
          <w:rPr>
            <w:rFonts w:ascii="Arial" w:hAnsi="Arial" w:cs="Arial"/>
            <w:sz w:val="22"/>
            <w:szCs w:val="22"/>
            <w:rPrChange w:id="1839" w:author="Guo, Shicheng" w:date="2020-02-11T14:24:00Z">
              <w:rPr>
                <w:rFonts w:ascii="Times New Roman" w:hAnsi="Times New Roman" w:cs="Times New Roman"/>
              </w:rPr>
            </w:rPrChange>
          </w:rPr>
          <w:t>Furthermore, BRAFV600E overexpression leads to an increased population of p-SMAD3 (</w:t>
        </w:r>
      </w:ins>
      <w:ins w:id="1840" w:author="Andreae, Emily A" w:date="2020-02-10T16:16:00Z">
        <w:r w:rsidR="00AE0D0F" w:rsidRPr="00D30883">
          <w:rPr>
            <w:rFonts w:ascii="Arial" w:hAnsi="Arial" w:cs="Arial"/>
            <w:b/>
            <w:sz w:val="22"/>
            <w:szCs w:val="22"/>
            <w:rPrChange w:id="1841" w:author="Guo, Shicheng" w:date="2020-02-11T14:24:00Z">
              <w:rPr>
                <w:rFonts w:ascii="Times New Roman" w:hAnsi="Times New Roman" w:cs="Times New Roman"/>
                <w:b/>
              </w:rPr>
            </w:rPrChange>
          </w:rPr>
          <w:t>Fig. 3I</w:t>
        </w:r>
      </w:ins>
      <w:ins w:id="1842" w:author="Andreae, Emily A" w:date="2020-02-10T16:15:00Z">
        <w:r w:rsidR="00AE0D0F" w:rsidRPr="00D30883">
          <w:rPr>
            <w:rFonts w:ascii="Arial" w:hAnsi="Arial" w:cs="Arial"/>
            <w:sz w:val="22"/>
            <w:szCs w:val="22"/>
            <w:rPrChange w:id="1843" w:author="Guo, Shicheng" w:date="2020-02-11T14:24:00Z">
              <w:rPr>
                <w:rFonts w:ascii="Times New Roman" w:hAnsi="Times New Roman" w:cs="Times New Roman"/>
              </w:rPr>
            </w:rPrChange>
          </w:rPr>
          <w:t xml:space="preserve">). </w:t>
        </w:r>
      </w:ins>
      <w:r w:rsidR="00312EEC" w:rsidRPr="00D30883">
        <w:rPr>
          <w:rFonts w:ascii="Arial" w:hAnsi="Arial" w:cs="Arial"/>
          <w:sz w:val="22"/>
          <w:szCs w:val="22"/>
          <w:rPrChange w:id="1844" w:author="Guo, Shicheng" w:date="2020-02-11T14:24:00Z">
            <w:rPr>
              <w:rFonts w:ascii="Times New Roman" w:hAnsi="Times New Roman" w:cs="Times New Roman"/>
            </w:rPr>
          </w:rPrChange>
        </w:rPr>
        <w:t>Thus</w:t>
      </w:r>
      <w:ins w:id="1845" w:author="Andreae, Emily A" w:date="2020-02-07T14:54:00Z">
        <w:r w:rsidR="00145B4B" w:rsidRPr="00D30883">
          <w:rPr>
            <w:rFonts w:ascii="Arial" w:hAnsi="Arial" w:cs="Arial"/>
            <w:sz w:val="22"/>
            <w:szCs w:val="22"/>
            <w:rPrChange w:id="1846" w:author="Guo, Shicheng" w:date="2020-02-11T14:24:00Z">
              <w:rPr>
                <w:rFonts w:ascii="Times New Roman" w:hAnsi="Times New Roman" w:cs="Times New Roman"/>
              </w:rPr>
            </w:rPrChange>
          </w:rPr>
          <w:t>,</w:t>
        </w:r>
      </w:ins>
      <w:r w:rsidR="00312EEC" w:rsidRPr="00D30883">
        <w:rPr>
          <w:rFonts w:ascii="Arial" w:hAnsi="Arial" w:cs="Arial"/>
          <w:sz w:val="22"/>
          <w:szCs w:val="22"/>
          <w:rPrChange w:id="1847" w:author="Guo, Shicheng" w:date="2020-02-11T14:24:00Z">
            <w:rPr>
              <w:rFonts w:ascii="Times New Roman" w:hAnsi="Times New Roman" w:cs="Times New Roman"/>
            </w:rPr>
          </w:rPrChange>
        </w:rPr>
        <w:t xml:space="preserve"> BRAFV600E in PTC increases </w:t>
      </w:r>
      <w:ins w:id="1848" w:author="Andreae, Emily A" w:date="2020-02-07T14:55:00Z">
        <w:r w:rsidR="00252FFA" w:rsidRPr="00D30883">
          <w:rPr>
            <w:rFonts w:ascii="Arial" w:hAnsi="Arial" w:cs="Arial"/>
            <w:sz w:val="22"/>
            <w:szCs w:val="22"/>
            <w:rPrChange w:id="1849" w:author="Guo, Shicheng" w:date="2020-02-11T14:24:00Z">
              <w:rPr>
                <w:rFonts w:ascii="Times New Roman" w:hAnsi="Times New Roman" w:cs="Times New Roman"/>
              </w:rPr>
            </w:rPrChange>
          </w:rPr>
          <w:t xml:space="preserve">the expression of </w:t>
        </w:r>
      </w:ins>
      <w:r w:rsidR="00312EEC" w:rsidRPr="00D30883">
        <w:rPr>
          <w:rFonts w:ascii="Arial" w:hAnsi="Arial" w:cs="Arial"/>
          <w:sz w:val="22"/>
          <w:szCs w:val="22"/>
          <w:rPrChange w:id="1850" w:author="Guo, Shicheng" w:date="2020-02-11T14:24:00Z">
            <w:rPr>
              <w:rFonts w:ascii="Times New Roman" w:hAnsi="Times New Roman" w:cs="Times New Roman"/>
            </w:rPr>
          </w:rPrChange>
        </w:rPr>
        <w:t>TGF-β1 level</w:t>
      </w:r>
      <w:ins w:id="1851" w:author="Andreae, Emily A" w:date="2020-02-10T16:07:00Z">
        <w:r w:rsidR="00FB7C79" w:rsidRPr="00D30883">
          <w:rPr>
            <w:rFonts w:ascii="Arial" w:hAnsi="Arial" w:cs="Arial"/>
            <w:sz w:val="22"/>
            <w:szCs w:val="22"/>
            <w:rPrChange w:id="1852" w:author="Guo, Shicheng" w:date="2020-02-11T14:24:00Z">
              <w:rPr>
                <w:rFonts w:ascii="Times New Roman" w:hAnsi="Times New Roman" w:cs="Times New Roman"/>
              </w:rPr>
            </w:rPrChange>
          </w:rPr>
          <w:t>s</w:t>
        </w:r>
      </w:ins>
      <w:ins w:id="1853" w:author="Andreae, Emily A" w:date="2020-02-07T14:57:00Z">
        <w:r w:rsidR="00252FFA" w:rsidRPr="00D30883">
          <w:rPr>
            <w:rFonts w:ascii="Arial" w:hAnsi="Arial" w:cs="Arial"/>
            <w:sz w:val="22"/>
            <w:szCs w:val="22"/>
            <w:rPrChange w:id="1854" w:author="Guo, Shicheng" w:date="2020-02-11T14:24:00Z">
              <w:rPr>
                <w:rFonts w:ascii="Times New Roman" w:hAnsi="Times New Roman" w:cs="Times New Roman"/>
              </w:rPr>
            </w:rPrChange>
          </w:rPr>
          <w:t>,</w:t>
        </w:r>
      </w:ins>
      <w:r w:rsidR="00312EEC" w:rsidRPr="00D30883">
        <w:rPr>
          <w:rFonts w:ascii="Arial" w:hAnsi="Arial" w:cs="Arial"/>
          <w:sz w:val="22"/>
          <w:szCs w:val="22"/>
          <w:rPrChange w:id="1855" w:author="Guo, Shicheng" w:date="2020-02-11T14:24:00Z">
            <w:rPr>
              <w:rFonts w:ascii="Times New Roman" w:hAnsi="Times New Roman" w:cs="Times New Roman"/>
            </w:rPr>
          </w:rPrChange>
        </w:rPr>
        <w:t xml:space="preserve"> which </w:t>
      </w:r>
      <w:ins w:id="1856" w:author="Andreae, Emily A" w:date="2020-02-07T14:56:00Z">
        <w:r w:rsidR="00252FFA" w:rsidRPr="00D30883">
          <w:rPr>
            <w:rFonts w:ascii="Arial" w:hAnsi="Arial" w:cs="Arial"/>
            <w:sz w:val="22"/>
            <w:szCs w:val="22"/>
            <w:rPrChange w:id="1857" w:author="Guo, Shicheng" w:date="2020-02-11T14:24:00Z">
              <w:rPr>
                <w:rFonts w:ascii="Times New Roman" w:hAnsi="Times New Roman" w:cs="Times New Roman"/>
              </w:rPr>
            </w:rPrChange>
          </w:rPr>
          <w:t xml:space="preserve">signals </w:t>
        </w:r>
      </w:ins>
      <w:del w:id="1858" w:author="Andreae, Emily A" w:date="2020-02-07T14:56:00Z">
        <w:r w:rsidR="00312EEC" w:rsidRPr="00D30883" w:rsidDel="00252FFA">
          <w:rPr>
            <w:rFonts w:ascii="Arial" w:hAnsi="Arial" w:cs="Arial"/>
            <w:sz w:val="22"/>
            <w:szCs w:val="22"/>
            <w:rPrChange w:id="1859" w:author="Guo, Shicheng" w:date="2020-02-11T14:24:00Z">
              <w:rPr>
                <w:rFonts w:ascii="Times New Roman" w:hAnsi="Times New Roman" w:cs="Times New Roman"/>
              </w:rPr>
            </w:rPrChange>
          </w:rPr>
          <w:delText xml:space="preserve">functions </w:delText>
        </w:r>
      </w:del>
      <w:r w:rsidR="00312EEC" w:rsidRPr="00D30883">
        <w:rPr>
          <w:rFonts w:ascii="Arial" w:hAnsi="Arial" w:cs="Arial"/>
          <w:sz w:val="22"/>
          <w:szCs w:val="22"/>
          <w:rPrChange w:id="1860" w:author="Guo, Shicheng" w:date="2020-02-11T14:24:00Z">
            <w:rPr>
              <w:rFonts w:ascii="Times New Roman" w:hAnsi="Times New Roman" w:cs="Times New Roman"/>
            </w:rPr>
          </w:rPrChange>
        </w:rPr>
        <w:t>through</w:t>
      </w:r>
      <w:ins w:id="1861" w:author="Andreae, Emily A" w:date="2020-02-07T14:57:00Z">
        <w:r w:rsidR="00252FFA" w:rsidRPr="00D30883">
          <w:rPr>
            <w:rFonts w:ascii="Arial" w:hAnsi="Arial" w:cs="Arial"/>
            <w:sz w:val="22"/>
            <w:szCs w:val="22"/>
            <w:rPrChange w:id="1862" w:author="Guo, Shicheng" w:date="2020-02-11T14:24:00Z">
              <w:rPr>
                <w:rFonts w:ascii="Times New Roman" w:hAnsi="Times New Roman" w:cs="Times New Roman"/>
              </w:rPr>
            </w:rPrChange>
          </w:rPr>
          <w:t xml:space="preserve"> a</w:t>
        </w:r>
      </w:ins>
      <w:r w:rsidR="00312EEC" w:rsidRPr="00D30883">
        <w:rPr>
          <w:rFonts w:ascii="Arial" w:hAnsi="Arial" w:cs="Arial"/>
          <w:sz w:val="22"/>
          <w:szCs w:val="22"/>
          <w:rPrChange w:id="1863" w:author="Guo, Shicheng" w:date="2020-02-11T14:24:00Z">
            <w:rPr>
              <w:rFonts w:ascii="Times New Roman" w:hAnsi="Times New Roman" w:cs="Times New Roman"/>
            </w:rPr>
          </w:rPrChange>
        </w:rPr>
        <w:t xml:space="preserve"> </w:t>
      </w:r>
      <w:del w:id="1864" w:author="Andreae, Emily A" w:date="2020-02-10T16:07:00Z">
        <w:r w:rsidR="00312EEC" w:rsidRPr="00D30883" w:rsidDel="00FB7C79">
          <w:rPr>
            <w:rFonts w:ascii="Arial" w:hAnsi="Arial" w:cs="Arial"/>
            <w:sz w:val="22"/>
            <w:szCs w:val="22"/>
            <w:rPrChange w:id="1865" w:author="Guo, Shicheng" w:date="2020-02-11T14:24:00Z">
              <w:rPr>
                <w:rFonts w:ascii="Times New Roman" w:hAnsi="Times New Roman" w:cs="Times New Roman"/>
              </w:rPr>
            </w:rPrChange>
          </w:rPr>
          <w:delText>p-</w:delText>
        </w:r>
      </w:del>
      <w:r w:rsidR="00312EEC" w:rsidRPr="00D30883">
        <w:rPr>
          <w:rFonts w:ascii="Arial" w:hAnsi="Arial" w:cs="Arial"/>
          <w:sz w:val="22"/>
          <w:szCs w:val="22"/>
          <w:rPrChange w:id="1866" w:author="Guo, Shicheng" w:date="2020-02-11T14:24:00Z">
            <w:rPr>
              <w:rFonts w:ascii="Times New Roman" w:hAnsi="Times New Roman" w:cs="Times New Roman"/>
            </w:rPr>
          </w:rPrChange>
        </w:rPr>
        <w:t>SMAD3-dependent p</w:t>
      </w:r>
      <w:r w:rsidR="0031061D" w:rsidRPr="00D30883">
        <w:rPr>
          <w:rFonts w:ascii="Arial" w:hAnsi="Arial" w:cs="Arial"/>
          <w:sz w:val="22"/>
          <w:szCs w:val="22"/>
          <w:rPrChange w:id="1867" w:author="Guo, Shicheng" w:date="2020-02-11T14:24:00Z">
            <w:rPr>
              <w:rFonts w:ascii="Times New Roman" w:hAnsi="Times New Roman" w:cs="Times New Roman"/>
            </w:rPr>
          </w:rPrChange>
        </w:rPr>
        <w:t xml:space="preserve">athway in an autocrine manner. </w:t>
      </w:r>
      <w:ins w:id="1868" w:author="Andreae, Emily A" w:date="2020-02-07T14:57:00Z">
        <w:r w:rsidR="00252FFA" w:rsidRPr="00D30883">
          <w:rPr>
            <w:rFonts w:ascii="Arial" w:hAnsi="Arial" w:cs="Arial"/>
            <w:sz w:val="22"/>
            <w:szCs w:val="22"/>
            <w:rPrChange w:id="1869" w:author="Guo, Shicheng" w:date="2020-02-11T14:24:00Z">
              <w:rPr>
                <w:rFonts w:ascii="Times New Roman" w:hAnsi="Times New Roman" w:cs="Times New Roman"/>
              </w:rPr>
            </w:rPrChange>
          </w:rPr>
          <w:t xml:space="preserve">To confirm that </w:t>
        </w:r>
      </w:ins>
      <w:del w:id="1870" w:author="Andreae, Emily A" w:date="2020-02-07T14:57:00Z">
        <w:r w:rsidR="00312EEC" w:rsidRPr="00D30883" w:rsidDel="00252FFA">
          <w:rPr>
            <w:rFonts w:ascii="Arial" w:hAnsi="Arial" w:cs="Arial"/>
            <w:sz w:val="22"/>
            <w:szCs w:val="22"/>
            <w:rPrChange w:id="1871" w:author="Guo, Shicheng" w:date="2020-02-11T14:24:00Z">
              <w:rPr>
                <w:rFonts w:ascii="Times New Roman" w:hAnsi="Times New Roman" w:cs="Times New Roman"/>
              </w:rPr>
            </w:rPrChange>
          </w:rPr>
          <w:delText xml:space="preserve">Then we asked whether </w:delText>
        </w:r>
      </w:del>
      <w:r w:rsidR="00312EEC" w:rsidRPr="00D30883">
        <w:rPr>
          <w:rFonts w:ascii="Arial" w:hAnsi="Arial" w:cs="Arial"/>
          <w:sz w:val="22"/>
          <w:szCs w:val="22"/>
          <w:rPrChange w:id="1872" w:author="Guo, Shicheng" w:date="2020-02-11T14:24:00Z">
            <w:rPr>
              <w:rFonts w:ascii="Times New Roman" w:hAnsi="Times New Roman" w:cs="Times New Roman"/>
            </w:rPr>
          </w:rPrChange>
        </w:rPr>
        <w:t>p-SMAD3 was responsible for the downstream reduction of CIITA and tsMHCII genes</w:t>
      </w:r>
      <w:ins w:id="1873" w:author="Andreae, Emily A" w:date="2020-02-07T14:57:00Z">
        <w:r w:rsidR="00252FFA" w:rsidRPr="00D30883">
          <w:rPr>
            <w:rFonts w:ascii="Arial" w:hAnsi="Arial" w:cs="Arial"/>
            <w:sz w:val="22"/>
            <w:szCs w:val="22"/>
            <w:rPrChange w:id="1874" w:author="Guo, Shicheng" w:date="2020-02-11T14:24:00Z">
              <w:rPr>
                <w:rFonts w:ascii="Times New Roman" w:hAnsi="Times New Roman" w:cs="Times New Roman"/>
              </w:rPr>
            </w:rPrChange>
          </w:rPr>
          <w:t xml:space="preserve">, we performed another </w:t>
        </w:r>
        <w:r w:rsidR="00252FFA" w:rsidRPr="00D30883">
          <w:rPr>
            <w:rFonts w:ascii="Arial" w:hAnsi="Arial" w:cs="Arial"/>
            <w:sz w:val="22"/>
            <w:szCs w:val="22"/>
            <w:rPrChange w:id="1875" w:author="Guo, Shicheng" w:date="2020-02-11T14:24:00Z">
              <w:rPr>
                <w:rFonts w:ascii="Times New Roman" w:hAnsi="Times New Roman" w:cs="Times New Roman"/>
              </w:rPr>
            </w:rPrChange>
          </w:rPr>
          <w:lastRenderedPageBreak/>
          <w:t>correlation analysis of SMAD3 and CIITA gene expression levels</w:t>
        </w:r>
      </w:ins>
      <w:ins w:id="1876" w:author="Andreae, Emily A" w:date="2020-02-10T16:09:00Z">
        <w:r w:rsidR="00AE0D0F" w:rsidRPr="00D30883">
          <w:rPr>
            <w:rFonts w:ascii="Arial" w:hAnsi="Arial" w:cs="Arial"/>
            <w:sz w:val="22"/>
            <w:szCs w:val="22"/>
            <w:rPrChange w:id="1877" w:author="Guo, Shicheng" w:date="2020-02-11T14:24:00Z">
              <w:rPr>
                <w:rFonts w:ascii="Times New Roman" w:hAnsi="Times New Roman" w:cs="Times New Roman"/>
              </w:rPr>
            </w:rPrChange>
          </w:rPr>
          <w:t xml:space="preserve"> </w:t>
        </w:r>
      </w:ins>
      <w:ins w:id="1878" w:author="Andreae, Emily A" w:date="2020-02-10T16:11:00Z">
        <w:r w:rsidR="00AE0D0F" w:rsidRPr="00D30883">
          <w:rPr>
            <w:rFonts w:ascii="Arial" w:hAnsi="Arial" w:cs="Arial"/>
            <w:sz w:val="22"/>
            <w:szCs w:val="22"/>
            <w:rPrChange w:id="1879" w:author="Guo, Shicheng" w:date="2020-02-11T14:24:00Z">
              <w:rPr>
                <w:rFonts w:ascii="Times New Roman" w:hAnsi="Times New Roman" w:cs="Times New Roman"/>
              </w:rPr>
            </w:rPrChange>
          </w:rPr>
          <w:t xml:space="preserve">stratified by BRAF mutation status </w:t>
        </w:r>
      </w:ins>
      <w:ins w:id="1880" w:author="Andreae, Emily A" w:date="2020-02-10T16:09:00Z">
        <w:r w:rsidR="00AE0D0F" w:rsidRPr="00D30883">
          <w:rPr>
            <w:rFonts w:ascii="Arial" w:hAnsi="Arial" w:cs="Arial"/>
            <w:sz w:val="22"/>
            <w:szCs w:val="22"/>
            <w:rPrChange w:id="1881" w:author="Guo, Shicheng" w:date="2020-02-11T14:24:00Z">
              <w:rPr>
                <w:rFonts w:ascii="Times New Roman" w:hAnsi="Times New Roman" w:cs="Times New Roman"/>
              </w:rPr>
            </w:rPrChange>
          </w:rPr>
          <w:t>from information in the TCGA database</w:t>
        </w:r>
      </w:ins>
      <w:del w:id="1882" w:author="Andreae, Emily A" w:date="2020-02-07T14:57:00Z">
        <w:r w:rsidR="00312EEC" w:rsidRPr="00D30883" w:rsidDel="00252FFA">
          <w:rPr>
            <w:rFonts w:ascii="Arial" w:hAnsi="Arial" w:cs="Arial"/>
            <w:sz w:val="22"/>
            <w:szCs w:val="22"/>
            <w:rPrChange w:id="1883" w:author="Guo, Shicheng" w:date="2020-02-11T14:24:00Z">
              <w:rPr>
                <w:rFonts w:ascii="Times New Roman" w:hAnsi="Times New Roman" w:cs="Times New Roman"/>
              </w:rPr>
            </w:rPrChange>
          </w:rPr>
          <w:delText>.</w:delText>
        </w:r>
      </w:del>
      <w:r w:rsidR="00312EEC" w:rsidRPr="00D30883">
        <w:rPr>
          <w:rFonts w:ascii="Arial" w:hAnsi="Arial" w:cs="Arial"/>
          <w:sz w:val="22"/>
          <w:szCs w:val="22"/>
          <w:rPrChange w:id="1884" w:author="Guo, Shicheng" w:date="2020-02-11T14:24:00Z">
            <w:rPr>
              <w:rFonts w:ascii="Times New Roman" w:hAnsi="Times New Roman" w:cs="Times New Roman"/>
            </w:rPr>
          </w:rPrChange>
        </w:rPr>
        <w:t xml:space="preserve"> Similar to active TGF-β1 level</w:t>
      </w:r>
      <w:ins w:id="1885" w:author="Andreae, Emily A" w:date="2020-02-07T14:58:00Z">
        <w:r w:rsidR="00252FFA" w:rsidRPr="00D30883">
          <w:rPr>
            <w:rFonts w:ascii="Arial" w:hAnsi="Arial" w:cs="Arial"/>
            <w:sz w:val="22"/>
            <w:szCs w:val="22"/>
            <w:rPrChange w:id="1886" w:author="Guo, Shicheng" w:date="2020-02-11T14:24:00Z">
              <w:rPr>
                <w:rFonts w:ascii="Times New Roman" w:hAnsi="Times New Roman" w:cs="Times New Roman"/>
              </w:rPr>
            </w:rPrChange>
          </w:rPr>
          <w:t>s</w:t>
        </w:r>
      </w:ins>
      <w:r w:rsidR="00312EEC" w:rsidRPr="00D30883">
        <w:rPr>
          <w:rFonts w:ascii="Arial" w:hAnsi="Arial" w:cs="Arial"/>
          <w:sz w:val="22"/>
          <w:szCs w:val="22"/>
          <w:rPrChange w:id="1887" w:author="Guo, Shicheng" w:date="2020-02-11T14:24:00Z">
            <w:rPr>
              <w:rFonts w:ascii="Times New Roman" w:hAnsi="Times New Roman" w:cs="Times New Roman"/>
            </w:rPr>
          </w:rPrChange>
        </w:rPr>
        <w:t xml:space="preserve">, high SMAD3 expression also correlated with low CIITA </w:t>
      </w:r>
      <w:ins w:id="1888" w:author="Andreae, Emily A" w:date="2020-02-07T14:58:00Z">
        <w:r w:rsidR="00252FFA" w:rsidRPr="00D30883">
          <w:rPr>
            <w:rFonts w:ascii="Arial" w:hAnsi="Arial" w:cs="Arial"/>
            <w:sz w:val="22"/>
            <w:szCs w:val="22"/>
            <w:rPrChange w:id="1889" w:author="Guo, Shicheng" w:date="2020-02-11T14:24:00Z">
              <w:rPr>
                <w:rFonts w:ascii="Times New Roman" w:hAnsi="Times New Roman" w:cs="Times New Roman"/>
              </w:rPr>
            </w:rPrChange>
          </w:rPr>
          <w:t xml:space="preserve">expression </w:t>
        </w:r>
      </w:ins>
      <w:r w:rsidR="00312EEC" w:rsidRPr="00D30883">
        <w:rPr>
          <w:rFonts w:ascii="Arial" w:hAnsi="Arial" w:cs="Arial"/>
          <w:sz w:val="22"/>
          <w:szCs w:val="22"/>
          <w:rPrChange w:id="1890" w:author="Guo, Shicheng" w:date="2020-02-11T14:24:00Z">
            <w:rPr>
              <w:rFonts w:ascii="Times New Roman" w:hAnsi="Times New Roman" w:cs="Times New Roman"/>
            </w:rPr>
          </w:rPrChange>
        </w:rPr>
        <w:t>(</w:t>
      </w:r>
      <w:r w:rsidR="00312EEC" w:rsidRPr="00D30883">
        <w:rPr>
          <w:rFonts w:ascii="Arial" w:hAnsi="Arial" w:cs="Arial"/>
          <w:b/>
          <w:color w:val="0070C0"/>
          <w:sz w:val="22"/>
          <w:szCs w:val="22"/>
          <w:rPrChange w:id="1891" w:author="Guo, Shicheng" w:date="2020-02-11T14:24:00Z">
            <w:rPr>
              <w:rFonts w:ascii="Times New Roman" w:hAnsi="Times New Roman" w:cs="Times New Roman"/>
              <w:b/>
              <w:color w:val="0070C0"/>
            </w:rPr>
          </w:rPrChange>
        </w:rPr>
        <w:t>Fig. 3G</w:t>
      </w:r>
      <w:r w:rsidR="00312EEC" w:rsidRPr="00D30883">
        <w:rPr>
          <w:rFonts w:ascii="Arial" w:hAnsi="Arial" w:cs="Arial"/>
          <w:sz w:val="22"/>
          <w:szCs w:val="22"/>
          <w:rPrChange w:id="1892" w:author="Guo, Shicheng" w:date="2020-02-11T14:24:00Z">
            <w:rPr>
              <w:rFonts w:ascii="Times New Roman" w:hAnsi="Times New Roman" w:cs="Times New Roman"/>
            </w:rPr>
          </w:rPrChange>
        </w:rPr>
        <w:t>). Application of p-SMAD3 inhibitor</w:t>
      </w:r>
      <w:ins w:id="1893" w:author="Andreae, Emily A" w:date="2020-02-07T14:58:00Z">
        <w:r w:rsidR="00252FFA" w:rsidRPr="00D30883">
          <w:rPr>
            <w:rFonts w:ascii="Arial" w:hAnsi="Arial" w:cs="Arial"/>
            <w:sz w:val="22"/>
            <w:szCs w:val="22"/>
            <w:rPrChange w:id="1894" w:author="Guo, Shicheng" w:date="2020-02-11T14:24:00Z">
              <w:rPr>
                <w:rFonts w:ascii="Times New Roman" w:hAnsi="Times New Roman" w:cs="Times New Roman"/>
              </w:rPr>
            </w:rPrChange>
          </w:rPr>
          <w:t xml:space="preserve"> SIS3</w:t>
        </w:r>
      </w:ins>
      <w:r w:rsidR="00312EEC" w:rsidRPr="00D30883">
        <w:rPr>
          <w:rFonts w:ascii="Arial" w:hAnsi="Arial" w:cs="Arial"/>
          <w:sz w:val="22"/>
          <w:szCs w:val="22"/>
          <w:rPrChange w:id="1895" w:author="Guo, Shicheng" w:date="2020-02-11T14:24:00Z">
            <w:rPr>
              <w:rFonts w:ascii="Times New Roman" w:hAnsi="Times New Roman" w:cs="Times New Roman"/>
            </w:rPr>
          </w:rPrChange>
        </w:rPr>
        <w:t xml:space="preserve"> resulted in upregulated mRNA level</w:t>
      </w:r>
      <w:ins w:id="1896" w:author="Andreae, Emily A" w:date="2020-02-07T14:59:00Z">
        <w:r w:rsidR="00252FFA" w:rsidRPr="00D30883">
          <w:rPr>
            <w:rFonts w:ascii="Arial" w:hAnsi="Arial" w:cs="Arial"/>
            <w:sz w:val="22"/>
            <w:szCs w:val="22"/>
            <w:rPrChange w:id="1897" w:author="Guo, Shicheng" w:date="2020-02-11T14:24:00Z">
              <w:rPr>
                <w:rFonts w:ascii="Times New Roman" w:hAnsi="Times New Roman" w:cs="Times New Roman"/>
              </w:rPr>
            </w:rPrChange>
          </w:rPr>
          <w:t>s</w:t>
        </w:r>
      </w:ins>
      <w:r w:rsidR="00312EEC" w:rsidRPr="00D30883">
        <w:rPr>
          <w:rFonts w:ascii="Arial" w:hAnsi="Arial" w:cs="Arial"/>
          <w:sz w:val="22"/>
          <w:szCs w:val="22"/>
          <w:rPrChange w:id="1898" w:author="Guo, Shicheng" w:date="2020-02-11T14:24:00Z">
            <w:rPr>
              <w:rFonts w:ascii="Times New Roman" w:hAnsi="Times New Roman" w:cs="Times New Roman"/>
            </w:rPr>
          </w:rPrChange>
        </w:rPr>
        <w:t xml:space="preserve"> of CIITA and tsMHCII</w:t>
      </w:r>
      <w:del w:id="1899" w:author="Andreae, Emily A" w:date="2020-02-07T14:59:00Z">
        <w:r w:rsidR="00312EEC" w:rsidRPr="00D30883" w:rsidDel="00252FFA">
          <w:rPr>
            <w:rFonts w:ascii="Arial" w:hAnsi="Arial" w:cs="Arial"/>
            <w:sz w:val="22"/>
            <w:szCs w:val="22"/>
            <w:rPrChange w:id="1900" w:author="Guo, Shicheng" w:date="2020-02-11T14:24:00Z">
              <w:rPr>
                <w:rFonts w:ascii="Times New Roman" w:hAnsi="Times New Roman" w:cs="Times New Roman"/>
              </w:rPr>
            </w:rPrChange>
          </w:rPr>
          <w:delText>,</w:delText>
        </w:r>
      </w:del>
      <w:r w:rsidR="00312EEC" w:rsidRPr="00D30883">
        <w:rPr>
          <w:rFonts w:ascii="Arial" w:hAnsi="Arial" w:cs="Arial"/>
          <w:sz w:val="22"/>
          <w:szCs w:val="22"/>
          <w:rPrChange w:id="1901" w:author="Guo, Shicheng" w:date="2020-02-11T14:24:00Z">
            <w:rPr>
              <w:rFonts w:ascii="Times New Roman" w:hAnsi="Times New Roman" w:cs="Times New Roman"/>
            </w:rPr>
          </w:rPrChange>
        </w:rPr>
        <w:t xml:space="preserve"> as well as protein expression of tsMHCII in both cell lines (</w:t>
      </w:r>
      <w:r w:rsidR="00312EEC" w:rsidRPr="00D30883">
        <w:rPr>
          <w:rFonts w:ascii="Arial" w:hAnsi="Arial" w:cs="Arial"/>
          <w:b/>
          <w:color w:val="0070C0"/>
          <w:sz w:val="22"/>
          <w:szCs w:val="22"/>
          <w:rPrChange w:id="1902" w:author="Guo, Shicheng" w:date="2020-02-11T14:24:00Z">
            <w:rPr>
              <w:rFonts w:ascii="Times New Roman" w:hAnsi="Times New Roman" w:cs="Times New Roman"/>
              <w:b/>
              <w:color w:val="0070C0"/>
            </w:rPr>
          </w:rPrChange>
        </w:rPr>
        <w:t>Fig. 3H</w:t>
      </w:r>
      <w:r w:rsidR="00312EEC" w:rsidRPr="00D30883">
        <w:rPr>
          <w:rFonts w:ascii="Arial" w:hAnsi="Arial" w:cs="Arial"/>
          <w:sz w:val="22"/>
          <w:szCs w:val="22"/>
          <w:rPrChange w:id="1903" w:author="Guo, Shicheng" w:date="2020-02-11T14:24:00Z">
            <w:rPr>
              <w:rFonts w:ascii="Times New Roman" w:hAnsi="Times New Roman" w:cs="Times New Roman"/>
            </w:rPr>
          </w:rPrChange>
        </w:rPr>
        <w:t xml:space="preserve"> and </w:t>
      </w:r>
      <w:r w:rsidR="0031061D" w:rsidRPr="00D30883">
        <w:rPr>
          <w:rFonts w:ascii="Arial" w:hAnsi="Arial" w:cs="Arial"/>
          <w:b/>
          <w:color w:val="0070C0"/>
          <w:sz w:val="22"/>
          <w:szCs w:val="22"/>
          <w:rPrChange w:id="1904" w:author="Guo, Shicheng" w:date="2020-02-11T14:24:00Z">
            <w:rPr>
              <w:rFonts w:ascii="Times New Roman" w:hAnsi="Times New Roman" w:cs="Times New Roman"/>
              <w:b/>
              <w:color w:val="0070C0"/>
            </w:rPr>
          </w:rPrChange>
        </w:rPr>
        <w:t>Fig. S4</w:t>
      </w:r>
      <w:ins w:id="1905" w:author="Andreae, Emily A" w:date="2020-02-07T14:59:00Z">
        <w:r w:rsidR="00252FFA" w:rsidRPr="00D30883">
          <w:rPr>
            <w:rFonts w:ascii="Arial" w:hAnsi="Arial" w:cs="Arial"/>
            <w:b/>
            <w:color w:val="0070C0"/>
            <w:sz w:val="22"/>
            <w:szCs w:val="22"/>
            <w:rPrChange w:id="1906" w:author="Guo, Shicheng" w:date="2020-02-11T14:24:00Z">
              <w:rPr>
                <w:rFonts w:ascii="Times New Roman" w:hAnsi="Times New Roman" w:cs="Times New Roman"/>
                <w:b/>
                <w:color w:val="0070C0"/>
              </w:rPr>
            </w:rPrChange>
          </w:rPr>
          <w:t>B</w:t>
        </w:r>
      </w:ins>
      <w:del w:id="1907" w:author="Andreae, Emily A" w:date="2020-02-07T14:59:00Z">
        <w:r w:rsidR="0031061D" w:rsidRPr="00D30883" w:rsidDel="00252FFA">
          <w:rPr>
            <w:rFonts w:ascii="Arial" w:hAnsi="Arial" w:cs="Arial"/>
            <w:b/>
            <w:color w:val="0070C0"/>
            <w:sz w:val="22"/>
            <w:szCs w:val="22"/>
            <w:rPrChange w:id="1908" w:author="Guo, Shicheng" w:date="2020-02-11T14:24:00Z">
              <w:rPr>
                <w:rFonts w:ascii="Times New Roman" w:hAnsi="Times New Roman" w:cs="Times New Roman"/>
                <w:b/>
                <w:color w:val="0070C0"/>
              </w:rPr>
            </w:rPrChange>
          </w:rPr>
          <w:delText>D</w:delText>
        </w:r>
      </w:del>
      <w:ins w:id="1909" w:author="Andreae, Emily A" w:date="2020-02-07T14:59:00Z">
        <w:r w:rsidR="00252FFA" w:rsidRPr="00D30883">
          <w:rPr>
            <w:rFonts w:ascii="Arial" w:hAnsi="Arial" w:cs="Arial"/>
            <w:b/>
            <w:color w:val="0070C0"/>
            <w:sz w:val="22"/>
            <w:szCs w:val="22"/>
            <w:rPrChange w:id="1910" w:author="Guo, Shicheng" w:date="2020-02-11T14:24:00Z">
              <w:rPr>
                <w:rFonts w:ascii="Times New Roman" w:hAnsi="Times New Roman" w:cs="Times New Roman"/>
                <w:b/>
                <w:color w:val="0070C0"/>
              </w:rPr>
            </w:rPrChange>
          </w:rPr>
          <w:t xml:space="preserve"> and </w:t>
        </w:r>
      </w:ins>
      <w:del w:id="1911" w:author="Andreae, Emily A" w:date="2020-02-07T14:59:00Z">
        <w:r w:rsidR="0031061D" w:rsidRPr="00D30883" w:rsidDel="00252FFA">
          <w:rPr>
            <w:rFonts w:ascii="Arial" w:hAnsi="Arial" w:cs="Arial"/>
            <w:b/>
            <w:color w:val="0070C0"/>
            <w:sz w:val="22"/>
            <w:szCs w:val="22"/>
            <w:rPrChange w:id="1912" w:author="Guo, Shicheng" w:date="2020-02-11T14:24:00Z">
              <w:rPr>
                <w:rFonts w:ascii="Times New Roman" w:hAnsi="Times New Roman" w:cs="Times New Roman"/>
                <w:b/>
                <w:color w:val="0070C0"/>
              </w:rPr>
            </w:rPrChange>
          </w:rPr>
          <w:delText>-</w:delText>
        </w:r>
      </w:del>
      <w:r w:rsidR="0031061D" w:rsidRPr="00D30883">
        <w:rPr>
          <w:rFonts w:ascii="Arial" w:hAnsi="Arial" w:cs="Arial"/>
          <w:b/>
          <w:color w:val="0070C0"/>
          <w:sz w:val="22"/>
          <w:szCs w:val="22"/>
          <w:rPrChange w:id="1913" w:author="Guo, Shicheng" w:date="2020-02-11T14:24:00Z">
            <w:rPr>
              <w:rFonts w:ascii="Times New Roman" w:hAnsi="Times New Roman" w:cs="Times New Roman"/>
              <w:b/>
              <w:color w:val="0070C0"/>
            </w:rPr>
          </w:rPrChange>
        </w:rPr>
        <w:t>E</w:t>
      </w:r>
      <w:r w:rsidR="00312EEC" w:rsidRPr="00D30883">
        <w:rPr>
          <w:rFonts w:ascii="Arial" w:hAnsi="Arial" w:cs="Arial"/>
          <w:sz w:val="22"/>
          <w:szCs w:val="22"/>
          <w:rPrChange w:id="1914" w:author="Guo, Shicheng" w:date="2020-02-11T14:24:00Z">
            <w:rPr>
              <w:rFonts w:ascii="Times New Roman" w:hAnsi="Times New Roman" w:cs="Times New Roman"/>
            </w:rPr>
          </w:rPrChange>
        </w:rPr>
        <w:t xml:space="preserve">). Importantly, treatment with p-SMAD3 inhibitor </w:t>
      </w:r>
      <w:ins w:id="1915" w:author="Andreae, Emily A" w:date="2020-02-10T16:14:00Z">
        <w:r w:rsidR="00AE0D0F" w:rsidRPr="00D30883">
          <w:rPr>
            <w:rFonts w:ascii="Arial" w:hAnsi="Arial" w:cs="Arial"/>
            <w:sz w:val="22"/>
            <w:szCs w:val="22"/>
            <w:rPrChange w:id="1916" w:author="Guo, Shicheng" w:date="2020-02-11T14:24:00Z">
              <w:rPr>
                <w:rFonts w:ascii="Times New Roman" w:hAnsi="Times New Roman" w:cs="Times New Roman"/>
              </w:rPr>
            </w:rPrChange>
          </w:rPr>
          <w:t xml:space="preserve">SIS3 </w:t>
        </w:r>
      </w:ins>
      <w:r w:rsidR="00312EEC" w:rsidRPr="00D30883">
        <w:rPr>
          <w:rFonts w:ascii="Arial" w:hAnsi="Arial" w:cs="Arial"/>
          <w:sz w:val="22"/>
          <w:szCs w:val="22"/>
          <w:rPrChange w:id="1917" w:author="Guo, Shicheng" w:date="2020-02-11T14:24:00Z">
            <w:rPr>
              <w:rFonts w:ascii="Times New Roman" w:hAnsi="Times New Roman" w:cs="Times New Roman"/>
            </w:rPr>
          </w:rPrChange>
        </w:rPr>
        <w:t xml:space="preserve">counteracted the suppressive effects of </w:t>
      </w:r>
      <w:ins w:id="1918" w:author="Andreae, Emily A" w:date="2020-02-10T16:12:00Z">
        <w:r w:rsidR="00AE0D0F" w:rsidRPr="00D30883">
          <w:rPr>
            <w:rFonts w:ascii="Arial" w:hAnsi="Arial" w:cs="Arial"/>
            <w:sz w:val="22"/>
            <w:szCs w:val="22"/>
            <w:rPrChange w:id="1919" w:author="Guo, Shicheng" w:date="2020-02-11T14:24:00Z">
              <w:rPr>
                <w:rFonts w:ascii="Times New Roman" w:hAnsi="Times New Roman" w:cs="Times New Roman"/>
              </w:rPr>
            </w:rPrChange>
          </w:rPr>
          <w:t xml:space="preserve">BRAFV600E </w:t>
        </w:r>
      </w:ins>
      <w:ins w:id="1920" w:author="Andreae, Emily A" w:date="2020-02-07T14:59:00Z">
        <w:r w:rsidR="00252FFA" w:rsidRPr="00D30883">
          <w:rPr>
            <w:rFonts w:ascii="Arial" w:hAnsi="Arial" w:cs="Arial"/>
            <w:sz w:val="22"/>
            <w:szCs w:val="22"/>
            <w:rPrChange w:id="1921" w:author="Guo, Shicheng" w:date="2020-02-11T14:24:00Z">
              <w:rPr>
                <w:rFonts w:ascii="Times New Roman" w:hAnsi="Times New Roman" w:cs="Times New Roman"/>
              </w:rPr>
            </w:rPrChange>
          </w:rPr>
          <w:t>DOX</w:t>
        </w:r>
      </w:ins>
      <w:del w:id="1922" w:author="Andreae, Emily A" w:date="2020-02-07T14:59:00Z">
        <w:r w:rsidR="00312EEC" w:rsidRPr="00D30883" w:rsidDel="00252FFA">
          <w:rPr>
            <w:rFonts w:ascii="Arial" w:hAnsi="Arial" w:cs="Arial"/>
            <w:sz w:val="22"/>
            <w:szCs w:val="22"/>
            <w:rPrChange w:id="1923" w:author="Guo, Shicheng" w:date="2020-02-11T14:24:00Z">
              <w:rPr>
                <w:rFonts w:ascii="Times New Roman" w:hAnsi="Times New Roman" w:cs="Times New Roman"/>
              </w:rPr>
            </w:rPrChange>
          </w:rPr>
          <w:delText>doxycycline</w:delText>
        </w:r>
      </w:del>
      <w:r w:rsidR="00312EEC" w:rsidRPr="00D30883">
        <w:rPr>
          <w:rFonts w:ascii="Arial" w:hAnsi="Arial" w:cs="Arial"/>
          <w:sz w:val="22"/>
          <w:szCs w:val="22"/>
          <w:rPrChange w:id="1924" w:author="Guo, Shicheng" w:date="2020-02-11T14:24:00Z">
            <w:rPr>
              <w:rFonts w:ascii="Times New Roman" w:hAnsi="Times New Roman" w:cs="Times New Roman"/>
            </w:rPr>
          </w:rPrChange>
        </w:rPr>
        <w:t>-induced MHCII mRNA a</w:t>
      </w:r>
      <w:r w:rsidR="0031061D" w:rsidRPr="00D30883">
        <w:rPr>
          <w:rFonts w:ascii="Arial" w:hAnsi="Arial" w:cs="Arial"/>
          <w:sz w:val="22"/>
          <w:szCs w:val="22"/>
          <w:rPrChange w:id="1925" w:author="Guo, Shicheng" w:date="2020-02-11T14:24:00Z">
            <w:rPr>
              <w:rFonts w:ascii="Times New Roman" w:hAnsi="Times New Roman" w:cs="Times New Roman"/>
            </w:rPr>
          </w:rPrChange>
        </w:rPr>
        <w:t>nd protein expression (</w:t>
      </w:r>
      <w:r w:rsidR="0031061D" w:rsidRPr="00D30883">
        <w:rPr>
          <w:rFonts w:ascii="Arial" w:hAnsi="Arial" w:cs="Arial"/>
          <w:b/>
          <w:color w:val="0070C0"/>
          <w:sz w:val="22"/>
          <w:szCs w:val="22"/>
          <w:rPrChange w:id="1926" w:author="Guo, Shicheng" w:date="2020-02-11T14:24:00Z">
            <w:rPr>
              <w:rFonts w:ascii="Times New Roman" w:hAnsi="Times New Roman" w:cs="Times New Roman"/>
              <w:b/>
              <w:color w:val="0070C0"/>
            </w:rPr>
          </w:rPrChange>
        </w:rPr>
        <w:t>Fig. 3</w:t>
      </w:r>
      <w:del w:id="1927" w:author="Andreae, Emily A" w:date="2020-02-10T16:17:00Z">
        <w:r w:rsidR="0031061D" w:rsidRPr="00D30883" w:rsidDel="00AE0D0F">
          <w:rPr>
            <w:rFonts w:ascii="Arial" w:hAnsi="Arial" w:cs="Arial"/>
            <w:b/>
            <w:color w:val="0070C0"/>
            <w:sz w:val="22"/>
            <w:szCs w:val="22"/>
            <w:rPrChange w:id="1928" w:author="Guo, Shicheng" w:date="2020-02-11T14:24:00Z">
              <w:rPr>
                <w:rFonts w:ascii="Times New Roman" w:hAnsi="Times New Roman" w:cs="Times New Roman"/>
                <w:b/>
                <w:color w:val="0070C0"/>
              </w:rPr>
            </w:rPrChange>
          </w:rPr>
          <w:delText>I-</w:delText>
        </w:r>
      </w:del>
      <w:r w:rsidR="00312EEC" w:rsidRPr="00D30883">
        <w:rPr>
          <w:rFonts w:ascii="Arial" w:hAnsi="Arial" w:cs="Arial"/>
          <w:b/>
          <w:color w:val="0070C0"/>
          <w:sz w:val="22"/>
          <w:szCs w:val="22"/>
          <w:rPrChange w:id="1929" w:author="Guo, Shicheng" w:date="2020-02-11T14:24:00Z">
            <w:rPr>
              <w:rFonts w:ascii="Times New Roman" w:hAnsi="Times New Roman" w:cs="Times New Roman"/>
              <w:b/>
              <w:color w:val="0070C0"/>
            </w:rPr>
          </w:rPrChange>
        </w:rPr>
        <w:t>J</w:t>
      </w:r>
      <w:r w:rsidR="00312EEC" w:rsidRPr="00D30883">
        <w:rPr>
          <w:rFonts w:ascii="Arial" w:hAnsi="Arial" w:cs="Arial"/>
          <w:sz w:val="22"/>
          <w:szCs w:val="22"/>
          <w:rPrChange w:id="1930" w:author="Guo, Shicheng" w:date="2020-02-11T14:24:00Z">
            <w:rPr>
              <w:rFonts w:ascii="Times New Roman" w:hAnsi="Times New Roman" w:cs="Times New Roman"/>
            </w:rPr>
          </w:rPrChange>
        </w:rPr>
        <w:t xml:space="preserve"> and </w:t>
      </w:r>
      <w:r w:rsidR="00312EEC" w:rsidRPr="00D30883">
        <w:rPr>
          <w:rFonts w:ascii="Arial" w:hAnsi="Arial" w:cs="Arial"/>
          <w:b/>
          <w:color w:val="0070C0"/>
          <w:sz w:val="22"/>
          <w:szCs w:val="22"/>
          <w:rPrChange w:id="1931" w:author="Guo, Shicheng" w:date="2020-02-11T14:24:00Z">
            <w:rPr>
              <w:rFonts w:ascii="Times New Roman" w:hAnsi="Times New Roman" w:cs="Times New Roman"/>
              <w:b/>
              <w:color w:val="0070C0"/>
            </w:rPr>
          </w:rPrChange>
        </w:rPr>
        <w:t>Fig. S4</w:t>
      </w:r>
      <w:r w:rsidR="0031061D" w:rsidRPr="00D30883">
        <w:rPr>
          <w:rFonts w:ascii="Arial" w:hAnsi="Arial" w:cs="Arial"/>
          <w:b/>
          <w:color w:val="0070C0"/>
          <w:sz w:val="22"/>
          <w:szCs w:val="22"/>
          <w:rPrChange w:id="1932" w:author="Guo, Shicheng" w:date="2020-02-11T14:24:00Z">
            <w:rPr>
              <w:rFonts w:ascii="Times New Roman" w:hAnsi="Times New Roman" w:cs="Times New Roman"/>
              <w:b/>
              <w:color w:val="0070C0"/>
            </w:rPr>
          </w:rPrChange>
        </w:rPr>
        <w:t>F</w:t>
      </w:r>
      <w:r w:rsidR="00312EEC" w:rsidRPr="00D30883">
        <w:rPr>
          <w:rFonts w:ascii="Arial" w:hAnsi="Arial" w:cs="Arial"/>
          <w:sz w:val="22"/>
          <w:szCs w:val="22"/>
          <w:rPrChange w:id="1933" w:author="Guo, Shicheng" w:date="2020-02-11T14:24:00Z">
            <w:rPr>
              <w:rFonts w:ascii="Times New Roman" w:hAnsi="Times New Roman" w:cs="Times New Roman"/>
            </w:rPr>
          </w:rPrChange>
        </w:rPr>
        <w:t>). Taken together, these results show</w:t>
      </w:r>
      <w:del w:id="1934" w:author="Andreae, Emily A" w:date="2020-02-07T15:00:00Z">
        <w:r w:rsidR="00312EEC" w:rsidRPr="00D30883" w:rsidDel="00252FFA">
          <w:rPr>
            <w:rFonts w:ascii="Arial" w:hAnsi="Arial" w:cs="Arial"/>
            <w:sz w:val="22"/>
            <w:szCs w:val="22"/>
            <w:rPrChange w:id="1935" w:author="Guo, Shicheng" w:date="2020-02-11T14:24:00Z">
              <w:rPr>
                <w:rFonts w:ascii="Times New Roman" w:hAnsi="Times New Roman" w:cs="Times New Roman"/>
              </w:rPr>
            </w:rPrChange>
          </w:rPr>
          <w:delText>ed</w:delText>
        </w:r>
      </w:del>
      <w:r w:rsidR="00312EEC" w:rsidRPr="00D30883">
        <w:rPr>
          <w:rFonts w:ascii="Arial" w:hAnsi="Arial" w:cs="Arial"/>
          <w:sz w:val="22"/>
          <w:szCs w:val="22"/>
          <w:rPrChange w:id="1936" w:author="Guo, Shicheng" w:date="2020-02-11T14:24:00Z">
            <w:rPr>
              <w:rFonts w:ascii="Times New Roman" w:hAnsi="Times New Roman" w:cs="Times New Roman"/>
            </w:rPr>
          </w:rPrChange>
        </w:rPr>
        <w:t xml:space="preserve"> that the autocrine TGF-β1-SMAD3 pathway mediates downregulation of tsMHCII </w:t>
      </w:r>
      <w:ins w:id="1937" w:author="Andreae, Emily A" w:date="2020-02-07T15:00:00Z">
        <w:r w:rsidR="00252FFA" w:rsidRPr="00D30883">
          <w:rPr>
            <w:rFonts w:ascii="Arial" w:hAnsi="Arial" w:cs="Arial"/>
            <w:sz w:val="22"/>
            <w:szCs w:val="22"/>
            <w:rPrChange w:id="1938" w:author="Guo, Shicheng" w:date="2020-02-11T14:24:00Z">
              <w:rPr>
                <w:rFonts w:ascii="Times New Roman" w:hAnsi="Times New Roman" w:cs="Times New Roman"/>
              </w:rPr>
            </w:rPrChange>
          </w:rPr>
          <w:t xml:space="preserve">through CIITA </w:t>
        </w:r>
      </w:ins>
      <w:r w:rsidR="00312EEC" w:rsidRPr="00D30883">
        <w:rPr>
          <w:rFonts w:ascii="Arial" w:hAnsi="Arial" w:cs="Arial"/>
          <w:sz w:val="22"/>
          <w:szCs w:val="22"/>
          <w:rPrChange w:id="1939" w:author="Guo, Shicheng" w:date="2020-02-11T14:24:00Z">
            <w:rPr>
              <w:rFonts w:ascii="Times New Roman" w:hAnsi="Times New Roman" w:cs="Times New Roman"/>
            </w:rPr>
          </w:rPrChange>
        </w:rPr>
        <w:t>in BRAFV600E PTC cells.</w:t>
      </w:r>
    </w:p>
    <w:p w14:paraId="61DD2898" w14:textId="687A991A"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1940" w:author="Guo, Shicheng" w:date="2020-02-11T14:24:00Z">
            <w:rPr>
              <w:rFonts w:ascii="Times New Roman" w:eastAsia="SimSun" w:hAnsi="Times New Roman" w:cs="Times New Roman"/>
              <w:sz w:val="24"/>
              <w:szCs w:val="24"/>
            </w:rPr>
          </w:rPrChange>
        </w:rPr>
        <w:pPrChange w:id="1941"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1942" w:author="Guo, Shicheng" w:date="2020-02-11T14:24:00Z">
            <w:rPr>
              <w:rFonts w:ascii="Times New Roman" w:eastAsia="SimSun" w:hAnsi="Times New Roman" w:cs="Times New Roman"/>
              <w:sz w:val="24"/>
              <w:szCs w:val="24"/>
            </w:rPr>
          </w:rPrChange>
        </w:rPr>
        <w:t xml:space="preserve">BRAF inhibitor restores tsMHCII </w:t>
      </w:r>
      <w:ins w:id="1943" w:author="Andreae, Emily A" w:date="2020-02-10T16:23:00Z">
        <w:r w:rsidR="00B50298" w:rsidRPr="00D30883">
          <w:rPr>
            <w:rFonts w:ascii="Arial" w:eastAsia="SimSun" w:hAnsi="Arial" w:cs="Arial"/>
            <w:sz w:val="22"/>
            <w:szCs w:val="22"/>
            <w:rPrChange w:id="1944" w:author="Guo, Shicheng" w:date="2020-02-11T14:24:00Z">
              <w:rPr>
                <w:rFonts w:ascii="Times New Roman" w:eastAsia="SimSun" w:hAnsi="Times New Roman" w:cs="Times New Roman"/>
                <w:sz w:val="24"/>
                <w:szCs w:val="24"/>
              </w:rPr>
            </w:rPrChange>
          </w:rPr>
          <w:t xml:space="preserve">expression </w:t>
        </w:r>
      </w:ins>
      <w:r w:rsidRPr="00D30883">
        <w:rPr>
          <w:rFonts w:ascii="Arial" w:eastAsia="SimSun" w:hAnsi="Arial" w:cs="Arial"/>
          <w:sz w:val="22"/>
          <w:szCs w:val="22"/>
          <w:rPrChange w:id="1945" w:author="Guo, Shicheng" w:date="2020-02-11T14:24:00Z">
            <w:rPr>
              <w:rFonts w:ascii="Times New Roman" w:eastAsia="SimSun" w:hAnsi="Times New Roman" w:cs="Times New Roman"/>
              <w:sz w:val="24"/>
              <w:szCs w:val="24"/>
            </w:rPr>
          </w:rPrChange>
        </w:rPr>
        <w:t xml:space="preserve">and potentiates </w:t>
      </w:r>
      <w:del w:id="1946" w:author="Andreae, Emily A" w:date="2020-02-10T16:23:00Z">
        <w:r w:rsidRPr="00D30883" w:rsidDel="00B50298">
          <w:rPr>
            <w:rFonts w:ascii="Arial" w:eastAsia="SimSun" w:hAnsi="Arial" w:cs="Arial"/>
            <w:sz w:val="22"/>
            <w:szCs w:val="22"/>
            <w:rPrChange w:id="1947" w:author="Guo, Shicheng" w:date="2020-02-11T14:24:00Z">
              <w:rPr>
                <w:rFonts w:ascii="Times New Roman" w:eastAsia="SimSun" w:hAnsi="Times New Roman" w:cs="Times New Roman"/>
                <w:sz w:val="24"/>
                <w:szCs w:val="24"/>
              </w:rPr>
            </w:rPrChange>
          </w:rPr>
          <w:delText xml:space="preserve">the </w:delText>
        </w:r>
      </w:del>
      <w:r w:rsidRPr="00D30883">
        <w:rPr>
          <w:rFonts w:ascii="Arial" w:eastAsia="SimSun" w:hAnsi="Arial" w:cs="Arial"/>
          <w:sz w:val="22"/>
          <w:szCs w:val="22"/>
          <w:rPrChange w:id="1948" w:author="Guo, Shicheng" w:date="2020-02-11T14:24:00Z">
            <w:rPr>
              <w:rFonts w:ascii="Times New Roman" w:eastAsia="SimSun" w:hAnsi="Times New Roman" w:cs="Times New Roman"/>
              <w:sz w:val="24"/>
              <w:szCs w:val="24"/>
            </w:rPr>
          </w:rPrChange>
        </w:rPr>
        <w:t xml:space="preserve">immune elimination </w:t>
      </w:r>
      <w:ins w:id="1949" w:author="Andreae, Emily A" w:date="2020-02-10T16:23:00Z">
        <w:r w:rsidR="00B50298" w:rsidRPr="00D30883">
          <w:rPr>
            <w:rFonts w:ascii="Arial" w:eastAsia="SimSun" w:hAnsi="Arial" w:cs="Arial"/>
            <w:sz w:val="22"/>
            <w:szCs w:val="22"/>
            <w:rPrChange w:id="1950" w:author="Guo, Shicheng" w:date="2020-02-11T14:24:00Z">
              <w:rPr>
                <w:rFonts w:ascii="Times New Roman" w:eastAsia="SimSun" w:hAnsi="Times New Roman" w:cs="Times New Roman"/>
                <w:sz w:val="24"/>
                <w:szCs w:val="24"/>
              </w:rPr>
            </w:rPrChange>
          </w:rPr>
          <w:t>of PTC cells</w:t>
        </w:r>
      </w:ins>
    </w:p>
    <w:p w14:paraId="7C6B2888" w14:textId="7EED4B92" w:rsidR="00EC4505" w:rsidRPr="00D30883" w:rsidRDefault="00312EEC">
      <w:pPr>
        <w:spacing w:line="240" w:lineRule="auto"/>
        <w:ind w:firstLineChars="200" w:firstLine="440"/>
        <w:jc w:val="both"/>
        <w:rPr>
          <w:rFonts w:ascii="Arial" w:hAnsi="Arial" w:cs="Arial"/>
          <w:sz w:val="22"/>
          <w:szCs w:val="22"/>
          <w:rPrChange w:id="1951" w:author="Guo, Shicheng" w:date="2020-02-11T14:24:00Z">
            <w:rPr>
              <w:rFonts w:ascii="Times New Roman" w:hAnsi="Times New Roman" w:cs="Times New Roman"/>
            </w:rPr>
          </w:rPrChange>
        </w:rPr>
        <w:pPrChange w:id="1952" w:author="Guo, Shicheng" w:date="2020-02-11T14:23:00Z">
          <w:pPr>
            <w:spacing w:line="480" w:lineRule="auto"/>
            <w:ind w:firstLineChars="200" w:firstLine="480"/>
            <w:jc w:val="both"/>
          </w:pPr>
        </w:pPrChange>
      </w:pPr>
      <w:r w:rsidRPr="00D30883">
        <w:rPr>
          <w:rFonts w:ascii="Arial" w:hAnsi="Arial" w:cs="Arial"/>
          <w:sz w:val="22"/>
          <w:szCs w:val="22"/>
          <w:rPrChange w:id="1953" w:author="Guo, Shicheng" w:date="2020-02-11T14:24:00Z">
            <w:rPr>
              <w:rFonts w:ascii="Times New Roman" w:hAnsi="Times New Roman" w:cs="Times New Roman"/>
            </w:rPr>
          </w:rPrChange>
        </w:rPr>
        <w:t xml:space="preserve">Various immune escape mechanisms may exist in PTC with BRAF mutation. To understand the pathological significance of </w:t>
      </w:r>
      <w:del w:id="1954" w:author="Andreae, Emily A" w:date="2020-02-10T16:24:00Z">
        <w:r w:rsidRPr="00D30883" w:rsidDel="00B50298">
          <w:rPr>
            <w:rFonts w:ascii="Arial" w:hAnsi="Arial" w:cs="Arial"/>
            <w:sz w:val="22"/>
            <w:szCs w:val="22"/>
            <w:rPrChange w:id="1955" w:author="Guo, Shicheng" w:date="2020-02-11T14:24:00Z">
              <w:rPr>
                <w:rFonts w:ascii="Times New Roman" w:hAnsi="Times New Roman" w:cs="Times New Roman"/>
              </w:rPr>
            </w:rPrChange>
          </w:rPr>
          <w:delText xml:space="preserve">above </w:delText>
        </w:r>
      </w:del>
      <w:r w:rsidRPr="00D30883">
        <w:rPr>
          <w:rFonts w:ascii="Arial" w:hAnsi="Arial" w:cs="Arial"/>
          <w:sz w:val="22"/>
          <w:szCs w:val="22"/>
          <w:rPrChange w:id="1956" w:author="Guo, Shicheng" w:date="2020-02-11T14:24:00Z">
            <w:rPr>
              <w:rFonts w:ascii="Times New Roman" w:hAnsi="Times New Roman" w:cs="Times New Roman"/>
            </w:rPr>
          </w:rPrChange>
        </w:rPr>
        <w:t>tsMHCII suppression</w:t>
      </w:r>
      <w:ins w:id="1957" w:author="Andreae, Emily A" w:date="2020-02-10T16:25:00Z">
        <w:r w:rsidR="00B50298" w:rsidRPr="00D30883">
          <w:rPr>
            <w:rFonts w:ascii="Arial" w:hAnsi="Arial" w:cs="Arial"/>
            <w:sz w:val="22"/>
            <w:szCs w:val="22"/>
            <w:rPrChange w:id="1958" w:author="Guo, Shicheng" w:date="2020-02-11T14:24:00Z">
              <w:rPr>
                <w:rFonts w:ascii="Times New Roman" w:hAnsi="Times New Roman" w:cs="Times New Roman"/>
              </w:rPr>
            </w:rPrChange>
          </w:rPr>
          <w:t xml:space="preserve"> via BRAFV600E</w:t>
        </w:r>
      </w:ins>
      <w:del w:id="1959" w:author="Andreae, Emily A" w:date="2020-02-10T16:24:00Z">
        <w:r w:rsidRPr="00D30883" w:rsidDel="00B50298">
          <w:rPr>
            <w:rFonts w:ascii="Arial" w:hAnsi="Arial" w:cs="Arial"/>
            <w:sz w:val="22"/>
            <w:szCs w:val="22"/>
            <w:rPrChange w:id="1960" w:author="Guo, Shicheng" w:date="2020-02-11T14:24:00Z">
              <w:rPr>
                <w:rFonts w:ascii="Times New Roman" w:hAnsi="Times New Roman" w:cs="Times New Roman"/>
              </w:rPr>
            </w:rPrChange>
          </w:rPr>
          <w:delText xml:space="preserve"> event</w:delText>
        </w:r>
      </w:del>
      <w:r w:rsidRPr="00D30883">
        <w:rPr>
          <w:rFonts w:ascii="Arial" w:hAnsi="Arial" w:cs="Arial"/>
          <w:sz w:val="22"/>
          <w:szCs w:val="22"/>
          <w:rPrChange w:id="1961" w:author="Guo, Shicheng" w:date="2020-02-11T14:24:00Z">
            <w:rPr>
              <w:rFonts w:ascii="Times New Roman" w:hAnsi="Times New Roman" w:cs="Times New Roman"/>
            </w:rPr>
          </w:rPrChange>
        </w:rPr>
        <w:t>, we investigated the interaction</w:t>
      </w:r>
      <w:ins w:id="1962" w:author="Andreae, Emily A" w:date="2020-02-10T16:25:00Z">
        <w:r w:rsidR="00B50298" w:rsidRPr="00D30883">
          <w:rPr>
            <w:rFonts w:ascii="Arial" w:hAnsi="Arial" w:cs="Arial"/>
            <w:sz w:val="22"/>
            <w:szCs w:val="22"/>
            <w:rPrChange w:id="1963" w:author="Guo, Shicheng" w:date="2020-02-11T14:24:00Z">
              <w:rPr>
                <w:rFonts w:ascii="Times New Roman" w:hAnsi="Times New Roman" w:cs="Times New Roman"/>
              </w:rPr>
            </w:rPrChange>
          </w:rPr>
          <w:t>s</w:t>
        </w:r>
      </w:ins>
      <w:r w:rsidRPr="00D30883">
        <w:rPr>
          <w:rFonts w:ascii="Arial" w:hAnsi="Arial" w:cs="Arial"/>
          <w:sz w:val="22"/>
          <w:szCs w:val="22"/>
          <w:rPrChange w:id="1964" w:author="Guo, Shicheng" w:date="2020-02-11T14:24:00Z">
            <w:rPr>
              <w:rFonts w:ascii="Times New Roman" w:hAnsi="Times New Roman" w:cs="Times New Roman"/>
            </w:rPr>
          </w:rPrChange>
        </w:rPr>
        <w:t xml:space="preserve"> between tumor cells </w:t>
      </w:r>
      <w:ins w:id="1965" w:author="Andreae, Emily A" w:date="2020-02-10T16:24:00Z">
        <w:r w:rsidR="00B50298" w:rsidRPr="00D30883">
          <w:rPr>
            <w:rFonts w:ascii="Arial" w:hAnsi="Arial" w:cs="Arial"/>
            <w:sz w:val="22"/>
            <w:szCs w:val="22"/>
            <w:rPrChange w:id="1966" w:author="Guo, Shicheng" w:date="2020-02-11T14:24:00Z">
              <w:rPr>
                <w:rFonts w:ascii="Times New Roman" w:hAnsi="Times New Roman" w:cs="Times New Roman"/>
              </w:rPr>
            </w:rPrChange>
          </w:rPr>
          <w:t>and</w:t>
        </w:r>
      </w:ins>
      <w:del w:id="1967" w:author="Andreae, Emily A" w:date="2020-02-10T16:24:00Z">
        <w:r w:rsidRPr="00D30883" w:rsidDel="00B50298">
          <w:rPr>
            <w:rFonts w:ascii="Arial" w:hAnsi="Arial" w:cs="Arial"/>
            <w:sz w:val="22"/>
            <w:szCs w:val="22"/>
            <w:rPrChange w:id="1968" w:author="Guo, Shicheng" w:date="2020-02-11T14:24:00Z">
              <w:rPr>
                <w:rFonts w:ascii="Times New Roman" w:hAnsi="Times New Roman" w:cs="Times New Roman"/>
              </w:rPr>
            </w:rPrChange>
          </w:rPr>
          <w:delText>with</w:delText>
        </w:r>
      </w:del>
      <w:r w:rsidRPr="00D30883">
        <w:rPr>
          <w:rFonts w:ascii="Arial" w:hAnsi="Arial" w:cs="Arial"/>
          <w:sz w:val="22"/>
          <w:szCs w:val="22"/>
          <w:rPrChange w:id="1969" w:author="Guo, Shicheng" w:date="2020-02-11T14:24:00Z">
            <w:rPr>
              <w:rFonts w:ascii="Times New Roman" w:hAnsi="Times New Roman" w:cs="Times New Roman"/>
            </w:rPr>
          </w:rPrChange>
        </w:rPr>
        <w:t xml:space="preserve"> peripheral blood leukocytes (PBL) </w:t>
      </w:r>
      <w:ins w:id="1970" w:author="Andreae, Emily A" w:date="2020-02-10T16:24:00Z">
        <w:r w:rsidR="00B50298" w:rsidRPr="00D30883">
          <w:rPr>
            <w:rFonts w:ascii="Arial" w:hAnsi="Arial" w:cs="Arial"/>
            <w:sz w:val="22"/>
            <w:szCs w:val="22"/>
            <w:rPrChange w:id="1971" w:author="Guo, Shicheng" w:date="2020-02-11T14:24:00Z">
              <w:rPr>
                <w:rFonts w:ascii="Times New Roman" w:hAnsi="Times New Roman" w:cs="Times New Roman"/>
              </w:rPr>
            </w:rPrChange>
          </w:rPr>
          <w:t xml:space="preserve">with a series of </w:t>
        </w:r>
      </w:ins>
      <w:del w:id="1972" w:author="Andreae, Emily A" w:date="2020-02-10T16:24:00Z">
        <w:r w:rsidRPr="00D30883" w:rsidDel="00B50298">
          <w:rPr>
            <w:rFonts w:ascii="Arial" w:hAnsi="Arial" w:cs="Arial"/>
            <w:sz w:val="22"/>
            <w:szCs w:val="22"/>
            <w:rPrChange w:id="1973" w:author="Guo, Shicheng" w:date="2020-02-11T14:24:00Z">
              <w:rPr>
                <w:rFonts w:ascii="Times New Roman" w:hAnsi="Times New Roman" w:cs="Times New Roman"/>
              </w:rPr>
            </w:rPrChange>
          </w:rPr>
          <w:delText xml:space="preserve">in the </w:delText>
        </w:r>
      </w:del>
      <w:r w:rsidRPr="00D30883">
        <w:rPr>
          <w:rFonts w:ascii="Arial" w:hAnsi="Arial" w:cs="Arial"/>
          <w:i/>
          <w:iCs/>
          <w:sz w:val="22"/>
          <w:szCs w:val="22"/>
          <w:rPrChange w:id="1974" w:author="Guo, Shicheng" w:date="2020-02-11T14:24:00Z">
            <w:rPr>
              <w:rFonts w:ascii="Times New Roman" w:hAnsi="Times New Roman" w:cs="Times New Roman"/>
              <w:i/>
              <w:iCs/>
            </w:rPr>
          </w:rPrChange>
        </w:rPr>
        <w:t>in vitro</w:t>
      </w:r>
      <w:r w:rsidRPr="00D30883">
        <w:rPr>
          <w:rFonts w:ascii="Arial" w:hAnsi="Arial" w:cs="Arial"/>
          <w:sz w:val="22"/>
          <w:szCs w:val="22"/>
          <w:rPrChange w:id="1975" w:author="Guo, Shicheng" w:date="2020-02-11T14:24:00Z">
            <w:rPr>
              <w:rFonts w:ascii="Times New Roman" w:hAnsi="Times New Roman" w:cs="Times New Roman"/>
            </w:rPr>
          </w:rPrChange>
        </w:rPr>
        <w:t xml:space="preserve"> cytotoxicity assays</w:t>
      </w:r>
      <w:ins w:id="1976" w:author="Andreae, Emily A" w:date="2020-02-10T16:29:00Z">
        <w:r w:rsidR="009B0BA0" w:rsidRPr="00D30883">
          <w:rPr>
            <w:rFonts w:ascii="Arial" w:hAnsi="Arial" w:cs="Arial"/>
            <w:sz w:val="22"/>
            <w:szCs w:val="22"/>
            <w:rPrChange w:id="1977" w:author="Guo, Shicheng" w:date="2020-02-11T14:24:00Z">
              <w:rPr>
                <w:rFonts w:ascii="Times New Roman" w:hAnsi="Times New Roman" w:cs="Times New Roman"/>
              </w:rPr>
            </w:rPrChange>
          </w:rPr>
          <w:t xml:space="preserve"> targeting various signaling molecules involved in tsMCHII regulation</w:t>
        </w:r>
      </w:ins>
      <w:r w:rsidRPr="00D30883">
        <w:rPr>
          <w:rFonts w:ascii="Arial" w:hAnsi="Arial" w:cs="Arial"/>
          <w:sz w:val="22"/>
          <w:szCs w:val="22"/>
          <w:rPrChange w:id="1978" w:author="Guo, Shicheng" w:date="2020-02-11T14:24:00Z">
            <w:rPr>
              <w:rFonts w:ascii="Times New Roman" w:hAnsi="Times New Roman" w:cs="Times New Roman"/>
            </w:rPr>
          </w:rPrChange>
        </w:rPr>
        <w:t>. Pre-treatment with BRAF inhibitor</w:t>
      </w:r>
      <w:ins w:id="1979" w:author="Andreae, Emily A" w:date="2020-02-10T16:27:00Z">
        <w:r w:rsidR="00B50298" w:rsidRPr="00D30883">
          <w:rPr>
            <w:rFonts w:ascii="Arial" w:hAnsi="Arial" w:cs="Arial"/>
            <w:sz w:val="22"/>
            <w:szCs w:val="22"/>
            <w:rPrChange w:id="1980" w:author="Guo, Shicheng" w:date="2020-02-11T14:24:00Z">
              <w:rPr>
                <w:rFonts w:ascii="Times New Roman" w:hAnsi="Times New Roman" w:cs="Times New Roman"/>
              </w:rPr>
            </w:rPrChange>
          </w:rPr>
          <w:t xml:space="preserve"> PLX4032</w:t>
        </w:r>
      </w:ins>
      <w:r w:rsidRPr="00D30883">
        <w:rPr>
          <w:rFonts w:ascii="Arial" w:hAnsi="Arial" w:cs="Arial"/>
          <w:sz w:val="22"/>
          <w:szCs w:val="22"/>
          <w:rPrChange w:id="1981" w:author="Guo, Shicheng" w:date="2020-02-11T14:24:00Z">
            <w:rPr>
              <w:rFonts w:ascii="Times New Roman" w:hAnsi="Times New Roman" w:cs="Times New Roman"/>
            </w:rPr>
          </w:rPrChange>
        </w:rPr>
        <w:t xml:space="preserve"> significantly enhanced the elimination effect of PBL on BCPAP and K1 cells</w:t>
      </w:r>
      <w:ins w:id="1982" w:author="Andreae, Emily A" w:date="2020-02-10T16:27:00Z">
        <w:r w:rsidR="00B50298" w:rsidRPr="00D30883">
          <w:rPr>
            <w:rFonts w:ascii="Arial" w:hAnsi="Arial" w:cs="Arial"/>
            <w:sz w:val="22"/>
            <w:szCs w:val="22"/>
            <w:rPrChange w:id="1983" w:author="Guo, Shicheng" w:date="2020-02-11T14:24:00Z">
              <w:rPr>
                <w:rFonts w:ascii="Times New Roman" w:hAnsi="Times New Roman" w:cs="Times New Roman"/>
              </w:rPr>
            </w:rPrChange>
          </w:rPr>
          <w:t xml:space="preserve"> while</w:t>
        </w:r>
      </w:ins>
      <w:del w:id="1984" w:author="Andreae, Emily A" w:date="2020-02-10T16:27:00Z">
        <w:r w:rsidRPr="00D30883" w:rsidDel="00B50298">
          <w:rPr>
            <w:rFonts w:ascii="Arial" w:hAnsi="Arial" w:cs="Arial"/>
            <w:sz w:val="22"/>
            <w:szCs w:val="22"/>
            <w:rPrChange w:id="1985" w:author="Guo, Shicheng" w:date="2020-02-11T14:24:00Z">
              <w:rPr>
                <w:rFonts w:ascii="Times New Roman" w:hAnsi="Times New Roman" w:cs="Times New Roman"/>
              </w:rPr>
            </w:rPrChange>
          </w:rPr>
          <w:delText>, but</w:delText>
        </w:r>
      </w:del>
      <w:r w:rsidRPr="00D30883">
        <w:rPr>
          <w:rFonts w:ascii="Arial" w:hAnsi="Arial" w:cs="Arial"/>
          <w:sz w:val="22"/>
          <w:szCs w:val="22"/>
          <w:rPrChange w:id="1986" w:author="Guo, Shicheng" w:date="2020-02-11T14:24:00Z">
            <w:rPr>
              <w:rFonts w:ascii="Times New Roman" w:hAnsi="Times New Roman" w:cs="Times New Roman"/>
            </w:rPr>
          </w:rPrChange>
        </w:rPr>
        <w:t xml:space="preserve"> suppression of CIITA </w:t>
      </w:r>
      <w:ins w:id="1987" w:author="Andreae, Emily A" w:date="2020-02-10T16:27:00Z">
        <w:r w:rsidR="00B50298" w:rsidRPr="00D30883">
          <w:rPr>
            <w:rFonts w:ascii="Arial" w:hAnsi="Arial" w:cs="Arial"/>
            <w:sz w:val="22"/>
            <w:szCs w:val="22"/>
            <w:rPrChange w:id="1988" w:author="Guo, Shicheng" w:date="2020-02-11T14:24:00Z">
              <w:rPr>
                <w:rFonts w:ascii="Times New Roman" w:hAnsi="Times New Roman" w:cs="Times New Roman"/>
              </w:rPr>
            </w:rPrChange>
          </w:rPr>
          <w:t xml:space="preserve">expression via </w:t>
        </w:r>
      </w:ins>
      <w:del w:id="1989" w:author="Andreae, Emily A" w:date="2020-02-10T16:27:00Z">
        <w:r w:rsidRPr="00D30883" w:rsidDel="00B50298">
          <w:rPr>
            <w:rFonts w:ascii="Arial" w:hAnsi="Arial" w:cs="Arial"/>
            <w:sz w:val="22"/>
            <w:szCs w:val="22"/>
            <w:rPrChange w:id="1990" w:author="Guo, Shicheng" w:date="2020-02-11T14:24:00Z">
              <w:rPr>
                <w:rFonts w:ascii="Times New Roman" w:hAnsi="Times New Roman" w:cs="Times New Roman"/>
              </w:rPr>
            </w:rPrChange>
          </w:rPr>
          <w:delText xml:space="preserve">achieved through </w:delText>
        </w:r>
      </w:del>
      <w:r w:rsidRPr="00D30883">
        <w:rPr>
          <w:rFonts w:ascii="Arial" w:hAnsi="Arial" w:cs="Arial"/>
          <w:sz w:val="22"/>
          <w:szCs w:val="22"/>
          <w:rPrChange w:id="1991" w:author="Guo, Shicheng" w:date="2020-02-11T14:24:00Z">
            <w:rPr>
              <w:rFonts w:ascii="Times New Roman" w:hAnsi="Times New Roman" w:cs="Times New Roman"/>
            </w:rPr>
          </w:rPrChange>
        </w:rPr>
        <w:t xml:space="preserve">siRNA </w:t>
      </w:r>
      <w:del w:id="1992" w:author="Andreae, Emily A" w:date="2020-02-10T16:27:00Z">
        <w:r w:rsidRPr="00D30883" w:rsidDel="00B50298">
          <w:rPr>
            <w:rFonts w:ascii="Arial" w:hAnsi="Arial" w:cs="Arial"/>
            <w:sz w:val="22"/>
            <w:szCs w:val="22"/>
            <w:rPrChange w:id="1993" w:author="Guo, Shicheng" w:date="2020-02-11T14:24:00Z">
              <w:rPr>
                <w:rFonts w:ascii="Times New Roman" w:hAnsi="Times New Roman" w:cs="Times New Roman"/>
              </w:rPr>
            </w:rPrChange>
          </w:rPr>
          <w:delText xml:space="preserve">transduction </w:delText>
        </w:r>
      </w:del>
      <w:r w:rsidRPr="00D30883">
        <w:rPr>
          <w:rFonts w:ascii="Arial" w:hAnsi="Arial" w:cs="Arial"/>
          <w:sz w:val="22"/>
          <w:szCs w:val="22"/>
          <w:rPrChange w:id="1994" w:author="Guo, Shicheng" w:date="2020-02-11T14:24:00Z">
            <w:rPr>
              <w:rFonts w:ascii="Times New Roman" w:hAnsi="Times New Roman" w:cs="Times New Roman"/>
            </w:rPr>
          </w:rPrChange>
        </w:rPr>
        <w:t xml:space="preserve">restored the elimination </w:t>
      </w:r>
      <w:ins w:id="1995" w:author="Andreae, Emily A" w:date="2020-02-10T16:28:00Z">
        <w:r w:rsidR="009B0BA0" w:rsidRPr="00D30883">
          <w:rPr>
            <w:rFonts w:ascii="Arial" w:hAnsi="Arial" w:cs="Arial"/>
            <w:sz w:val="22"/>
            <w:szCs w:val="22"/>
            <w:rPrChange w:id="1996" w:author="Guo, Shicheng" w:date="2020-02-11T14:24:00Z">
              <w:rPr>
                <w:rFonts w:ascii="Times New Roman" w:hAnsi="Times New Roman" w:cs="Times New Roman"/>
              </w:rPr>
            </w:rPrChange>
          </w:rPr>
          <w:t>response</w:t>
        </w:r>
      </w:ins>
      <w:ins w:id="1997" w:author="Andreae, Emily A" w:date="2020-02-10T16:38:00Z">
        <w:r w:rsidR="006D576E" w:rsidRPr="00D30883">
          <w:rPr>
            <w:rFonts w:ascii="Arial" w:hAnsi="Arial" w:cs="Arial"/>
            <w:sz w:val="22"/>
            <w:szCs w:val="22"/>
            <w:rPrChange w:id="1998" w:author="Guo, Shicheng" w:date="2020-02-11T14:24:00Z">
              <w:rPr>
                <w:rFonts w:ascii="Times New Roman" w:hAnsi="Times New Roman" w:cs="Times New Roman"/>
              </w:rPr>
            </w:rPrChange>
          </w:rPr>
          <w:t>; knockdown of CIITA expression with corresponding BRAF inhibition did not rescue the elimination response indicating that BRAF mutation and CIITA regulate immune cell activity through a common pathway</w:t>
        </w:r>
      </w:ins>
      <w:ins w:id="1999" w:author="Andreae, Emily A" w:date="2020-02-10T16:28:00Z">
        <w:r w:rsidR="009B0BA0" w:rsidRPr="00D30883">
          <w:rPr>
            <w:rFonts w:ascii="Arial" w:hAnsi="Arial" w:cs="Arial"/>
            <w:sz w:val="22"/>
            <w:szCs w:val="22"/>
            <w:rPrChange w:id="2000" w:author="Guo, Shicheng" w:date="2020-02-11T14:24:00Z">
              <w:rPr>
                <w:rFonts w:ascii="Times New Roman" w:hAnsi="Times New Roman" w:cs="Times New Roman"/>
              </w:rPr>
            </w:rPrChange>
          </w:rPr>
          <w:t xml:space="preserve"> </w:t>
        </w:r>
      </w:ins>
      <w:r w:rsidRPr="00D30883">
        <w:rPr>
          <w:rFonts w:ascii="Arial" w:hAnsi="Arial" w:cs="Arial"/>
          <w:sz w:val="22"/>
          <w:szCs w:val="22"/>
          <w:rPrChange w:id="2001" w:author="Guo, Shicheng" w:date="2020-02-11T14:24:00Z">
            <w:rPr>
              <w:rFonts w:ascii="Times New Roman" w:hAnsi="Times New Roman" w:cs="Times New Roman"/>
            </w:rPr>
          </w:rPrChange>
        </w:rPr>
        <w:t>(</w:t>
      </w:r>
      <w:r w:rsidRPr="00D30883">
        <w:rPr>
          <w:rFonts w:ascii="Arial" w:hAnsi="Arial" w:cs="Arial"/>
          <w:b/>
          <w:color w:val="0070C0"/>
          <w:sz w:val="22"/>
          <w:szCs w:val="22"/>
          <w:rPrChange w:id="2002" w:author="Guo, Shicheng" w:date="2020-02-11T14:24:00Z">
            <w:rPr>
              <w:rFonts w:ascii="Times New Roman" w:hAnsi="Times New Roman" w:cs="Times New Roman"/>
              <w:b/>
              <w:color w:val="0070C0"/>
            </w:rPr>
          </w:rPrChange>
        </w:rPr>
        <w:t>Fig.</w:t>
      </w:r>
      <w:r w:rsidR="0031061D" w:rsidRPr="00D30883">
        <w:rPr>
          <w:rFonts w:ascii="Arial" w:hAnsi="Arial" w:cs="Arial"/>
          <w:b/>
          <w:color w:val="0070C0"/>
          <w:sz w:val="22"/>
          <w:szCs w:val="22"/>
          <w:rPrChange w:id="2003" w:author="Guo, Shicheng" w:date="2020-02-11T14:24:00Z">
            <w:rPr>
              <w:rFonts w:ascii="Times New Roman" w:hAnsi="Times New Roman" w:cs="Times New Roman"/>
              <w:b/>
              <w:color w:val="0070C0"/>
            </w:rPr>
          </w:rPrChange>
        </w:rPr>
        <w:t xml:space="preserve"> </w:t>
      </w:r>
      <w:r w:rsidRPr="00D30883">
        <w:rPr>
          <w:rFonts w:ascii="Arial" w:hAnsi="Arial" w:cs="Arial"/>
          <w:b/>
          <w:color w:val="0070C0"/>
          <w:sz w:val="22"/>
          <w:szCs w:val="22"/>
          <w:rPrChange w:id="2004" w:author="Guo, Shicheng" w:date="2020-02-11T14:24:00Z">
            <w:rPr>
              <w:rFonts w:ascii="Times New Roman" w:hAnsi="Times New Roman" w:cs="Times New Roman"/>
              <w:b/>
              <w:color w:val="0070C0"/>
            </w:rPr>
          </w:rPrChange>
        </w:rPr>
        <w:t>4A-C</w:t>
      </w:r>
      <w:r w:rsidRPr="00D30883">
        <w:rPr>
          <w:rFonts w:ascii="Arial" w:hAnsi="Arial" w:cs="Arial"/>
          <w:sz w:val="22"/>
          <w:szCs w:val="22"/>
          <w:rPrChange w:id="2005" w:author="Guo, Shicheng" w:date="2020-02-11T14:24:00Z">
            <w:rPr>
              <w:rFonts w:ascii="Times New Roman" w:hAnsi="Times New Roman" w:cs="Times New Roman"/>
            </w:rPr>
          </w:rPrChange>
        </w:rPr>
        <w:t xml:space="preserve">). As </w:t>
      </w:r>
      <w:ins w:id="2006" w:author="Andreae, Emily A" w:date="2020-02-10T16:30:00Z">
        <w:r w:rsidR="009B0BA0" w:rsidRPr="00D30883">
          <w:rPr>
            <w:rFonts w:ascii="Arial" w:hAnsi="Arial" w:cs="Arial"/>
            <w:sz w:val="22"/>
            <w:szCs w:val="22"/>
            <w:rPrChange w:id="2007" w:author="Guo, Shicheng" w:date="2020-02-11T14:24:00Z">
              <w:rPr>
                <w:rFonts w:ascii="Times New Roman" w:hAnsi="Times New Roman" w:cs="Times New Roman"/>
              </w:rPr>
            </w:rPrChange>
          </w:rPr>
          <w:t xml:space="preserve">a major target of </w:t>
        </w:r>
      </w:ins>
      <w:del w:id="2008" w:author="Andreae, Emily A" w:date="2020-02-10T16:30:00Z">
        <w:r w:rsidRPr="00D30883" w:rsidDel="009B0BA0">
          <w:rPr>
            <w:rFonts w:ascii="Arial" w:hAnsi="Arial" w:cs="Arial"/>
            <w:sz w:val="22"/>
            <w:szCs w:val="22"/>
            <w:rPrChange w:id="2009" w:author="Guo, Shicheng" w:date="2020-02-11T14:24:00Z">
              <w:rPr>
                <w:rFonts w:ascii="Times New Roman" w:hAnsi="Times New Roman" w:cs="Times New Roman"/>
              </w:rPr>
            </w:rPrChange>
          </w:rPr>
          <w:delText xml:space="preserve">the master target of </w:delText>
        </w:r>
      </w:del>
      <w:r w:rsidRPr="00D30883">
        <w:rPr>
          <w:rFonts w:ascii="Arial" w:hAnsi="Arial" w:cs="Arial"/>
          <w:sz w:val="22"/>
          <w:szCs w:val="22"/>
          <w:rPrChange w:id="2010" w:author="Guo, Shicheng" w:date="2020-02-11T14:24:00Z">
            <w:rPr>
              <w:rFonts w:ascii="Times New Roman" w:hAnsi="Times New Roman" w:cs="Times New Roman"/>
            </w:rPr>
          </w:rPrChange>
        </w:rPr>
        <w:t>CIITA</w:t>
      </w:r>
      <w:ins w:id="2011" w:author="Andreae, Emily A" w:date="2020-02-10T16:31:00Z">
        <w:r w:rsidR="009B0BA0" w:rsidRPr="00D30883">
          <w:rPr>
            <w:rFonts w:ascii="Arial" w:hAnsi="Arial" w:cs="Arial"/>
            <w:sz w:val="22"/>
            <w:szCs w:val="22"/>
            <w:rPrChange w:id="2012" w:author="Guo, Shicheng" w:date="2020-02-11T14:24:00Z">
              <w:rPr>
                <w:rFonts w:ascii="Times New Roman" w:hAnsi="Times New Roman" w:cs="Times New Roman"/>
              </w:rPr>
            </w:rPrChange>
          </w:rPr>
          <w:t xml:space="preserve"> regulation</w:t>
        </w:r>
      </w:ins>
      <w:r w:rsidRPr="00D30883">
        <w:rPr>
          <w:rFonts w:ascii="Arial" w:hAnsi="Arial" w:cs="Arial"/>
          <w:sz w:val="22"/>
          <w:szCs w:val="22"/>
          <w:rPrChange w:id="2013" w:author="Guo, Shicheng" w:date="2020-02-11T14:24:00Z">
            <w:rPr>
              <w:rFonts w:ascii="Times New Roman" w:hAnsi="Times New Roman" w:cs="Times New Roman"/>
            </w:rPr>
          </w:rPrChange>
        </w:rPr>
        <w:t>, change</w:t>
      </w:r>
      <w:ins w:id="2014" w:author="Andreae, Emily A" w:date="2020-02-10T16:31:00Z">
        <w:r w:rsidR="009B0BA0" w:rsidRPr="00D30883">
          <w:rPr>
            <w:rFonts w:ascii="Arial" w:hAnsi="Arial" w:cs="Arial"/>
            <w:sz w:val="22"/>
            <w:szCs w:val="22"/>
            <w:rPrChange w:id="2015" w:author="Guo, Shicheng" w:date="2020-02-11T14:24:00Z">
              <w:rPr>
                <w:rFonts w:ascii="Times New Roman" w:hAnsi="Times New Roman" w:cs="Times New Roman"/>
              </w:rPr>
            </w:rPrChange>
          </w:rPr>
          <w:t>s</w:t>
        </w:r>
      </w:ins>
      <w:r w:rsidRPr="00D30883">
        <w:rPr>
          <w:rFonts w:ascii="Arial" w:hAnsi="Arial" w:cs="Arial"/>
          <w:sz w:val="22"/>
          <w:szCs w:val="22"/>
          <w:rPrChange w:id="2016" w:author="Guo, Shicheng" w:date="2020-02-11T14:24:00Z">
            <w:rPr>
              <w:rFonts w:ascii="Times New Roman" w:hAnsi="Times New Roman" w:cs="Times New Roman"/>
            </w:rPr>
          </w:rPrChange>
        </w:rPr>
        <w:t xml:space="preserve"> </w:t>
      </w:r>
      <w:ins w:id="2017" w:author="Andreae, Emily A" w:date="2020-02-10T16:31:00Z">
        <w:r w:rsidR="009B0BA0" w:rsidRPr="00D30883">
          <w:rPr>
            <w:rFonts w:ascii="Arial" w:hAnsi="Arial" w:cs="Arial"/>
            <w:sz w:val="22"/>
            <w:szCs w:val="22"/>
            <w:rPrChange w:id="2018" w:author="Guo, Shicheng" w:date="2020-02-11T14:24:00Z">
              <w:rPr>
                <w:rFonts w:ascii="Times New Roman" w:hAnsi="Times New Roman" w:cs="Times New Roman"/>
              </w:rPr>
            </w:rPrChange>
          </w:rPr>
          <w:t>in</w:t>
        </w:r>
      </w:ins>
      <w:del w:id="2019" w:author="Andreae, Emily A" w:date="2020-02-10T16:31:00Z">
        <w:r w:rsidRPr="00D30883" w:rsidDel="009B0BA0">
          <w:rPr>
            <w:rFonts w:ascii="Arial" w:hAnsi="Arial" w:cs="Arial"/>
            <w:sz w:val="22"/>
            <w:szCs w:val="22"/>
            <w:rPrChange w:id="2020" w:author="Guo, Shicheng" w:date="2020-02-11T14:24:00Z">
              <w:rPr>
                <w:rFonts w:ascii="Times New Roman" w:hAnsi="Times New Roman" w:cs="Times New Roman"/>
              </w:rPr>
            </w:rPrChange>
          </w:rPr>
          <w:delText>of</w:delText>
        </w:r>
      </w:del>
      <w:r w:rsidRPr="00D30883">
        <w:rPr>
          <w:rFonts w:ascii="Arial" w:hAnsi="Arial" w:cs="Arial"/>
          <w:sz w:val="22"/>
          <w:szCs w:val="22"/>
          <w:rPrChange w:id="2021" w:author="Guo, Shicheng" w:date="2020-02-11T14:24:00Z">
            <w:rPr>
              <w:rFonts w:ascii="Times New Roman" w:hAnsi="Times New Roman" w:cs="Times New Roman"/>
            </w:rPr>
          </w:rPrChange>
        </w:rPr>
        <w:t xml:space="preserve"> tsMHCII </w:t>
      </w:r>
      <w:ins w:id="2022" w:author="Andreae, Emily A" w:date="2020-02-10T16:31:00Z">
        <w:r w:rsidR="009B0BA0" w:rsidRPr="00D30883">
          <w:rPr>
            <w:rFonts w:ascii="Arial" w:hAnsi="Arial" w:cs="Arial"/>
            <w:sz w:val="22"/>
            <w:szCs w:val="22"/>
            <w:rPrChange w:id="2023" w:author="Guo, Shicheng" w:date="2020-02-11T14:24:00Z">
              <w:rPr>
                <w:rFonts w:ascii="Times New Roman" w:hAnsi="Times New Roman" w:cs="Times New Roman"/>
              </w:rPr>
            </w:rPrChange>
          </w:rPr>
          <w:t xml:space="preserve">expression </w:t>
        </w:r>
      </w:ins>
      <w:r w:rsidRPr="00D30883">
        <w:rPr>
          <w:rFonts w:ascii="Arial" w:hAnsi="Arial" w:cs="Arial"/>
          <w:sz w:val="22"/>
          <w:szCs w:val="22"/>
          <w:rPrChange w:id="2024" w:author="Guo, Shicheng" w:date="2020-02-11T14:24:00Z">
            <w:rPr>
              <w:rFonts w:ascii="Times New Roman" w:hAnsi="Times New Roman" w:cs="Times New Roman"/>
            </w:rPr>
          </w:rPrChange>
        </w:rPr>
        <w:t xml:space="preserve">could </w:t>
      </w:r>
      <w:ins w:id="2025" w:author="Andreae, Emily A" w:date="2020-02-10T16:33:00Z">
        <w:r w:rsidR="009B0BA0" w:rsidRPr="00D30883">
          <w:rPr>
            <w:rFonts w:ascii="Arial" w:hAnsi="Arial" w:cs="Arial"/>
            <w:sz w:val="22"/>
            <w:szCs w:val="22"/>
            <w:rPrChange w:id="2026" w:author="Guo, Shicheng" w:date="2020-02-11T14:24:00Z">
              <w:rPr>
                <w:rFonts w:ascii="Times New Roman" w:hAnsi="Times New Roman" w:cs="Times New Roman"/>
              </w:rPr>
            </w:rPrChange>
          </w:rPr>
          <w:t xml:space="preserve">modulate the </w:t>
        </w:r>
      </w:ins>
      <w:del w:id="2027" w:author="Andreae, Emily A" w:date="2020-02-10T16:33:00Z">
        <w:r w:rsidRPr="00D30883" w:rsidDel="009B0BA0">
          <w:rPr>
            <w:rFonts w:ascii="Arial" w:hAnsi="Arial" w:cs="Arial"/>
            <w:sz w:val="22"/>
            <w:szCs w:val="22"/>
            <w:rPrChange w:id="2028" w:author="Guo, Shicheng" w:date="2020-02-11T14:24:00Z">
              <w:rPr>
                <w:rFonts w:ascii="Times New Roman" w:hAnsi="Times New Roman" w:cs="Times New Roman"/>
              </w:rPr>
            </w:rPrChange>
          </w:rPr>
          <w:delText xml:space="preserve">explain the </w:delText>
        </w:r>
      </w:del>
      <w:r w:rsidRPr="00D30883">
        <w:rPr>
          <w:rFonts w:ascii="Arial" w:hAnsi="Arial" w:cs="Arial"/>
          <w:sz w:val="22"/>
          <w:szCs w:val="22"/>
          <w:rPrChange w:id="2029" w:author="Guo, Shicheng" w:date="2020-02-11T14:24:00Z">
            <w:rPr>
              <w:rFonts w:ascii="Times New Roman" w:hAnsi="Times New Roman" w:cs="Times New Roman"/>
            </w:rPr>
          </w:rPrChange>
        </w:rPr>
        <w:t xml:space="preserve">immune response </w:t>
      </w:r>
      <w:del w:id="2030" w:author="Andreae, Emily A" w:date="2020-02-10T16:34:00Z">
        <w:r w:rsidRPr="00D30883" w:rsidDel="009B0BA0">
          <w:rPr>
            <w:rFonts w:ascii="Arial" w:hAnsi="Arial" w:cs="Arial"/>
            <w:sz w:val="22"/>
            <w:szCs w:val="22"/>
            <w:rPrChange w:id="2031" w:author="Guo, Shicheng" w:date="2020-02-11T14:24:00Z">
              <w:rPr>
                <w:rFonts w:ascii="Times New Roman" w:hAnsi="Times New Roman" w:cs="Times New Roman"/>
              </w:rPr>
            </w:rPrChange>
          </w:rPr>
          <w:delText xml:space="preserve">change </w:delText>
        </w:r>
      </w:del>
      <w:r w:rsidR="009B0BA0" w:rsidRPr="00D30883">
        <w:rPr>
          <w:rFonts w:ascii="Arial" w:hAnsi="Arial" w:cs="Arial"/>
          <w:sz w:val="22"/>
          <w:szCs w:val="22"/>
          <w:rPrChange w:id="2032" w:author="Guo, Shicheng" w:date="2020-02-11T14:24:00Z">
            <w:rPr>
              <w:rFonts w:ascii="Times New Roman" w:hAnsi="Times New Roman" w:cs="Times New Roman"/>
            </w:rPr>
          </w:rPrChange>
        </w:rPr>
        <w:t>of T</w:t>
      </w:r>
      <w:ins w:id="2033" w:author="Andreae, Emily A" w:date="2020-02-10T16:34:00Z">
        <w:r w:rsidR="009B0BA0" w:rsidRPr="00D30883">
          <w:rPr>
            <w:rFonts w:ascii="Arial" w:hAnsi="Arial" w:cs="Arial"/>
            <w:sz w:val="22"/>
            <w:szCs w:val="22"/>
            <w:rPrChange w:id="2034" w:author="Guo, Shicheng" w:date="2020-02-11T14:24:00Z">
              <w:rPr>
                <w:rFonts w:ascii="Times New Roman" w:hAnsi="Times New Roman" w:cs="Times New Roman"/>
              </w:rPr>
            </w:rPrChange>
          </w:rPr>
          <w:t>-</w:t>
        </w:r>
      </w:ins>
      <w:r w:rsidRPr="00D30883">
        <w:rPr>
          <w:rFonts w:ascii="Arial" w:hAnsi="Arial" w:cs="Arial"/>
          <w:sz w:val="22"/>
          <w:szCs w:val="22"/>
          <w:rPrChange w:id="2035" w:author="Guo, Shicheng" w:date="2020-02-11T14:24:00Z">
            <w:rPr>
              <w:rFonts w:ascii="Times New Roman" w:hAnsi="Times New Roman" w:cs="Times New Roman"/>
            </w:rPr>
          </w:rPrChange>
        </w:rPr>
        <w:t>cells. To</w:t>
      </w:r>
      <w:ins w:id="2036" w:author="Andreae, Emily A" w:date="2020-02-10T16:34:00Z">
        <w:r w:rsidR="009B0BA0" w:rsidRPr="00D30883">
          <w:rPr>
            <w:rFonts w:ascii="Arial" w:hAnsi="Arial" w:cs="Arial"/>
            <w:sz w:val="22"/>
            <w:szCs w:val="22"/>
            <w:rPrChange w:id="2037" w:author="Guo, Shicheng" w:date="2020-02-11T14:24:00Z">
              <w:rPr>
                <w:rFonts w:ascii="Times New Roman" w:hAnsi="Times New Roman" w:cs="Times New Roman"/>
              </w:rPr>
            </w:rPrChange>
          </w:rPr>
          <w:t xml:space="preserve"> examine this possibility</w:t>
        </w:r>
      </w:ins>
      <w:r w:rsidRPr="00D30883">
        <w:rPr>
          <w:rFonts w:ascii="Arial" w:hAnsi="Arial" w:cs="Arial"/>
          <w:sz w:val="22"/>
          <w:szCs w:val="22"/>
          <w:rPrChange w:id="2038" w:author="Guo, Shicheng" w:date="2020-02-11T14:24:00Z">
            <w:rPr>
              <w:rFonts w:ascii="Times New Roman" w:hAnsi="Times New Roman" w:cs="Times New Roman"/>
            </w:rPr>
          </w:rPrChange>
        </w:rPr>
        <w:t xml:space="preserve"> further</w:t>
      </w:r>
      <w:del w:id="2039" w:author="Andreae, Emily A" w:date="2020-02-10T16:42:00Z">
        <w:r w:rsidRPr="00D30883" w:rsidDel="006D576E">
          <w:rPr>
            <w:rFonts w:ascii="Arial" w:hAnsi="Arial" w:cs="Arial"/>
            <w:sz w:val="22"/>
            <w:szCs w:val="22"/>
            <w:rPrChange w:id="2040" w:author="Guo, Shicheng" w:date="2020-02-11T14:24:00Z">
              <w:rPr>
                <w:rFonts w:ascii="Times New Roman" w:hAnsi="Times New Roman" w:cs="Times New Roman"/>
              </w:rPr>
            </w:rPrChange>
          </w:rPr>
          <w:delText xml:space="preserve"> confirm</w:delText>
        </w:r>
      </w:del>
      <w:r w:rsidRPr="00D30883">
        <w:rPr>
          <w:rFonts w:ascii="Arial" w:hAnsi="Arial" w:cs="Arial"/>
          <w:sz w:val="22"/>
          <w:szCs w:val="22"/>
          <w:rPrChange w:id="2041" w:author="Guo, Shicheng" w:date="2020-02-11T14:24:00Z">
            <w:rPr>
              <w:rFonts w:ascii="Times New Roman" w:hAnsi="Times New Roman" w:cs="Times New Roman"/>
            </w:rPr>
          </w:rPrChange>
        </w:rPr>
        <w:t xml:space="preserve">, we investigated the interaction between </w:t>
      </w:r>
      <w:r w:rsidR="009B0BA0" w:rsidRPr="00D30883">
        <w:rPr>
          <w:rFonts w:ascii="Arial" w:hAnsi="Arial" w:cs="Arial"/>
          <w:sz w:val="22"/>
          <w:szCs w:val="22"/>
          <w:rPrChange w:id="2042" w:author="Guo, Shicheng" w:date="2020-02-11T14:24:00Z">
            <w:rPr>
              <w:rFonts w:ascii="Times New Roman" w:hAnsi="Times New Roman" w:cs="Times New Roman"/>
            </w:rPr>
          </w:rPrChange>
        </w:rPr>
        <w:t>tumor cells with CD4+ T</w:t>
      </w:r>
      <w:ins w:id="2043" w:author="Andreae, Emily A" w:date="2020-02-10T16:35:00Z">
        <w:r w:rsidR="009B0BA0" w:rsidRPr="00D30883">
          <w:rPr>
            <w:rFonts w:ascii="Arial" w:hAnsi="Arial" w:cs="Arial"/>
            <w:sz w:val="22"/>
            <w:szCs w:val="22"/>
            <w:rPrChange w:id="2044" w:author="Guo, Shicheng" w:date="2020-02-11T14:24:00Z">
              <w:rPr>
                <w:rFonts w:ascii="Times New Roman" w:hAnsi="Times New Roman" w:cs="Times New Roman"/>
              </w:rPr>
            </w:rPrChange>
          </w:rPr>
          <w:t>-</w:t>
        </w:r>
      </w:ins>
      <w:r w:rsidRPr="00D30883">
        <w:rPr>
          <w:rFonts w:ascii="Arial" w:hAnsi="Arial" w:cs="Arial"/>
          <w:sz w:val="22"/>
          <w:szCs w:val="22"/>
          <w:rPrChange w:id="2045" w:author="Guo, Shicheng" w:date="2020-02-11T14:24:00Z">
            <w:rPr>
              <w:rFonts w:ascii="Times New Roman" w:hAnsi="Times New Roman" w:cs="Times New Roman"/>
            </w:rPr>
          </w:rPrChange>
        </w:rPr>
        <w:t xml:space="preserve">cells and </w:t>
      </w:r>
      <w:ins w:id="2046" w:author="Andreae, Emily A" w:date="2020-02-10T16:35:00Z">
        <w:r w:rsidR="009B0BA0" w:rsidRPr="00D30883">
          <w:rPr>
            <w:rFonts w:ascii="Arial" w:hAnsi="Arial" w:cs="Arial"/>
            <w:sz w:val="22"/>
            <w:szCs w:val="22"/>
            <w:rPrChange w:id="2047" w:author="Guo, Shicheng" w:date="2020-02-11T14:24:00Z">
              <w:rPr>
                <w:rFonts w:ascii="Times New Roman" w:hAnsi="Times New Roman" w:cs="Times New Roman"/>
              </w:rPr>
            </w:rPrChange>
          </w:rPr>
          <w:t xml:space="preserve">used protein expression levels of </w:t>
        </w:r>
      </w:ins>
      <w:del w:id="2048" w:author="Andreae, Emily A" w:date="2020-02-10T16:35:00Z">
        <w:r w:rsidRPr="00D30883" w:rsidDel="009B0BA0">
          <w:rPr>
            <w:rFonts w:ascii="Arial" w:hAnsi="Arial" w:cs="Arial"/>
            <w:sz w:val="22"/>
            <w:szCs w:val="22"/>
            <w:rPrChange w:id="2049" w:author="Guo, Shicheng" w:date="2020-02-11T14:24:00Z">
              <w:rPr>
                <w:rFonts w:ascii="Times New Roman" w:hAnsi="Times New Roman" w:cs="Times New Roman"/>
              </w:rPr>
            </w:rPrChange>
          </w:rPr>
          <w:delText xml:space="preserve">took </w:delText>
        </w:r>
      </w:del>
      <w:r w:rsidR="009B0BA0" w:rsidRPr="00D30883">
        <w:rPr>
          <w:rFonts w:ascii="Arial" w:hAnsi="Arial" w:cs="Arial"/>
          <w:sz w:val="22"/>
          <w:szCs w:val="22"/>
          <w:rPrChange w:id="2050" w:author="Guo, Shicheng" w:date="2020-02-11T14:24:00Z">
            <w:rPr>
              <w:rFonts w:ascii="Times New Roman" w:hAnsi="Times New Roman" w:cs="Times New Roman"/>
            </w:rPr>
          </w:rPrChange>
        </w:rPr>
        <w:t>INF-γ as an indicator of T</w:t>
      </w:r>
      <w:ins w:id="2051" w:author="Andreae, Emily A" w:date="2020-02-10T16:35:00Z">
        <w:r w:rsidR="009B0BA0" w:rsidRPr="00D30883">
          <w:rPr>
            <w:rFonts w:ascii="Arial" w:hAnsi="Arial" w:cs="Arial"/>
            <w:sz w:val="22"/>
            <w:szCs w:val="22"/>
            <w:rPrChange w:id="2052" w:author="Guo, Shicheng" w:date="2020-02-11T14:24:00Z">
              <w:rPr>
                <w:rFonts w:ascii="Times New Roman" w:hAnsi="Times New Roman" w:cs="Times New Roman"/>
              </w:rPr>
            </w:rPrChange>
          </w:rPr>
          <w:t>-</w:t>
        </w:r>
      </w:ins>
      <w:r w:rsidRPr="00D30883">
        <w:rPr>
          <w:rFonts w:ascii="Arial" w:hAnsi="Arial" w:cs="Arial"/>
          <w:sz w:val="22"/>
          <w:szCs w:val="22"/>
          <w:rPrChange w:id="2053" w:author="Guo, Shicheng" w:date="2020-02-11T14:24:00Z">
            <w:rPr>
              <w:rFonts w:ascii="Times New Roman" w:hAnsi="Times New Roman" w:cs="Times New Roman"/>
            </w:rPr>
          </w:rPrChange>
        </w:rPr>
        <w:t>cell activation</w:t>
      </w:r>
      <w:del w:id="2054" w:author="Andreae, Emily A" w:date="2020-02-10T16:37:00Z">
        <w:r w:rsidRPr="00D30883" w:rsidDel="009B0BA0">
          <w:rPr>
            <w:rFonts w:ascii="Arial" w:hAnsi="Arial" w:cs="Arial"/>
            <w:sz w:val="22"/>
            <w:szCs w:val="22"/>
            <w:rPrChange w:id="2055" w:author="Guo, Shicheng" w:date="2020-02-11T14:24:00Z">
              <w:rPr>
                <w:rFonts w:ascii="Times New Roman" w:hAnsi="Times New Roman" w:cs="Times New Roman"/>
              </w:rPr>
            </w:rPrChange>
          </w:rPr>
          <w:delText>. In the co-culture system</w:delText>
        </w:r>
      </w:del>
      <w:r w:rsidRPr="00D30883">
        <w:rPr>
          <w:rFonts w:ascii="Arial" w:hAnsi="Arial" w:cs="Arial"/>
          <w:sz w:val="22"/>
          <w:szCs w:val="22"/>
          <w:rPrChange w:id="2056" w:author="Guo, Shicheng" w:date="2020-02-11T14:24:00Z">
            <w:rPr>
              <w:rFonts w:ascii="Times New Roman" w:hAnsi="Times New Roman" w:cs="Times New Roman"/>
            </w:rPr>
          </w:rPrChange>
        </w:rPr>
        <w:t xml:space="preserve">, </w:t>
      </w:r>
      <w:ins w:id="2057" w:author="Andreae, Emily A" w:date="2020-02-10T16:37:00Z">
        <w:r w:rsidR="009B0BA0" w:rsidRPr="00D30883">
          <w:rPr>
            <w:rFonts w:ascii="Arial" w:hAnsi="Arial" w:cs="Arial"/>
            <w:sz w:val="22"/>
            <w:szCs w:val="22"/>
            <w:rPrChange w:id="2058" w:author="Guo, Shicheng" w:date="2020-02-11T14:24:00Z">
              <w:rPr>
                <w:rFonts w:ascii="Times New Roman" w:hAnsi="Times New Roman" w:cs="Times New Roman"/>
              </w:rPr>
            </w:rPrChange>
          </w:rPr>
          <w:t xml:space="preserve">as </w:t>
        </w:r>
      </w:ins>
      <w:r w:rsidRPr="00D30883">
        <w:rPr>
          <w:rFonts w:ascii="Arial" w:hAnsi="Arial" w:cs="Arial"/>
          <w:sz w:val="22"/>
          <w:szCs w:val="22"/>
          <w:rPrChange w:id="2059" w:author="Guo, Shicheng" w:date="2020-02-11T14:24:00Z">
            <w:rPr>
              <w:rFonts w:ascii="Times New Roman" w:hAnsi="Times New Roman" w:cs="Times New Roman"/>
            </w:rPr>
          </w:rPrChange>
        </w:rPr>
        <w:t xml:space="preserve">normal PTC cells </w:t>
      </w:r>
      <w:r w:rsidR="009B0BA0" w:rsidRPr="00D30883">
        <w:rPr>
          <w:rFonts w:ascii="Arial" w:hAnsi="Arial" w:cs="Arial"/>
          <w:sz w:val="22"/>
          <w:szCs w:val="22"/>
          <w:rPrChange w:id="2060" w:author="Guo, Shicheng" w:date="2020-02-11T14:24:00Z">
            <w:rPr>
              <w:rFonts w:ascii="Times New Roman" w:hAnsi="Times New Roman" w:cs="Times New Roman"/>
            </w:rPr>
          </w:rPrChange>
        </w:rPr>
        <w:t>induce</w:t>
      </w:r>
      <w:del w:id="2061" w:author="Andreae, Emily A" w:date="2020-02-10T16:37:00Z">
        <w:r w:rsidR="009B0BA0" w:rsidRPr="00D30883" w:rsidDel="009B0BA0">
          <w:rPr>
            <w:rFonts w:ascii="Arial" w:hAnsi="Arial" w:cs="Arial"/>
            <w:sz w:val="22"/>
            <w:szCs w:val="22"/>
            <w:rPrChange w:id="2062" w:author="Guo, Shicheng" w:date="2020-02-11T14:24:00Z">
              <w:rPr>
                <w:rFonts w:ascii="Times New Roman" w:hAnsi="Times New Roman" w:cs="Times New Roman"/>
              </w:rPr>
            </w:rPrChange>
          </w:rPr>
          <w:delText>d</w:delText>
        </w:r>
      </w:del>
      <w:r w:rsidR="009B0BA0" w:rsidRPr="00D30883">
        <w:rPr>
          <w:rFonts w:ascii="Arial" w:hAnsi="Arial" w:cs="Arial"/>
          <w:sz w:val="22"/>
          <w:szCs w:val="22"/>
          <w:rPrChange w:id="2063" w:author="Guo, Shicheng" w:date="2020-02-11T14:24:00Z">
            <w:rPr>
              <w:rFonts w:ascii="Times New Roman" w:hAnsi="Times New Roman" w:cs="Times New Roman"/>
            </w:rPr>
          </w:rPrChange>
        </w:rPr>
        <w:t xml:space="preserve"> secretion of INF-γ by T</w:t>
      </w:r>
      <w:ins w:id="2064" w:author="Andreae, Emily A" w:date="2020-02-10T16:35:00Z">
        <w:r w:rsidR="009B0BA0" w:rsidRPr="00D30883">
          <w:rPr>
            <w:rFonts w:ascii="Arial" w:hAnsi="Arial" w:cs="Arial"/>
            <w:sz w:val="22"/>
            <w:szCs w:val="22"/>
            <w:rPrChange w:id="2065" w:author="Guo, Shicheng" w:date="2020-02-11T14:24:00Z">
              <w:rPr>
                <w:rFonts w:ascii="Times New Roman" w:hAnsi="Times New Roman" w:cs="Times New Roman"/>
              </w:rPr>
            </w:rPrChange>
          </w:rPr>
          <w:t>-</w:t>
        </w:r>
      </w:ins>
      <w:r w:rsidRPr="00D30883">
        <w:rPr>
          <w:rFonts w:ascii="Arial" w:hAnsi="Arial" w:cs="Arial"/>
          <w:sz w:val="22"/>
          <w:szCs w:val="22"/>
          <w:rPrChange w:id="2066" w:author="Guo, Shicheng" w:date="2020-02-11T14:24:00Z">
            <w:rPr>
              <w:rFonts w:ascii="Times New Roman" w:hAnsi="Times New Roman" w:cs="Times New Roman"/>
            </w:rPr>
          </w:rPrChange>
        </w:rPr>
        <w:t xml:space="preserve">cells </w:t>
      </w:r>
      <w:del w:id="2067" w:author="Andreae, Emily A" w:date="2020-02-10T16:51:00Z">
        <w:r w:rsidRPr="00D30883" w:rsidDel="00B53F09">
          <w:rPr>
            <w:rFonts w:ascii="Arial" w:hAnsi="Arial" w:cs="Arial"/>
            <w:sz w:val="22"/>
            <w:szCs w:val="22"/>
            <w:rPrChange w:id="2068" w:author="Guo, Shicheng" w:date="2020-02-11T14:24:00Z">
              <w:rPr>
                <w:rFonts w:ascii="Times New Roman" w:hAnsi="Times New Roman" w:cs="Times New Roman"/>
              </w:rPr>
            </w:rPrChange>
          </w:rPr>
          <w:delText>to certain levels</w:delText>
        </w:r>
      </w:del>
      <w:ins w:id="2069" w:author="Andreae, Emily A" w:date="2020-02-10T16:37:00Z">
        <w:r w:rsidR="006D576E" w:rsidRPr="00D30883">
          <w:rPr>
            <w:rFonts w:ascii="Arial" w:hAnsi="Arial" w:cs="Arial"/>
            <w:sz w:val="22"/>
            <w:szCs w:val="22"/>
            <w:rPrChange w:id="2070" w:author="Guo, Shicheng" w:date="2020-02-11T14:24:00Z">
              <w:rPr>
                <w:rFonts w:ascii="Times New Roman" w:hAnsi="Times New Roman" w:cs="Times New Roman"/>
              </w:rPr>
            </w:rPrChange>
          </w:rPr>
          <w:t>in</w:t>
        </w:r>
        <w:r w:rsidR="009B0BA0" w:rsidRPr="00D30883">
          <w:rPr>
            <w:rFonts w:ascii="Arial" w:hAnsi="Arial" w:cs="Arial"/>
            <w:sz w:val="22"/>
            <w:szCs w:val="22"/>
            <w:rPrChange w:id="2071" w:author="Guo, Shicheng" w:date="2020-02-11T14:24:00Z">
              <w:rPr>
                <w:rFonts w:ascii="Times New Roman" w:hAnsi="Times New Roman" w:cs="Times New Roman"/>
              </w:rPr>
            </w:rPrChange>
          </w:rPr>
          <w:t xml:space="preserve"> co-culture</w:t>
        </w:r>
      </w:ins>
      <w:r w:rsidRPr="00D30883">
        <w:rPr>
          <w:rFonts w:ascii="Arial" w:hAnsi="Arial" w:cs="Arial"/>
          <w:sz w:val="22"/>
          <w:szCs w:val="22"/>
          <w:rPrChange w:id="2072" w:author="Guo, Shicheng" w:date="2020-02-11T14:24:00Z">
            <w:rPr>
              <w:rFonts w:ascii="Times New Roman" w:hAnsi="Times New Roman" w:cs="Times New Roman"/>
            </w:rPr>
          </w:rPrChange>
        </w:rPr>
        <w:t xml:space="preserve">. Pre-treatment </w:t>
      </w:r>
      <w:ins w:id="2073" w:author="Andreae, Emily A" w:date="2020-02-10T16:43:00Z">
        <w:r w:rsidR="006D576E" w:rsidRPr="00D30883">
          <w:rPr>
            <w:rFonts w:ascii="Arial" w:hAnsi="Arial" w:cs="Arial"/>
            <w:sz w:val="22"/>
            <w:szCs w:val="22"/>
            <w:rPrChange w:id="2074" w:author="Guo, Shicheng" w:date="2020-02-11T14:24:00Z">
              <w:rPr>
                <w:rFonts w:ascii="Times New Roman" w:hAnsi="Times New Roman" w:cs="Times New Roman"/>
              </w:rPr>
            </w:rPrChange>
          </w:rPr>
          <w:t xml:space="preserve">of PTC cells </w:t>
        </w:r>
      </w:ins>
      <w:r w:rsidRPr="00D30883">
        <w:rPr>
          <w:rFonts w:ascii="Arial" w:hAnsi="Arial" w:cs="Arial"/>
          <w:sz w:val="22"/>
          <w:szCs w:val="22"/>
          <w:rPrChange w:id="2075" w:author="Guo, Shicheng" w:date="2020-02-11T14:24:00Z">
            <w:rPr>
              <w:rFonts w:ascii="Times New Roman" w:hAnsi="Times New Roman" w:cs="Times New Roman"/>
            </w:rPr>
          </w:rPrChange>
        </w:rPr>
        <w:t>with BRAF inhibitor significantly enhanced the production of INF-γ</w:t>
      </w:r>
      <w:del w:id="2076" w:author="Andreae, Emily A" w:date="2020-02-10T16:51:00Z">
        <w:r w:rsidRPr="00D30883" w:rsidDel="00B53F09">
          <w:rPr>
            <w:rFonts w:ascii="Arial" w:hAnsi="Arial" w:cs="Arial"/>
            <w:sz w:val="22"/>
            <w:szCs w:val="22"/>
            <w:rPrChange w:id="2077" w:author="Guo, Shicheng" w:date="2020-02-11T14:24:00Z">
              <w:rPr>
                <w:rFonts w:ascii="Times New Roman" w:hAnsi="Times New Roman" w:cs="Times New Roman"/>
              </w:rPr>
            </w:rPrChange>
          </w:rPr>
          <w:delText>,</w:delText>
        </w:r>
      </w:del>
      <w:r w:rsidRPr="00D30883">
        <w:rPr>
          <w:rFonts w:ascii="Arial" w:hAnsi="Arial" w:cs="Arial"/>
          <w:sz w:val="22"/>
          <w:szCs w:val="22"/>
          <w:rPrChange w:id="2078" w:author="Guo, Shicheng" w:date="2020-02-11T14:24:00Z">
            <w:rPr>
              <w:rFonts w:ascii="Times New Roman" w:hAnsi="Times New Roman" w:cs="Times New Roman"/>
            </w:rPr>
          </w:rPrChange>
        </w:rPr>
        <w:t xml:space="preserve"> while co-</w:t>
      </w:r>
      <w:ins w:id="2079" w:author="Andreae, Emily A" w:date="2020-02-10T16:44:00Z">
        <w:r w:rsidR="006D576E" w:rsidRPr="00D30883">
          <w:rPr>
            <w:rFonts w:ascii="Arial" w:hAnsi="Arial" w:cs="Arial"/>
            <w:sz w:val="22"/>
            <w:szCs w:val="22"/>
            <w:rPrChange w:id="2080" w:author="Guo, Shicheng" w:date="2020-02-11T14:24:00Z">
              <w:rPr>
                <w:rFonts w:ascii="Times New Roman" w:hAnsi="Times New Roman" w:cs="Times New Roman"/>
              </w:rPr>
            </w:rPrChange>
          </w:rPr>
          <w:t>treatment</w:t>
        </w:r>
      </w:ins>
      <w:del w:id="2081" w:author="Andreae, Emily A" w:date="2020-02-10T16:44:00Z">
        <w:r w:rsidRPr="00D30883" w:rsidDel="006D576E">
          <w:rPr>
            <w:rFonts w:ascii="Arial" w:hAnsi="Arial" w:cs="Arial"/>
            <w:sz w:val="22"/>
            <w:szCs w:val="22"/>
            <w:rPrChange w:id="2082" w:author="Guo, Shicheng" w:date="2020-02-11T14:24:00Z">
              <w:rPr>
                <w:rFonts w:ascii="Times New Roman" w:hAnsi="Times New Roman" w:cs="Times New Roman"/>
              </w:rPr>
            </w:rPrChange>
          </w:rPr>
          <w:delText>existence</w:delText>
        </w:r>
      </w:del>
      <w:r w:rsidRPr="00D30883">
        <w:rPr>
          <w:rFonts w:ascii="Arial" w:hAnsi="Arial" w:cs="Arial"/>
          <w:sz w:val="22"/>
          <w:szCs w:val="22"/>
          <w:rPrChange w:id="2083" w:author="Guo, Shicheng" w:date="2020-02-11T14:24:00Z">
            <w:rPr>
              <w:rFonts w:ascii="Times New Roman" w:hAnsi="Times New Roman" w:cs="Times New Roman"/>
            </w:rPr>
          </w:rPrChange>
        </w:rPr>
        <w:t xml:space="preserve"> of </w:t>
      </w:r>
      <w:ins w:id="2084" w:author="Andreae, Emily A" w:date="2020-02-10T16:44:00Z">
        <w:r w:rsidR="006D576E" w:rsidRPr="00D30883">
          <w:rPr>
            <w:rFonts w:ascii="Arial" w:hAnsi="Arial" w:cs="Arial"/>
            <w:sz w:val="22"/>
            <w:szCs w:val="22"/>
            <w:rPrChange w:id="2085" w:author="Guo, Shicheng" w:date="2020-02-11T14:24:00Z">
              <w:rPr>
                <w:rFonts w:ascii="Times New Roman" w:hAnsi="Times New Roman" w:cs="Times New Roman"/>
              </w:rPr>
            </w:rPrChange>
          </w:rPr>
          <w:t xml:space="preserve">PTC with </w:t>
        </w:r>
      </w:ins>
      <w:r w:rsidRPr="00D30883">
        <w:rPr>
          <w:rFonts w:ascii="Arial" w:hAnsi="Arial" w:cs="Arial"/>
          <w:sz w:val="22"/>
          <w:szCs w:val="22"/>
          <w:rPrChange w:id="2086" w:author="Guo, Shicheng" w:date="2020-02-11T14:24:00Z">
            <w:rPr>
              <w:rFonts w:ascii="Times New Roman" w:hAnsi="Times New Roman" w:cs="Times New Roman"/>
            </w:rPr>
          </w:rPrChange>
        </w:rPr>
        <w:t xml:space="preserve">CIITA siRNA </w:t>
      </w:r>
      <w:ins w:id="2087" w:author="Andreae, Emily A" w:date="2020-02-10T16:45:00Z">
        <w:r w:rsidR="006D576E" w:rsidRPr="00D30883">
          <w:rPr>
            <w:rFonts w:ascii="Arial" w:hAnsi="Arial" w:cs="Arial"/>
            <w:sz w:val="22"/>
            <w:szCs w:val="22"/>
            <w:rPrChange w:id="2088" w:author="Guo, Shicheng" w:date="2020-02-11T14:24:00Z">
              <w:rPr>
                <w:rFonts w:ascii="Times New Roman" w:hAnsi="Times New Roman" w:cs="Times New Roman"/>
              </w:rPr>
            </w:rPrChange>
          </w:rPr>
          <w:t xml:space="preserve">and BRAF inhibitor prevented </w:t>
        </w:r>
      </w:ins>
      <w:del w:id="2089" w:author="Andreae, Emily A" w:date="2020-02-10T16:44:00Z">
        <w:r w:rsidRPr="00D30883" w:rsidDel="006D576E">
          <w:rPr>
            <w:rFonts w:ascii="Arial" w:hAnsi="Arial" w:cs="Arial"/>
            <w:sz w:val="22"/>
            <w:szCs w:val="22"/>
            <w:rPrChange w:id="2090" w:author="Guo, Shicheng" w:date="2020-02-11T14:24:00Z">
              <w:rPr>
                <w:rFonts w:ascii="Times New Roman" w:hAnsi="Times New Roman" w:cs="Times New Roman"/>
              </w:rPr>
            </w:rPrChange>
          </w:rPr>
          <w:delText>restored</w:delText>
        </w:r>
      </w:del>
      <w:r w:rsidRPr="00D30883">
        <w:rPr>
          <w:rFonts w:ascii="Arial" w:hAnsi="Arial" w:cs="Arial"/>
          <w:sz w:val="22"/>
          <w:szCs w:val="22"/>
          <w:rPrChange w:id="2091" w:author="Guo, Shicheng" w:date="2020-02-11T14:24:00Z">
            <w:rPr>
              <w:rFonts w:ascii="Times New Roman" w:hAnsi="Times New Roman" w:cs="Times New Roman"/>
            </w:rPr>
          </w:rPrChange>
        </w:rPr>
        <w:t xml:space="preserve"> INF-γ secretion (</w:t>
      </w:r>
      <w:r w:rsidRPr="00D30883">
        <w:rPr>
          <w:rFonts w:ascii="Arial" w:hAnsi="Arial" w:cs="Arial"/>
          <w:b/>
          <w:color w:val="0070C0"/>
          <w:sz w:val="22"/>
          <w:szCs w:val="22"/>
          <w:rPrChange w:id="2092" w:author="Guo, Shicheng" w:date="2020-02-11T14:24:00Z">
            <w:rPr>
              <w:rFonts w:ascii="Times New Roman" w:hAnsi="Times New Roman" w:cs="Times New Roman"/>
              <w:b/>
              <w:color w:val="0070C0"/>
            </w:rPr>
          </w:rPrChange>
        </w:rPr>
        <w:t>Fig.</w:t>
      </w:r>
      <w:r w:rsidR="0031061D" w:rsidRPr="00D30883">
        <w:rPr>
          <w:rFonts w:ascii="Arial" w:hAnsi="Arial" w:cs="Arial"/>
          <w:b/>
          <w:color w:val="0070C0"/>
          <w:sz w:val="22"/>
          <w:szCs w:val="22"/>
          <w:rPrChange w:id="2093" w:author="Guo, Shicheng" w:date="2020-02-11T14:24:00Z">
            <w:rPr>
              <w:rFonts w:ascii="Times New Roman" w:hAnsi="Times New Roman" w:cs="Times New Roman"/>
              <w:b/>
              <w:color w:val="0070C0"/>
            </w:rPr>
          </w:rPrChange>
        </w:rPr>
        <w:t xml:space="preserve"> </w:t>
      </w:r>
      <w:r w:rsidRPr="00D30883">
        <w:rPr>
          <w:rFonts w:ascii="Arial" w:hAnsi="Arial" w:cs="Arial"/>
          <w:b/>
          <w:color w:val="0070C0"/>
          <w:sz w:val="22"/>
          <w:szCs w:val="22"/>
          <w:rPrChange w:id="2094" w:author="Guo, Shicheng" w:date="2020-02-11T14:24:00Z">
            <w:rPr>
              <w:rFonts w:ascii="Times New Roman" w:hAnsi="Times New Roman" w:cs="Times New Roman"/>
              <w:b/>
              <w:color w:val="0070C0"/>
            </w:rPr>
          </w:rPrChange>
        </w:rPr>
        <w:t>4D</w:t>
      </w:r>
      <w:r w:rsidRPr="00D30883">
        <w:rPr>
          <w:rFonts w:ascii="Arial" w:hAnsi="Arial" w:cs="Arial"/>
          <w:sz w:val="22"/>
          <w:szCs w:val="22"/>
          <w:rPrChange w:id="2095" w:author="Guo, Shicheng" w:date="2020-02-11T14:24:00Z">
            <w:rPr>
              <w:rFonts w:ascii="Times New Roman" w:hAnsi="Times New Roman" w:cs="Times New Roman"/>
            </w:rPr>
          </w:rPrChange>
        </w:rPr>
        <w:t xml:space="preserve">). In </w:t>
      </w:r>
      <w:ins w:id="2096" w:author="Andreae, Emily A" w:date="2020-02-10T16:46:00Z">
        <w:r w:rsidR="006D576E" w:rsidRPr="00D30883">
          <w:rPr>
            <w:rFonts w:ascii="Arial" w:hAnsi="Arial" w:cs="Arial"/>
            <w:sz w:val="22"/>
            <w:szCs w:val="22"/>
            <w:rPrChange w:id="2097" w:author="Guo, Shicheng" w:date="2020-02-11T14:24:00Z">
              <w:rPr>
                <w:rFonts w:ascii="Times New Roman" w:hAnsi="Times New Roman" w:cs="Times New Roman"/>
              </w:rPr>
            </w:rPrChange>
          </w:rPr>
          <w:t>a BRAFV600E</w:t>
        </w:r>
      </w:ins>
      <w:del w:id="2098" w:author="Andreae, Emily A" w:date="2020-02-10T16:46:00Z">
        <w:r w:rsidRPr="00D30883" w:rsidDel="006D576E">
          <w:rPr>
            <w:rFonts w:ascii="Arial" w:hAnsi="Arial" w:cs="Arial"/>
            <w:sz w:val="22"/>
            <w:szCs w:val="22"/>
            <w:rPrChange w:id="2099" w:author="Guo, Shicheng" w:date="2020-02-11T14:24:00Z">
              <w:rPr>
                <w:rFonts w:ascii="Times New Roman" w:hAnsi="Times New Roman" w:cs="Times New Roman"/>
              </w:rPr>
            </w:rPrChange>
          </w:rPr>
          <w:delText>the</w:delText>
        </w:r>
      </w:del>
      <w:r w:rsidRPr="00D30883">
        <w:rPr>
          <w:rFonts w:ascii="Arial" w:hAnsi="Arial" w:cs="Arial"/>
          <w:sz w:val="22"/>
          <w:szCs w:val="22"/>
          <w:rPrChange w:id="2100" w:author="Guo, Shicheng" w:date="2020-02-11T14:24:00Z">
            <w:rPr>
              <w:rFonts w:ascii="Times New Roman" w:hAnsi="Times New Roman" w:cs="Times New Roman"/>
            </w:rPr>
          </w:rPrChange>
        </w:rPr>
        <w:t xml:space="preserve"> overexpression system, </w:t>
      </w:r>
      <w:ins w:id="2101" w:author="Andreae, Emily A" w:date="2020-02-10T16:46:00Z">
        <w:r w:rsidR="006D576E" w:rsidRPr="00D30883">
          <w:rPr>
            <w:rFonts w:ascii="Arial" w:hAnsi="Arial" w:cs="Arial"/>
            <w:sz w:val="22"/>
            <w:szCs w:val="22"/>
            <w:rPrChange w:id="2102" w:author="Guo, Shicheng" w:date="2020-02-11T14:24:00Z">
              <w:rPr>
                <w:rFonts w:ascii="Times New Roman" w:hAnsi="Times New Roman" w:cs="Times New Roman"/>
              </w:rPr>
            </w:rPrChange>
          </w:rPr>
          <w:t>DOX-</w:t>
        </w:r>
      </w:ins>
      <w:r w:rsidRPr="00D30883">
        <w:rPr>
          <w:rFonts w:ascii="Arial" w:hAnsi="Arial" w:cs="Arial"/>
          <w:sz w:val="22"/>
          <w:szCs w:val="22"/>
          <w:rPrChange w:id="2103" w:author="Guo, Shicheng" w:date="2020-02-11T14:24:00Z">
            <w:rPr>
              <w:rFonts w:ascii="Times New Roman" w:hAnsi="Times New Roman" w:cs="Times New Roman"/>
            </w:rPr>
          </w:rPrChange>
        </w:rPr>
        <w:t xml:space="preserve">induction of BRAFV600E </w:t>
      </w:r>
      <w:ins w:id="2104" w:author="Andreae, Emily A" w:date="2020-02-10T16:46:00Z">
        <w:r w:rsidR="006D576E" w:rsidRPr="00D30883">
          <w:rPr>
            <w:rFonts w:ascii="Arial" w:hAnsi="Arial" w:cs="Arial"/>
            <w:sz w:val="22"/>
            <w:szCs w:val="22"/>
            <w:rPrChange w:id="2105" w:author="Guo, Shicheng" w:date="2020-02-11T14:24:00Z">
              <w:rPr>
                <w:rFonts w:ascii="Times New Roman" w:hAnsi="Times New Roman" w:cs="Times New Roman"/>
              </w:rPr>
            </w:rPrChange>
          </w:rPr>
          <w:t xml:space="preserve">in TPC1 cells </w:t>
        </w:r>
      </w:ins>
      <w:del w:id="2106" w:author="Andreae, Emily A" w:date="2020-02-10T16:46:00Z">
        <w:r w:rsidRPr="00D30883" w:rsidDel="006D576E">
          <w:rPr>
            <w:rFonts w:ascii="Arial" w:hAnsi="Arial" w:cs="Arial"/>
            <w:sz w:val="22"/>
            <w:szCs w:val="22"/>
            <w:rPrChange w:id="2107" w:author="Guo, Shicheng" w:date="2020-02-11T14:24:00Z">
              <w:rPr>
                <w:rFonts w:ascii="Times New Roman" w:hAnsi="Times New Roman" w:cs="Times New Roman"/>
              </w:rPr>
            </w:rPrChange>
          </w:rPr>
          <w:delText xml:space="preserve">by doxycycline </w:delText>
        </w:r>
      </w:del>
      <w:r w:rsidRPr="00D30883">
        <w:rPr>
          <w:rFonts w:ascii="Arial" w:hAnsi="Arial" w:cs="Arial"/>
          <w:sz w:val="22"/>
          <w:szCs w:val="22"/>
          <w:rPrChange w:id="2108" w:author="Guo, Shicheng" w:date="2020-02-11T14:24:00Z">
            <w:rPr>
              <w:rFonts w:ascii="Times New Roman" w:hAnsi="Times New Roman" w:cs="Times New Roman"/>
            </w:rPr>
          </w:rPrChange>
        </w:rPr>
        <w:t xml:space="preserve">suppressed the elimination effect of PBL and decreased </w:t>
      </w:r>
      <w:ins w:id="2109" w:author="Andreae, Emily A" w:date="2020-02-10T16:46:00Z">
        <w:r w:rsidR="006D576E" w:rsidRPr="00D30883">
          <w:rPr>
            <w:rFonts w:ascii="Arial" w:hAnsi="Arial" w:cs="Arial"/>
            <w:sz w:val="22"/>
            <w:szCs w:val="22"/>
            <w:rPrChange w:id="2110" w:author="Guo, Shicheng" w:date="2020-02-11T14:24:00Z">
              <w:rPr>
                <w:rFonts w:ascii="Times New Roman" w:hAnsi="Times New Roman" w:cs="Times New Roman"/>
              </w:rPr>
            </w:rPrChange>
          </w:rPr>
          <w:t xml:space="preserve">PTC cell </w:t>
        </w:r>
      </w:ins>
      <w:del w:id="2111" w:author="Andreae, Emily A" w:date="2020-02-10T16:46:00Z">
        <w:r w:rsidRPr="00D30883" w:rsidDel="006D576E">
          <w:rPr>
            <w:rFonts w:ascii="Arial" w:hAnsi="Arial" w:cs="Arial"/>
            <w:sz w:val="22"/>
            <w:szCs w:val="22"/>
            <w:rPrChange w:id="2112" w:author="Guo, Shicheng" w:date="2020-02-11T14:24:00Z">
              <w:rPr>
                <w:rFonts w:ascii="Times New Roman" w:hAnsi="Times New Roman" w:cs="Times New Roman"/>
              </w:rPr>
            </w:rPrChange>
          </w:rPr>
          <w:delText xml:space="preserve">the </w:delText>
        </w:r>
      </w:del>
      <w:r w:rsidRPr="00D30883">
        <w:rPr>
          <w:rFonts w:ascii="Arial" w:hAnsi="Arial" w:cs="Arial"/>
          <w:sz w:val="22"/>
          <w:szCs w:val="22"/>
          <w:rPrChange w:id="2113" w:author="Guo, Shicheng" w:date="2020-02-11T14:24:00Z">
            <w:rPr>
              <w:rFonts w:ascii="Times New Roman" w:hAnsi="Times New Roman" w:cs="Times New Roman"/>
            </w:rPr>
          </w:rPrChange>
        </w:rPr>
        <w:t xml:space="preserve">recognition </w:t>
      </w:r>
      <w:ins w:id="2114" w:author="Andreae, Emily A" w:date="2020-02-10T16:46:00Z">
        <w:r w:rsidR="006D576E" w:rsidRPr="00D30883">
          <w:rPr>
            <w:rFonts w:ascii="Arial" w:hAnsi="Arial" w:cs="Arial"/>
            <w:sz w:val="22"/>
            <w:szCs w:val="22"/>
            <w:rPrChange w:id="2115" w:author="Guo, Shicheng" w:date="2020-02-11T14:24:00Z">
              <w:rPr>
                <w:rFonts w:ascii="Times New Roman" w:hAnsi="Times New Roman" w:cs="Times New Roman"/>
              </w:rPr>
            </w:rPrChange>
          </w:rPr>
          <w:t xml:space="preserve">by </w:t>
        </w:r>
      </w:ins>
      <w:del w:id="2116" w:author="Andreae, Emily A" w:date="2020-02-10T16:46:00Z">
        <w:r w:rsidRPr="00D30883" w:rsidDel="006D576E">
          <w:rPr>
            <w:rFonts w:ascii="Arial" w:hAnsi="Arial" w:cs="Arial"/>
            <w:sz w:val="22"/>
            <w:szCs w:val="22"/>
            <w:rPrChange w:id="2117" w:author="Guo, Shicheng" w:date="2020-02-11T14:24:00Z">
              <w:rPr>
                <w:rFonts w:ascii="Times New Roman" w:hAnsi="Times New Roman" w:cs="Times New Roman"/>
              </w:rPr>
            </w:rPrChange>
          </w:rPr>
          <w:delText xml:space="preserve">of </w:delText>
        </w:r>
      </w:del>
      <w:r w:rsidR="006D576E" w:rsidRPr="00D30883">
        <w:rPr>
          <w:rFonts w:ascii="Arial" w:hAnsi="Arial" w:cs="Arial"/>
          <w:sz w:val="22"/>
          <w:szCs w:val="22"/>
          <w:rPrChange w:id="2118" w:author="Guo, Shicheng" w:date="2020-02-11T14:24:00Z">
            <w:rPr>
              <w:rFonts w:ascii="Times New Roman" w:hAnsi="Times New Roman" w:cs="Times New Roman"/>
            </w:rPr>
          </w:rPrChange>
        </w:rPr>
        <w:t>CD4+ T</w:t>
      </w:r>
      <w:ins w:id="2119" w:author="Andreae, Emily A" w:date="2020-02-10T16:47:00Z">
        <w:r w:rsidR="006D576E" w:rsidRPr="00D30883">
          <w:rPr>
            <w:rFonts w:ascii="Arial" w:hAnsi="Arial" w:cs="Arial"/>
            <w:sz w:val="22"/>
            <w:szCs w:val="22"/>
            <w:rPrChange w:id="2120" w:author="Guo, Shicheng" w:date="2020-02-11T14:24:00Z">
              <w:rPr>
                <w:rFonts w:ascii="Times New Roman" w:hAnsi="Times New Roman" w:cs="Times New Roman"/>
              </w:rPr>
            </w:rPrChange>
          </w:rPr>
          <w:t>-</w:t>
        </w:r>
      </w:ins>
      <w:r w:rsidRPr="00D30883">
        <w:rPr>
          <w:rFonts w:ascii="Arial" w:hAnsi="Arial" w:cs="Arial"/>
          <w:sz w:val="22"/>
          <w:szCs w:val="22"/>
          <w:rPrChange w:id="2121" w:author="Guo, Shicheng" w:date="2020-02-11T14:24:00Z">
            <w:rPr>
              <w:rFonts w:ascii="Times New Roman" w:hAnsi="Times New Roman" w:cs="Times New Roman"/>
            </w:rPr>
          </w:rPrChange>
        </w:rPr>
        <w:t>cell</w:t>
      </w:r>
      <w:ins w:id="2122" w:author="Andreae, Emily A" w:date="2020-02-10T16:47:00Z">
        <w:r w:rsidR="006D576E" w:rsidRPr="00D30883">
          <w:rPr>
            <w:rFonts w:ascii="Arial" w:hAnsi="Arial" w:cs="Arial"/>
            <w:sz w:val="22"/>
            <w:szCs w:val="22"/>
            <w:rPrChange w:id="2123" w:author="Guo, Shicheng" w:date="2020-02-11T14:24:00Z">
              <w:rPr>
                <w:rFonts w:ascii="Times New Roman" w:hAnsi="Times New Roman" w:cs="Times New Roman"/>
              </w:rPr>
            </w:rPrChange>
          </w:rPr>
          <w:t>s</w:t>
        </w:r>
      </w:ins>
      <w:r w:rsidRPr="00D30883">
        <w:rPr>
          <w:rFonts w:ascii="Arial" w:hAnsi="Arial" w:cs="Arial"/>
          <w:sz w:val="22"/>
          <w:szCs w:val="22"/>
          <w:rPrChange w:id="2124" w:author="Guo, Shicheng" w:date="2020-02-11T14:24:00Z">
            <w:rPr>
              <w:rFonts w:ascii="Times New Roman" w:hAnsi="Times New Roman" w:cs="Times New Roman"/>
            </w:rPr>
          </w:rPrChange>
        </w:rPr>
        <w:t xml:space="preserve"> (</w:t>
      </w:r>
      <w:r w:rsidR="00FB7C79" w:rsidRPr="00D30883">
        <w:rPr>
          <w:rFonts w:ascii="Arial" w:hAnsi="Arial" w:cs="Arial"/>
          <w:b/>
          <w:color w:val="0070C0"/>
          <w:sz w:val="22"/>
          <w:szCs w:val="22"/>
          <w:rPrChange w:id="2125" w:author="Guo, Shicheng" w:date="2020-02-11T14:24:00Z">
            <w:rPr>
              <w:rFonts w:ascii="Times New Roman" w:hAnsi="Times New Roman" w:cs="Times New Roman"/>
              <w:b/>
              <w:color w:val="0070C0"/>
            </w:rPr>
          </w:rPrChange>
        </w:rPr>
        <w:t>Fig.</w:t>
      </w:r>
      <w:r w:rsidR="0031061D" w:rsidRPr="00D30883">
        <w:rPr>
          <w:rFonts w:ascii="Arial" w:hAnsi="Arial" w:cs="Arial"/>
          <w:b/>
          <w:color w:val="0070C0"/>
          <w:sz w:val="22"/>
          <w:szCs w:val="22"/>
          <w:rPrChange w:id="2126" w:author="Guo, Shicheng" w:date="2020-02-11T14:24:00Z">
            <w:rPr>
              <w:rFonts w:ascii="Times New Roman" w:hAnsi="Times New Roman" w:cs="Times New Roman"/>
              <w:b/>
              <w:color w:val="0070C0"/>
            </w:rPr>
          </w:rPrChange>
        </w:rPr>
        <w:t xml:space="preserve"> 4E-</w:t>
      </w:r>
      <w:r w:rsidRPr="00D30883">
        <w:rPr>
          <w:rFonts w:ascii="Arial" w:hAnsi="Arial" w:cs="Arial"/>
          <w:b/>
          <w:color w:val="0070C0"/>
          <w:sz w:val="22"/>
          <w:szCs w:val="22"/>
          <w:rPrChange w:id="2127" w:author="Guo, Shicheng" w:date="2020-02-11T14:24:00Z">
            <w:rPr>
              <w:rFonts w:ascii="Times New Roman" w:hAnsi="Times New Roman" w:cs="Times New Roman"/>
              <w:b/>
              <w:color w:val="0070C0"/>
            </w:rPr>
          </w:rPrChange>
        </w:rPr>
        <w:t>F</w:t>
      </w:r>
      <w:r w:rsidRPr="00D30883">
        <w:rPr>
          <w:rFonts w:ascii="Arial" w:hAnsi="Arial" w:cs="Arial"/>
          <w:sz w:val="22"/>
          <w:szCs w:val="22"/>
          <w:rPrChange w:id="2128" w:author="Guo, Shicheng" w:date="2020-02-11T14:24:00Z">
            <w:rPr>
              <w:rFonts w:ascii="Times New Roman" w:hAnsi="Times New Roman" w:cs="Times New Roman"/>
            </w:rPr>
          </w:rPrChange>
        </w:rPr>
        <w:t>). These results suggest</w:t>
      </w:r>
      <w:del w:id="2129" w:author="Andreae, Emily A" w:date="2020-02-10T16:48:00Z">
        <w:r w:rsidRPr="00D30883" w:rsidDel="006D576E">
          <w:rPr>
            <w:rFonts w:ascii="Arial" w:hAnsi="Arial" w:cs="Arial"/>
            <w:sz w:val="22"/>
            <w:szCs w:val="22"/>
            <w:rPrChange w:id="2130" w:author="Guo, Shicheng" w:date="2020-02-11T14:24:00Z">
              <w:rPr>
                <w:rFonts w:ascii="Times New Roman" w:hAnsi="Times New Roman" w:cs="Times New Roman"/>
              </w:rPr>
            </w:rPrChange>
          </w:rPr>
          <w:delText>ed</w:delText>
        </w:r>
      </w:del>
      <w:r w:rsidRPr="00D30883">
        <w:rPr>
          <w:rFonts w:ascii="Arial" w:hAnsi="Arial" w:cs="Arial"/>
          <w:sz w:val="22"/>
          <w:szCs w:val="22"/>
          <w:rPrChange w:id="2131" w:author="Guo, Shicheng" w:date="2020-02-11T14:24:00Z">
            <w:rPr>
              <w:rFonts w:ascii="Times New Roman" w:hAnsi="Times New Roman" w:cs="Times New Roman"/>
            </w:rPr>
          </w:rPrChange>
        </w:rPr>
        <w:t xml:space="preserve"> that BRAF-MAPK activation </w:t>
      </w:r>
      <w:ins w:id="2132" w:author="Andreae, Emily A" w:date="2020-02-10T16:48:00Z">
        <w:r w:rsidR="00B53F09" w:rsidRPr="00D30883">
          <w:rPr>
            <w:rFonts w:ascii="Arial" w:hAnsi="Arial" w:cs="Arial"/>
            <w:sz w:val="22"/>
            <w:szCs w:val="22"/>
            <w:rPrChange w:id="2133" w:author="Guo, Shicheng" w:date="2020-02-11T14:24:00Z">
              <w:rPr>
                <w:rFonts w:ascii="Times New Roman" w:hAnsi="Times New Roman" w:cs="Times New Roman"/>
              </w:rPr>
            </w:rPrChange>
          </w:rPr>
          <w:t>and downstream</w:t>
        </w:r>
      </w:ins>
      <w:del w:id="2134" w:author="Andreae, Emily A" w:date="2020-02-10T16:48:00Z">
        <w:r w:rsidRPr="00D30883" w:rsidDel="00B53F09">
          <w:rPr>
            <w:rFonts w:ascii="Arial" w:hAnsi="Arial" w:cs="Arial"/>
            <w:sz w:val="22"/>
            <w:szCs w:val="22"/>
            <w:rPrChange w:id="2135" w:author="Guo, Shicheng" w:date="2020-02-11T14:24:00Z">
              <w:rPr>
                <w:rFonts w:ascii="Times New Roman" w:hAnsi="Times New Roman" w:cs="Times New Roman"/>
              </w:rPr>
            </w:rPrChange>
          </w:rPr>
          <w:delText>associated</w:delText>
        </w:r>
      </w:del>
      <w:r w:rsidRPr="00D30883">
        <w:rPr>
          <w:rFonts w:ascii="Arial" w:hAnsi="Arial" w:cs="Arial"/>
          <w:sz w:val="22"/>
          <w:szCs w:val="22"/>
          <w:rPrChange w:id="2136" w:author="Guo, Shicheng" w:date="2020-02-11T14:24:00Z">
            <w:rPr>
              <w:rFonts w:ascii="Times New Roman" w:hAnsi="Times New Roman" w:cs="Times New Roman"/>
            </w:rPr>
          </w:rPrChange>
        </w:rPr>
        <w:t xml:space="preserve"> tsMHCII repression </w:t>
      </w:r>
      <w:ins w:id="2137" w:author="Andreae, Emily A" w:date="2020-02-10T16:48:00Z">
        <w:r w:rsidR="00B53F09" w:rsidRPr="00D30883">
          <w:rPr>
            <w:rFonts w:ascii="Arial" w:hAnsi="Arial" w:cs="Arial"/>
            <w:sz w:val="22"/>
            <w:szCs w:val="22"/>
            <w:rPrChange w:id="2138" w:author="Guo, Shicheng" w:date="2020-02-11T14:24:00Z">
              <w:rPr>
                <w:rFonts w:ascii="Times New Roman" w:hAnsi="Times New Roman" w:cs="Times New Roman"/>
              </w:rPr>
            </w:rPrChange>
          </w:rPr>
          <w:t xml:space="preserve">in PTC </w:t>
        </w:r>
      </w:ins>
      <w:r w:rsidRPr="00D30883">
        <w:rPr>
          <w:rFonts w:ascii="Arial" w:hAnsi="Arial" w:cs="Arial"/>
          <w:sz w:val="22"/>
          <w:szCs w:val="22"/>
          <w:rPrChange w:id="2139" w:author="Guo, Shicheng" w:date="2020-02-11T14:24:00Z">
            <w:rPr>
              <w:rFonts w:ascii="Times New Roman" w:hAnsi="Times New Roman" w:cs="Times New Roman"/>
            </w:rPr>
          </w:rPrChange>
        </w:rPr>
        <w:t xml:space="preserve">may assist </w:t>
      </w:r>
      <w:ins w:id="2140" w:author="Andreae, Emily A" w:date="2020-02-10T16:49:00Z">
        <w:r w:rsidR="00B53F09" w:rsidRPr="00D30883">
          <w:rPr>
            <w:rFonts w:ascii="Arial" w:hAnsi="Arial" w:cs="Arial"/>
            <w:sz w:val="22"/>
            <w:szCs w:val="22"/>
            <w:rPrChange w:id="2141" w:author="Guo, Shicheng" w:date="2020-02-11T14:24:00Z">
              <w:rPr>
                <w:rFonts w:ascii="Times New Roman" w:hAnsi="Times New Roman" w:cs="Times New Roman"/>
              </w:rPr>
            </w:rPrChange>
          </w:rPr>
          <w:t xml:space="preserve">in </w:t>
        </w:r>
      </w:ins>
      <w:del w:id="2142" w:author="Andreae, Emily A" w:date="2020-02-10T16:49:00Z">
        <w:r w:rsidRPr="00D30883" w:rsidDel="00B53F09">
          <w:rPr>
            <w:rFonts w:ascii="Arial" w:hAnsi="Arial" w:cs="Arial"/>
            <w:sz w:val="22"/>
            <w:szCs w:val="22"/>
            <w:rPrChange w:id="2143" w:author="Guo, Shicheng" w:date="2020-02-11T14:24:00Z">
              <w:rPr>
                <w:rFonts w:ascii="Times New Roman" w:hAnsi="Times New Roman" w:cs="Times New Roman"/>
              </w:rPr>
            </w:rPrChange>
          </w:rPr>
          <w:delText xml:space="preserve">the </w:delText>
        </w:r>
      </w:del>
      <w:r w:rsidRPr="00D30883">
        <w:rPr>
          <w:rFonts w:ascii="Arial" w:hAnsi="Arial" w:cs="Arial"/>
          <w:sz w:val="22"/>
          <w:szCs w:val="22"/>
          <w:rPrChange w:id="2144" w:author="Guo, Shicheng" w:date="2020-02-11T14:24:00Z">
            <w:rPr>
              <w:rFonts w:ascii="Times New Roman" w:hAnsi="Times New Roman" w:cs="Times New Roman"/>
            </w:rPr>
          </w:rPrChange>
        </w:rPr>
        <w:t>immune escape</w:t>
      </w:r>
      <w:del w:id="2145" w:author="Andreae, Emily A" w:date="2020-02-10T16:49:00Z">
        <w:r w:rsidRPr="00D30883" w:rsidDel="00B53F09">
          <w:rPr>
            <w:rFonts w:ascii="Arial" w:hAnsi="Arial" w:cs="Arial"/>
            <w:sz w:val="22"/>
            <w:szCs w:val="22"/>
            <w:rPrChange w:id="2146" w:author="Guo, Shicheng" w:date="2020-02-11T14:24:00Z">
              <w:rPr>
                <w:rFonts w:ascii="Times New Roman" w:hAnsi="Times New Roman" w:cs="Times New Roman"/>
              </w:rPr>
            </w:rPrChange>
          </w:rPr>
          <w:delText xml:space="preserve"> of tumor cells</w:delText>
        </w:r>
      </w:del>
      <w:r w:rsidRPr="00D30883">
        <w:rPr>
          <w:rFonts w:ascii="Arial" w:hAnsi="Arial" w:cs="Arial"/>
          <w:sz w:val="22"/>
          <w:szCs w:val="22"/>
          <w:rPrChange w:id="2147" w:author="Guo, Shicheng" w:date="2020-02-11T14:24:00Z">
            <w:rPr>
              <w:rFonts w:ascii="Times New Roman" w:hAnsi="Times New Roman" w:cs="Times New Roman"/>
            </w:rPr>
          </w:rPrChange>
        </w:rPr>
        <w:t xml:space="preserve">, and treatment </w:t>
      </w:r>
      <w:ins w:id="2148" w:author="Andreae, Emily A" w:date="2020-02-10T16:50:00Z">
        <w:r w:rsidR="00B53F09" w:rsidRPr="00D30883">
          <w:rPr>
            <w:rFonts w:ascii="Arial" w:hAnsi="Arial" w:cs="Arial"/>
            <w:sz w:val="22"/>
            <w:szCs w:val="22"/>
            <w:rPrChange w:id="2149" w:author="Guo, Shicheng" w:date="2020-02-11T14:24:00Z">
              <w:rPr>
                <w:rFonts w:ascii="Times New Roman" w:hAnsi="Times New Roman" w:cs="Times New Roman"/>
              </w:rPr>
            </w:rPrChange>
          </w:rPr>
          <w:t xml:space="preserve">of PTC </w:t>
        </w:r>
      </w:ins>
      <w:r w:rsidRPr="00D30883">
        <w:rPr>
          <w:rFonts w:ascii="Arial" w:hAnsi="Arial" w:cs="Arial"/>
          <w:sz w:val="22"/>
          <w:szCs w:val="22"/>
          <w:rPrChange w:id="2150" w:author="Guo, Shicheng" w:date="2020-02-11T14:24:00Z">
            <w:rPr>
              <w:rFonts w:ascii="Times New Roman" w:hAnsi="Times New Roman" w:cs="Times New Roman"/>
            </w:rPr>
          </w:rPrChange>
        </w:rPr>
        <w:t xml:space="preserve">with BRAF inhibitor </w:t>
      </w:r>
      <w:ins w:id="2151" w:author="Andreae, Emily A" w:date="2020-02-10T16:49:00Z">
        <w:r w:rsidR="00B53F09" w:rsidRPr="00D30883">
          <w:rPr>
            <w:rFonts w:ascii="Arial" w:hAnsi="Arial" w:cs="Arial"/>
            <w:sz w:val="22"/>
            <w:szCs w:val="22"/>
            <w:rPrChange w:id="2152" w:author="Guo, Shicheng" w:date="2020-02-11T14:24:00Z">
              <w:rPr>
                <w:rFonts w:ascii="Times New Roman" w:hAnsi="Times New Roman" w:cs="Times New Roman"/>
              </w:rPr>
            </w:rPrChange>
          </w:rPr>
          <w:t xml:space="preserve">may </w:t>
        </w:r>
      </w:ins>
      <w:del w:id="2153" w:author="Andreae, Emily A" w:date="2020-02-10T16:49:00Z">
        <w:r w:rsidRPr="00D30883" w:rsidDel="00B53F09">
          <w:rPr>
            <w:rFonts w:ascii="Arial" w:hAnsi="Arial" w:cs="Arial"/>
            <w:sz w:val="22"/>
            <w:szCs w:val="22"/>
            <w:rPrChange w:id="2154" w:author="Guo, Shicheng" w:date="2020-02-11T14:24:00Z">
              <w:rPr>
                <w:rFonts w:ascii="Times New Roman" w:hAnsi="Times New Roman" w:cs="Times New Roman"/>
              </w:rPr>
            </w:rPrChange>
          </w:rPr>
          <w:delText xml:space="preserve">could </w:delText>
        </w:r>
      </w:del>
      <w:del w:id="2155" w:author="Andreae, Emily A" w:date="2020-02-10T16:50:00Z">
        <w:r w:rsidRPr="00D30883" w:rsidDel="00B53F09">
          <w:rPr>
            <w:rFonts w:ascii="Arial" w:hAnsi="Arial" w:cs="Arial"/>
            <w:sz w:val="22"/>
            <w:szCs w:val="22"/>
            <w:rPrChange w:id="2156" w:author="Guo, Shicheng" w:date="2020-02-11T14:24:00Z">
              <w:rPr>
                <w:rFonts w:ascii="Times New Roman" w:hAnsi="Times New Roman" w:cs="Times New Roman"/>
              </w:rPr>
            </w:rPrChange>
          </w:rPr>
          <w:delText xml:space="preserve">be an option to </w:delText>
        </w:r>
      </w:del>
      <w:r w:rsidRPr="00D30883">
        <w:rPr>
          <w:rFonts w:ascii="Arial" w:hAnsi="Arial" w:cs="Arial"/>
          <w:sz w:val="22"/>
          <w:szCs w:val="22"/>
          <w:rPrChange w:id="2157" w:author="Guo, Shicheng" w:date="2020-02-11T14:24:00Z">
            <w:rPr>
              <w:rFonts w:ascii="Times New Roman" w:hAnsi="Times New Roman" w:cs="Times New Roman"/>
            </w:rPr>
          </w:rPrChange>
        </w:rPr>
        <w:t>restore</w:t>
      </w:r>
      <w:del w:id="2158" w:author="Andreae, Emily A" w:date="2020-02-10T16:50:00Z">
        <w:r w:rsidRPr="00D30883" w:rsidDel="00B53F09">
          <w:rPr>
            <w:rFonts w:ascii="Arial" w:hAnsi="Arial" w:cs="Arial"/>
            <w:sz w:val="22"/>
            <w:szCs w:val="22"/>
            <w:rPrChange w:id="2159" w:author="Guo, Shicheng" w:date="2020-02-11T14:24:00Z">
              <w:rPr>
                <w:rFonts w:ascii="Times New Roman" w:hAnsi="Times New Roman" w:cs="Times New Roman"/>
              </w:rPr>
            </w:rPrChange>
          </w:rPr>
          <w:delText xml:space="preserve"> the</w:delText>
        </w:r>
      </w:del>
      <w:r w:rsidRPr="00D30883">
        <w:rPr>
          <w:rFonts w:ascii="Arial" w:hAnsi="Arial" w:cs="Arial"/>
          <w:sz w:val="22"/>
          <w:szCs w:val="22"/>
          <w:rPrChange w:id="2160" w:author="Guo, Shicheng" w:date="2020-02-11T14:24:00Z">
            <w:rPr>
              <w:rFonts w:ascii="Times New Roman" w:hAnsi="Times New Roman" w:cs="Times New Roman"/>
            </w:rPr>
          </w:rPrChange>
        </w:rPr>
        <w:t xml:space="preserve"> immune recognition.      </w:t>
      </w:r>
    </w:p>
    <w:p w14:paraId="35FED707" w14:textId="77777777"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2161" w:author="Guo, Shicheng" w:date="2020-02-11T14:24:00Z">
            <w:rPr>
              <w:rFonts w:ascii="Times New Roman" w:eastAsia="SimSun" w:hAnsi="Times New Roman" w:cs="Times New Roman"/>
              <w:sz w:val="24"/>
              <w:szCs w:val="24"/>
            </w:rPr>
          </w:rPrChange>
        </w:rPr>
        <w:pPrChange w:id="2162"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2163" w:author="Guo, Shicheng" w:date="2020-02-11T14:24:00Z">
            <w:rPr>
              <w:rFonts w:ascii="Times New Roman" w:eastAsia="SimSun" w:hAnsi="Times New Roman" w:cs="Times New Roman"/>
              <w:sz w:val="24"/>
              <w:szCs w:val="24"/>
            </w:rPr>
          </w:rPrChange>
        </w:rPr>
        <w:t>Clinical tsMHCII expression correlated with superior PTC prognosis</w:t>
      </w:r>
    </w:p>
    <w:p w14:paraId="0C8BF77F" w14:textId="50045CBF" w:rsidR="00EC4505" w:rsidRPr="00D30883" w:rsidRDefault="00C21846">
      <w:pPr>
        <w:spacing w:line="240" w:lineRule="auto"/>
        <w:ind w:firstLine="480"/>
        <w:jc w:val="both"/>
        <w:rPr>
          <w:rFonts w:ascii="Arial" w:hAnsi="Arial" w:cs="Arial"/>
          <w:sz w:val="22"/>
          <w:szCs w:val="22"/>
          <w:rPrChange w:id="2164" w:author="Guo, Shicheng" w:date="2020-02-11T14:24:00Z">
            <w:rPr>
              <w:rFonts w:ascii="Times New Roman" w:hAnsi="Times New Roman" w:cs="Times New Roman"/>
            </w:rPr>
          </w:rPrChange>
        </w:rPr>
        <w:pPrChange w:id="2165" w:author="Guo, Shicheng" w:date="2020-02-11T14:23:00Z">
          <w:pPr>
            <w:spacing w:line="480" w:lineRule="auto"/>
            <w:ind w:firstLine="480"/>
            <w:jc w:val="both"/>
          </w:pPr>
        </w:pPrChange>
      </w:pPr>
      <w:ins w:id="2166" w:author="Andreae, Emily A" w:date="2020-02-10T16:58:00Z">
        <w:r w:rsidRPr="00D30883">
          <w:rPr>
            <w:rFonts w:ascii="Arial" w:hAnsi="Arial" w:cs="Arial"/>
            <w:sz w:val="22"/>
            <w:szCs w:val="22"/>
            <w:rPrChange w:id="2167" w:author="Guo, Shicheng" w:date="2020-02-11T14:24:00Z">
              <w:rPr>
                <w:rFonts w:ascii="Times New Roman" w:hAnsi="Times New Roman" w:cs="Times New Roman"/>
              </w:rPr>
            </w:rPrChange>
          </w:rPr>
          <w:t xml:space="preserve">Since </w:t>
        </w:r>
      </w:ins>
      <w:ins w:id="2168" w:author="Andreae, Emily A" w:date="2020-02-10T17:00:00Z">
        <w:r w:rsidRPr="00D30883">
          <w:rPr>
            <w:rFonts w:ascii="Arial" w:hAnsi="Arial" w:cs="Arial"/>
            <w:sz w:val="22"/>
            <w:szCs w:val="22"/>
            <w:rPrChange w:id="2169" w:author="Guo, Shicheng" w:date="2020-02-11T14:24:00Z">
              <w:rPr>
                <w:rFonts w:ascii="Times New Roman" w:hAnsi="Times New Roman" w:cs="Times New Roman"/>
              </w:rPr>
            </w:rPrChange>
          </w:rPr>
          <w:t xml:space="preserve">the </w:t>
        </w:r>
      </w:ins>
      <w:ins w:id="2170" w:author="Andreae, Emily A" w:date="2020-02-10T16:58:00Z">
        <w:r w:rsidRPr="00D30883">
          <w:rPr>
            <w:rFonts w:ascii="Arial" w:hAnsi="Arial" w:cs="Arial"/>
            <w:sz w:val="22"/>
            <w:szCs w:val="22"/>
            <w:rPrChange w:id="2171" w:author="Guo, Shicheng" w:date="2020-02-11T14:24:00Z">
              <w:rPr>
                <w:rFonts w:ascii="Times New Roman" w:hAnsi="Times New Roman" w:cs="Times New Roman"/>
              </w:rPr>
            </w:rPrChange>
          </w:rPr>
          <w:t xml:space="preserve">distribution and diversity of immune cell types </w:t>
        </w:r>
      </w:ins>
      <w:del w:id="2172" w:author="Andreae, Emily A" w:date="2020-02-10T16:58:00Z">
        <w:r w:rsidR="00312EEC" w:rsidRPr="00D30883" w:rsidDel="00C21846">
          <w:rPr>
            <w:rFonts w:ascii="Arial" w:hAnsi="Arial" w:cs="Arial"/>
            <w:sz w:val="22"/>
            <w:szCs w:val="22"/>
            <w:rPrChange w:id="2173" w:author="Guo, Shicheng" w:date="2020-02-11T14:24:00Z">
              <w:rPr>
                <w:rFonts w:ascii="Times New Roman" w:hAnsi="Times New Roman" w:cs="Times New Roman"/>
              </w:rPr>
            </w:rPrChange>
          </w:rPr>
          <w:delText xml:space="preserve">Distribution of different kinds of immune cells </w:delText>
        </w:r>
      </w:del>
      <w:r w:rsidR="00312EEC" w:rsidRPr="00D30883">
        <w:rPr>
          <w:rFonts w:ascii="Arial" w:hAnsi="Arial" w:cs="Arial"/>
          <w:sz w:val="22"/>
          <w:szCs w:val="22"/>
          <w:rPrChange w:id="2174" w:author="Guo, Shicheng" w:date="2020-02-11T14:24:00Z">
            <w:rPr>
              <w:rFonts w:ascii="Times New Roman" w:hAnsi="Times New Roman" w:cs="Times New Roman"/>
            </w:rPr>
          </w:rPrChange>
        </w:rPr>
        <w:t xml:space="preserve">within </w:t>
      </w:r>
      <w:ins w:id="2175" w:author="Andreae, Emily A" w:date="2020-02-10T16:58:00Z">
        <w:r w:rsidRPr="00D30883">
          <w:rPr>
            <w:rFonts w:ascii="Arial" w:hAnsi="Arial" w:cs="Arial"/>
            <w:sz w:val="22"/>
            <w:szCs w:val="22"/>
            <w:rPrChange w:id="2176" w:author="Guo, Shicheng" w:date="2020-02-11T14:24:00Z">
              <w:rPr>
                <w:rFonts w:ascii="Times New Roman" w:hAnsi="Times New Roman" w:cs="Times New Roman"/>
              </w:rPr>
            </w:rPrChange>
          </w:rPr>
          <w:t xml:space="preserve">the </w:t>
        </w:r>
      </w:ins>
      <w:r w:rsidR="00312EEC" w:rsidRPr="00D30883">
        <w:rPr>
          <w:rFonts w:ascii="Arial" w:hAnsi="Arial" w:cs="Arial"/>
          <w:sz w:val="22"/>
          <w:szCs w:val="22"/>
          <w:rPrChange w:id="2177" w:author="Guo, Shicheng" w:date="2020-02-11T14:24:00Z">
            <w:rPr>
              <w:rFonts w:ascii="Times New Roman" w:hAnsi="Times New Roman" w:cs="Times New Roman"/>
            </w:rPr>
          </w:rPrChange>
        </w:rPr>
        <w:t xml:space="preserve">tumor environment is closely related to tumor growth and progression, </w:t>
      </w:r>
      <w:ins w:id="2178" w:author="Andreae, Emily A" w:date="2020-02-10T16:59:00Z">
        <w:r w:rsidRPr="00D30883">
          <w:rPr>
            <w:rFonts w:ascii="Arial" w:hAnsi="Arial" w:cs="Arial"/>
            <w:sz w:val="22"/>
            <w:szCs w:val="22"/>
            <w:rPrChange w:id="2179" w:author="Guo, Shicheng" w:date="2020-02-11T14:24:00Z">
              <w:rPr>
                <w:rFonts w:ascii="Times New Roman" w:hAnsi="Times New Roman" w:cs="Times New Roman"/>
              </w:rPr>
            </w:rPrChange>
          </w:rPr>
          <w:t xml:space="preserve">we further evaluated </w:t>
        </w:r>
      </w:ins>
      <w:del w:id="2180" w:author="Andreae, Emily A" w:date="2020-02-10T16:59:00Z">
        <w:r w:rsidR="00312EEC" w:rsidRPr="00D30883" w:rsidDel="00C21846">
          <w:rPr>
            <w:rFonts w:ascii="Arial" w:hAnsi="Arial" w:cs="Arial"/>
            <w:sz w:val="22"/>
            <w:szCs w:val="22"/>
            <w:rPrChange w:id="2181" w:author="Guo, Shicheng" w:date="2020-02-11T14:24:00Z">
              <w:rPr>
                <w:rFonts w:ascii="Times New Roman" w:hAnsi="Times New Roman" w:cs="Times New Roman"/>
              </w:rPr>
            </w:rPrChange>
          </w:rPr>
          <w:delText xml:space="preserve">so we wondered what </w:delText>
        </w:r>
      </w:del>
      <w:r w:rsidR="00312EEC" w:rsidRPr="00D30883">
        <w:rPr>
          <w:rFonts w:ascii="Arial" w:hAnsi="Arial" w:cs="Arial"/>
          <w:sz w:val="22"/>
          <w:szCs w:val="22"/>
          <w:rPrChange w:id="2182" w:author="Guo, Shicheng" w:date="2020-02-11T14:24:00Z">
            <w:rPr>
              <w:rFonts w:ascii="Times New Roman" w:hAnsi="Times New Roman" w:cs="Times New Roman"/>
            </w:rPr>
          </w:rPrChange>
        </w:rPr>
        <w:t xml:space="preserve">the clinical significance </w:t>
      </w:r>
      <w:ins w:id="2183" w:author="Andreae, Emily A" w:date="2020-02-10T16:59:00Z">
        <w:r w:rsidRPr="00D30883">
          <w:rPr>
            <w:rFonts w:ascii="Arial" w:hAnsi="Arial" w:cs="Arial"/>
            <w:sz w:val="22"/>
            <w:szCs w:val="22"/>
            <w:rPrChange w:id="2184" w:author="Guo, Shicheng" w:date="2020-02-11T14:24:00Z">
              <w:rPr>
                <w:rFonts w:ascii="Times New Roman" w:hAnsi="Times New Roman" w:cs="Times New Roman"/>
              </w:rPr>
            </w:rPrChange>
          </w:rPr>
          <w:t xml:space="preserve">of </w:t>
        </w:r>
      </w:ins>
      <w:del w:id="2185" w:author="Andreae, Emily A" w:date="2020-02-10T16:59:00Z">
        <w:r w:rsidR="00312EEC" w:rsidRPr="00D30883" w:rsidDel="00C21846">
          <w:rPr>
            <w:rFonts w:ascii="Arial" w:hAnsi="Arial" w:cs="Arial"/>
            <w:sz w:val="22"/>
            <w:szCs w:val="22"/>
            <w:rPrChange w:id="2186" w:author="Guo, Shicheng" w:date="2020-02-11T14:24:00Z">
              <w:rPr>
                <w:rFonts w:ascii="Times New Roman" w:hAnsi="Times New Roman" w:cs="Times New Roman"/>
              </w:rPr>
            </w:rPrChange>
          </w:rPr>
          <w:delText xml:space="preserve">it would be to have </w:delText>
        </w:r>
      </w:del>
      <w:r w:rsidR="00312EEC" w:rsidRPr="00D30883">
        <w:rPr>
          <w:rFonts w:ascii="Arial" w:hAnsi="Arial" w:cs="Arial"/>
          <w:sz w:val="22"/>
          <w:szCs w:val="22"/>
          <w:rPrChange w:id="2187" w:author="Guo, Shicheng" w:date="2020-02-11T14:24:00Z">
            <w:rPr>
              <w:rFonts w:ascii="Times New Roman" w:hAnsi="Times New Roman" w:cs="Times New Roman"/>
            </w:rPr>
          </w:rPrChange>
        </w:rPr>
        <w:t>differ</w:t>
      </w:r>
      <w:ins w:id="2188" w:author="Andreae, Emily A" w:date="2020-02-10T16:59:00Z">
        <w:r w:rsidRPr="00D30883">
          <w:rPr>
            <w:rFonts w:ascii="Arial" w:hAnsi="Arial" w:cs="Arial"/>
            <w:sz w:val="22"/>
            <w:szCs w:val="22"/>
            <w:rPrChange w:id="2189" w:author="Guo, Shicheng" w:date="2020-02-11T14:24:00Z">
              <w:rPr>
                <w:rFonts w:ascii="Times New Roman" w:hAnsi="Times New Roman" w:cs="Times New Roman"/>
              </w:rPr>
            </w:rPrChange>
          </w:rPr>
          <w:t>ing</w:t>
        </w:r>
      </w:ins>
      <w:del w:id="2190" w:author="Andreae, Emily A" w:date="2020-02-10T16:59:00Z">
        <w:r w:rsidR="00312EEC" w:rsidRPr="00D30883" w:rsidDel="00C21846">
          <w:rPr>
            <w:rFonts w:ascii="Arial" w:hAnsi="Arial" w:cs="Arial"/>
            <w:sz w:val="22"/>
            <w:szCs w:val="22"/>
            <w:rPrChange w:id="2191" w:author="Guo, Shicheng" w:date="2020-02-11T14:24:00Z">
              <w:rPr>
                <w:rFonts w:ascii="Times New Roman" w:hAnsi="Times New Roman" w:cs="Times New Roman"/>
              </w:rPr>
            </w:rPrChange>
          </w:rPr>
          <w:delText>ent</w:delText>
        </w:r>
      </w:del>
      <w:r w:rsidR="00312EEC" w:rsidRPr="00D30883">
        <w:rPr>
          <w:rFonts w:ascii="Arial" w:hAnsi="Arial" w:cs="Arial"/>
          <w:sz w:val="22"/>
          <w:szCs w:val="22"/>
          <w:rPrChange w:id="2192" w:author="Guo, Shicheng" w:date="2020-02-11T14:24:00Z">
            <w:rPr>
              <w:rFonts w:ascii="Times New Roman" w:hAnsi="Times New Roman" w:cs="Times New Roman"/>
            </w:rPr>
          </w:rPrChange>
        </w:rPr>
        <w:t xml:space="preserve"> levels of tsMHCII</w:t>
      </w:r>
      <w:ins w:id="2193" w:author="Andreae, Emily A" w:date="2020-02-10T16:59:00Z">
        <w:r w:rsidRPr="00D30883">
          <w:rPr>
            <w:rFonts w:ascii="Arial" w:hAnsi="Arial" w:cs="Arial"/>
            <w:sz w:val="22"/>
            <w:szCs w:val="22"/>
            <w:rPrChange w:id="2194" w:author="Guo, Shicheng" w:date="2020-02-11T14:24:00Z">
              <w:rPr>
                <w:rFonts w:ascii="Times New Roman" w:hAnsi="Times New Roman" w:cs="Times New Roman"/>
              </w:rPr>
            </w:rPrChange>
          </w:rPr>
          <w:t xml:space="preserve"> expression on PTC</w:t>
        </w:r>
      </w:ins>
      <w:ins w:id="2195" w:author="Andreae, Emily A" w:date="2020-02-11T08:34:00Z">
        <w:r w:rsidR="009B5CAD" w:rsidRPr="00D30883">
          <w:rPr>
            <w:rFonts w:ascii="Arial" w:hAnsi="Arial" w:cs="Arial"/>
            <w:sz w:val="22"/>
            <w:szCs w:val="22"/>
            <w:rPrChange w:id="2196" w:author="Guo, Shicheng" w:date="2020-02-11T14:24:00Z">
              <w:rPr>
                <w:rFonts w:ascii="Times New Roman" w:hAnsi="Times New Roman" w:cs="Times New Roman"/>
              </w:rPr>
            </w:rPrChange>
          </w:rPr>
          <w:t xml:space="preserve"> prognosis</w:t>
        </w:r>
      </w:ins>
      <w:r w:rsidR="00312EEC" w:rsidRPr="00D30883">
        <w:rPr>
          <w:rFonts w:ascii="Arial" w:hAnsi="Arial" w:cs="Arial"/>
          <w:sz w:val="22"/>
          <w:szCs w:val="22"/>
          <w:rPrChange w:id="2197" w:author="Guo, Shicheng" w:date="2020-02-11T14:24:00Z">
            <w:rPr>
              <w:rFonts w:ascii="Times New Roman" w:hAnsi="Times New Roman" w:cs="Times New Roman"/>
            </w:rPr>
          </w:rPrChange>
        </w:rPr>
        <w:t xml:space="preserve">. </w:t>
      </w:r>
      <w:del w:id="2198" w:author="Andreae, Emily A" w:date="2020-02-10T16:59:00Z">
        <w:r w:rsidR="00312EEC" w:rsidRPr="00D30883" w:rsidDel="00C21846">
          <w:rPr>
            <w:rFonts w:ascii="Arial" w:hAnsi="Arial" w:cs="Arial"/>
            <w:sz w:val="22"/>
            <w:szCs w:val="22"/>
            <w:rPrChange w:id="2199" w:author="Guo, Shicheng" w:date="2020-02-11T14:24:00Z">
              <w:rPr>
                <w:rFonts w:ascii="Times New Roman" w:hAnsi="Times New Roman" w:cs="Times New Roman"/>
              </w:rPr>
            </w:rPrChange>
          </w:rPr>
          <w:delText xml:space="preserve">In the </w:delText>
        </w:r>
      </w:del>
      <w:r w:rsidR="00312EEC" w:rsidRPr="00D30883">
        <w:rPr>
          <w:rFonts w:ascii="Arial" w:hAnsi="Arial" w:cs="Arial"/>
          <w:sz w:val="22"/>
          <w:szCs w:val="22"/>
          <w:rPrChange w:id="2200" w:author="Guo, Shicheng" w:date="2020-02-11T14:24:00Z">
            <w:rPr>
              <w:rFonts w:ascii="Times New Roman" w:hAnsi="Times New Roman" w:cs="Times New Roman"/>
            </w:rPr>
          </w:rPrChange>
        </w:rPr>
        <w:t>IHC staining of clinical specimens</w:t>
      </w:r>
      <w:ins w:id="2201" w:author="Andreae, Emily A" w:date="2020-02-10T17:00:00Z">
        <w:r w:rsidRPr="00D30883">
          <w:rPr>
            <w:rFonts w:ascii="Arial" w:hAnsi="Arial" w:cs="Arial"/>
            <w:sz w:val="22"/>
            <w:szCs w:val="22"/>
            <w:rPrChange w:id="2202" w:author="Guo, Shicheng" w:date="2020-02-11T14:24:00Z">
              <w:rPr>
                <w:rFonts w:ascii="Times New Roman" w:hAnsi="Times New Roman" w:cs="Times New Roman"/>
              </w:rPr>
            </w:rPrChange>
          </w:rPr>
          <w:t xml:space="preserve"> revealed</w:t>
        </w:r>
      </w:ins>
      <w:del w:id="2203" w:author="Andreae, Emily A" w:date="2020-02-10T17:00:00Z">
        <w:r w:rsidR="00312EEC" w:rsidRPr="00D30883" w:rsidDel="00C21846">
          <w:rPr>
            <w:rFonts w:ascii="Arial" w:hAnsi="Arial" w:cs="Arial"/>
            <w:sz w:val="22"/>
            <w:szCs w:val="22"/>
            <w:rPrChange w:id="2204" w:author="Guo, Shicheng" w:date="2020-02-11T14:24:00Z">
              <w:rPr>
                <w:rFonts w:ascii="Times New Roman" w:hAnsi="Times New Roman" w:cs="Times New Roman"/>
              </w:rPr>
            </w:rPrChange>
          </w:rPr>
          <w:delText>, we found</w:delText>
        </w:r>
      </w:del>
      <w:del w:id="2205" w:author="Andreae, Emily A" w:date="2020-02-10T17:01:00Z">
        <w:r w:rsidR="00312EEC" w:rsidRPr="00D30883" w:rsidDel="00C21846">
          <w:rPr>
            <w:rFonts w:ascii="Arial" w:hAnsi="Arial" w:cs="Arial"/>
            <w:sz w:val="22"/>
            <w:szCs w:val="22"/>
            <w:rPrChange w:id="2206" w:author="Guo, Shicheng" w:date="2020-02-11T14:24:00Z">
              <w:rPr>
                <w:rFonts w:ascii="Times New Roman" w:hAnsi="Times New Roman" w:cs="Times New Roman"/>
              </w:rPr>
            </w:rPrChange>
          </w:rPr>
          <w:delText xml:space="preserve"> that </w:delText>
        </w:r>
      </w:del>
      <w:del w:id="2207" w:author="Andreae, Emily A" w:date="2020-02-10T17:00:00Z">
        <w:r w:rsidR="00312EEC" w:rsidRPr="00D30883" w:rsidDel="00C21846">
          <w:rPr>
            <w:rFonts w:ascii="Arial" w:hAnsi="Arial" w:cs="Arial"/>
            <w:sz w:val="22"/>
            <w:szCs w:val="22"/>
            <w:rPrChange w:id="2208" w:author="Guo, Shicheng" w:date="2020-02-11T14:24:00Z">
              <w:rPr>
                <w:rFonts w:ascii="Times New Roman" w:hAnsi="Times New Roman" w:cs="Times New Roman"/>
              </w:rPr>
            </w:rPrChange>
          </w:rPr>
          <w:delText>there</w:delText>
        </w:r>
      </w:del>
      <w:del w:id="2209" w:author="Andreae, Emily A" w:date="2020-02-10T17:01:00Z">
        <w:r w:rsidR="00312EEC" w:rsidRPr="00D30883" w:rsidDel="00C21846">
          <w:rPr>
            <w:rFonts w:ascii="Arial" w:hAnsi="Arial" w:cs="Arial"/>
            <w:sz w:val="22"/>
            <w:szCs w:val="22"/>
            <w:rPrChange w:id="2210" w:author="Guo, Shicheng" w:date="2020-02-11T14:24:00Z">
              <w:rPr>
                <w:rFonts w:ascii="Times New Roman" w:hAnsi="Times New Roman" w:cs="Times New Roman"/>
              </w:rPr>
            </w:rPrChange>
          </w:rPr>
          <w:delText xml:space="preserve"> were more </w:delText>
        </w:r>
      </w:del>
      <w:ins w:id="2211" w:author="Andreae, Emily A" w:date="2020-02-10T17:01:00Z">
        <w:r w:rsidRPr="00D30883">
          <w:rPr>
            <w:rFonts w:ascii="Arial" w:hAnsi="Arial" w:cs="Arial"/>
            <w:sz w:val="22"/>
            <w:szCs w:val="22"/>
            <w:rPrChange w:id="2212" w:author="Guo, Shicheng" w:date="2020-02-11T14:24:00Z">
              <w:rPr>
                <w:rFonts w:ascii="Times New Roman" w:hAnsi="Times New Roman" w:cs="Times New Roman"/>
              </w:rPr>
            </w:rPrChange>
          </w:rPr>
          <w:t xml:space="preserve"> a greater degree of </w:t>
        </w:r>
      </w:ins>
      <w:r w:rsidR="00312EEC" w:rsidRPr="00D30883">
        <w:rPr>
          <w:rFonts w:ascii="Arial" w:hAnsi="Arial" w:cs="Arial"/>
          <w:sz w:val="22"/>
          <w:szCs w:val="22"/>
          <w:rPrChange w:id="2213" w:author="Guo, Shicheng" w:date="2020-02-11T14:24:00Z">
            <w:rPr>
              <w:rFonts w:ascii="Times New Roman" w:hAnsi="Times New Roman" w:cs="Times New Roman"/>
            </w:rPr>
          </w:rPrChange>
        </w:rPr>
        <w:t>CD4+</w:t>
      </w:r>
      <w:r w:rsidR="00312EEC" w:rsidRPr="00D30883">
        <w:rPr>
          <w:rFonts w:ascii="Arial" w:hAnsi="Arial" w:cs="Arial"/>
          <w:sz w:val="22"/>
          <w:szCs w:val="22"/>
          <w:vertAlign w:val="superscript"/>
          <w:rPrChange w:id="2214" w:author="Guo, Shicheng" w:date="2020-02-11T14:24:00Z">
            <w:rPr>
              <w:rFonts w:ascii="Times New Roman" w:hAnsi="Times New Roman" w:cs="Times New Roman"/>
              <w:vertAlign w:val="superscript"/>
            </w:rPr>
          </w:rPrChange>
        </w:rPr>
        <w:t xml:space="preserve"> </w:t>
      </w:r>
      <w:r w:rsidRPr="00D30883">
        <w:rPr>
          <w:rFonts w:ascii="Arial" w:hAnsi="Arial" w:cs="Arial"/>
          <w:sz w:val="22"/>
          <w:szCs w:val="22"/>
          <w:rPrChange w:id="2215" w:author="Guo, Shicheng" w:date="2020-02-11T14:24:00Z">
            <w:rPr>
              <w:rFonts w:ascii="Times New Roman" w:hAnsi="Times New Roman" w:cs="Times New Roman"/>
            </w:rPr>
          </w:rPrChange>
        </w:rPr>
        <w:t>T</w:t>
      </w:r>
      <w:ins w:id="2216" w:author="Andreae, Emily A" w:date="2020-02-10T17:01:00Z">
        <w:r w:rsidRPr="00D30883">
          <w:rPr>
            <w:rFonts w:ascii="Arial" w:hAnsi="Arial" w:cs="Arial"/>
            <w:sz w:val="22"/>
            <w:szCs w:val="22"/>
            <w:rPrChange w:id="2217" w:author="Guo, Shicheng" w:date="2020-02-11T14:24:00Z">
              <w:rPr>
                <w:rFonts w:ascii="Times New Roman" w:hAnsi="Times New Roman" w:cs="Times New Roman"/>
              </w:rPr>
            </w:rPrChange>
          </w:rPr>
          <w:t>-</w:t>
        </w:r>
      </w:ins>
      <w:r w:rsidR="00312EEC" w:rsidRPr="00D30883">
        <w:rPr>
          <w:rFonts w:ascii="Arial" w:hAnsi="Arial" w:cs="Arial"/>
          <w:sz w:val="22"/>
          <w:szCs w:val="22"/>
          <w:rPrChange w:id="2218" w:author="Guo, Shicheng" w:date="2020-02-11T14:24:00Z">
            <w:rPr>
              <w:rFonts w:ascii="Times New Roman" w:hAnsi="Times New Roman" w:cs="Times New Roman"/>
            </w:rPr>
          </w:rPrChange>
        </w:rPr>
        <w:t>cell inﬁltration in samples with high tsMHCII expression</w:t>
      </w:r>
      <w:ins w:id="2219" w:author="Andreae, Emily A" w:date="2020-02-10T17:01:00Z">
        <w:r w:rsidRPr="00D30883">
          <w:rPr>
            <w:rFonts w:ascii="Arial" w:hAnsi="Arial" w:cs="Arial"/>
            <w:sz w:val="22"/>
            <w:szCs w:val="22"/>
            <w:rPrChange w:id="2220" w:author="Guo, Shicheng" w:date="2020-02-11T14:24:00Z">
              <w:rPr>
                <w:rFonts w:ascii="Times New Roman" w:hAnsi="Times New Roman" w:cs="Times New Roman"/>
              </w:rPr>
            </w:rPrChange>
          </w:rPr>
          <w:t xml:space="preserve"> compared to PTC samples with low tsMHCII expression</w:t>
        </w:r>
      </w:ins>
      <w:r w:rsidR="00312EEC" w:rsidRPr="00D30883">
        <w:rPr>
          <w:rFonts w:ascii="Arial" w:hAnsi="Arial" w:cs="Arial"/>
          <w:sz w:val="22"/>
          <w:szCs w:val="22"/>
          <w:rPrChange w:id="2221" w:author="Guo, Shicheng" w:date="2020-02-11T14:24:00Z">
            <w:rPr>
              <w:rFonts w:ascii="Times New Roman" w:hAnsi="Times New Roman" w:cs="Times New Roman"/>
            </w:rPr>
          </w:rPrChange>
        </w:rPr>
        <w:t xml:space="preserve">, which is consistent with the immune </w:t>
      </w:r>
      <w:ins w:id="2222" w:author="Andreae, Emily A" w:date="2020-02-11T08:37:00Z">
        <w:r w:rsidR="009B5CAD" w:rsidRPr="00D30883">
          <w:rPr>
            <w:rFonts w:ascii="Arial" w:hAnsi="Arial" w:cs="Arial"/>
            <w:sz w:val="22"/>
            <w:szCs w:val="22"/>
            <w:rPrChange w:id="2223" w:author="Guo, Shicheng" w:date="2020-02-11T14:24:00Z">
              <w:rPr>
                <w:rFonts w:ascii="Times New Roman" w:hAnsi="Times New Roman" w:cs="Times New Roman"/>
              </w:rPr>
            </w:rPrChange>
          </w:rPr>
          <w:t xml:space="preserve">cell </w:t>
        </w:r>
      </w:ins>
      <w:ins w:id="2224" w:author="Andreae, Emily A" w:date="2020-02-11T08:38:00Z">
        <w:r w:rsidR="009B5CAD" w:rsidRPr="00D30883">
          <w:rPr>
            <w:rFonts w:ascii="Arial" w:hAnsi="Arial" w:cs="Arial"/>
            <w:sz w:val="22"/>
            <w:szCs w:val="22"/>
            <w:rPrChange w:id="2225" w:author="Guo, Shicheng" w:date="2020-02-11T14:24:00Z">
              <w:rPr>
                <w:rFonts w:ascii="Times New Roman" w:hAnsi="Times New Roman" w:cs="Times New Roman"/>
              </w:rPr>
            </w:rPrChange>
          </w:rPr>
          <w:t xml:space="preserve">homing </w:t>
        </w:r>
      </w:ins>
      <w:del w:id="2226" w:author="Andreae, Emily A" w:date="2020-02-11T08:37:00Z">
        <w:r w:rsidR="00312EEC" w:rsidRPr="00D30883" w:rsidDel="009B5CAD">
          <w:rPr>
            <w:rFonts w:ascii="Arial" w:hAnsi="Arial" w:cs="Arial"/>
            <w:sz w:val="22"/>
            <w:szCs w:val="22"/>
            <w:rPrChange w:id="2227" w:author="Guo, Shicheng" w:date="2020-02-11T14:24:00Z">
              <w:rPr>
                <w:rFonts w:ascii="Times New Roman" w:hAnsi="Times New Roman" w:cs="Times New Roman"/>
              </w:rPr>
            </w:rPrChange>
          </w:rPr>
          <w:delText xml:space="preserve">attraction </w:delText>
        </w:r>
      </w:del>
      <w:r w:rsidR="00312EEC" w:rsidRPr="00D30883">
        <w:rPr>
          <w:rFonts w:ascii="Arial" w:hAnsi="Arial" w:cs="Arial"/>
          <w:sz w:val="22"/>
          <w:szCs w:val="22"/>
          <w:rPrChange w:id="2228" w:author="Guo, Shicheng" w:date="2020-02-11T14:24:00Z">
            <w:rPr>
              <w:rFonts w:ascii="Times New Roman" w:hAnsi="Times New Roman" w:cs="Times New Roman"/>
            </w:rPr>
          </w:rPrChange>
        </w:rPr>
        <w:t xml:space="preserve">function of tsMHCII (p=0.019, </w:t>
      </w:r>
      <w:r w:rsidR="00312EEC" w:rsidRPr="00D30883">
        <w:rPr>
          <w:rFonts w:ascii="Arial" w:hAnsi="Arial" w:cs="Arial"/>
          <w:b/>
          <w:color w:val="0070C0"/>
          <w:sz w:val="22"/>
          <w:szCs w:val="22"/>
          <w:rPrChange w:id="2229" w:author="Guo, Shicheng" w:date="2020-02-11T14:24:00Z">
            <w:rPr>
              <w:rFonts w:ascii="Times New Roman" w:hAnsi="Times New Roman" w:cs="Times New Roman"/>
              <w:b/>
              <w:color w:val="0070C0"/>
            </w:rPr>
          </w:rPrChange>
        </w:rPr>
        <w:t>Fig. 4G</w:t>
      </w:r>
      <w:r w:rsidR="00312EEC" w:rsidRPr="00D30883">
        <w:rPr>
          <w:rFonts w:ascii="Arial" w:hAnsi="Arial" w:cs="Arial"/>
          <w:sz w:val="22"/>
          <w:szCs w:val="22"/>
          <w:rPrChange w:id="2230" w:author="Guo, Shicheng" w:date="2020-02-11T14:24:00Z">
            <w:rPr>
              <w:rFonts w:ascii="Times New Roman" w:hAnsi="Times New Roman" w:cs="Times New Roman"/>
            </w:rPr>
          </w:rPrChange>
        </w:rPr>
        <w:t xml:space="preserve"> and </w:t>
      </w:r>
      <w:r w:rsidR="00312EEC" w:rsidRPr="00D30883">
        <w:rPr>
          <w:rFonts w:ascii="Arial" w:hAnsi="Arial" w:cs="Arial"/>
          <w:b/>
          <w:color w:val="0070C0"/>
          <w:sz w:val="22"/>
          <w:szCs w:val="22"/>
          <w:rPrChange w:id="2231" w:author="Guo, Shicheng" w:date="2020-02-11T14:24:00Z">
            <w:rPr>
              <w:rFonts w:ascii="Times New Roman" w:hAnsi="Times New Roman" w:cs="Times New Roman"/>
              <w:b/>
              <w:color w:val="0070C0"/>
            </w:rPr>
          </w:rPrChange>
        </w:rPr>
        <w:t xml:space="preserve">Table </w:t>
      </w:r>
      <w:r w:rsidR="007E69C3" w:rsidRPr="00D30883">
        <w:rPr>
          <w:rFonts w:ascii="Arial" w:hAnsi="Arial" w:cs="Arial"/>
          <w:b/>
          <w:color w:val="0070C0"/>
          <w:sz w:val="22"/>
          <w:szCs w:val="22"/>
          <w:rPrChange w:id="2232" w:author="Guo, Shicheng" w:date="2020-02-11T14:24:00Z">
            <w:rPr>
              <w:rFonts w:ascii="Times New Roman" w:hAnsi="Times New Roman" w:cs="Times New Roman"/>
              <w:b/>
              <w:color w:val="0070C0"/>
            </w:rPr>
          </w:rPrChange>
        </w:rPr>
        <w:t>S</w:t>
      </w:r>
      <w:r w:rsidR="00312EEC" w:rsidRPr="00D30883">
        <w:rPr>
          <w:rFonts w:ascii="Arial" w:hAnsi="Arial" w:cs="Arial"/>
          <w:b/>
          <w:color w:val="0070C0"/>
          <w:sz w:val="22"/>
          <w:szCs w:val="22"/>
          <w:rPrChange w:id="2233" w:author="Guo, Shicheng" w:date="2020-02-11T14:24:00Z">
            <w:rPr>
              <w:rFonts w:ascii="Times New Roman" w:hAnsi="Times New Roman" w:cs="Times New Roman"/>
              <w:b/>
              <w:color w:val="0070C0"/>
            </w:rPr>
          </w:rPrChange>
        </w:rPr>
        <w:t>1</w:t>
      </w:r>
      <w:r w:rsidR="00312EEC" w:rsidRPr="00D30883">
        <w:rPr>
          <w:rFonts w:ascii="Arial" w:hAnsi="Arial" w:cs="Arial"/>
          <w:sz w:val="22"/>
          <w:szCs w:val="22"/>
          <w:rPrChange w:id="2234" w:author="Guo, Shicheng" w:date="2020-02-11T14:24:00Z">
            <w:rPr>
              <w:rFonts w:ascii="Times New Roman" w:hAnsi="Times New Roman" w:cs="Times New Roman"/>
            </w:rPr>
          </w:rPrChange>
        </w:rPr>
        <w:t>). Correspondingly</w:t>
      </w:r>
      <w:ins w:id="2235" w:author="Andreae, Emily A" w:date="2020-02-10T17:05:00Z">
        <w:r w:rsidRPr="00D30883">
          <w:rPr>
            <w:rFonts w:ascii="Arial" w:hAnsi="Arial" w:cs="Arial"/>
            <w:sz w:val="22"/>
            <w:szCs w:val="22"/>
            <w:rPrChange w:id="2236" w:author="Guo, Shicheng" w:date="2020-02-11T14:24:00Z">
              <w:rPr>
                <w:rFonts w:ascii="Times New Roman" w:hAnsi="Times New Roman" w:cs="Times New Roman"/>
              </w:rPr>
            </w:rPrChange>
          </w:rPr>
          <w:t>,</w:t>
        </w:r>
      </w:ins>
      <w:r w:rsidR="00312EEC" w:rsidRPr="00D30883">
        <w:rPr>
          <w:rFonts w:ascii="Arial" w:hAnsi="Arial" w:cs="Arial"/>
          <w:sz w:val="22"/>
          <w:szCs w:val="22"/>
          <w:rPrChange w:id="2237" w:author="Guo, Shicheng" w:date="2020-02-11T14:24:00Z">
            <w:rPr>
              <w:rFonts w:ascii="Times New Roman" w:hAnsi="Times New Roman" w:cs="Times New Roman"/>
            </w:rPr>
          </w:rPrChange>
        </w:rPr>
        <w:t xml:space="preserve"> PTCs with high tsMHCII expression were associated with lower T stage, N stage, TNM stage</w:t>
      </w:r>
      <w:ins w:id="2238" w:author="Andreae, Emily A" w:date="2020-02-10T17:05:00Z">
        <w:r w:rsidRPr="00D30883">
          <w:rPr>
            <w:rFonts w:ascii="Arial" w:hAnsi="Arial" w:cs="Arial"/>
            <w:sz w:val="22"/>
            <w:szCs w:val="22"/>
            <w:rPrChange w:id="2239" w:author="Guo, Shicheng" w:date="2020-02-11T14:24:00Z">
              <w:rPr>
                <w:rFonts w:ascii="Times New Roman" w:hAnsi="Times New Roman" w:cs="Times New Roman"/>
              </w:rPr>
            </w:rPrChange>
          </w:rPr>
          <w:t>,</w:t>
        </w:r>
      </w:ins>
      <w:r w:rsidR="00312EEC" w:rsidRPr="00D30883">
        <w:rPr>
          <w:rFonts w:ascii="Arial" w:hAnsi="Arial" w:cs="Arial"/>
          <w:sz w:val="22"/>
          <w:szCs w:val="22"/>
          <w:rPrChange w:id="2240" w:author="Guo, Shicheng" w:date="2020-02-11T14:24:00Z">
            <w:rPr>
              <w:rFonts w:ascii="Times New Roman" w:hAnsi="Times New Roman" w:cs="Times New Roman"/>
            </w:rPr>
          </w:rPrChange>
        </w:rPr>
        <w:t xml:space="preserve"> and recurrent rate (P=0.001, P=0.003, P=0.003 and P&lt;0.001, respectively, </w:t>
      </w:r>
      <w:r w:rsidR="007E69C3" w:rsidRPr="00D30883">
        <w:rPr>
          <w:rFonts w:ascii="Arial" w:hAnsi="Arial" w:cs="Arial"/>
          <w:b/>
          <w:color w:val="0070C0"/>
          <w:sz w:val="22"/>
          <w:szCs w:val="22"/>
          <w:rPrChange w:id="2241" w:author="Guo, Shicheng" w:date="2020-02-11T14:24:00Z">
            <w:rPr>
              <w:rFonts w:ascii="Times New Roman" w:hAnsi="Times New Roman" w:cs="Times New Roman"/>
              <w:b/>
              <w:color w:val="0070C0"/>
            </w:rPr>
          </w:rPrChange>
        </w:rPr>
        <w:t>T</w:t>
      </w:r>
      <w:r w:rsidR="00312EEC" w:rsidRPr="00D30883">
        <w:rPr>
          <w:rFonts w:ascii="Arial" w:hAnsi="Arial" w:cs="Arial"/>
          <w:b/>
          <w:color w:val="0070C0"/>
          <w:sz w:val="22"/>
          <w:szCs w:val="22"/>
          <w:rPrChange w:id="2242" w:author="Guo, Shicheng" w:date="2020-02-11T14:24:00Z">
            <w:rPr>
              <w:rFonts w:ascii="Times New Roman" w:hAnsi="Times New Roman" w:cs="Times New Roman"/>
              <w:b/>
              <w:color w:val="0070C0"/>
            </w:rPr>
          </w:rPrChange>
        </w:rPr>
        <w:t xml:space="preserve">able </w:t>
      </w:r>
      <w:r w:rsidR="007E69C3" w:rsidRPr="00D30883">
        <w:rPr>
          <w:rFonts w:ascii="Arial" w:hAnsi="Arial" w:cs="Arial"/>
          <w:b/>
          <w:color w:val="0070C0"/>
          <w:sz w:val="22"/>
          <w:szCs w:val="22"/>
          <w:rPrChange w:id="2243" w:author="Guo, Shicheng" w:date="2020-02-11T14:24:00Z">
            <w:rPr>
              <w:rFonts w:ascii="Times New Roman" w:hAnsi="Times New Roman" w:cs="Times New Roman"/>
              <w:b/>
              <w:color w:val="0070C0"/>
            </w:rPr>
          </w:rPrChange>
        </w:rPr>
        <w:t>S</w:t>
      </w:r>
      <w:r w:rsidR="00312EEC" w:rsidRPr="00D30883">
        <w:rPr>
          <w:rFonts w:ascii="Arial" w:hAnsi="Arial" w:cs="Arial"/>
          <w:b/>
          <w:color w:val="0070C0"/>
          <w:sz w:val="22"/>
          <w:szCs w:val="22"/>
          <w:rPrChange w:id="2244" w:author="Guo, Shicheng" w:date="2020-02-11T14:24:00Z">
            <w:rPr>
              <w:rFonts w:ascii="Times New Roman" w:hAnsi="Times New Roman" w:cs="Times New Roman"/>
              <w:b/>
              <w:color w:val="0070C0"/>
            </w:rPr>
          </w:rPrChange>
        </w:rPr>
        <w:t>1</w:t>
      </w:r>
      <w:r w:rsidR="00312EEC" w:rsidRPr="00D30883">
        <w:rPr>
          <w:rFonts w:ascii="Arial" w:hAnsi="Arial" w:cs="Arial"/>
          <w:sz w:val="22"/>
          <w:szCs w:val="22"/>
          <w:rPrChange w:id="2245" w:author="Guo, Shicheng" w:date="2020-02-11T14:24:00Z">
            <w:rPr>
              <w:rFonts w:ascii="Times New Roman" w:hAnsi="Times New Roman" w:cs="Times New Roman"/>
            </w:rPr>
          </w:rPrChange>
        </w:rPr>
        <w:t>)</w:t>
      </w:r>
      <w:ins w:id="2246" w:author="Andreae, Emily A" w:date="2020-02-10T17:05:00Z">
        <w:r w:rsidRPr="00D30883">
          <w:rPr>
            <w:rFonts w:ascii="Arial" w:hAnsi="Arial" w:cs="Arial"/>
            <w:sz w:val="22"/>
            <w:szCs w:val="22"/>
            <w:rPrChange w:id="2247" w:author="Guo, Shicheng" w:date="2020-02-11T14:24:00Z">
              <w:rPr>
                <w:rFonts w:ascii="Times New Roman" w:hAnsi="Times New Roman" w:cs="Times New Roman"/>
              </w:rPr>
            </w:rPrChange>
          </w:rPr>
          <w:t xml:space="preserve"> compared to samples with low tsMHCII expression</w:t>
        </w:r>
      </w:ins>
      <w:r w:rsidR="00312EEC" w:rsidRPr="00D30883">
        <w:rPr>
          <w:rFonts w:ascii="Arial" w:hAnsi="Arial" w:cs="Arial"/>
          <w:sz w:val="22"/>
          <w:szCs w:val="22"/>
          <w:rPrChange w:id="2248" w:author="Guo, Shicheng" w:date="2020-02-11T14:24:00Z">
            <w:rPr>
              <w:rFonts w:ascii="Times New Roman" w:hAnsi="Times New Roman" w:cs="Times New Roman"/>
            </w:rPr>
          </w:rPrChange>
        </w:rPr>
        <w:t xml:space="preserve">. </w:t>
      </w:r>
      <w:del w:id="2249" w:author="Andreae, Emily A" w:date="2020-02-10T17:06:00Z">
        <w:r w:rsidR="00312EEC" w:rsidRPr="00D30883" w:rsidDel="00C21846">
          <w:rPr>
            <w:rFonts w:ascii="Arial" w:hAnsi="Arial" w:cs="Arial"/>
            <w:sz w:val="22"/>
            <w:szCs w:val="22"/>
            <w:rPrChange w:id="2250" w:author="Guo, Shicheng" w:date="2020-02-11T14:24:00Z">
              <w:rPr>
                <w:rFonts w:ascii="Times New Roman" w:hAnsi="Times New Roman" w:cs="Times New Roman"/>
              </w:rPr>
            </w:rPrChange>
          </w:rPr>
          <w:delText xml:space="preserve">In </w:delText>
        </w:r>
      </w:del>
      <w:r w:rsidR="00312EEC" w:rsidRPr="00D30883">
        <w:rPr>
          <w:rFonts w:ascii="Arial" w:hAnsi="Arial" w:cs="Arial"/>
          <w:sz w:val="22"/>
          <w:szCs w:val="22"/>
          <w:rPrChange w:id="2251" w:author="Guo, Shicheng" w:date="2020-02-11T14:24:00Z">
            <w:rPr>
              <w:rFonts w:ascii="Times New Roman" w:hAnsi="Times New Roman" w:cs="Times New Roman"/>
            </w:rPr>
          </w:rPrChange>
        </w:rPr>
        <w:t>Kaplan-Meier analyses</w:t>
      </w:r>
      <w:ins w:id="2252" w:author="Andreae, Emily A" w:date="2020-02-10T17:06:00Z">
        <w:r w:rsidRPr="00D30883">
          <w:rPr>
            <w:rFonts w:ascii="Arial" w:hAnsi="Arial" w:cs="Arial"/>
            <w:sz w:val="22"/>
            <w:szCs w:val="22"/>
            <w:rPrChange w:id="2253" w:author="Guo, Shicheng" w:date="2020-02-11T14:24:00Z">
              <w:rPr>
                <w:rFonts w:ascii="Times New Roman" w:hAnsi="Times New Roman" w:cs="Times New Roman"/>
              </w:rPr>
            </w:rPrChange>
          </w:rPr>
          <w:t xml:space="preserve"> of patient samples by IHC staining indicated that</w:t>
        </w:r>
      </w:ins>
      <w:del w:id="2254" w:author="Andreae, Emily A" w:date="2020-02-10T17:06:00Z">
        <w:r w:rsidR="00312EEC" w:rsidRPr="00D30883" w:rsidDel="00C21846">
          <w:rPr>
            <w:rFonts w:ascii="Arial" w:hAnsi="Arial" w:cs="Arial"/>
            <w:sz w:val="22"/>
            <w:szCs w:val="22"/>
            <w:rPrChange w:id="2255" w:author="Guo, Shicheng" w:date="2020-02-11T14:24:00Z">
              <w:rPr>
                <w:rFonts w:ascii="Times New Roman" w:hAnsi="Times New Roman" w:cs="Times New Roman"/>
              </w:rPr>
            </w:rPrChange>
          </w:rPr>
          <w:delText>,</w:delText>
        </w:r>
      </w:del>
      <w:r w:rsidR="00312EEC" w:rsidRPr="00D30883">
        <w:rPr>
          <w:rFonts w:ascii="Arial" w:hAnsi="Arial" w:cs="Arial"/>
          <w:sz w:val="22"/>
          <w:szCs w:val="22"/>
          <w:rPrChange w:id="2256" w:author="Guo, Shicheng" w:date="2020-02-11T14:24:00Z">
            <w:rPr>
              <w:rFonts w:ascii="Times New Roman" w:hAnsi="Times New Roman" w:cs="Times New Roman"/>
            </w:rPr>
          </w:rPrChange>
        </w:rPr>
        <w:t xml:space="preserve"> patients with positive staining of tsMHCII had </w:t>
      </w:r>
      <w:r w:rsidR="00312EEC" w:rsidRPr="00D30883">
        <w:rPr>
          <w:rFonts w:ascii="Arial" w:hAnsi="Arial" w:cs="Arial"/>
          <w:sz w:val="22"/>
          <w:szCs w:val="22"/>
          <w:rPrChange w:id="2257" w:author="Guo, Shicheng" w:date="2020-02-11T14:24:00Z">
            <w:rPr>
              <w:rFonts w:ascii="Times New Roman" w:hAnsi="Times New Roman" w:cs="Times New Roman"/>
            </w:rPr>
          </w:rPrChange>
        </w:rPr>
        <w:lastRenderedPageBreak/>
        <w:t>longer DSS (disease-specific survival) and OS (overall survival) than those with negative staining (</w:t>
      </w:r>
      <w:r w:rsidR="00312EEC" w:rsidRPr="00D30883">
        <w:rPr>
          <w:rFonts w:ascii="Arial" w:hAnsi="Arial" w:cs="Arial"/>
          <w:b/>
          <w:color w:val="0070C0"/>
          <w:sz w:val="22"/>
          <w:szCs w:val="22"/>
          <w:rPrChange w:id="2258" w:author="Guo, Shicheng" w:date="2020-02-11T14:24:00Z">
            <w:rPr>
              <w:rFonts w:ascii="Times New Roman" w:hAnsi="Times New Roman" w:cs="Times New Roman"/>
              <w:b/>
              <w:color w:val="0070C0"/>
            </w:rPr>
          </w:rPrChange>
        </w:rPr>
        <w:t>Fig. 4H</w:t>
      </w:r>
      <w:r w:rsidR="00312EEC" w:rsidRPr="00D30883">
        <w:rPr>
          <w:rFonts w:ascii="Arial" w:hAnsi="Arial" w:cs="Arial"/>
          <w:sz w:val="22"/>
          <w:szCs w:val="22"/>
          <w:rPrChange w:id="2259" w:author="Guo, Shicheng" w:date="2020-02-11T14:24:00Z">
            <w:rPr>
              <w:rFonts w:ascii="Times New Roman" w:hAnsi="Times New Roman" w:cs="Times New Roman"/>
            </w:rPr>
          </w:rPrChange>
        </w:rPr>
        <w:t>). After adjusting for age, gender, TNM stage, multifocality, B</w:t>
      </w:r>
      <w:r w:rsidR="00CD2221" w:rsidRPr="00D30883">
        <w:rPr>
          <w:rFonts w:ascii="Arial" w:hAnsi="Arial" w:cs="Arial"/>
          <w:sz w:val="22"/>
          <w:szCs w:val="22"/>
          <w:rPrChange w:id="2260" w:author="Guo, Shicheng" w:date="2020-02-11T14:24:00Z">
            <w:rPr>
              <w:rFonts w:ascii="Times New Roman" w:hAnsi="Times New Roman" w:cs="Times New Roman"/>
            </w:rPr>
          </w:rPrChange>
        </w:rPr>
        <w:t>RAF mutation status, and CD4+ T</w:t>
      </w:r>
      <w:ins w:id="2261" w:author="Andreae, Emily A" w:date="2020-02-10T17:08:00Z">
        <w:r w:rsidR="00CD2221" w:rsidRPr="00D30883">
          <w:rPr>
            <w:rFonts w:ascii="Arial" w:hAnsi="Arial" w:cs="Arial"/>
            <w:sz w:val="22"/>
            <w:szCs w:val="22"/>
            <w:rPrChange w:id="2262" w:author="Guo, Shicheng" w:date="2020-02-11T14:24:00Z">
              <w:rPr>
                <w:rFonts w:ascii="Times New Roman" w:hAnsi="Times New Roman" w:cs="Times New Roman"/>
              </w:rPr>
            </w:rPrChange>
          </w:rPr>
          <w:t>-</w:t>
        </w:r>
      </w:ins>
      <w:r w:rsidR="00312EEC" w:rsidRPr="00D30883">
        <w:rPr>
          <w:rFonts w:ascii="Arial" w:hAnsi="Arial" w:cs="Arial"/>
          <w:sz w:val="22"/>
          <w:szCs w:val="22"/>
          <w:rPrChange w:id="2263" w:author="Guo, Shicheng" w:date="2020-02-11T14:24:00Z">
            <w:rPr>
              <w:rFonts w:ascii="Times New Roman" w:hAnsi="Times New Roman" w:cs="Times New Roman"/>
            </w:rPr>
          </w:rPrChange>
        </w:rPr>
        <w:t xml:space="preserve">cell infiltration, Cox regression analysis showed that tsMHCII </w:t>
      </w:r>
      <w:ins w:id="2264" w:author="Andreae, Emily A" w:date="2020-02-10T17:08:00Z">
        <w:r w:rsidR="00CD2221" w:rsidRPr="00D30883">
          <w:rPr>
            <w:rFonts w:ascii="Arial" w:hAnsi="Arial" w:cs="Arial"/>
            <w:sz w:val="22"/>
            <w:szCs w:val="22"/>
            <w:rPrChange w:id="2265" w:author="Guo, Shicheng" w:date="2020-02-11T14:24:00Z">
              <w:rPr>
                <w:rFonts w:ascii="Times New Roman" w:hAnsi="Times New Roman" w:cs="Times New Roman"/>
              </w:rPr>
            </w:rPrChange>
          </w:rPr>
          <w:t xml:space="preserve">expression </w:t>
        </w:r>
      </w:ins>
      <w:r w:rsidR="00312EEC" w:rsidRPr="00D30883">
        <w:rPr>
          <w:rFonts w:ascii="Arial" w:hAnsi="Arial" w:cs="Arial"/>
          <w:sz w:val="22"/>
          <w:szCs w:val="22"/>
          <w:rPrChange w:id="2266" w:author="Guo, Shicheng" w:date="2020-02-11T14:24:00Z">
            <w:rPr>
              <w:rFonts w:ascii="Times New Roman" w:hAnsi="Times New Roman" w:cs="Times New Roman"/>
            </w:rPr>
          </w:rPrChange>
        </w:rPr>
        <w:t xml:space="preserve">(positive </w:t>
      </w:r>
      <w:ins w:id="2267" w:author="Andreae, Emily A" w:date="2020-02-10T17:08:00Z">
        <w:r w:rsidR="00CD2221" w:rsidRPr="00D30883">
          <w:rPr>
            <w:rFonts w:ascii="Arial" w:hAnsi="Arial" w:cs="Arial"/>
            <w:sz w:val="22"/>
            <w:szCs w:val="22"/>
            <w:rPrChange w:id="2268" w:author="Guo, Shicheng" w:date="2020-02-11T14:24:00Z">
              <w:rPr>
                <w:rFonts w:ascii="Times New Roman" w:hAnsi="Times New Roman" w:cs="Times New Roman"/>
              </w:rPr>
            </w:rPrChange>
          </w:rPr>
          <w:t>versus</w:t>
        </w:r>
      </w:ins>
      <w:del w:id="2269" w:author="Andreae, Emily A" w:date="2020-02-10T17:08:00Z">
        <w:r w:rsidR="00312EEC" w:rsidRPr="00D30883" w:rsidDel="00CD2221">
          <w:rPr>
            <w:rFonts w:ascii="Arial" w:hAnsi="Arial" w:cs="Arial"/>
            <w:sz w:val="22"/>
            <w:szCs w:val="22"/>
            <w:rPrChange w:id="2270" w:author="Guo, Shicheng" w:date="2020-02-11T14:24:00Z">
              <w:rPr>
                <w:rFonts w:ascii="Times New Roman" w:hAnsi="Times New Roman" w:cs="Times New Roman"/>
              </w:rPr>
            </w:rPrChange>
          </w:rPr>
          <w:delText>vs.</w:delText>
        </w:r>
      </w:del>
      <w:r w:rsidR="00312EEC" w:rsidRPr="00D30883">
        <w:rPr>
          <w:rFonts w:ascii="Arial" w:hAnsi="Arial" w:cs="Arial"/>
          <w:sz w:val="22"/>
          <w:szCs w:val="22"/>
          <w:rPrChange w:id="2271" w:author="Guo, Shicheng" w:date="2020-02-11T14:24:00Z">
            <w:rPr>
              <w:rFonts w:ascii="Times New Roman" w:hAnsi="Times New Roman" w:cs="Times New Roman"/>
            </w:rPr>
          </w:rPrChange>
        </w:rPr>
        <w:t xml:space="preserve"> negative)</w:t>
      </w:r>
      <w:del w:id="2272" w:author="Andreae, Emily A" w:date="2020-02-10T17:08:00Z">
        <w:r w:rsidR="00312EEC" w:rsidRPr="00D30883" w:rsidDel="00CD2221">
          <w:rPr>
            <w:rFonts w:ascii="Arial" w:hAnsi="Arial" w:cs="Arial"/>
            <w:sz w:val="22"/>
            <w:szCs w:val="22"/>
            <w:rPrChange w:id="2273" w:author="Guo, Shicheng" w:date="2020-02-11T14:24:00Z">
              <w:rPr>
                <w:rFonts w:ascii="Times New Roman" w:hAnsi="Times New Roman" w:cs="Times New Roman"/>
              </w:rPr>
            </w:rPrChange>
          </w:rPr>
          <w:delText xml:space="preserve"> was</w:delText>
        </w:r>
      </w:del>
      <w:r w:rsidR="00312EEC" w:rsidRPr="00D30883">
        <w:rPr>
          <w:rFonts w:ascii="Arial" w:hAnsi="Arial" w:cs="Arial"/>
          <w:sz w:val="22"/>
          <w:szCs w:val="22"/>
          <w:rPrChange w:id="2274" w:author="Guo, Shicheng" w:date="2020-02-11T14:24:00Z">
            <w:rPr>
              <w:rFonts w:ascii="Times New Roman" w:hAnsi="Times New Roman" w:cs="Times New Roman"/>
            </w:rPr>
          </w:rPrChange>
        </w:rPr>
        <w:t xml:space="preserve"> correlated with DSS (</w:t>
      </w:r>
      <w:ins w:id="2275" w:author="Andreae, Emily A" w:date="2020-02-10T17:09:00Z">
        <w:r w:rsidR="00CD2221" w:rsidRPr="00D30883">
          <w:rPr>
            <w:rFonts w:ascii="Arial" w:hAnsi="Arial" w:cs="Arial"/>
            <w:sz w:val="22"/>
            <w:szCs w:val="22"/>
            <w:rPrChange w:id="2276" w:author="Guo, Shicheng" w:date="2020-02-11T14:24:00Z">
              <w:rPr>
                <w:rFonts w:ascii="Times New Roman" w:hAnsi="Times New Roman" w:cs="Times New Roman"/>
              </w:rPr>
            </w:rPrChange>
          </w:rPr>
          <w:t>p</w:t>
        </w:r>
      </w:ins>
      <w:del w:id="2277" w:author="Andreae, Emily A" w:date="2020-02-10T17:09:00Z">
        <w:r w:rsidR="00312EEC" w:rsidRPr="00D30883" w:rsidDel="00CD2221">
          <w:rPr>
            <w:rFonts w:ascii="Arial" w:hAnsi="Arial" w:cs="Arial"/>
            <w:sz w:val="22"/>
            <w:szCs w:val="22"/>
            <w:rPrChange w:id="2278" w:author="Guo, Shicheng" w:date="2020-02-11T14:24:00Z">
              <w:rPr>
                <w:rFonts w:ascii="Times New Roman" w:hAnsi="Times New Roman" w:cs="Times New Roman"/>
              </w:rPr>
            </w:rPrChange>
          </w:rPr>
          <w:delText>P</w:delText>
        </w:r>
      </w:del>
      <w:r w:rsidR="00312EEC" w:rsidRPr="00D30883">
        <w:rPr>
          <w:rFonts w:ascii="Arial" w:hAnsi="Arial" w:cs="Arial"/>
          <w:sz w:val="22"/>
          <w:szCs w:val="22"/>
          <w:rPrChange w:id="2279" w:author="Guo, Shicheng" w:date="2020-02-11T14:24:00Z">
            <w:rPr>
              <w:rFonts w:ascii="Times New Roman" w:hAnsi="Times New Roman" w:cs="Times New Roman"/>
            </w:rPr>
          </w:rPrChange>
        </w:rPr>
        <w:t>=0.038, hazard ratio</w:t>
      </w:r>
      <w:ins w:id="2280" w:author="Andreae, Emily A" w:date="2020-02-10T17:09:00Z">
        <w:r w:rsidR="00CD2221" w:rsidRPr="00D30883">
          <w:rPr>
            <w:rFonts w:ascii="Arial" w:hAnsi="Arial" w:cs="Arial"/>
            <w:sz w:val="22"/>
            <w:szCs w:val="22"/>
            <w:rPrChange w:id="2281" w:author="Guo, Shicheng" w:date="2020-02-11T14:24:00Z">
              <w:rPr>
                <w:rFonts w:ascii="Times New Roman" w:hAnsi="Times New Roman" w:cs="Times New Roman"/>
              </w:rPr>
            </w:rPrChange>
          </w:rPr>
          <w:t xml:space="preserve"> (HR) </w:t>
        </w:r>
      </w:ins>
      <w:r w:rsidR="00312EEC" w:rsidRPr="00D30883">
        <w:rPr>
          <w:rFonts w:ascii="Arial" w:hAnsi="Arial" w:cs="Arial"/>
          <w:sz w:val="22"/>
          <w:szCs w:val="22"/>
          <w:rPrChange w:id="2282" w:author="Guo, Shicheng" w:date="2020-02-11T14:24:00Z">
            <w:rPr>
              <w:rFonts w:ascii="Times New Roman" w:hAnsi="Times New Roman" w:cs="Times New Roman"/>
            </w:rPr>
          </w:rPrChange>
        </w:rPr>
        <w:t xml:space="preserve">=0.205, 95% </w:t>
      </w:r>
      <w:ins w:id="2283" w:author="Andreae, Emily A" w:date="2020-02-10T17:08:00Z">
        <w:r w:rsidR="00CD2221" w:rsidRPr="00D30883">
          <w:rPr>
            <w:rFonts w:ascii="Arial" w:hAnsi="Arial" w:cs="Arial"/>
            <w:sz w:val="22"/>
            <w:szCs w:val="22"/>
            <w:rPrChange w:id="2284" w:author="Guo, Shicheng" w:date="2020-02-11T14:24:00Z">
              <w:rPr>
                <w:rFonts w:ascii="Times New Roman" w:hAnsi="Times New Roman" w:cs="Times New Roman"/>
              </w:rPr>
            </w:rPrChange>
          </w:rPr>
          <w:t>confidence interval (</w:t>
        </w:r>
      </w:ins>
      <w:r w:rsidR="00312EEC" w:rsidRPr="00D30883">
        <w:rPr>
          <w:rFonts w:ascii="Arial" w:hAnsi="Arial" w:cs="Arial"/>
          <w:sz w:val="22"/>
          <w:szCs w:val="22"/>
          <w:rPrChange w:id="2285" w:author="Guo, Shicheng" w:date="2020-02-11T14:24:00Z">
            <w:rPr>
              <w:rFonts w:ascii="Times New Roman" w:hAnsi="Times New Roman" w:cs="Times New Roman"/>
            </w:rPr>
          </w:rPrChange>
        </w:rPr>
        <w:t>CI</w:t>
      </w:r>
      <w:ins w:id="2286" w:author="Andreae, Emily A" w:date="2020-02-10T17:09:00Z">
        <w:r w:rsidR="00CD2221" w:rsidRPr="00D30883">
          <w:rPr>
            <w:rFonts w:ascii="Arial" w:hAnsi="Arial" w:cs="Arial"/>
            <w:sz w:val="22"/>
            <w:szCs w:val="22"/>
            <w:rPrChange w:id="2287" w:author="Guo, Shicheng" w:date="2020-02-11T14:24:00Z">
              <w:rPr>
                <w:rFonts w:ascii="Times New Roman" w:hAnsi="Times New Roman" w:cs="Times New Roman"/>
              </w:rPr>
            </w:rPrChange>
          </w:rPr>
          <w:t>)</w:t>
        </w:r>
      </w:ins>
      <w:r w:rsidR="00312EEC" w:rsidRPr="00D30883">
        <w:rPr>
          <w:rFonts w:ascii="Arial" w:hAnsi="Arial" w:cs="Arial"/>
          <w:sz w:val="22"/>
          <w:szCs w:val="22"/>
          <w:rPrChange w:id="2288" w:author="Guo, Shicheng" w:date="2020-02-11T14:24:00Z">
            <w:rPr>
              <w:rFonts w:ascii="Times New Roman" w:hAnsi="Times New Roman" w:cs="Times New Roman"/>
            </w:rPr>
          </w:rPrChange>
        </w:rPr>
        <w:t>: 0.046 – 0.917) and OS (</w:t>
      </w:r>
      <w:ins w:id="2289" w:author="Andreae, Emily A" w:date="2020-02-10T17:09:00Z">
        <w:r w:rsidR="00CD2221" w:rsidRPr="00D30883">
          <w:rPr>
            <w:rFonts w:ascii="Arial" w:hAnsi="Arial" w:cs="Arial"/>
            <w:sz w:val="22"/>
            <w:szCs w:val="22"/>
            <w:rPrChange w:id="2290" w:author="Guo, Shicheng" w:date="2020-02-11T14:24:00Z">
              <w:rPr>
                <w:rFonts w:ascii="Times New Roman" w:hAnsi="Times New Roman" w:cs="Times New Roman"/>
              </w:rPr>
            </w:rPrChange>
          </w:rPr>
          <w:t>p</w:t>
        </w:r>
      </w:ins>
      <w:del w:id="2291" w:author="Andreae, Emily A" w:date="2020-02-10T17:09:00Z">
        <w:r w:rsidR="00312EEC" w:rsidRPr="00D30883" w:rsidDel="00CD2221">
          <w:rPr>
            <w:rFonts w:ascii="Arial" w:hAnsi="Arial" w:cs="Arial"/>
            <w:sz w:val="22"/>
            <w:szCs w:val="22"/>
            <w:rPrChange w:id="2292" w:author="Guo, Shicheng" w:date="2020-02-11T14:24:00Z">
              <w:rPr>
                <w:rFonts w:ascii="Times New Roman" w:hAnsi="Times New Roman" w:cs="Times New Roman"/>
              </w:rPr>
            </w:rPrChange>
          </w:rPr>
          <w:delText>P</w:delText>
        </w:r>
      </w:del>
      <w:r w:rsidR="00312EEC" w:rsidRPr="00D30883">
        <w:rPr>
          <w:rFonts w:ascii="Arial" w:hAnsi="Arial" w:cs="Arial"/>
          <w:sz w:val="22"/>
          <w:szCs w:val="22"/>
          <w:rPrChange w:id="2293" w:author="Guo, Shicheng" w:date="2020-02-11T14:24:00Z">
            <w:rPr>
              <w:rFonts w:ascii="Times New Roman" w:hAnsi="Times New Roman" w:cs="Times New Roman"/>
            </w:rPr>
          </w:rPrChange>
        </w:rPr>
        <w:t xml:space="preserve">=0.024, </w:t>
      </w:r>
      <w:ins w:id="2294" w:author="Andreae, Emily A" w:date="2020-02-10T17:09:00Z">
        <w:r w:rsidR="00CD2221" w:rsidRPr="00D30883">
          <w:rPr>
            <w:rFonts w:ascii="Arial" w:hAnsi="Arial" w:cs="Arial"/>
            <w:sz w:val="22"/>
            <w:szCs w:val="22"/>
            <w:rPrChange w:id="2295" w:author="Guo, Shicheng" w:date="2020-02-11T14:24:00Z">
              <w:rPr>
                <w:rFonts w:ascii="Times New Roman" w:hAnsi="Times New Roman" w:cs="Times New Roman"/>
              </w:rPr>
            </w:rPrChange>
          </w:rPr>
          <w:t>HR</w:t>
        </w:r>
      </w:ins>
      <w:del w:id="2296" w:author="Andreae, Emily A" w:date="2020-02-10T17:09:00Z">
        <w:r w:rsidR="00312EEC" w:rsidRPr="00D30883" w:rsidDel="00CD2221">
          <w:rPr>
            <w:rFonts w:ascii="Arial" w:hAnsi="Arial" w:cs="Arial"/>
            <w:sz w:val="22"/>
            <w:szCs w:val="22"/>
            <w:rPrChange w:id="2297" w:author="Guo, Shicheng" w:date="2020-02-11T14:24:00Z">
              <w:rPr>
                <w:rFonts w:ascii="Times New Roman" w:hAnsi="Times New Roman" w:cs="Times New Roman"/>
              </w:rPr>
            </w:rPrChange>
          </w:rPr>
          <w:delText>hazard ratio</w:delText>
        </w:r>
      </w:del>
      <w:r w:rsidR="00312EEC" w:rsidRPr="00D30883">
        <w:rPr>
          <w:rFonts w:ascii="Arial" w:hAnsi="Arial" w:cs="Arial"/>
          <w:sz w:val="22"/>
          <w:szCs w:val="22"/>
          <w:rPrChange w:id="2298" w:author="Guo, Shicheng" w:date="2020-02-11T14:24:00Z">
            <w:rPr>
              <w:rFonts w:ascii="Times New Roman" w:hAnsi="Times New Roman" w:cs="Times New Roman"/>
            </w:rPr>
          </w:rPrChange>
        </w:rPr>
        <w:t>=0.240, 95% CI:</w:t>
      </w:r>
      <w:ins w:id="2299" w:author="Andreae, Emily A" w:date="2020-02-10T17:09:00Z">
        <w:r w:rsidR="00CD2221" w:rsidRPr="00D30883">
          <w:rPr>
            <w:rFonts w:ascii="Arial" w:hAnsi="Arial" w:cs="Arial"/>
            <w:sz w:val="22"/>
            <w:szCs w:val="22"/>
            <w:rPrChange w:id="2300" w:author="Guo, Shicheng" w:date="2020-02-11T14:24:00Z">
              <w:rPr>
                <w:rFonts w:ascii="Times New Roman" w:hAnsi="Times New Roman" w:cs="Times New Roman"/>
              </w:rPr>
            </w:rPrChange>
          </w:rPr>
          <w:t xml:space="preserve"> </w:t>
        </w:r>
      </w:ins>
      <w:r w:rsidR="00312EEC" w:rsidRPr="00D30883">
        <w:rPr>
          <w:rFonts w:ascii="Arial" w:hAnsi="Arial" w:cs="Arial"/>
          <w:sz w:val="22"/>
          <w:szCs w:val="22"/>
          <w:rPrChange w:id="2301" w:author="Guo, Shicheng" w:date="2020-02-11T14:24:00Z">
            <w:rPr>
              <w:rFonts w:ascii="Times New Roman" w:hAnsi="Times New Roman" w:cs="Times New Roman"/>
            </w:rPr>
          </w:rPrChange>
        </w:rPr>
        <w:t xml:space="preserve">0.070–0.827) </w:t>
      </w:r>
      <w:commentRangeStart w:id="2302"/>
      <w:r w:rsidR="00312EEC" w:rsidRPr="00D30883">
        <w:rPr>
          <w:rFonts w:ascii="Arial" w:hAnsi="Arial" w:cs="Arial"/>
          <w:sz w:val="22"/>
          <w:szCs w:val="22"/>
          <w:rPrChange w:id="2303" w:author="Guo, Shicheng" w:date="2020-02-11T14:24:00Z">
            <w:rPr>
              <w:rFonts w:ascii="Times New Roman" w:hAnsi="Times New Roman" w:cs="Times New Roman"/>
            </w:rPr>
          </w:rPrChange>
        </w:rPr>
        <w:t>(</w:t>
      </w:r>
      <w:r w:rsidR="007E69C3" w:rsidRPr="00D30883">
        <w:rPr>
          <w:rFonts w:ascii="Arial" w:hAnsi="Arial" w:cs="Arial"/>
          <w:b/>
          <w:color w:val="0070C0"/>
          <w:sz w:val="22"/>
          <w:szCs w:val="22"/>
          <w:rPrChange w:id="2304" w:author="Guo, Shicheng" w:date="2020-02-11T14:24:00Z">
            <w:rPr>
              <w:rFonts w:ascii="Times New Roman" w:hAnsi="Times New Roman" w:cs="Times New Roman"/>
              <w:b/>
              <w:color w:val="0070C0"/>
            </w:rPr>
          </w:rPrChange>
        </w:rPr>
        <w:t>T</w:t>
      </w:r>
      <w:r w:rsidR="00312EEC" w:rsidRPr="00D30883">
        <w:rPr>
          <w:rFonts w:ascii="Arial" w:hAnsi="Arial" w:cs="Arial"/>
          <w:b/>
          <w:color w:val="0070C0"/>
          <w:sz w:val="22"/>
          <w:szCs w:val="22"/>
          <w:rPrChange w:id="2305" w:author="Guo, Shicheng" w:date="2020-02-11T14:24:00Z">
            <w:rPr>
              <w:rFonts w:ascii="Times New Roman" w:hAnsi="Times New Roman" w:cs="Times New Roman"/>
              <w:b/>
              <w:color w:val="0070C0"/>
            </w:rPr>
          </w:rPrChange>
        </w:rPr>
        <w:t xml:space="preserve">able </w:t>
      </w:r>
      <w:r w:rsidR="007E69C3" w:rsidRPr="00D30883">
        <w:rPr>
          <w:rFonts w:ascii="Arial" w:hAnsi="Arial" w:cs="Arial"/>
          <w:b/>
          <w:color w:val="0070C0"/>
          <w:sz w:val="22"/>
          <w:szCs w:val="22"/>
          <w:rPrChange w:id="2306" w:author="Guo, Shicheng" w:date="2020-02-11T14:24:00Z">
            <w:rPr>
              <w:rFonts w:ascii="Times New Roman" w:hAnsi="Times New Roman" w:cs="Times New Roman"/>
              <w:b/>
              <w:color w:val="0070C0"/>
            </w:rPr>
          </w:rPrChange>
        </w:rPr>
        <w:t>S</w:t>
      </w:r>
      <w:r w:rsidR="00312EEC" w:rsidRPr="00D30883">
        <w:rPr>
          <w:rFonts w:ascii="Arial" w:hAnsi="Arial" w:cs="Arial"/>
          <w:b/>
          <w:color w:val="0070C0"/>
          <w:sz w:val="22"/>
          <w:szCs w:val="22"/>
          <w:rPrChange w:id="2307" w:author="Guo, Shicheng" w:date="2020-02-11T14:24:00Z">
            <w:rPr>
              <w:rFonts w:ascii="Times New Roman" w:hAnsi="Times New Roman" w:cs="Times New Roman"/>
              <w:b/>
              <w:color w:val="0070C0"/>
            </w:rPr>
          </w:rPrChange>
        </w:rPr>
        <w:t>2</w:t>
      </w:r>
      <w:r w:rsidR="00312EEC" w:rsidRPr="00D30883">
        <w:rPr>
          <w:rFonts w:ascii="Arial" w:hAnsi="Arial" w:cs="Arial"/>
          <w:sz w:val="22"/>
          <w:szCs w:val="22"/>
          <w:rPrChange w:id="2308" w:author="Guo, Shicheng" w:date="2020-02-11T14:24:00Z">
            <w:rPr>
              <w:rFonts w:ascii="Times New Roman" w:hAnsi="Times New Roman" w:cs="Times New Roman"/>
            </w:rPr>
          </w:rPrChange>
        </w:rPr>
        <w:t>). Clinical and pathologic</w:t>
      </w:r>
      <w:ins w:id="2309" w:author="Andreae, Emily A" w:date="2020-02-10T17:10:00Z">
        <w:r w:rsidR="00CD2221" w:rsidRPr="00D30883">
          <w:rPr>
            <w:rFonts w:ascii="Arial" w:hAnsi="Arial" w:cs="Arial"/>
            <w:sz w:val="22"/>
            <w:szCs w:val="22"/>
            <w:rPrChange w:id="2310" w:author="Guo, Shicheng" w:date="2020-02-11T14:24:00Z">
              <w:rPr>
                <w:rFonts w:ascii="Times New Roman" w:hAnsi="Times New Roman" w:cs="Times New Roman"/>
              </w:rPr>
            </w:rPrChange>
          </w:rPr>
          <w:t>al</w:t>
        </w:r>
      </w:ins>
      <w:r w:rsidR="00312EEC" w:rsidRPr="00D30883">
        <w:rPr>
          <w:rFonts w:ascii="Arial" w:hAnsi="Arial" w:cs="Arial"/>
          <w:sz w:val="22"/>
          <w:szCs w:val="22"/>
          <w:rPrChange w:id="2311" w:author="Guo, Shicheng" w:date="2020-02-11T14:24:00Z">
            <w:rPr>
              <w:rFonts w:ascii="Times New Roman" w:hAnsi="Times New Roman" w:cs="Times New Roman"/>
            </w:rPr>
          </w:rPrChange>
        </w:rPr>
        <w:t xml:space="preserve"> data are summarized in </w:t>
      </w:r>
      <w:r w:rsidR="007E69C3" w:rsidRPr="00D30883">
        <w:rPr>
          <w:rFonts w:ascii="Arial" w:hAnsi="Arial" w:cs="Arial"/>
          <w:b/>
          <w:color w:val="0070C0"/>
          <w:sz w:val="22"/>
          <w:szCs w:val="22"/>
          <w:rPrChange w:id="2312" w:author="Guo, Shicheng" w:date="2020-02-11T14:24:00Z">
            <w:rPr>
              <w:rFonts w:ascii="Times New Roman" w:hAnsi="Times New Roman" w:cs="Times New Roman"/>
              <w:b/>
              <w:color w:val="0070C0"/>
            </w:rPr>
          </w:rPrChange>
        </w:rPr>
        <w:t>T</w:t>
      </w:r>
      <w:r w:rsidR="00312EEC" w:rsidRPr="00D30883">
        <w:rPr>
          <w:rFonts w:ascii="Arial" w:hAnsi="Arial" w:cs="Arial"/>
          <w:b/>
          <w:color w:val="0070C0"/>
          <w:sz w:val="22"/>
          <w:szCs w:val="22"/>
          <w:rPrChange w:id="2313" w:author="Guo, Shicheng" w:date="2020-02-11T14:24:00Z">
            <w:rPr>
              <w:rFonts w:ascii="Times New Roman" w:hAnsi="Times New Roman" w:cs="Times New Roman"/>
              <w:b/>
              <w:color w:val="0070C0"/>
            </w:rPr>
          </w:rPrChange>
        </w:rPr>
        <w:t xml:space="preserve">able </w:t>
      </w:r>
      <w:r w:rsidR="007E69C3" w:rsidRPr="00D30883">
        <w:rPr>
          <w:rFonts w:ascii="Arial" w:hAnsi="Arial" w:cs="Arial"/>
          <w:b/>
          <w:color w:val="0070C0"/>
          <w:sz w:val="22"/>
          <w:szCs w:val="22"/>
          <w:rPrChange w:id="2314" w:author="Guo, Shicheng" w:date="2020-02-11T14:24:00Z">
            <w:rPr>
              <w:rFonts w:ascii="Times New Roman" w:hAnsi="Times New Roman" w:cs="Times New Roman"/>
              <w:b/>
              <w:color w:val="0070C0"/>
            </w:rPr>
          </w:rPrChange>
        </w:rPr>
        <w:t>S</w:t>
      </w:r>
      <w:r w:rsidR="00312EEC" w:rsidRPr="00D30883">
        <w:rPr>
          <w:rFonts w:ascii="Arial" w:hAnsi="Arial" w:cs="Arial"/>
          <w:b/>
          <w:color w:val="0070C0"/>
          <w:sz w:val="22"/>
          <w:szCs w:val="22"/>
          <w:rPrChange w:id="2315" w:author="Guo, Shicheng" w:date="2020-02-11T14:24:00Z">
            <w:rPr>
              <w:rFonts w:ascii="Times New Roman" w:hAnsi="Times New Roman" w:cs="Times New Roman"/>
              <w:b/>
              <w:color w:val="0070C0"/>
            </w:rPr>
          </w:rPrChange>
        </w:rPr>
        <w:t>4</w:t>
      </w:r>
      <w:r w:rsidR="00312EEC" w:rsidRPr="00D30883">
        <w:rPr>
          <w:rFonts w:ascii="Arial" w:hAnsi="Arial" w:cs="Arial"/>
          <w:sz w:val="22"/>
          <w:szCs w:val="22"/>
          <w:rPrChange w:id="2316" w:author="Guo, Shicheng" w:date="2020-02-11T14:24:00Z">
            <w:rPr>
              <w:rFonts w:ascii="Times New Roman" w:hAnsi="Times New Roman" w:cs="Times New Roman"/>
            </w:rPr>
          </w:rPrChange>
        </w:rPr>
        <w:t xml:space="preserve">. </w:t>
      </w:r>
      <w:commentRangeEnd w:id="2302"/>
      <w:r w:rsidR="003B5B56">
        <w:rPr>
          <w:rStyle w:val="CommentReference"/>
        </w:rPr>
        <w:commentReference w:id="2302"/>
      </w:r>
    </w:p>
    <w:p w14:paraId="70A26F57" w14:textId="29860B38" w:rsidR="00EC4505" w:rsidRPr="00D30883" w:rsidRDefault="00312EEC">
      <w:pPr>
        <w:spacing w:line="240" w:lineRule="auto"/>
        <w:ind w:firstLine="480"/>
        <w:jc w:val="both"/>
        <w:rPr>
          <w:rFonts w:ascii="Arial" w:hAnsi="Arial" w:cs="Arial"/>
          <w:sz w:val="22"/>
          <w:szCs w:val="22"/>
          <w:rPrChange w:id="2317" w:author="Guo, Shicheng" w:date="2020-02-11T14:24:00Z">
            <w:rPr>
              <w:rFonts w:ascii="Times New Roman" w:hAnsi="Times New Roman" w:cs="Times New Roman"/>
            </w:rPr>
          </w:rPrChange>
        </w:rPr>
        <w:pPrChange w:id="2318" w:author="Guo, Shicheng" w:date="2020-02-11T14:23:00Z">
          <w:pPr>
            <w:spacing w:line="480" w:lineRule="auto"/>
            <w:ind w:firstLine="480"/>
            <w:jc w:val="both"/>
          </w:pPr>
        </w:pPrChange>
      </w:pPr>
      <w:r w:rsidRPr="00D30883">
        <w:rPr>
          <w:rFonts w:ascii="Arial" w:hAnsi="Arial" w:cs="Arial"/>
          <w:sz w:val="22"/>
          <w:szCs w:val="22"/>
          <w:rPrChange w:id="2319" w:author="Guo, Shicheng" w:date="2020-02-11T14:24:00Z">
            <w:rPr>
              <w:rFonts w:ascii="Times New Roman" w:hAnsi="Times New Roman" w:cs="Times New Roman"/>
            </w:rPr>
          </w:rPrChange>
        </w:rPr>
        <w:t xml:space="preserve">To </w:t>
      </w:r>
      <w:ins w:id="2320" w:author="Andreae, Emily A" w:date="2020-02-11T08:47:00Z">
        <w:r w:rsidR="00BE4E25" w:rsidRPr="00D30883">
          <w:rPr>
            <w:rFonts w:ascii="Arial" w:hAnsi="Arial" w:cs="Arial"/>
            <w:sz w:val="22"/>
            <w:szCs w:val="22"/>
            <w:rPrChange w:id="2321" w:author="Guo, Shicheng" w:date="2020-02-11T14:24:00Z">
              <w:rPr>
                <w:rFonts w:ascii="Times New Roman" w:hAnsi="Times New Roman" w:cs="Times New Roman"/>
              </w:rPr>
            </w:rPrChange>
          </w:rPr>
          <w:t xml:space="preserve">validate the IHC findings, </w:t>
        </w:r>
      </w:ins>
      <w:del w:id="2322" w:author="Andreae, Emily A" w:date="2020-02-11T08:47:00Z">
        <w:r w:rsidRPr="00D30883" w:rsidDel="00BE4E25">
          <w:rPr>
            <w:rFonts w:ascii="Arial" w:hAnsi="Arial" w:cs="Arial"/>
            <w:sz w:val="22"/>
            <w:szCs w:val="22"/>
            <w:rPrChange w:id="2323" w:author="Guo, Shicheng" w:date="2020-02-11T14:24:00Z">
              <w:rPr>
                <w:rFonts w:ascii="Times New Roman" w:hAnsi="Times New Roman" w:cs="Times New Roman"/>
              </w:rPr>
            </w:rPrChange>
          </w:rPr>
          <w:delText xml:space="preserve">further elucidate the relevance of </w:delText>
        </w:r>
      </w:del>
      <w:del w:id="2324" w:author="Andreae, Emily A" w:date="2020-02-11T08:48:00Z">
        <w:r w:rsidRPr="00D30883" w:rsidDel="00BE4E25">
          <w:rPr>
            <w:rFonts w:ascii="Arial" w:hAnsi="Arial" w:cs="Arial"/>
            <w:sz w:val="22"/>
            <w:szCs w:val="22"/>
            <w:rPrChange w:id="2325" w:author="Guo, Shicheng" w:date="2020-02-11T14:24:00Z">
              <w:rPr>
                <w:rFonts w:ascii="Times New Roman" w:hAnsi="Times New Roman" w:cs="Times New Roman"/>
              </w:rPr>
            </w:rPrChange>
          </w:rPr>
          <w:delText>tsMHCII expression in PTC</w:delText>
        </w:r>
      </w:del>
      <w:del w:id="2326" w:author="Andreae, Emily A" w:date="2020-02-11T08:38:00Z">
        <w:r w:rsidRPr="00D30883" w:rsidDel="009B5CAD">
          <w:rPr>
            <w:rFonts w:ascii="Arial" w:hAnsi="Arial" w:cs="Arial"/>
            <w:sz w:val="22"/>
            <w:szCs w:val="22"/>
            <w:rPrChange w:id="2327" w:author="Guo, Shicheng" w:date="2020-02-11T14:24:00Z">
              <w:rPr>
                <w:rFonts w:ascii="Times New Roman" w:hAnsi="Times New Roman" w:cs="Times New Roman"/>
              </w:rPr>
            </w:rPrChange>
          </w:rPr>
          <w:delText>s</w:delText>
        </w:r>
      </w:del>
      <w:del w:id="2328" w:author="Andreae, Emily A" w:date="2020-02-11T08:48:00Z">
        <w:r w:rsidRPr="00D30883" w:rsidDel="00BE4E25">
          <w:rPr>
            <w:rFonts w:ascii="Arial" w:hAnsi="Arial" w:cs="Arial"/>
            <w:sz w:val="22"/>
            <w:szCs w:val="22"/>
            <w:rPrChange w:id="2329" w:author="Guo, Shicheng" w:date="2020-02-11T14:24:00Z">
              <w:rPr>
                <w:rFonts w:ascii="Times New Roman" w:hAnsi="Times New Roman" w:cs="Times New Roman"/>
              </w:rPr>
            </w:rPrChange>
          </w:rPr>
          <w:delText xml:space="preserve">, </w:delText>
        </w:r>
      </w:del>
      <w:r w:rsidRPr="00D30883">
        <w:rPr>
          <w:rFonts w:ascii="Arial" w:hAnsi="Arial" w:cs="Arial"/>
          <w:sz w:val="22"/>
          <w:szCs w:val="22"/>
          <w:rPrChange w:id="2330" w:author="Guo, Shicheng" w:date="2020-02-11T14:24:00Z">
            <w:rPr>
              <w:rFonts w:ascii="Times New Roman" w:hAnsi="Times New Roman" w:cs="Times New Roman"/>
            </w:rPr>
          </w:rPrChange>
        </w:rPr>
        <w:t xml:space="preserve">we </w:t>
      </w:r>
      <w:ins w:id="2331" w:author="Andreae, Emily A" w:date="2020-02-11T08:39:00Z">
        <w:r w:rsidR="009B5CAD" w:rsidRPr="00D30883">
          <w:rPr>
            <w:rFonts w:ascii="Arial" w:hAnsi="Arial" w:cs="Arial"/>
            <w:sz w:val="22"/>
            <w:szCs w:val="22"/>
            <w:rPrChange w:id="2332" w:author="Guo, Shicheng" w:date="2020-02-11T14:24:00Z">
              <w:rPr>
                <w:rFonts w:ascii="Times New Roman" w:hAnsi="Times New Roman" w:cs="Times New Roman"/>
              </w:rPr>
            </w:rPrChange>
          </w:rPr>
          <w:t xml:space="preserve">analyzed transcript levels of </w:t>
        </w:r>
      </w:ins>
      <w:del w:id="2333" w:author="Andreae, Emily A" w:date="2020-02-11T08:39:00Z">
        <w:r w:rsidRPr="00D30883" w:rsidDel="009B5CAD">
          <w:rPr>
            <w:rFonts w:ascii="Arial" w:hAnsi="Arial" w:cs="Arial"/>
            <w:sz w:val="22"/>
            <w:szCs w:val="22"/>
            <w:rPrChange w:id="2334" w:author="Guo, Shicheng" w:date="2020-02-11T14:24:00Z">
              <w:rPr>
                <w:rFonts w:ascii="Times New Roman" w:hAnsi="Times New Roman" w:cs="Times New Roman"/>
              </w:rPr>
            </w:rPrChange>
          </w:rPr>
          <w:delText xml:space="preserve">performed statistical analysis of </w:delText>
        </w:r>
      </w:del>
      <w:r w:rsidRPr="00D30883">
        <w:rPr>
          <w:rFonts w:ascii="Arial" w:hAnsi="Arial" w:cs="Arial"/>
          <w:sz w:val="22"/>
          <w:szCs w:val="22"/>
          <w:rPrChange w:id="2335" w:author="Guo, Shicheng" w:date="2020-02-11T14:24:00Z">
            <w:rPr>
              <w:rFonts w:ascii="Times New Roman" w:hAnsi="Times New Roman" w:cs="Times New Roman"/>
            </w:rPr>
          </w:rPrChange>
        </w:rPr>
        <w:t xml:space="preserve">tsMHCII </w:t>
      </w:r>
      <w:del w:id="2336" w:author="Andreae, Emily A" w:date="2020-02-11T08:39:00Z">
        <w:r w:rsidRPr="00D30883" w:rsidDel="009B5CAD">
          <w:rPr>
            <w:rFonts w:ascii="Arial" w:hAnsi="Arial" w:cs="Arial"/>
            <w:sz w:val="22"/>
            <w:szCs w:val="22"/>
            <w:rPrChange w:id="2337" w:author="Guo, Shicheng" w:date="2020-02-11T14:24:00Z">
              <w:rPr>
                <w:rFonts w:ascii="Times New Roman" w:hAnsi="Times New Roman" w:cs="Times New Roman"/>
              </w:rPr>
            </w:rPrChange>
          </w:rPr>
          <w:delText xml:space="preserve">mRNA levels </w:delText>
        </w:r>
      </w:del>
      <w:r w:rsidRPr="00D30883">
        <w:rPr>
          <w:rFonts w:ascii="Arial" w:hAnsi="Arial" w:cs="Arial"/>
          <w:sz w:val="22"/>
          <w:szCs w:val="22"/>
          <w:rPrChange w:id="2338" w:author="Guo, Shicheng" w:date="2020-02-11T14:24:00Z">
            <w:rPr>
              <w:rFonts w:ascii="Times New Roman" w:hAnsi="Times New Roman" w:cs="Times New Roman"/>
            </w:rPr>
          </w:rPrChange>
        </w:rPr>
        <w:t xml:space="preserve">in </w:t>
      </w:r>
      <w:ins w:id="2339" w:author="Andreae, Emily A" w:date="2020-02-11T08:39:00Z">
        <w:r w:rsidR="009B5CAD" w:rsidRPr="00D30883">
          <w:rPr>
            <w:rFonts w:ascii="Arial" w:hAnsi="Arial" w:cs="Arial"/>
            <w:sz w:val="22"/>
            <w:szCs w:val="22"/>
            <w:rPrChange w:id="2340" w:author="Guo, Shicheng" w:date="2020-02-11T14:24:00Z">
              <w:rPr>
                <w:rFonts w:ascii="Times New Roman" w:hAnsi="Times New Roman" w:cs="Times New Roman"/>
              </w:rPr>
            </w:rPrChange>
          </w:rPr>
          <w:t xml:space="preserve">various </w:t>
        </w:r>
      </w:ins>
      <w:del w:id="2341" w:author="Andreae, Emily A" w:date="2020-02-11T08:40:00Z">
        <w:r w:rsidRPr="00D30883" w:rsidDel="009B5CAD">
          <w:rPr>
            <w:rFonts w:ascii="Arial" w:hAnsi="Arial" w:cs="Arial"/>
            <w:sz w:val="22"/>
            <w:szCs w:val="22"/>
            <w:rPrChange w:id="2342" w:author="Guo, Shicheng" w:date="2020-02-11T14:24:00Z">
              <w:rPr>
                <w:rFonts w:ascii="Times New Roman" w:hAnsi="Times New Roman" w:cs="Times New Roman"/>
              </w:rPr>
            </w:rPrChange>
          </w:rPr>
          <w:delText xml:space="preserve">thyroid </w:delText>
        </w:r>
      </w:del>
      <w:r w:rsidRPr="00D30883">
        <w:rPr>
          <w:rFonts w:ascii="Arial" w:hAnsi="Arial" w:cs="Arial"/>
          <w:sz w:val="22"/>
          <w:szCs w:val="22"/>
          <w:rPrChange w:id="2343" w:author="Guo, Shicheng" w:date="2020-02-11T14:24:00Z">
            <w:rPr>
              <w:rFonts w:ascii="Times New Roman" w:hAnsi="Times New Roman" w:cs="Times New Roman"/>
            </w:rPr>
          </w:rPrChange>
        </w:rPr>
        <w:t>carcinoma</w:t>
      </w:r>
      <w:ins w:id="2344" w:author="Andreae, Emily A" w:date="2020-02-11T08:39:00Z">
        <w:r w:rsidR="009B5CAD" w:rsidRPr="00D30883">
          <w:rPr>
            <w:rFonts w:ascii="Arial" w:hAnsi="Arial" w:cs="Arial"/>
            <w:sz w:val="22"/>
            <w:szCs w:val="22"/>
            <w:rPrChange w:id="2345" w:author="Guo, Shicheng" w:date="2020-02-11T14:24:00Z">
              <w:rPr>
                <w:rFonts w:ascii="Times New Roman" w:hAnsi="Times New Roman" w:cs="Times New Roman"/>
              </w:rPr>
            </w:rPrChange>
          </w:rPr>
          <w:t>s</w:t>
        </w:r>
      </w:ins>
      <w:r w:rsidRPr="00D30883">
        <w:rPr>
          <w:rFonts w:ascii="Arial" w:hAnsi="Arial" w:cs="Arial"/>
          <w:sz w:val="22"/>
          <w:szCs w:val="22"/>
          <w:rPrChange w:id="2346" w:author="Guo, Shicheng" w:date="2020-02-11T14:24:00Z">
            <w:rPr>
              <w:rFonts w:ascii="Times New Roman" w:hAnsi="Times New Roman" w:cs="Times New Roman"/>
            </w:rPr>
          </w:rPrChange>
        </w:rPr>
        <w:t xml:space="preserve"> </w:t>
      </w:r>
      <w:ins w:id="2347" w:author="Andreae, Emily A" w:date="2020-02-11T08:39:00Z">
        <w:r w:rsidR="009B5CAD" w:rsidRPr="00D30883">
          <w:rPr>
            <w:rFonts w:ascii="Arial" w:hAnsi="Arial" w:cs="Arial"/>
            <w:sz w:val="22"/>
            <w:szCs w:val="22"/>
            <w:rPrChange w:id="2348" w:author="Guo, Shicheng" w:date="2020-02-11T14:24:00Z">
              <w:rPr>
                <w:rFonts w:ascii="Times New Roman" w:hAnsi="Times New Roman" w:cs="Times New Roman"/>
              </w:rPr>
            </w:rPrChange>
          </w:rPr>
          <w:t xml:space="preserve">using </w:t>
        </w:r>
      </w:ins>
      <w:ins w:id="2349" w:author="Andreae, Emily A" w:date="2020-02-11T08:40:00Z">
        <w:r w:rsidR="009B5CAD" w:rsidRPr="00D30883">
          <w:rPr>
            <w:rFonts w:ascii="Arial" w:hAnsi="Arial" w:cs="Arial"/>
            <w:sz w:val="22"/>
            <w:szCs w:val="22"/>
            <w:rPrChange w:id="2350" w:author="Guo, Shicheng" w:date="2020-02-11T14:24:00Z">
              <w:rPr>
                <w:rFonts w:ascii="Times New Roman" w:hAnsi="Times New Roman" w:cs="Times New Roman"/>
              </w:rPr>
            </w:rPrChange>
          </w:rPr>
          <w:t xml:space="preserve">the </w:t>
        </w:r>
      </w:ins>
      <w:ins w:id="2351" w:author="Andreae, Emily A" w:date="2020-02-11T08:39:00Z">
        <w:r w:rsidR="009B5CAD" w:rsidRPr="00D30883">
          <w:rPr>
            <w:rFonts w:ascii="Arial" w:hAnsi="Arial" w:cs="Arial"/>
            <w:sz w:val="22"/>
            <w:szCs w:val="22"/>
            <w:rPrChange w:id="2352" w:author="Guo, Shicheng" w:date="2020-02-11T14:24:00Z">
              <w:rPr>
                <w:rFonts w:ascii="Times New Roman" w:hAnsi="Times New Roman" w:cs="Times New Roman"/>
              </w:rPr>
            </w:rPrChange>
          </w:rPr>
          <w:t xml:space="preserve">TIMER </w:t>
        </w:r>
      </w:ins>
      <w:del w:id="2353" w:author="Andreae, Emily A" w:date="2020-02-11T08:39:00Z">
        <w:r w:rsidRPr="00D30883" w:rsidDel="009B5CAD">
          <w:rPr>
            <w:rFonts w:ascii="Arial" w:hAnsi="Arial" w:cs="Arial"/>
            <w:sz w:val="22"/>
            <w:szCs w:val="22"/>
            <w:rPrChange w:id="2354" w:author="Guo, Shicheng" w:date="2020-02-11T14:24:00Z">
              <w:rPr>
                <w:rFonts w:ascii="Times New Roman" w:hAnsi="Times New Roman" w:cs="Times New Roman"/>
              </w:rPr>
            </w:rPrChange>
          </w:rPr>
          <w:delText xml:space="preserve">based on a </w:delText>
        </w:r>
      </w:del>
      <w:r w:rsidRPr="00D30883">
        <w:rPr>
          <w:rFonts w:ascii="Arial" w:hAnsi="Arial" w:cs="Arial"/>
          <w:sz w:val="22"/>
          <w:szCs w:val="22"/>
          <w:rPrChange w:id="2355" w:author="Guo, Shicheng" w:date="2020-02-11T14:24:00Z">
            <w:rPr>
              <w:rFonts w:ascii="Times New Roman" w:hAnsi="Times New Roman" w:cs="Times New Roman"/>
            </w:rPr>
          </w:rPrChange>
        </w:rPr>
        <w:t>web tool (cistrome.shinyapps.io/timer/)</w:t>
      </w:r>
      <w:ins w:id="2356" w:author="Andreae, Emily A" w:date="2020-02-11T08:50:00Z">
        <w:r w:rsidR="00BE4E25" w:rsidRPr="00D30883">
          <w:rPr>
            <w:rFonts w:ascii="Arial" w:hAnsi="Arial" w:cs="Arial"/>
            <w:sz w:val="22"/>
            <w:szCs w:val="22"/>
            <w:rPrChange w:id="2357" w:author="Guo, Shicheng" w:date="2020-02-11T14:24:00Z">
              <w:rPr>
                <w:rFonts w:ascii="Times New Roman" w:hAnsi="Times New Roman" w:cs="Times New Roman"/>
              </w:rPr>
            </w:rPrChange>
          </w:rPr>
          <w:t xml:space="preserve"> and found that</w:t>
        </w:r>
      </w:ins>
      <w:del w:id="2358" w:author="Andreae, Emily A" w:date="2020-02-11T08:50:00Z">
        <w:r w:rsidRPr="00D30883" w:rsidDel="00BE4E25">
          <w:rPr>
            <w:rFonts w:ascii="Arial" w:hAnsi="Arial" w:cs="Arial"/>
            <w:sz w:val="22"/>
            <w:szCs w:val="22"/>
            <w:rPrChange w:id="2359" w:author="Guo, Shicheng" w:date="2020-02-11T14:24:00Z">
              <w:rPr>
                <w:rFonts w:ascii="Times New Roman" w:hAnsi="Times New Roman" w:cs="Times New Roman"/>
              </w:rPr>
            </w:rPrChange>
          </w:rPr>
          <w:delText>.</w:delText>
        </w:r>
      </w:del>
      <w:r w:rsidRPr="00D30883">
        <w:rPr>
          <w:rFonts w:ascii="Arial" w:hAnsi="Arial" w:cs="Arial"/>
          <w:sz w:val="22"/>
          <w:szCs w:val="22"/>
          <w:rPrChange w:id="2360" w:author="Guo, Shicheng" w:date="2020-02-11T14:24:00Z">
            <w:rPr>
              <w:rFonts w:ascii="Times New Roman" w:hAnsi="Times New Roman" w:cs="Times New Roman"/>
            </w:rPr>
          </w:rPrChange>
        </w:rPr>
        <w:t xml:space="preserve"> </w:t>
      </w:r>
      <w:del w:id="2361" w:author="Andreae, Emily A" w:date="2020-02-11T08:41:00Z">
        <w:r w:rsidRPr="00D30883" w:rsidDel="009B5CAD">
          <w:rPr>
            <w:rFonts w:ascii="Arial" w:hAnsi="Arial" w:cs="Arial"/>
            <w:sz w:val="22"/>
            <w:szCs w:val="22"/>
            <w:rPrChange w:id="2362" w:author="Guo, Shicheng" w:date="2020-02-11T14:24:00Z">
              <w:rPr>
                <w:rFonts w:ascii="Times New Roman" w:hAnsi="Times New Roman" w:cs="Times New Roman"/>
              </w:rPr>
            </w:rPrChange>
          </w:rPr>
          <w:delText xml:space="preserve">The </w:delText>
        </w:r>
      </w:del>
      <w:r w:rsidRPr="00D30883">
        <w:rPr>
          <w:rFonts w:ascii="Arial" w:hAnsi="Arial" w:cs="Arial"/>
          <w:sz w:val="22"/>
          <w:szCs w:val="22"/>
          <w:rPrChange w:id="2363" w:author="Guo, Shicheng" w:date="2020-02-11T14:24:00Z">
            <w:rPr>
              <w:rFonts w:ascii="Times New Roman" w:hAnsi="Times New Roman" w:cs="Times New Roman"/>
            </w:rPr>
          </w:rPrChange>
        </w:rPr>
        <w:t>HLA-DQA1, DRA</w:t>
      </w:r>
      <w:ins w:id="2364" w:author="Andreae, Emily A" w:date="2020-02-11T08:41:00Z">
        <w:r w:rsidR="009B5CAD" w:rsidRPr="00D30883">
          <w:rPr>
            <w:rFonts w:ascii="Arial" w:hAnsi="Arial" w:cs="Arial"/>
            <w:sz w:val="22"/>
            <w:szCs w:val="22"/>
            <w:rPrChange w:id="2365" w:author="Guo, Shicheng" w:date="2020-02-11T14:24:00Z">
              <w:rPr>
                <w:rFonts w:ascii="Times New Roman" w:hAnsi="Times New Roman" w:cs="Times New Roman"/>
              </w:rPr>
            </w:rPrChange>
          </w:rPr>
          <w:t>,</w:t>
        </w:r>
      </w:ins>
      <w:r w:rsidRPr="00D30883">
        <w:rPr>
          <w:rFonts w:ascii="Arial" w:hAnsi="Arial" w:cs="Arial"/>
          <w:sz w:val="22"/>
          <w:szCs w:val="22"/>
          <w:rPrChange w:id="2366" w:author="Guo, Shicheng" w:date="2020-02-11T14:24:00Z">
            <w:rPr>
              <w:rFonts w:ascii="Times New Roman" w:hAnsi="Times New Roman" w:cs="Times New Roman"/>
            </w:rPr>
          </w:rPrChange>
        </w:rPr>
        <w:t xml:space="preserve"> and DPA1 mRNA levels were highly expressed in PTC (</w:t>
      </w:r>
      <w:r w:rsidR="00B53395" w:rsidRPr="00D30883">
        <w:rPr>
          <w:rFonts w:ascii="Arial" w:hAnsi="Arial" w:cs="Arial"/>
          <w:b/>
          <w:color w:val="0070C0"/>
          <w:sz w:val="22"/>
          <w:szCs w:val="22"/>
          <w:rPrChange w:id="2367" w:author="Guo, Shicheng" w:date="2020-02-11T14:24:00Z">
            <w:rPr>
              <w:rFonts w:ascii="Times New Roman" w:hAnsi="Times New Roman" w:cs="Times New Roman"/>
              <w:b/>
              <w:color w:val="0070C0"/>
            </w:rPr>
          </w:rPrChange>
        </w:rPr>
        <w:t>F</w:t>
      </w:r>
      <w:r w:rsidRPr="00D30883">
        <w:rPr>
          <w:rFonts w:ascii="Arial" w:hAnsi="Arial" w:cs="Arial"/>
          <w:b/>
          <w:color w:val="0070C0"/>
          <w:sz w:val="22"/>
          <w:szCs w:val="22"/>
          <w:rPrChange w:id="2368" w:author="Guo, Shicheng" w:date="2020-02-11T14:24:00Z">
            <w:rPr>
              <w:rFonts w:ascii="Times New Roman" w:hAnsi="Times New Roman" w:cs="Times New Roman"/>
              <w:b/>
              <w:color w:val="0070C0"/>
            </w:rPr>
          </w:rPrChange>
        </w:rPr>
        <w:t xml:space="preserve">ig. </w:t>
      </w:r>
      <w:r w:rsidR="00B53395" w:rsidRPr="00D30883">
        <w:rPr>
          <w:rFonts w:ascii="Arial" w:hAnsi="Arial" w:cs="Arial"/>
          <w:b/>
          <w:color w:val="0070C0"/>
          <w:sz w:val="22"/>
          <w:szCs w:val="22"/>
          <w:rPrChange w:id="2369" w:author="Guo, Shicheng" w:date="2020-02-11T14:24:00Z">
            <w:rPr>
              <w:rFonts w:ascii="Times New Roman" w:hAnsi="Times New Roman" w:cs="Times New Roman"/>
              <w:b/>
              <w:color w:val="0070C0"/>
            </w:rPr>
          </w:rPrChange>
        </w:rPr>
        <w:t>S</w:t>
      </w:r>
      <w:r w:rsidRPr="00D30883">
        <w:rPr>
          <w:rFonts w:ascii="Arial" w:hAnsi="Arial" w:cs="Arial"/>
          <w:b/>
          <w:color w:val="0070C0"/>
          <w:sz w:val="22"/>
          <w:szCs w:val="22"/>
          <w:rPrChange w:id="2370" w:author="Guo, Shicheng" w:date="2020-02-11T14:24:00Z">
            <w:rPr>
              <w:rFonts w:ascii="Times New Roman" w:hAnsi="Times New Roman" w:cs="Times New Roman"/>
              <w:b/>
              <w:color w:val="0070C0"/>
            </w:rPr>
          </w:rPrChange>
        </w:rPr>
        <w:t>5</w:t>
      </w:r>
      <w:r w:rsidRPr="00D30883">
        <w:rPr>
          <w:rFonts w:ascii="Arial" w:hAnsi="Arial" w:cs="Arial"/>
          <w:sz w:val="22"/>
          <w:szCs w:val="22"/>
          <w:rPrChange w:id="2371" w:author="Guo, Shicheng" w:date="2020-02-11T14:24:00Z">
            <w:rPr>
              <w:rFonts w:ascii="Times New Roman" w:hAnsi="Times New Roman" w:cs="Times New Roman"/>
            </w:rPr>
          </w:rPrChange>
        </w:rPr>
        <w:t xml:space="preserve">). </w:t>
      </w:r>
      <w:ins w:id="2372" w:author="Andreae, Emily A" w:date="2020-02-11T08:52:00Z">
        <w:r w:rsidR="00BE4E25" w:rsidRPr="00D30883">
          <w:rPr>
            <w:rFonts w:ascii="Arial" w:hAnsi="Arial" w:cs="Arial"/>
            <w:sz w:val="22"/>
            <w:szCs w:val="22"/>
            <w:rPrChange w:id="2373" w:author="Guo, Shicheng" w:date="2020-02-11T14:24:00Z">
              <w:rPr>
                <w:rFonts w:ascii="Times New Roman" w:hAnsi="Times New Roman" w:cs="Times New Roman"/>
              </w:rPr>
            </w:rPrChange>
          </w:rPr>
          <w:t>Transcript analysis of tsMHCII genes in our cohort indicated that h</w:t>
        </w:r>
      </w:ins>
      <w:del w:id="2374" w:author="Andreae, Emily A" w:date="2020-02-11T08:52:00Z">
        <w:r w:rsidRPr="00D30883" w:rsidDel="00BE4E25">
          <w:rPr>
            <w:rFonts w:ascii="Arial" w:hAnsi="Arial" w:cs="Arial"/>
            <w:sz w:val="22"/>
            <w:szCs w:val="22"/>
            <w:rPrChange w:id="2375" w:author="Guo, Shicheng" w:date="2020-02-11T14:24:00Z">
              <w:rPr>
                <w:rFonts w:ascii="Times New Roman" w:hAnsi="Times New Roman" w:cs="Times New Roman"/>
              </w:rPr>
            </w:rPrChange>
          </w:rPr>
          <w:delText>H</w:delText>
        </w:r>
      </w:del>
      <w:r w:rsidRPr="00D30883">
        <w:rPr>
          <w:rFonts w:ascii="Arial" w:hAnsi="Arial" w:cs="Arial"/>
          <w:sz w:val="22"/>
          <w:szCs w:val="22"/>
          <w:rPrChange w:id="2376" w:author="Guo, Shicheng" w:date="2020-02-11T14:24:00Z">
            <w:rPr>
              <w:rFonts w:ascii="Times New Roman" w:hAnsi="Times New Roman" w:cs="Times New Roman"/>
            </w:rPr>
          </w:rPrChange>
        </w:rPr>
        <w:t xml:space="preserve">igh expression of tsMHCII </w:t>
      </w:r>
      <w:del w:id="2377" w:author="Andreae, Emily A" w:date="2020-02-11T08:46:00Z">
        <w:r w:rsidRPr="00D30883" w:rsidDel="00BE4E25">
          <w:rPr>
            <w:rFonts w:ascii="Arial" w:hAnsi="Arial" w:cs="Arial"/>
            <w:sz w:val="22"/>
            <w:szCs w:val="22"/>
            <w:rPrChange w:id="2378" w:author="Guo, Shicheng" w:date="2020-02-11T14:24:00Z">
              <w:rPr>
                <w:rFonts w:ascii="Times New Roman" w:hAnsi="Times New Roman" w:cs="Times New Roman"/>
              </w:rPr>
            </w:rPrChange>
          </w:rPr>
          <w:delText xml:space="preserve">was </w:delText>
        </w:r>
      </w:del>
      <w:r w:rsidR="00BE4E25" w:rsidRPr="00D30883">
        <w:rPr>
          <w:rFonts w:ascii="Arial" w:hAnsi="Arial" w:cs="Arial"/>
          <w:sz w:val="22"/>
          <w:szCs w:val="22"/>
          <w:rPrChange w:id="2379" w:author="Guo, Shicheng" w:date="2020-02-11T14:24:00Z">
            <w:rPr>
              <w:rFonts w:ascii="Times New Roman" w:hAnsi="Times New Roman" w:cs="Times New Roman"/>
            </w:rPr>
          </w:rPrChange>
        </w:rPr>
        <w:t>correlated with B</w:t>
      </w:r>
      <w:ins w:id="2380" w:author="Andreae, Emily A" w:date="2020-02-11T08:46:00Z">
        <w:r w:rsidR="00BE4E25" w:rsidRPr="00D30883">
          <w:rPr>
            <w:rFonts w:ascii="Arial" w:hAnsi="Arial" w:cs="Arial"/>
            <w:sz w:val="22"/>
            <w:szCs w:val="22"/>
            <w:rPrChange w:id="2381" w:author="Guo, Shicheng" w:date="2020-02-11T14:24:00Z">
              <w:rPr>
                <w:rFonts w:ascii="Times New Roman" w:hAnsi="Times New Roman" w:cs="Times New Roman"/>
              </w:rPr>
            </w:rPrChange>
          </w:rPr>
          <w:t>-</w:t>
        </w:r>
      </w:ins>
      <w:r w:rsidRPr="00D30883">
        <w:rPr>
          <w:rFonts w:ascii="Arial" w:hAnsi="Arial" w:cs="Arial"/>
          <w:sz w:val="22"/>
          <w:szCs w:val="22"/>
          <w:rPrChange w:id="2382" w:author="Guo, Shicheng" w:date="2020-02-11T14:24:00Z">
            <w:rPr>
              <w:rFonts w:ascii="Times New Roman" w:hAnsi="Times New Roman" w:cs="Times New Roman"/>
            </w:rPr>
          </w:rPrChange>
        </w:rPr>
        <w:t>cell</w:t>
      </w:r>
      <w:del w:id="2383" w:author="Andreae, Emily A" w:date="2020-02-11T08:46:00Z">
        <w:r w:rsidRPr="00D30883" w:rsidDel="00BE4E25">
          <w:rPr>
            <w:rFonts w:ascii="Arial" w:hAnsi="Arial" w:cs="Arial"/>
            <w:sz w:val="22"/>
            <w:szCs w:val="22"/>
            <w:rPrChange w:id="2384" w:author="Guo, Shicheng" w:date="2020-02-11T14:24:00Z">
              <w:rPr>
                <w:rFonts w:ascii="Times New Roman" w:hAnsi="Times New Roman" w:cs="Times New Roman"/>
              </w:rPr>
            </w:rPrChange>
          </w:rPr>
          <w:delText>s</w:delText>
        </w:r>
      </w:del>
      <w:r w:rsidR="00BE4E25" w:rsidRPr="00D30883">
        <w:rPr>
          <w:rFonts w:ascii="Arial" w:hAnsi="Arial" w:cs="Arial"/>
          <w:sz w:val="22"/>
          <w:szCs w:val="22"/>
          <w:rPrChange w:id="2385" w:author="Guo, Shicheng" w:date="2020-02-11T14:24:00Z">
            <w:rPr>
              <w:rFonts w:ascii="Times New Roman" w:hAnsi="Times New Roman" w:cs="Times New Roman"/>
            </w:rPr>
          </w:rPrChange>
        </w:rPr>
        <w:t>, CD4+ T</w:t>
      </w:r>
      <w:ins w:id="2386" w:author="Andreae, Emily A" w:date="2020-02-11T08:46:00Z">
        <w:r w:rsidR="00BE4E25" w:rsidRPr="00D30883">
          <w:rPr>
            <w:rFonts w:ascii="Arial" w:hAnsi="Arial" w:cs="Arial"/>
            <w:sz w:val="22"/>
            <w:szCs w:val="22"/>
            <w:rPrChange w:id="2387" w:author="Guo, Shicheng" w:date="2020-02-11T14:24:00Z">
              <w:rPr>
                <w:rFonts w:ascii="Times New Roman" w:hAnsi="Times New Roman" w:cs="Times New Roman"/>
              </w:rPr>
            </w:rPrChange>
          </w:rPr>
          <w:t>-</w:t>
        </w:r>
      </w:ins>
      <w:r w:rsidRPr="00D30883">
        <w:rPr>
          <w:rFonts w:ascii="Arial" w:hAnsi="Arial" w:cs="Arial"/>
          <w:sz w:val="22"/>
          <w:szCs w:val="22"/>
          <w:rPrChange w:id="2388" w:author="Guo, Shicheng" w:date="2020-02-11T14:24:00Z">
            <w:rPr>
              <w:rFonts w:ascii="Times New Roman" w:hAnsi="Times New Roman" w:cs="Times New Roman"/>
            </w:rPr>
          </w:rPrChange>
        </w:rPr>
        <w:t>cell</w:t>
      </w:r>
      <w:del w:id="2389" w:author="Andreae, Emily A" w:date="2020-02-11T08:46:00Z">
        <w:r w:rsidRPr="00D30883" w:rsidDel="00BE4E25">
          <w:rPr>
            <w:rFonts w:ascii="Arial" w:hAnsi="Arial" w:cs="Arial"/>
            <w:sz w:val="22"/>
            <w:szCs w:val="22"/>
            <w:rPrChange w:id="2390" w:author="Guo, Shicheng" w:date="2020-02-11T14:24:00Z">
              <w:rPr>
                <w:rFonts w:ascii="Times New Roman" w:hAnsi="Times New Roman" w:cs="Times New Roman"/>
              </w:rPr>
            </w:rPrChange>
          </w:rPr>
          <w:delText>s</w:delText>
        </w:r>
      </w:del>
      <w:r w:rsidR="00BE4E25" w:rsidRPr="00D30883">
        <w:rPr>
          <w:rFonts w:ascii="Arial" w:hAnsi="Arial" w:cs="Arial"/>
          <w:sz w:val="22"/>
          <w:szCs w:val="22"/>
          <w:rPrChange w:id="2391" w:author="Guo, Shicheng" w:date="2020-02-11T14:24:00Z">
            <w:rPr>
              <w:rFonts w:ascii="Times New Roman" w:hAnsi="Times New Roman" w:cs="Times New Roman"/>
            </w:rPr>
          </w:rPrChange>
        </w:rPr>
        <w:t>, and CD8+ T</w:t>
      </w:r>
      <w:ins w:id="2392" w:author="Andreae, Emily A" w:date="2020-02-11T08:46:00Z">
        <w:r w:rsidR="00BE4E25" w:rsidRPr="00D30883">
          <w:rPr>
            <w:rFonts w:ascii="Arial" w:hAnsi="Arial" w:cs="Arial"/>
            <w:sz w:val="22"/>
            <w:szCs w:val="22"/>
            <w:rPrChange w:id="2393" w:author="Guo, Shicheng" w:date="2020-02-11T14:24:00Z">
              <w:rPr>
                <w:rFonts w:ascii="Times New Roman" w:hAnsi="Times New Roman" w:cs="Times New Roman"/>
              </w:rPr>
            </w:rPrChange>
          </w:rPr>
          <w:t>-</w:t>
        </w:r>
      </w:ins>
      <w:r w:rsidRPr="00D30883">
        <w:rPr>
          <w:rFonts w:ascii="Arial" w:hAnsi="Arial" w:cs="Arial"/>
          <w:sz w:val="22"/>
          <w:szCs w:val="22"/>
          <w:rPrChange w:id="2394" w:author="Guo, Shicheng" w:date="2020-02-11T14:24:00Z">
            <w:rPr>
              <w:rFonts w:ascii="Times New Roman" w:hAnsi="Times New Roman" w:cs="Times New Roman"/>
            </w:rPr>
          </w:rPrChange>
        </w:rPr>
        <w:t>cell</w:t>
      </w:r>
      <w:del w:id="2395" w:author="Andreae, Emily A" w:date="2020-02-11T08:46:00Z">
        <w:r w:rsidRPr="00D30883" w:rsidDel="00BE4E25">
          <w:rPr>
            <w:rFonts w:ascii="Arial" w:hAnsi="Arial" w:cs="Arial"/>
            <w:sz w:val="22"/>
            <w:szCs w:val="22"/>
            <w:rPrChange w:id="2396" w:author="Guo, Shicheng" w:date="2020-02-11T14:24:00Z">
              <w:rPr>
                <w:rFonts w:ascii="Times New Roman" w:hAnsi="Times New Roman" w:cs="Times New Roman"/>
              </w:rPr>
            </w:rPrChange>
          </w:rPr>
          <w:delText>s</w:delText>
        </w:r>
      </w:del>
      <w:r w:rsidRPr="00D30883">
        <w:rPr>
          <w:rFonts w:ascii="Arial" w:hAnsi="Arial" w:cs="Arial"/>
          <w:sz w:val="22"/>
          <w:szCs w:val="22"/>
          <w:rPrChange w:id="2397" w:author="Guo, Shicheng" w:date="2020-02-11T14:24:00Z">
            <w:rPr>
              <w:rFonts w:ascii="Times New Roman" w:hAnsi="Times New Roman" w:cs="Times New Roman"/>
            </w:rPr>
          </w:rPrChange>
        </w:rPr>
        <w:t xml:space="preserve"> infiltration (</w:t>
      </w:r>
      <w:r w:rsidRPr="00D30883">
        <w:rPr>
          <w:rFonts w:ascii="Arial" w:hAnsi="Arial" w:cs="Arial"/>
          <w:b/>
          <w:color w:val="0070C0"/>
          <w:sz w:val="22"/>
          <w:szCs w:val="22"/>
          <w:rPrChange w:id="2398" w:author="Guo, Shicheng" w:date="2020-02-11T14:24:00Z">
            <w:rPr>
              <w:rFonts w:ascii="Times New Roman" w:hAnsi="Times New Roman" w:cs="Times New Roman"/>
              <w:b/>
              <w:color w:val="0070C0"/>
            </w:rPr>
          </w:rPrChange>
        </w:rPr>
        <w:t>Fig. 4I</w:t>
      </w:r>
      <w:r w:rsidRPr="00D30883">
        <w:rPr>
          <w:rFonts w:ascii="Arial" w:hAnsi="Arial" w:cs="Arial"/>
          <w:sz w:val="22"/>
          <w:szCs w:val="22"/>
          <w:rPrChange w:id="2399" w:author="Guo, Shicheng" w:date="2020-02-11T14:24:00Z">
            <w:rPr>
              <w:rFonts w:ascii="Times New Roman" w:hAnsi="Times New Roman" w:cs="Times New Roman"/>
            </w:rPr>
          </w:rPrChange>
        </w:rPr>
        <w:t xml:space="preserve">). </w:t>
      </w:r>
      <w:ins w:id="2400" w:author="Andreae, Emily A" w:date="2020-02-11T08:54:00Z">
        <w:r w:rsidR="001A6DC2" w:rsidRPr="00D30883">
          <w:rPr>
            <w:rFonts w:ascii="Arial" w:hAnsi="Arial" w:cs="Arial"/>
            <w:sz w:val="22"/>
            <w:szCs w:val="22"/>
            <w:rPrChange w:id="2401" w:author="Guo, Shicheng" w:date="2020-02-11T14:24:00Z">
              <w:rPr>
                <w:rFonts w:ascii="Times New Roman" w:hAnsi="Times New Roman" w:cs="Times New Roman"/>
              </w:rPr>
            </w:rPrChange>
          </w:rPr>
          <w:t>Additional Kaplan-Meier analysis revealed that h</w:t>
        </w:r>
      </w:ins>
      <w:del w:id="2402" w:author="Andreae, Emily A" w:date="2020-02-11T08:54:00Z">
        <w:r w:rsidRPr="00D30883" w:rsidDel="001A6DC2">
          <w:rPr>
            <w:rFonts w:ascii="Arial" w:hAnsi="Arial" w:cs="Arial"/>
            <w:sz w:val="22"/>
            <w:szCs w:val="22"/>
            <w:rPrChange w:id="2403" w:author="Guo, Shicheng" w:date="2020-02-11T14:24:00Z">
              <w:rPr>
                <w:rFonts w:ascii="Times New Roman" w:hAnsi="Times New Roman" w:cs="Times New Roman"/>
              </w:rPr>
            </w:rPrChange>
          </w:rPr>
          <w:delText>H</w:delText>
        </w:r>
      </w:del>
      <w:r w:rsidRPr="00D30883">
        <w:rPr>
          <w:rFonts w:ascii="Arial" w:hAnsi="Arial" w:cs="Arial"/>
          <w:sz w:val="22"/>
          <w:szCs w:val="22"/>
          <w:rPrChange w:id="2404" w:author="Guo, Shicheng" w:date="2020-02-11T14:24:00Z">
            <w:rPr>
              <w:rFonts w:ascii="Times New Roman" w:hAnsi="Times New Roman" w:cs="Times New Roman"/>
            </w:rPr>
          </w:rPrChange>
        </w:rPr>
        <w:t>igher HLA-DQA1, DRA</w:t>
      </w:r>
      <w:ins w:id="2405" w:author="Andreae, Emily A" w:date="2020-02-11T08:49:00Z">
        <w:r w:rsidR="00BE4E25" w:rsidRPr="00D30883">
          <w:rPr>
            <w:rFonts w:ascii="Arial" w:hAnsi="Arial" w:cs="Arial"/>
            <w:sz w:val="22"/>
            <w:szCs w:val="22"/>
            <w:rPrChange w:id="2406" w:author="Guo, Shicheng" w:date="2020-02-11T14:24:00Z">
              <w:rPr>
                <w:rFonts w:ascii="Times New Roman" w:hAnsi="Times New Roman" w:cs="Times New Roman"/>
              </w:rPr>
            </w:rPrChange>
          </w:rPr>
          <w:t>,</w:t>
        </w:r>
      </w:ins>
      <w:r w:rsidRPr="00D30883">
        <w:rPr>
          <w:rFonts w:ascii="Arial" w:hAnsi="Arial" w:cs="Arial"/>
          <w:sz w:val="22"/>
          <w:szCs w:val="22"/>
          <w:rPrChange w:id="2407" w:author="Guo, Shicheng" w:date="2020-02-11T14:24:00Z">
            <w:rPr>
              <w:rFonts w:ascii="Times New Roman" w:hAnsi="Times New Roman" w:cs="Times New Roman"/>
            </w:rPr>
          </w:rPrChange>
        </w:rPr>
        <w:t xml:space="preserve"> and DPA1 mRNA levels </w:t>
      </w:r>
      <w:ins w:id="2408" w:author="Andreae, Emily A" w:date="2020-02-11T08:56:00Z">
        <w:r w:rsidR="001A6DC2" w:rsidRPr="00D30883">
          <w:rPr>
            <w:rFonts w:ascii="Arial" w:hAnsi="Arial" w:cs="Arial"/>
            <w:sz w:val="22"/>
            <w:szCs w:val="22"/>
            <w:rPrChange w:id="2409" w:author="Guo, Shicheng" w:date="2020-02-11T14:24:00Z">
              <w:rPr>
                <w:rFonts w:ascii="Times New Roman" w:hAnsi="Times New Roman" w:cs="Times New Roman"/>
              </w:rPr>
            </w:rPrChange>
          </w:rPr>
          <w:t xml:space="preserve">were associated with a better </w:t>
        </w:r>
      </w:ins>
      <w:del w:id="2410" w:author="Andreae, Emily A" w:date="2020-02-11T08:56:00Z">
        <w:r w:rsidRPr="00D30883" w:rsidDel="001A6DC2">
          <w:rPr>
            <w:rFonts w:ascii="Arial" w:hAnsi="Arial" w:cs="Arial"/>
            <w:sz w:val="22"/>
            <w:szCs w:val="22"/>
            <w:rPrChange w:id="2411" w:author="Guo, Shicheng" w:date="2020-02-11T14:24:00Z">
              <w:rPr>
                <w:rFonts w:ascii="Times New Roman" w:hAnsi="Times New Roman" w:cs="Times New Roman"/>
              </w:rPr>
            </w:rPrChange>
          </w:rPr>
          <w:delText xml:space="preserve">predicted better </w:delText>
        </w:r>
      </w:del>
      <w:r w:rsidRPr="00D30883">
        <w:rPr>
          <w:rFonts w:ascii="Arial" w:hAnsi="Arial" w:cs="Arial"/>
          <w:sz w:val="22"/>
          <w:szCs w:val="22"/>
          <w:rPrChange w:id="2412" w:author="Guo, Shicheng" w:date="2020-02-11T14:24:00Z">
            <w:rPr>
              <w:rFonts w:ascii="Times New Roman" w:hAnsi="Times New Roman" w:cs="Times New Roman"/>
            </w:rPr>
          </w:rPrChange>
        </w:rPr>
        <w:t xml:space="preserve">prognosis </w:t>
      </w:r>
      <w:ins w:id="2413" w:author="Andreae, Emily A" w:date="2020-02-11T08:56:00Z">
        <w:r w:rsidR="001A6DC2" w:rsidRPr="00D30883">
          <w:rPr>
            <w:rFonts w:ascii="Arial" w:hAnsi="Arial" w:cs="Arial"/>
            <w:sz w:val="22"/>
            <w:szCs w:val="22"/>
            <w:rPrChange w:id="2414" w:author="Guo, Shicheng" w:date="2020-02-11T14:24:00Z">
              <w:rPr>
                <w:rFonts w:ascii="Times New Roman" w:hAnsi="Times New Roman" w:cs="Times New Roman"/>
              </w:rPr>
            </w:rPrChange>
          </w:rPr>
          <w:t>in</w:t>
        </w:r>
      </w:ins>
      <w:del w:id="2415" w:author="Andreae, Emily A" w:date="2020-02-11T08:56:00Z">
        <w:r w:rsidRPr="00D30883" w:rsidDel="001A6DC2">
          <w:rPr>
            <w:rFonts w:ascii="Arial" w:hAnsi="Arial" w:cs="Arial"/>
            <w:sz w:val="22"/>
            <w:szCs w:val="22"/>
            <w:rPrChange w:id="2416" w:author="Guo, Shicheng" w:date="2020-02-11T14:24:00Z">
              <w:rPr>
                <w:rFonts w:ascii="Times New Roman" w:hAnsi="Times New Roman" w:cs="Times New Roman"/>
              </w:rPr>
            </w:rPrChange>
          </w:rPr>
          <w:delText>of PTC</w:delText>
        </w:r>
      </w:del>
      <w:r w:rsidRPr="00D30883">
        <w:rPr>
          <w:rFonts w:ascii="Arial" w:hAnsi="Arial" w:cs="Arial"/>
          <w:sz w:val="22"/>
          <w:szCs w:val="22"/>
          <w:rPrChange w:id="2417" w:author="Guo, Shicheng" w:date="2020-02-11T14:24:00Z">
            <w:rPr>
              <w:rFonts w:ascii="Times New Roman" w:hAnsi="Times New Roman" w:cs="Times New Roman"/>
            </w:rPr>
          </w:rPrChange>
        </w:rPr>
        <w:t xml:space="preserve"> patients </w:t>
      </w:r>
      <w:ins w:id="2418" w:author="Andreae, Emily A" w:date="2020-02-11T08:57:00Z">
        <w:r w:rsidR="001A6DC2" w:rsidRPr="00D30883">
          <w:rPr>
            <w:rFonts w:ascii="Arial" w:hAnsi="Arial" w:cs="Arial"/>
            <w:sz w:val="22"/>
            <w:szCs w:val="22"/>
            <w:rPrChange w:id="2419" w:author="Guo, Shicheng" w:date="2020-02-11T14:24:00Z">
              <w:rPr>
                <w:rFonts w:ascii="Times New Roman" w:hAnsi="Times New Roman" w:cs="Times New Roman"/>
              </w:rPr>
            </w:rPrChange>
          </w:rPr>
          <w:t xml:space="preserve">with PTC </w:t>
        </w:r>
      </w:ins>
      <w:r w:rsidRPr="00D30883">
        <w:rPr>
          <w:rFonts w:ascii="Arial" w:hAnsi="Arial" w:cs="Arial"/>
          <w:sz w:val="22"/>
          <w:szCs w:val="22"/>
          <w:rPrChange w:id="2420" w:author="Guo, Shicheng" w:date="2020-02-11T14:24:00Z">
            <w:rPr>
              <w:rFonts w:ascii="Times New Roman" w:hAnsi="Times New Roman" w:cs="Times New Roman"/>
            </w:rPr>
          </w:rPrChange>
        </w:rPr>
        <w:t>(</w:t>
      </w:r>
      <w:r w:rsidRPr="00D30883">
        <w:rPr>
          <w:rFonts w:ascii="Arial" w:hAnsi="Arial" w:cs="Arial"/>
          <w:b/>
          <w:color w:val="0070C0"/>
          <w:sz w:val="22"/>
          <w:szCs w:val="22"/>
          <w:rPrChange w:id="2421" w:author="Guo, Shicheng" w:date="2020-02-11T14:24:00Z">
            <w:rPr>
              <w:rFonts w:ascii="Times New Roman" w:hAnsi="Times New Roman" w:cs="Times New Roman"/>
              <w:b/>
              <w:color w:val="0070C0"/>
            </w:rPr>
          </w:rPrChange>
        </w:rPr>
        <w:t>Fig. 4J</w:t>
      </w:r>
      <w:r w:rsidRPr="00D30883">
        <w:rPr>
          <w:rFonts w:ascii="Arial" w:hAnsi="Arial" w:cs="Arial"/>
          <w:sz w:val="22"/>
          <w:szCs w:val="22"/>
          <w:rPrChange w:id="2422" w:author="Guo, Shicheng" w:date="2020-02-11T14:24:00Z">
            <w:rPr>
              <w:rFonts w:ascii="Times New Roman" w:hAnsi="Times New Roman" w:cs="Times New Roman"/>
            </w:rPr>
          </w:rPrChange>
        </w:rPr>
        <w:t>). After adjust</w:t>
      </w:r>
      <w:ins w:id="2423" w:author="Andreae, Emily A" w:date="2020-02-11T08:58:00Z">
        <w:r w:rsidR="001A6DC2" w:rsidRPr="00D30883">
          <w:rPr>
            <w:rFonts w:ascii="Arial" w:hAnsi="Arial" w:cs="Arial"/>
            <w:sz w:val="22"/>
            <w:szCs w:val="22"/>
            <w:rPrChange w:id="2424" w:author="Guo, Shicheng" w:date="2020-02-11T14:24:00Z">
              <w:rPr>
                <w:rFonts w:ascii="Times New Roman" w:hAnsi="Times New Roman" w:cs="Times New Roman"/>
              </w:rPr>
            </w:rPrChange>
          </w:rPr>
          <w:t xml:space="preserve">ing </w:t>
        </w:r>
      </w:ins>
      <w:del w:id="2425" w:author="Andreae, Emily A" w:date="2020-02-11T08:58:00Z">
        <w:r w:rsidRPr="00D30883" w:rsidDel="001A6DC2">
          <w:rPr>
            <w:rFonts w:ascii="Arial" w:hAnsi="Arial" w:cs="Arial"/>
            <w:sz w:val="22"/>
            <w:szCs w:val="22"/>
            <w:rPrChange w:id="2426" w:author="Guo, Shicheng" w:date="2020-02-11T14:24:00Z">
              <w:rPr>
                <w:rFonts w:ascii="Times New Roman" w:hAnsi="Times New Roman" w:cs="Times New Roman"/>
              </w:rPr>
            </w:rPrChange>
          </w:rPr>
          <w:delText>ment</w:delText>
        </w:r>
      </w:del>
      <w:ins w:id="2427" w:author="Andreae, Emily A" w:date="2020-02-11T08:57:00Z">
        <w:r w:rsidR="001A6DC2" w:rsidRPr="00D30883">
          <w:rPr>
            <w:rFonts w:ascii="Arial" w:hAnsi="Arial" w:cs="Arial"/>
            <w:sz w:val="22"/>
            <w:szCs w:val="22"/>
            <w:rPrChange w:id="2428" w:author="Guo, Shicheng" w:date="2020-02-11T14:24:00Z">
              <w:rPr>
                <w:rFonts w:ascii="Times New Roman" w:hAnsi="Times New Roman" w:cs="Times New Roman"/>
              </w:rPr>
            </w:rPrChange>
          </w:rPr>
          <w:t>for age and gender</w:t>
        </w:r>
      </w:ins>
      <w:r w:rsidRPr="00D30883">
        <w:rPr>
          <w:rFonts w:ascii="Arial" w:hAnsi="Arial" w:cs="Arial"/>
          <w:sz w:val="22"/>
          <w:szCs w:val="22"/>
          <w:rPrChange w:id="2429" w:author="Guo, Shicheng" w:date="2020-02-11T14:24:00Z">
            <w:rPr>
              <w:rFonts w:ascii="Times New Roman" w:hAnsi="Times New Roman" w:cs="Times New Roman"/>
            </w:rPr>
          </w:rPrChange>
        </w:rPr>
        <w:t>, Cox regression analysis showed that CIITA (positive v</w:t>
      </w:r>
      <w:ins w:id="2430" w:author="Andreae, Emily A" w:date="2020-02-11T08:58:00Z">
        <w:r w:rsidR="001A6DC2" w:rsidRPr="00D30883">
          <w:rPr>
            <w:rFonts w:ascii="Arial" w:hAnsi="Arial" w:cs="Arial"/>
            <w:sz w:val="22"/>
            <w:szCs w:val="22"/>
            <w:rPrChange w:id="2431" w:author="Guo, Shicheng" w:date="2020-02-11T14:24:00Z">
              <w:rPr>
                <w:rFonts w:ascii="Times New Roman" w:hAnsi="Times New Roman" w:cs="Times New Roman"/>
              </w:rPr>
            </w:rPrChange>
          </w:rPr>
          <w:t>ersus</w:t>
        </w:r>
      </w:ins>
      <w:del w:id="2432" w:author="Andreae, Emily A" w:date="2020-02-11T08:58:00Z">
        <w:r w:rsidRPr="00D30883" w:rsidDel="001A6DC2">
          <w:rPr>
            <w:rFonts w:ascii="Arial" w:hAnsi="Arial" w:cs="Arial"/>
            <w:sz w:val="22"/>
            <w:szCs w:val="22"/>
            <w:rPrChange w:id="2433" w:author="Guo, Shicheng" w:date="2020-02-11T14:24:00Z">
              <w:rPr>
                <w:rFonts w:ascii="Times New Roman" w:hAnsi="Times New Roman" w:cs="Times New Roman"/>
              </w:rPr>
            </w:rPrChange>
          </w:rPr>
          <w:delText>s.</w:delText>
        </w:r>
      </w:del>
      <w:r w:rsidRPr="00D30883">
        <w:rPr>
          <w:rFonts w:ascii="Arial" w:hAnsi="Arial" w:cs="Arial"/>
          <w:sz w:val="22"/>
          <w:szCs w:val="22"/>
          <w:rPrChange w:id="2434" w:author="Guo, Shicheng" w:date="2020-02-11T14:24:00Z">
            <w:rPr>
              <w:rFonts w:ascii="Times New Roman" w:hAnsi="Times New Roman" w:cs="Times New Roman"/>
            </w:rPr>
          </w:rPrChange>
        </w:rPr>
        <w:t xml:space="preserve"> negative)</w:t>
      </w:r>
      <w:del w:id="2435" w:author="Andreae, Emily A" w:date="2020-02-11T08:59:00Z">
        <w:r w:rsidRPr="00D30883" w:rsidDel="001A6DC2">
          <w:rPr>
            <w:rFonts w:ascii="Arial" w:hAnsi="Arial" w:cs="Arial"/>
            <w:sz w:val="22"/>
            <w:szCs w:val="22"/>
            <w:rPrChange w:id="2436" w:author="Guo, Shicheng" w:date="2020-02-11T14:24:00Z">
              <w:rPr>
                <w:rFonts w:ascii="Times New Roman" w:hAnsi="Times New Roman" w:cs="Times New Roman"/>
              </w:rPr>
            </w:rPrChange>
          </w:rPr>
          <w:delText xml:space="preserve"> was</w:delText>
        </w:r>
      </w:del>
      <w:r w:rsidRPr="00D30883">
        <w:rPr>
          <w:rFonts w:ascii="Arial" w:hAnsi="Arial" w:cs="Arial"/>
          <w:sz w:val="22"/>
          <w:szCs w:val="22"/>
          <w:rPrChange w:id="2437" w:author="Guo, Shicheng" w:date="2020-02-11T14:24:00Z">
            <w:rPr>
              <w:rFonts w:ascii="Times New Roman" w:hAnsi="Times New Roman" w:cs="Times New Roman"/>
            </w:rPr>
          </w:rPrChange>
        </w:rPr>
        <w:t xml:space="preserve"> significantly correlated </w:t>
      </w:r>
      <w:ins w:id="2438" w:author="Andreae, Emily A" w:date="2020-02-11T08:58:00Z">
        <w:r w:rsidR="001A6DC2" w:rsidRPr="00D30883">
          <w:rPr>
            <w:rFonts w:ascii="Arial" w:hAnsi="Arial" w:cs="Arial"/>
            <w:sz w:val="22"/>
            <w:szCs w:val="22"/>
            <w:rPrChange w:id="2439" w:author="Guo, Shicheng" w:date="2020-02-11T14:24:00Z">
              <w:rPr>
                <w:rFonts w:ascii="Times New Roman" w:hAnsi="Times New Roman" w:cs="Times New Roman"/>
              </w:rPr>
            </w:rPrChange>
          </w:rPr>
          <w:t>with</w:t>
        </w:r>
      </w:ins>
      <w:del w:id="2440" w:author="Andreae, Emily A" w:date="2020-02-11T08:58:00Z">
        <w:r w:rsidRPr="00D30883" w:rsidDel="001A6DC2">
          <w:rPr>
            <w:rFonts w:ascii="Arial" w:hAnsi="Arial" w:cs="Arial"/>
            <w:sz w:val="22"/>
            <w:szCs w:val="22"/>
            <w:rPrChange w:id="2441" w:author="Guo, Shicheng" w:date="2020-02-11T14:24:00Z">
              <w:rPr>
                <w:rFonts w:ascii="Times New Roman" w:hAnsi="Times New Roman" w:cs="Times New Roman"/>
              </w:rPr>
            </w:rPrChange>
          </w:rPr>
          <w:delText>to</w:delText>
        </w:r>
      </w:del>
      <w:r w:rsidRPr="00D30883">
        <w:rPr>
          <w:rFonts w:ascii="Arial" w:hAnsi="Arial" w:cs="Arial"/>
          <w:sz w:val="22"/>
          <w:szCs w:val="22"/>
          <w:rPrChange w:id="2442" w:author="Guo, Shicheng" w:date="2020-02-11T14:24:00Z">
            <w:rPr>
              <w:rFonts w:ascii="Times New Roman" w:hAnsi="Times New Roman" w:cs="Times New Roman"/>
            </w:rPr>
          </w:rPrChange>
        </w:rPr>
        <w:t xml:space="preserve"> OS (HR=0.504, 95% CI</w:t>
      </w:r>
      <w:ins w:id="2443" w:author="Andreae, Emily A" w:date="2020-02-11T08:58:00Z">
        <w:r w:rsidR="001A6DC2" w:rsidRPr="00D30883">
          <w:rPr>
            <w:rFonts w:ascii="Arial" w:hAnsi="Arial" w:cs="Arial"/>
            <w:sz w:val="22"/>
            <w:szCs w:val="22"/>
            <w:rPrChange w:id="2444" w:author="Guo, Shicheng" w:date="2020-02-11T14:24:00Z">
              <w:rPr>
                <w:rFonts w:ascii="Times New Roman" w:hAnsi="Times New Roman" w:cs="Times New Roman"/>
              </w:rPr>
            </w:rPrChange>
          </w:rPr>
          <w:t>:</w:t>
        </w:r>
      </w:ins>
      <w:r w:rsidRPr="00D30883">
        <w:rPr>
          <w:rFonts w:ascii="Arial" w:hAnsi="Arial" w:cs="Arial"/>
          <w:sz w:val="22"/>
          <w:szCs w:val="22"/>
          <w:rPrChange w:id="2445" w:author="Guo, Shicheng" w:date="2020-02-11T14:24:00Z">
            <w:rPr>
              <w:rFonts w:ascii="Times New Roman" w:hAnsi="Times New Roman" w:cs="Times New Roman"/>
            </w:rPr>
          </w:rPrChange>
        </w:rPr>
        <w:t xml:space="preserve"> 0.27-0.938, </w:t>
      </w:r>
      <w:r w:rsidRPr="00D30883">
        <w:rPr>
          <w:rFonts w:ascii="Arial" w:hAnsi="Arial" w:cs="Arial"/>
          <w:i/>
          <w:iCs/>
          <w:sz w:val="22"/>
          <w:szCs w:val="22"/>
          <w:rPrChange w:id="2446" w:author="Guo, Shicheng" w:date="2020-02-11T14:24:00Z">
            <w:rPr>
              <w:rFonts w:ascii="Times New Roman" w:hAnsi="Times New Roman" w:cs="Times New Roman"/>
              <w:i/>
              <w:iCs/>
            </w:rPr>
          </w:rPrChange>
        </w:rPr>
        <w:t>P</w:t>
      </w:r>
      <w:r w:rsidRPr="00D30883">
        <w:rPr>
          <w:rFonts w:ascii="Arial" w:hAnsi="Arial" w:cs="Arial"/>
          <w:sz w:val="22"/>
          <w:szCs w:val="22"/>
          <w:rPrChange w:id="2447" w:author="Guo, Shicheng" w:date="2020-02-11T14:24:00Z">
            <w:rPr>
              <w:rFonts w:ascii="Times New Roman" w:hAnsi="Times New Roman" w:cs="Times New Roman"/>
            </w:rPr>
          </w:rPrChange>
        </w:rPr>
        <w:t xml:space="preserve">=0.031, </w:t>
      </w:r>
      <w:r w:rsidRPr="00D30883">
        <w:rPr>
          <w:rFonts w:ascii="Arial" w:hAnsi="Arial" w:cs="Arial"/>
          <w:b/>
          <w:color w:val="0070C0"/>
          <w:sz w:val="22"/>
          <w:szCs w:val="22"/>
          <w:rPrChange w:id="2448" w:author="Guo, Shicheng" w:date="2020-02-11T14:24:00Z">
            <w:rPr>
              <w:rFonts w:ascii="Times New Roman" w:hAnsi="Times New Roman" w:cs="Times New Roman"/>
              <w:b/>
              <w:color w:val="0070C0"/>
            </w:rPr>
          </w:rPrChange>
        </w:rPr>
        <w:t xml:space="preserve">Table </w:t>
      </w:r>
      <w:r w:rsidR="00B53395" w:rsidRPr="00D30883">
        <w:rPr>
          <w:rFonts w:ascii="Arial" w:hAnsi="Arial" w:cs="Arial"/>
          <w:b/>
          <w:color w:val="0070C0"/>
          <w:sz w:val="22"/>
          <w:szCs w:val="22"/>
          <w:rPrChange w:id="2449" w:author="Guo, Shicheng" w:date="2020-02-11T14:24:00Z">
            <w:rPr>
              <w:rFonts w:ascii="Times New Roman" w:hAnsi="Times New Roman" w:cs="Times New Roman"/>
              <w:b/>
              <w:color w:val="0070C0"/>
            </w:rPr>
          </w:rPrChange>
        </w:rPr>
        <w:t>S</w:t>
      </w:r>
      <w:r w:rsidRPr="00D30883">
        <w:rPr>
          <w:rFonts w:ascii="Arial" w:hAnsi="Arial" w:cs="Arial"/>
          <w:b/>
          <w:color w:val="0070C0"/>
          <w:sz w:val="22"/>
          <w:szCs w:val="22"/>
          <w:rPrChange w:id="2450" w:author="Guo, Shicheng" w:date="2020-02-11T14:24:00Z">
            <w:rPr>
              <w:rFonts w:ascii="Times New Roman" w:hAnsi="Times New Roman" w:cs="Times New Roman"/>
              <w:b/>
              <w:color w:val="0070C0"/>
            </w:rPr>
          </w:rPrChange>
        </w:rPr>
        <w:t>3</w:t>
      </w:r>
      <w:r w:rsidRPr="00D30883">
        <w:rPr>
          <w:rFonts w:ascii="Arial" w:hAnsi="Arial" w:cs="Arial"/>
          <w:sz w:val="22"/>
          <w:szCs w:val="22"/>
          <w:rPrChange w:id="2451" w:author="Guo, Shicheng" w:date="2020-02-11T14:24:00Z">
            <w:rPr>
              <w:rFonts w:ascii="Times New Roman" w:hAnsi="Times New Roman" w:cs="Times New Roman"/>
            </w:rPr>
          </w:rPrChange>
        </w:rPr>
        <w:t xml:space="preserve">). These findings suggest that </w:t>
      </w:r>
      <w:del w:id="2452" w:author="Andreae, Emily A" w:date="2020-02-11T08:59:00Z">
        <w:r w:rsidRPr="00D30883" w:rsidDel="001A6DC2">
          <w:rPr>
            <w:rFonts w:ascii="Arial" w:hAnsi="Arial" w:cs="Arial"/>
            <w:sz w:val="22"/>
            <w:szCs w:val="22"/>
            <w:rPrChange w:id="2453" w:author="Guo, Shicheng" w:date="2020-02-11T14:24:00Z">
              <w:rPr>
                <w:rFonts w:ascii="Times New Roman" w:hAnsi="Times New Roman" w:cs="Times New Roman"/>
              </w:rPr>
            </w:rPrChange>
          </w:rPr>
          <w:delText xml:space="preserve">the expression of </w:delText>
        </w:r>
      </w:del>
      <w:r w:rsidRPr="00D30883">
        <w:rPr>
          <w:rFonts w:ascii="Arial" w:hAnsi="Arial" w:cs="Arial"/>
          <w:sz w:val="22"/>
          <w:szCs w:val="22"/>
          <w:rPrChange w:id="2454" w:author="Guo, Shicheng" w:date="2020-02-11T14:24:00Z">
            <w:rPr>
              <w:rFonts w:ascii="Times New Roman" w:hAnsi="Times New Roman" w:cs="Times New Roman"/>
            </w:rPr>
          </w:rPrChange>
        </w:rPr>
        <w:t xml:space="preserve">tsMHCII </w:t>
      </w:r>
      <w:ins w:id="2455" w:author="Andreae, Emily A" w:date="2020-02-11T08:59:00Z">
        <w:r w:rsidR="001A6DC2" w:rsidRPr="00D30883">
          <w:rPr>
            <w:rFonts w:ascii="Arial" w:hAnsi="Arial" w:cs="Arial"/>
            <w:sz w:val="22"/>
            <w:szCs w:val="22"/>
            <w:rPrChange w:id="2456" w:author="Guo, Shicheng" w:date="2020-02-11T14:24:00Z">
              <w:rPr>
                <w:rFonts w:ascii="Times New Roman" w:hAnsi="Times New Roman" w:cs="Times New Roman"/>
              </w:rPr>
            </w:rPrChange>
          </w:rPr>
          <w:t xml:space="preserve">expression </w:t>
        </w:r>
      </w:ins>
      <w:r w:rsidRPr="00D30883">
        <w:rPr>
          <w:rFonts w:ascii="Arial" w:hAnsi="Arial" w:cs="Arial"/>
          <w:sz w:val="22"/>
          <w:szCs w:val="22"/>
          <w:rPrChange w:id="2457" w:author="Guo, Shicheng" w:date="2020-02-11T14:24:00Z">
            <w:rPr>
              <w:rFonts w:ascii="Times New Roman" w:hAnsi="Times New Roman" w:cs="Times New Roman"/>
            </w:rPr>
          </w:rPrChange>
        </w:rPr>
        <w:t>may serve as a prognos</w:t>
      </w:r>
      <w:ins w:id="2458" w:author="Andreae, Emily A" w:date="2020-02-11T08:59:00Z">
        <w:r w:rsidR="001A6DC2" w:rsidRPr="00D30883">
          <w:rPr>
            <w:rFonts w:ascii="Arial" w:hAnsi="Arial" w:cs="Arial"/>
            <w:sz w:val="22"/>
            <w:szCs w:val="22"/>
            <w:rPrChange w:id="2459" w:author="Guo, Shicheng" w:date="2020-02-11T14:24:00Z">
              <w:rPr>
                <w:rFonts w:ascii="Times New Roman" w:hAnsi="Times New Roman" w:cs="Times New Roman"/>
              </w:rPr>
            </w:rPrChange>
          </w:rPr>
          <w:t>tic</w:t>
        </w:r>
      </w:ins>
      <w:del w:id="2460" w:author="Andreae, Emily A" w:date="2020-02-11T08:59:00Z">
        <w:r w:rsidRPr="00D30883" w:rsidDel="001A6DC2">
          <w:rPr>
            <w:rFonts w:ascii="Arial" w:hAnsi="Arial" w:cs="Arial"/>
            <w:sz w:val="22"/>
            <w:szCs w:val="22"/>
            <w:rPrChange w:id="2461" w:author="Guo, Shicheng" w:date="2020-02-11T14:24:00Z">
              <w:rPr>
                <w:rFonts w:ascii="Times New Roman" w:hAnsi="Times New Roman" w:cs="Times New Roman"/>
              </w:rPr>
            </w:rPrChange>
          </w:rPr>
          <w:delText>is</w:delText>
        </w:r>
      </w:del>
      <w:r w:rsidRPr="00D30883">
        <w:rPr>
          <w:rFonts w:ascii="Arial" w:hAnsi="Arial" w:cs="Arial"/>
          <w:sz w:val="22"/>
          <w:szCs w:val="22"/>
          <w:rPrChange w:id="2462" w:author="Guo, Shicheng" w:date="2020-02-11T14:24:00Z">
            <w:rPr>
              <w:rFonts w:ascii="Times New Roman" w:hAnsi="Times New Roman" w:cs="Times New Roman"/>
            </w:rPr>
          </w:rPrChange>
        </w:rPr>
        <w:t xml:space="preserve"> biomarker </w:t>
      </w:r>
      <w:ins w:id="2463" w:author="Andreae, Emily A" w:date="2020-02-11T09:00:00Z">
        <w:r w:rsidR="001A6DC2" w:rsidRPr="00D30883">
          <w:rPr>
            <w:rFonts w:ascii="Arial" w:hAnsi="Arial" w:cs="Arial"/>
            <w:sz w:val="22"/>
            <w:szCs w:val="22"/>
            <w:rPrChange w:id="2464" w:author="Guo, Shicheng" w:date="2020-02-11T14:24:00Z">
              <w:rPr>
                <w:rFonts w:ascii="Times New Roman" w:hAnsi="Times New Roman" w:cs="Times New Roman"/>
              </w:rPr>
            </w:rPrChange>
          </w:rPr>
          <w:t>for</w:t>
        </w:r>
      </w:ins>
      <w:del w:id="2465" w:author="Andreae, Emily A" w:date="2020-02-11T09:00:00Z">
        <w:r w:rsidRPr="00D30883" w:rsidDel="001A6DC2">
          <w:rPr>
            <w:rFonts w:ascii="Arial" w:hAnsi="Arial" w:cs="Arial"/>
            <w:sz w:val="22"/>
            <w:szCs w:val="22"/>
            <w:rPrChange w:id="2466" w:author="Guo, Shicheng" w:date="2020-02-11T14:24:00Z">
              <w:rPr>
                <w:rFonts w:ascii="Times New Roman" w:hAnsi="Times New Roman" w:cs="Times New Roman"/>
              </w:rPr>
            </w:rPrChange>
          </w:rPr>
          <w:delText>to predict</w:delText>
        </w:r>
      </w:del>
      <w:r w:rsidRPr="00D30883">
        <w:rPr>
          <w:rFonts w:ascii="Arial" w:hAnsi="Arial" w:cs="Arial"/>
          <w:sz w:val="22"/>
          <w:szCs w:val="22"/>
          <w:rPrChange w:id="2467" w:author="Guo, Shicheng" w:date="2020-02-11T14:24:00Z">
            <w:rPr>
              <w:rFonts w:ascii="Times New Roman" w:hAnsi="Times New Roman" w:cs="Times New Roman"/>
            </w:rPr>
          </w:rPrChange>
        </w:rPr>
        <w:t xml:space="preserve"> good survival of </w:t>
      </w:r>
      <w:del w:id="2468" w:author="Andreae, Emily A" w:date="2020-02-11T09:00:00Z">
        <w:r w:rsidRPr="00D30883" w:rsidDel="001A6DC2">
          <w:rPr>
            <w:rFonts w:ascii="Arial" w:hAnsi="Arial" w:cs="Arial"/>
            <w:sz w:val="22"/>
            <w:szCs w:val="22"/>
            <w:rPrChange w:id="2469" w:author="Guo, Shicheng" w:date="2020-02-11T14:24:00Z">
              <w:rPr>
                <w:rFonts w:ascii="Times New Roman" w:hAnsi="Times New Roman" w:cs="Times New Roman"/>
              </w:rPr>
            </w:rPrChange>
          </w:rPr>
          <w:delText xml:space="preserve">PTC </w:delText>
        </w:r>
      </w:del>
      <w:r w:rsidRPr="00D30883">
        <w:rPr>
          <w:rFonts w:ascii="Arial" w:hAnsi="Arial" w:cs="Arial"/>
          <w:sz w:val="22"/>
          <w:szCs w:val="22"/>
          <w:rPrChange w:id="2470" w:author="Guo, Shicheng" w:date="2020-02-11T14:24:00Z">
            <w:rPr>
              <w:rFonts w:ascii="Times New Roman" w:hAnsi="Times New Roman" w:cs="Times New Roman"/>
            </w:rPr>
          </w:rPrChange>
        </w:rPr>
        <w:t>patients</w:t>
      </w:r>
      <w:ins w:id="2471" w:author="Andreae, Emily A" w:date="2020-02-11T09:00:00Z">
        <w:r w:rsidR="001A6DC2" w:rsidRPr="00D30883">
          <w:rPr>
            <w:rFonts w:ascii="Arial" w:hAnsi="Arial" w:cs="Arial"/>
            <w:sz w:val="22"/>
            <w:szCs w:val="22"/>
            <w:rPrChange w:id="2472" w:author="Guo, Shicheng" w:date="2020-02-11T14:24:00Z">
              <w:rPr>
                <w:rFonts w:ascii="Times New Roman" w:hAnsi="Times New Roman" w:cs="Times New Roman"/>
              </w:rPr>
            </w:rPrChange>
          </w:rPr>
          <w:t xml:space="preserve"> with PTC</w:t>
        </w:r>
      </w:ins>
      <w:r w:rsidRPr="00D30883">
        <w:rPr>
          <w:rFonts w:ascii="Arial" w:hAnsi="Arial" w:cs="Arial"/>
          <w:sz w:val="22"/>
          <w:szCs w:val="22"/>
          <w:rPrChange w:id="2473" w:author="Guo, Shicheng" w:date="2020-02-11T14:24:00Z">
            <w:rPr>
              <w:rFonts w:ascii="Times New Roman" w:hAnsi="Times New Roman" w:cs="Times New Roman"/>
            </w:rPr>
          </w:rPrChange>
        </w:rPr>
        <w:t>.</w:t>
      </w:r>
    </w:p>
    <w:p w14:paraId="22966341" w14:textId="7F31E7A2"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2474" w:author="Guo, Shicheng" w:date="2020-02-11T14:24:00Z">
            <w:rPr>
              <w:rFonts w:ascii="Times New Roman" w:eastAsia="SimSun" w:hAnsi="Times New Roman" w:cs="Times New Roman"/>
              <w:sz w:val="24"/>
              <w:szCs w:val="24"/>
            </w:rPr>
          </w:rPrChange>
        </w:rPr>
        <w:pPrChange w:id="2475"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2476" w:author="Guo, Shicheng" w:date="2020-02-11T14:24:00Z">
            <w:rPr>
              <w:rFonts w:ascii="Times New Roman" w:eastAsia="SimSun" w:hAnsi="Times New Roman" w:cs="Times New Roman"/>
              <w:sz w:val="24"/>
              <w:szCs w:val="24"/>
            </w:rPr>
          </w:rPrChange>
        </w:rPr>
        <w:t xml:space="preserve">BRAF inhibitor up-regulated tsMHCII </w:t>
      </w:r>
      <w:ins w:id="2477" w:author="Andreae, Emily A" w:date="2020-02-11T09:00:00Z">
        <w:r w:rsidR="001A6DC2" w:rsidRPr="00D30883">
          <w:rPr>
            <w:rFonts w:ascii="Arial" w:eastAsia="SimSun" w:hAnsi="Arial" w:cs="Arial"/>
            <w:sz w:val="22"/>
            <w:szCs w:val="22"/>
            <w:rPrChange w:id="2478" w:author="Guo, Shicheng" w:date="2020-02-11T14:24:00Z">
              <w:rPr>
                <w:rFonts w:ascii="Times New Roman" w:eastAsia="SimSun" w:hAnsi="Times New Roman" w:cs="Times New Roman"/>
                <w:sz w:val="24"/>
                <w:szCs w:val="24"/>
              </w:rPr>
            </w:rPrChange>
          </w:rPr>
          <w:t xml:space="preserve">and </w:t>
        </w:r>
      </w:ins>
      <w:r w:rsidRPr="00D30883">
        <w:rPr>
          <w:rFonts w:ascii="Arial" w:eastAsia="SimSun" w:hAnsi="Arial" w:cs="Arial"/>
          <w:sz w:val="22"/>
          <w:szCs w:val="22"/>
          <w:rPrChange w:id="2479" w:author="Guo, Shicheng" w:date="2020-02-11T14:24:00Z">
            <w:rPr>
              <w:rFonts w:ascii="Times New Roman" w:eastAsia="SimSun" w:hAnsi="Times New Roman" w:cs="Times New Roman"/>
              <w:sz w:val="24"/>
              <w:szCs w:val="24"/>
            </w:rPr>
          </w:rPrChange>
        </w:rPr>
        <w:t xml:space="preserve">enhances the sensitivity of </w:t>
      </w:r>
      <w:ins w:id="2480" w:author="Andreae, Emily A" w:date="2020-02-11T09:00:00Z">
        <w:r w:rsidR="001A6DC2" w:rsidRPr="00D30883">
          <w:rPr>
            <w:rFonts w:ascii="Arial" w:eastAsia="SimSun" w:hAnsi="Arial" w:cs="Arial"/>
            <w:sz w:val="22"/>
            <w:szCs w:val="22"/>
            <w:rPrChange w:id="2481" w:author="Guo, Shicheng" w:date="2020-02-11T14:24:00Z">
              <w:rPr>
                <w:rFonts w:ascii="Times New Roman" w:eastAsia="SimSun" w:hAnsi="Times New Roman" w:cs="Times New Roman"/>
                <w:sz w:val="24"/>
                <w:szCs w:val="24"/>
              </w:rPr>
            </w:rPrChange>
          </w:rPr>
          <w:t xml:space="preserve">PTC cells to </w:t>
        </w:r>
      </w:ins>
      <w:r w:rsidRPr="00D30883">
        <w:rPr>
          <w:rFonts w:ascii="Arial" w:eastAsia="SimSun" w:hAnsi="Arial" w:cs="Arial"/>
          <w:sz w:val="22"/>
          <w:szCs w:val="22"/>
          <w:rPrChange w:id="2482" w:author="Guo, Shicheng" w:date="2020-02-11T14:24:00Z">
            <w:rPr>
              <w:rFonts w:ascii="Times New Roman" w:eastAsia="SimSun" w:hAnsi="Times New Roman" w:cs="Times New Roman"/>
              <w:sz w:val="24"/>
              <w:szCs w:val="24"/>
            </w:rPr>
          </w:rPrChange>
        </w:rPr>
        <w:t>PD-1 antibody treatment.</w:t>
      </w:r>
    </w:p>
    <w:p w14:paraId="7E6A77D2" w14:textId="0CFAF354" w:rsidR="00EC4505" w:rsidRPr="00D30883" w:rsidRDefault="00312EEC">
      <w:pPr>
        <w:spacing w:line="240" w:lineRule="auto"/>
        <w:ind w:firstLine="480"/>
        <w:jc w:val="both"/>
        <w:rPr>
          <w:rFonts w:ascii="Arial" w:hAnsi="Arial" w:cs="Arial"/>
          <w:sz w:val="22"/>
          <w:szCs w:val="22"/>
          <w:rPrChange w:id="2483" w:author="Guo, Shicheng" w:date="2020-02-11T14:24:00Z">
            <w:rPr>
              <w:rFonts w:ascii="Times New Roman" w:hAnsi="Times New Roman" w:cs="Times New Roman"/>
            </w:rPr>
          </w:rPrChange>
        </w:rPr>
        <w:pPrChange w:id="2484" w:author="Guo, Shicheng" w:date="2020-02-11T14:23:00Z">
          <w:pPr>
            <w:spacing w:line="480" w:lineRule="auto"/>
            <w:ind w:firstLine="480"/>
            <w:jc w:val="both"/>
          </w:pPr>
        </w:pPrChange>
      </w:pPr>
      <w:r w:rsidRPr="00D30883">
        <w:rPr>
          <w:rFonts w:ascii="Arial" w:hAnsi="Arial" w:cs="Arial"/>
          <w:sz w:val="22"/>
          <w:szCs w:val="22"/>
          <w:rPrChange w:id="2485" w:author="Guo, Shicheng" w:date="2020-02-11T14:24:00Z">
            <w:rPr>
              <w:rFonts w:ascii="Times New Roman" w:hAnsi="Times New Roman" w:cs="Times New Roman"/>
            </w:rPr>
          </w:rPrChange>
        </w:rPr>
        <w:t xml:space="preserve">TsMHCII expression </w:t>
      </w:r>
      <w:ins w:id="2486" w:author="Andreae, Emily A" w:date="2020-02-11T09:01:00Z">
        <w:r w:rsidR="001A6DC2" w:rsidRPr="00D30883">
          <w:rPr>
            <w:rFonts w:ascii="Arial" w:hAnsi="Arial" w:cs="Arial"/>
            <w:sz w:val="22"/>
            <w:szCs w:val="22"/>
            <w:rPrChange w:id="2487" w:author="Guo, Shicheng" w:date="2020-02-11T14:24:00Z">
              <w:rPr>
                <w:rFonts w:ascii="Times New Roman" w:hAnsi="Times New Roman" w:cs="Times New Roman"/>
              </w:rPr>
            </w:rPrChange>
          </w:rPr>
          <w:t xml:space="preserve">is associated </w:t>
        </w:r>
      </w:ins>
      <w:del w:id="2488" w:author="Andreae, Emily A" w:date="2020-02-11T09:01:00Z">
        <w:r w:rsidRPr="00D30883" w:rsidDel="001A6DC2">
          <w:rPr>
            <w:rFonts w:ascii="Arial" w:hAnsi="Arial" w:cs="Arial"/>
            <w:sz w:val="22"/>
            <w:szCs w:val="22"/>
            <w:rPrChange w:id="2489" w:author="Guo, Shicheng" w:date="2020-02-11T14:24:00Z">
              <w:rPr>
                <w:rFonts w:ascii="Times New Roman" w:hAnsi="Times New Roman" w:cs="Times New Roman"/>
              </w:rPr>
            </w:rPrChange>
          </w:rPr>
          <w:delText xml:space="preserve">has been associated </w:delText>
        </w:r>
      </w:del>
      <w:r w:rsidRPr="00D30883">
        <w:rPr>
          <w:rFonts w:ascii="Arial" w:hAnsi="Arial" w:cs="Arial"/>
          <w:sz w:val="22"/>
          <w:szCs w:val="22"/>
          <w:rPrChange w:id="2490" w:author="Guo, Shicheng" w:date="2020-02-11T14:24:00Z">
            <w:rPr>
              <w:rFonts w:ascii="Times New Roman" w:hAnsi="Times New Roman" w:cs="Times New Roman"/>
            </w:rPr>
          </w:rPrChange>
        </w:rPr>
        <w:t xml:space="preserve">with improved survival in </w:t>
      </w:r>
      <w:ins w:id="2491" w:author="Andreae, Emily A" w:date="2020-02-11T09:01:00Z">
        <w:r w:rsidR="001A6DC2" w:rsidRPr="00D30883">
          <w:rPr>
            <w:rFonts w:ascii="Arial" w:hAnsi="Arial" w:cs="Arial"/>
            <w:sz w:val="22"/>
            <w:szCs w:val="22"/>
            <w:rPrChange w:id="2492" w:author="Guo, Shicheng" w:date="2020-02-11T14:24:00Z">
              <w:rPr>
                <w:rFonts w:ascii="Times New Roman" w:hAnsi="Times New Roman" w:cs="Times New Roman"/>
              </w:rPr>
            </w:rPrChange>
          </w:rPr>
          <w:t xml:space="preserve">patients with </w:t>
        </w:r>
      </w:ins>
      <w:r w:rsidRPr="00D30883">
        <w:rPr>
          <w:rFonts w:ascii="Arial" w:hAnsi="Arial" w:cs="Arial"/>
          <w:sz w:val="22"/>
          <w:szCs w:val="22"/>
          <w:rPrChange w:id="2493" w:author="Guo, Shicheng" w:date="2020-02-11T14:24:00Z">
            <w:rPr>
              <w:rFonts w:ascii="Times New Roman" w:hAnsi="Times New Roman" w:cs="Times New Roman"/>
            </w:rPr>
          </w:rPrChange>
        </w:rPr>
        <w:t xml:space="preserve">melanoma and classic Hodgkin lymphoma </w:t>
      </w:r>
      <w:del w:id="2494" w:author="Andreae, Emily A" w:date="2020-02-11T09:01:00Z">
        <w:r w:rsidRPr="00D30883" w:rsidDel="001A6DC2">
          <w:rPr>
            <w:rFonts w:ascii="Arial" w:hAnsi="Arial" w:cs="Arial"/>
            <w:sz w:val="22"/>
            <w:szCs w:val="22"/>
            <w:rPrChange w:id="2495" w:author="Guo, Shicheng" w:date="2020-02-11T14:24:00Z">
              <w:rPr>
                <w:rFonts w:ascii="Times New Roman" w:hAnsi="Times New Roman" w:cs="Times New Roman"/>
              </w:rPr>
            </w:rPrChange>
          </w:rPr>
          <w:delText xml:space="preserve">patients </w:delText>
        </w:r>
      </w:del>
      <w:r w:rsidRPr="00D30883">
        <w:rPr>
          <w:rFonts w:ascii="Arial" w:hAnsi="Arial" w:cs="Arial"/>
          <w:sz w:val="22"/>
          <w:szCs w:val="22"/>
          <w:rPrChange w:id="2496" w:author="Guo, Shicheng" w:date="2020-02-11T14:24:00Z">
            <w:rPr>
              <w:rFonts w:ascii="Times New Roman" w:hAnsi="Times New Roman" w:cs="Times New Roman"/>
            </w:rPr>
          </w:rPrChange>
        </w:rPr>
        <w:t>treated with anti-PD-1/anti-PD-L1</w:t>
      </w:r>
      <w:r w:rsidR="00344EFD" w:rsidRPr="00D30883">
        <w:rPr>
          <w:rFonts w:ascii="Arial" w:hAnsi="Arial" w:cs="Arial"/>
          <w:sz w:val="22"/>
          <w:szCs w:val="22"/>
          <w:rPrChange w:id="2497" w:author="Guo, Shicheng" w:date="2020-02-11T14:24:00Z">
            <w:rPr>
              <w:rFonts w:ascii="Times New Roman" w:hAnsi="Times New Roman" w:cs="Times New Roman"/>
            </w:rPr>
          </w:rPrChange>
        </w:rPr>
        <w:t xml:space="preserve"> [</w:t>
      </w:r>
      <w:r w:rsidR="000676EC" w:rsidRPr="00D30883">
        <w:rPr>
          <w:rFonts w:ascii="Arial" w:hAnsi="Arial" w:cs="Arial"/>
          <w:sz w:val="22"/>
          <w:szCs w:val="22"/>
          <w:rPrChange w:id="2498" w:author="Guo, Shicheng" w:date="2020-02-11T14:24:00Z">
            <w:rPr>
              <w:rFonts w:ascii="Times New Roman" w:hAnsi="Times New Roman" w:cs="Times New Roman"/>
            </w:rPr>
          </w:rPrChange>
        </w:rPr>
        <w:fldChar w:fldCharType="begin">
          <w:fldData xml:space="preserve">PEVuZE5vdGU+PENpdGU+PEF1dGhvcj5Kb2huc29uPC9BdXRob3I+PFllYXI+MjAxNjwvWWVhcj48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</w:fldData>
        </w:fldChar>
      </w:r>
      <w:r w:rsidRPr="00D30883">
        <w:rPr>
          <w:rFonts w:ascii="Arial" w:hAnsi="Arial" w:cs="Arial"/>
          <w:sz w:val="22"/>
          <w:szCs w:val="22"/>
          <w:rPrChange w:id="2499"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2500" w:author="Guo, Shicheng" w:date="2020-02-11T14:24:00Z">
            <w:rPr>
              <w:rFonts w:ascii="Times New Roman" w:hAnsi="Times New Roman" w:cs="Times New Roman"/>
            </w:rPr>
          </w:rPrChange>
        </w:rPr>
        <w:fldChar w:fldCharType="begin">
          <w:fldData xml:space="preserve">PEVuZE5vdGU+PENpdGU+PEF1dGhvcj5Kb2huc29uPC9BdXRob3I+PFllYXI+MjAxNjwvWWVhcj48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</w:fldData>
        </w:fldChar>
      </w:r>
      <w:r w:rsidRPr="00D30883">
        <w:rPr>
          <w:rFonts w:ascii="Arial" w:hAnsi="Arial" w:cs="Arial"/>
          <w:sz w:val="22"/>
          <w:szCs w:val="22"/>
          <w:rPrChange w:id="2501"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2502" w:author="Guo, Shicheng" w:date="2020-02-11T14:24:00Z">
            <w:rPr>
              <w:rFonts w:ascii="Arial" w:hAnsi="Arial" w:cs="Arial"/>
              <w:sz w:val="22"/>
              <w:szCs w:val="22"/>
            </w:rPr>
          </w:rPrChange>
        </w:rPr>
      </w:r>
      <w:r w:rsidR="000676EC" w:rsidRPr="00D30883">
        <w:rPr>
          <w:rFonts w:ascii="Arial" w:hAnsi="Arial" w:cs="Arial"/>
          <w:sz w:val="22"/>
          <w:szCs w:val="22"/>
          <w:rPrChange w:id="2503"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2504" w:author="Guo, Shicheng" w:date="2020-02-11T14:24:00Z">
            <w:rPr>
              <w:rFonts w:ascii="Arial" w:hAnsi="Arial" w:cs="Arial"/>
              <w:sz w:val="22"/>
              <w:szCs w:val="22"/>
            </w:rPr>
          </w:rPrChange>
        </w:rPr>
      </w:r>
      <w:r w:rsidR="000676EC" w:rsidRPr="00D30883">
        <w:rPr>
          <w:rFonts w:ascii="Arial" w:hAnsi="Arial" w:cs="Arial"/>
          <w:sz w:val="22"/>
          <w:szCs w:val="22"/>
          <w:rPrChange w:id="2505" w:author="Guo, Shicheng" w:date="2020-02-11T14:24:00Z">
            <w:rPr>
              <w:rFonts w:ascii="Times New Roman" w:hAnsi="Times New Roman" w:cs="Times New Roman"/>
            </w:rPr>
          </w:rPrChange>
        </w:rPr>
        <w:fldChar w:fldCharType="separate"/>
      </w:r>
      <w:r w:rsidR="00E95EF6" w:rsidRPr="00D30883">
        <w:rPr>
          <w:rFonts w:ascii="Arial" w:hAnsi="Arial" w:cs="Arial"/>
          <w:sz w:val="22"/>
          <w:szCs w:val="22"/>
          <w:rPrChange w:id="2506" w:author="Guo, Shicheng" w:date="2020-02-11T14:24:00Z">
            <w:rPr/>
          </w:rPrChange>
        </w:rPr>
        <w:fldChar w:fldCharType="begin"/>
      </w:r>
      <w:r w:rsidR="00E95EF6" w:rsidRPr="00D30883">
        <w:rPr>
          <w:rFonts w:ascii="Arial" w:hAnsi="Arial" w:cs="Arial"/>
          <w:sz w:val="22"/>
          <w:szCs w:val="22"/>
          <w:rPrChange w:id="2507" w:author="Guo, Shicheng" w:date="2020-02-11T14:24:00Z">
            <w:rPr/>
          </w:rPrChange>
        </w:rPr>
        <w:instrText xml:space="preserve"> HYPERLINK \l "_ENREF_25" \o "Johnson, 2016 #36" </w:instrText>
      </w:r>
      <w:r w:rsidR="00E95EF6" w:rsidRPr="00D30883">
        <w:rPr>
          <w:rFonts w:ascii="Arial" w:hAnsi="Arial" w:cs="Arial"/>
          <w:sz w:val="22"/>
          <w:szCs w:val="22"/>
          <w:rPrChange w:id="2508"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2509" w:author="Guo, Shicheng" w:date="2020-02-11T14:24:00Z">
            <w:rPr>
              <w:rFonts w:ascii="Times New Roman" w:hAnsi="Times New Roman" w:cs="Times New Roman"/>
              <w:noProof/>
            </w:rPr>
          </w:rPrChange>
        </w:rPr>
        <w:t>25</w:t>
      </w:r>
      <w:r w:rsidR="00E95EF6" w:rsidRPr="00D30883">
        <w:rPr>
          <w:rFonts w:ascii="Arial" w:hAnsi="Arial" w:cs="Arial"/>
          <w:noProof/>
          <w:sz w:val="22"/>
          <w:szCs w:val="22"/>
          <w:rPrChange w:id="2510" w:author="Guo, Shicheng" w:date="2020-02-11T14:24:00Z">
            <w:rPr>
              <w:rFonts w:ascii="Times New Roman" w:hAnsi="Times New Roman" w:cs="Times New Roman"/>
              <w:noProof/>
            </w:rPr>
          </w:rPrChange>
        </w:rPr>
        <w:fldChar w:fldCharType="end"/>
      </w:r>
      <w:r w:rsidRPr="00D30883">
        <w:rPr>
          <w:rFonts w:ascii="Arial" w:hAnsi="Arial" w:cs="Arial"/>
          <w:noProof/>
          <w:sz w:val="22"/>
          <w:szCs w:val="22"/>
          <w:rPrChange w:id="2511" w:author="Guo, Shicheng" w:date="2020-02-11T14:24:00Z">
            <w:rPr>
              <w:rFonts w:ascii="Times New Roman" w:hAnsi="Times New Roman" w:cs="Times New Roman"/>
              <w:noProof/>
            </w:rPr>
          </w:rPrChange>
        </w:rPr>
        <w:t>,</w:t>
      </w:r>
      <w:r w:rsidR="00E95EF6" w:rsidRPr="00D30883">
        <w:rPr>
          <w:rFonts w:ascii="Arial" w:hAnsi="Arial" w:cs="Arial"/>
          <w:sz w:val="22"/>
          <w:szCs w:val="22"/>
          <w:rPrChange w:id="2512" w:author="Guo, Shicheng" w:date="2020-02-11T14:24:00Z">
            <w:rPr/>
          </w:rPrChange>
        </w:rPr>
        <w:fldChar w:fldCharType="begin"/>
      </w:r>
      <w:r w:rsidR="00E95EF6" w:rsidRPr="00D30883">
        <w:rPr>
          <w:rFonts w:ascii="Arial" w:hAnsi="Arial" w:cs="Arial"/>
          <w:sz w:val="22"/>
          <w:szCs w:val="22"/>
          <w:rPrChange w:id="2513" w:author="Guo, Shicheng" w:date="2020-02-11T14:24:00Z">
            <w:rPr/>
          </w:rPrChange>
        </w:rPr>
        <w:instrText xml:space="preserve"> HYPERLINK \l "_ENREF_26" \o "Roemer, 2018 #38" </w:instrText>
      </w:r>
      <w:r w:rsidR="00E95EF6" w:rsidRPr="00D30883">
        <w:rPr>
          <w:rFonts w:ascii="Arial" w:hAnsi="Arial" w:cs="Arial"/>
          <w:sz w:val="22"/>
          <w:szCs w:val="22"/>
          <w:rPrChange w:id="2514"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2515" w:author="Guo, Shicheng" w:date="2020-02-11T14:24:00Z">
            <w:rPr>
              <w:rFonts w:ascii="Times New Roman" w:hAnsi="Times New Roman" w:cs="Times New Roman"/>
              <w:noProof/>
            </w:rPr>
          </w:rPrChange>
        </w:rPr>
        <w:t>26</w:t>
      </w:r>
      <w:r w:rsidR="00E95EF6" w:rsidRPr="00D30883">
        <w:rPr>
          <w:rFonts w:ascii="Arial" w:hAnsi="Arial" w:cs="Arial"/>
          <w:noProof/>
          <w:sz w:val="22"/>
          <w:szCs w:val="22"/>
          <w:rPrChange w:id="2516" w:author="Guo, Shicheng" w:date="2020-02-11T14:24:00Z">
            <w:rPr>
              <w:rFonts w:ascii="Times New Roman" w:hAnsi="Times New Roman" w:cs="Times New Roman"/>
              <w:noProof/>
            </w:rPr>
          </w:rPrChange>
        </w:rPr>
        <w:fldChar w:fldCharType="end"/>
      </w:r>
      <w:r w:rsidR="000676EC" w:rsidRPr="00D30883">
        <w:rPr>
          <w:rFonts w:ascii="Arial" w:hAnsi="Arial" w:cs="Arial"/>
          <w:sz w:val="22"/>
          <w:szCs w:val="22"/>
          <w:rPrChange w:id="2517"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2518" w:author="Guo, Shicheng" w:date="2020-02-11T14:24:00Z">
            <w:rPr>
              <w:rFonts w:ascii="Times New Roman" w:hAnsi="Times New Roman" w:cs="Times New Roman"/>
            </w:rPr>
          </w:rPrChange>
        </w:rPr>
        <w:t>]</w:t>
      </w:r>
      <w:r w:rsidRPr="00D30883">
        <w:rPr>
          <w:rFonts w:ascii="Arial" w:hAnsi="Arial" w:cs="Arial"/>
          <w:sz w:val="22"/>
          <w:szCs w:val="22"/>
          <w:rPrChange w:id="2519" w:author="Guo, Shicheng" w:date="2020-02-11T14:24:00Z">
            <w:rPr>
              <w:rFonts w:ascii="Times New Roman" w:hAnsi="Times New Roman" w:cs="Times New Roman"/>
            </w:rPr>
          </w:rPrChange>
        </w:rPr>
        <w:t>. However, whether BRAF inhibitor</w:t>
      </w:r>
      <w:ins w:id="2520" w:author="Andreae, Emily A" w:date="2020-02-11T09:02:00Z">
        <w:r w:rsidR="001A6DC2" w:rsidRPr="00D30883">
          <w:rPr>
            <w:rFonts w:ascii="Arial" w:hAnsi="Arial" w:cs="Arial"/>
            <w:sz w:val="22"/>
            <w:szCs w:val="22"/>
            <w:rPrChange w:id="2521" w:author="Guo, Shicheng" w:date="2020-02-11T14:24:00Z">
              <w:rPr>
                <w:rFonts w:ascii="Times New Roman" w:hAnsi="Times New Roman" w:cs="Times New Roman"/>
              </w:rPr>
            </w:rPrChange>
          </w:rPr>
          <w:t xml:space="preserve"> treatment</w:t>
        </w:r>
      </w:ins>
      <w:r w:rsidRPr="00D30883">
        <w:rPr>
          <w:rFonts w:ascii="Arial" w:hAnsi="Arial" w:cs="Arial"/>
          <w:sz w:val="22"/>
          <w:szCs w:val="22"/>
          <w:rPrChange w:id="2522" w:author="Guo, Shicheng" w:date="2020-02-11T14:24:00Z">
            <w:rPr>
              <w:rFonts w:ascii="Times New Roman" w:hAnsi="Times New Roman" w:cs="Times New Roman"/>
            </w:rPr>
          </w:rPrChange>
        </w:rPr>
        <w:t xml:space="preserve"> </w:t>
      </w:r>
      <w:ins w:id="2523" w:author="Andreae, Emily A" w:date="2020-02-11T09:02:00Z">
        <w:r w:rsidR="001A6DC2" w:rsidRPr="00D30883">
          <w:rPr>
            <w:rFonts w:ascii="Arial" w:hAnsi="Arial" w:cs="Arial"/>
            <w:sz w:val="22"/>
            <w:szCs w:val="22"/>
            <w:rPrChange w:id="2524" w:author="Guo, Shicheng" w:date="2020-02-11T14:24:00Z">
              <w:rPr>
                <w:rFonts w:ascii="Times New Roman" w:hAnsi="Times New Roman" w:cs="Times New Roman"/>
              </w:rPr>
            </w:rPrChange>
          </w:rPr>
          <w:t>alters the homing and elimination func</w:t>
        </w:r>
      </w:ins>
      <w:ins w:id="2525" w:author="Andreae, Emily A" w:date="2020-02-11T09:03:00Z">
        <w:r w:rsidR="001A6DC2" w:rsidRPr="00D30883">
          <w:rPr>
            <w:rFonts w:ascii="Arial" w:hAnsi="Arial" w:cs="Arial"/>
            <w:sz w:val="22"/>
            <w:szCs w:val="22"/>
            <w:rPrChange w:id="2526" w:author="Guo, Shicheng" w:date="2020-02-11T14:24:00Z">
              <w:rPr>
                <w:rFonts w:ascii="Times New Roman" w:hAnsi="Times New Roman" w:cs="Times New Roman"/>
              </w:rPr>
            </w:rPrChange>
          </w:rPr>
          <w:t xml:space="preserve">tions of immune cells through </w:t>
        </w:r>
      </w:ins>
      <w:r w:rsidRPr="00D30883">
        <w:rPr>
          <w:rFonts w:ascii="Arial" w:hAnsi="Arial" w:cs="Arial"/>
          <w:sz w:val="22"/>
          <w:szCs w:val="22"/>
          <w:rPrChange w:id="2527" w:author="Guo, Shicheng" w:date="2020-02-11T14:24:00Z">
            <w:rPr>
              <w:rFonts w:ascii="Times New Roman" w:hAnsi="Times New Roman" w:cs="Times New Roman"/>
            </w:rPr>
          </w:rPrChange>
        </w:rPr>
        <w:t>up-regulat</w:t>
      </w:r>
      <w:ins w:id="2528" w:author="Andreae, Emily A" w:date="2020-02-11T09:03:00Z">
        <w:r w:rsidR="001A6DC2" w:rsidRPr="00D30883">
          <w:rPr>
            <w:rFonts w:ascii="Arial" w:hAnsi="Arial" w:cs="Arial"/>
            <w:sz w:val="22"/>
            <w:szCs w:val="22"/>
            <w:rPrChange w:id="2529" w:author="Guo, Shicheng" w:date="2020-02-11T14:24:00Z">
              <w:rPr>
                <w:rFonts w:ascii="Times New Roman" w:hAnsi="Times New Roman" w:cs="Times New Roman"/>
              </w:rPr>
            </w:rPrChange>
          </w:rPr>
          <w:t>ion of</w:t>
        </w:r>
      </w:ins>
      <w:del w:id="2530" w:author="Andreae, Emily A" w:date="2020-02-11T09:03:00Z">
        <w:r w:rsidRPr="00D30883" w:rsidDel="001A6DC2">
          <w:rPr>
            <w:rFonts w:ascii="Arial" w:hAnsi="Arial" w:cs="Arial"/>
            <w:sz w:val="22"/>
            <w:szCs w:val="22"/>
            <w:rPrChange w:id="2531" w:author="Guo, Shicheng" w:date="2020-02-11T14:24:00Z">
              <w:rPr>
                <w:rFonts w:ascii="Times New Roman" w:hAnsi="Times New Roman" w:cs="Times New Roman"/>
              </w:rPr>
            </w:rPrChange>
          </w:rPr>
          <w:delText>ed</w:delText>
        </w:r>
      </w:del>
      <w:r w:rsidRPr="00D30883">
        <w:rPr>
          <w:rFonts w:ascii="Arial" w:hAnsi="Arial" w:cs="Arial"/>
          <w:sz w:val="22"/>
          <w:szCs w:val="22"/>
          <w:rPrChange w:id="2532" w:author="Guo, Shicheng" w:date="2020-02-11T14:24:00Z">
            <w:rPr>
              <w:rFonts w:ascii="Times New Roman" w:hAnsi="Times New Roman" w:cs="Times New Roman"/>
            </w:rPr>
          </w:rPrChange>
        </w:rPr>
        <w:t xml:space="preserve"> tsMHCII </w:t>
      </w:r>
      <w:ins w:id="2533" w:author="Andreae, Emily A" w:date="2020-02-11T09:03:00Z">
        <w:r w:rsidR="001A6DC2" w:rsidRPr="00D30883">
          <w:rPr>
            <w:rFonts w:ascii="Arial" w:hAnsi="Arial" w:cs="Arial"/>
            <w:sz w:val="22"/>
            <w:szCs w:val="22"/>
            <w:rPrChange w:id="2534" w:author="Guo, Shicheng" w:date="2020-02-11T14:24:00Z">
              <w:rPr>
                <w:rFonts w:ascii="Times New Roman" w:hAnsi="Times New Roman" w:cs="Times New Roman"/>
              </w:rPr>
            </w:rPrChange>
          </w:rPr>
          <w:t xml:space="preserve">expression </w:t>
        </w:r>
      </w:ins>
      <w:del w:id="2535" w:author="Andreae, Emily A" w:date="2020-02-11T09:03:00Z">
        <w:r w:rsidRPr="00D30883" w:rsidDel="001A6DC2">
          <w:rPr>
            <w:rFonts w:ascii="Arial" w:hAnsi="Arial" w:cs="Arial"/>
            <w:sz w:val="22"/>
            <w:szCs w:val="22"/>
            <w:rPrChange w:id="2536" w:author="Guo, Shicheng" w:date="2020-02-11T14:24:00Z">
              <w:rPr>
                <w:rFonts w:ascii="Times New Roman" w:hAnsi="Times New Roman" w:cs="Times New Roman"/>
              </w:rPr>
            </w:rPrChange>
          </w:rPr>
          <w:delText xml:space="preserve">affects elimination function of the immune system </w:delText>
        </w:r>
      </w:del>
      <w:r w:rsidRPr="00D30883">
        <w:rPr>
          <w:rFonts w:ascii="Arial" w:hAnsi="Arial" w:cs="Arial"/>
          <w:sz w:val="22"/>
          <w:szCs w:val="22"/>
          <w:rPrChange w:id="2537" w:author="Guo, Shicheng" w:date="2020-02-11T14:24:00Z">
            <w:rPr>
              <w:rFonts w:ascii="Times New Roman" w:hAnsi="Times New Roman" w:cs="Times New Roman"/>
            </w:rPr>
          </w:rPrChange>
        </w:rPr>
        <w:t xml:space="preserve">following anti-PD-1 treatment remains unclear. We thus performed </w:t>
      </w:r>
      <w:r w:rsidRPr="00D30883">
        <w:rPr>
          <w:rFonts w:ascii="Arial" w:hAnsi="Arial" w:cs="Arial"/>
          <w:i/>
          <w:sz w:val="22"/>
          <w:szCs w:val="22"/>
          <w:rPrChange w:id="2538" w:author="Guo, Shicheng" w:date="2020-02-11T14:24:00Z">
            <w:rPr>
              <w:rFonts w:ascii="Times New Roman" w:hAnsi="Times New Roman" w:cs="Times New Roman"/>
              <w:i/>
            </w:rPr>
          </w:rPrChange>
        </w:rPr>
        <w:t>in vitro</w:t>
      </w:r>
      <w:r w:rsidRPr="00D30883">
        <w:rPr>
          <w:rFonts w:ascii="Arial" w:hAnsi="Arial" w:cs="Arial"/>
          <w:sz w:val="22"/>
          <w:szCs w:val="22"/>
          <w:rPrChange w:id="2539" w:author="Guo, Shicheng" w:date="2020-02-11T14:24:00Z">
            <w:rPr>
              <w:rFonts w:ascii="Times New Roman" w:hAnsi="Times New Roman" w:cs="Times New Roman"/>
            </w:rPr>
          </w:rPrChange>
        </w:rPr>
        <w:t xml:space="preserve"> cytotoxicity assays </w:t>
      </w:r>
      <w:ins w:id="2540" w:author="Andreae, Emily A" w:date="2020-02-11T09:05:00Z">
        <w:r w:rsidR="005924A3" w:rsidRPr="00D30883">
          <w:rPr>
            <w:rFonts w:ascii="Arial" w:hAnsi="Arial" w:cs="Arial"/>
            <w:sz w:val="22"/>
            <w:szCs w:val="22"/>
            <w:rPrChange w:id="2541" w:author="Guo, Shicheng" w:date="2020-02-11T14:24:00Z">
              <w:rPr>
                <w:rFonts w:ascii="Times New Roman" w:hAnsi="Times New Roman" w:cs="Times New Roman"/>
              </w:rPr>
            </w:rPrChange>
          </w:rPr>
          <w:t xml:space="preserve">in the presence and absence of BRAF inhibitor, PD-1, and combination BRAF inhibitor and PD-1 treatment </w:t>
        </w:r>
      </w:ins>
      <w:r w:rsidRPr="00D30883">
        <w:rPr>
          <w:rFonts w:ascii="Arial" w:hAnsi="Arial" w:cs="Arial"/>
          <w:sz w:val="22"/>
          <w:szCs w:val="22"/>
          <w:rPrChange w:id="2542" w:author="Guo, Shicheng" w:date="2020-02-11T14:24:00Z">
            <w:rPr>
              <w:rFonts w:ascii="Times New Roman" w:hAnsi="Times New Roman" w:cs="Times New Roman"/>
            </w:rPr>
          </w:rPrChange>
        </w:rPr>
        <w:t xml:space="preserve">and </w:t>
      </w:r>
      <w:ins w:id="2543" w:author="Andreae, Emily A" w:date="2020-02-11T09:03:00Z">
        <w:r w:rsidR="001A6DC2" w:rsidRPr="00D30883">
          <w:rPr>
            <w:rFonts w:ascii="Arial" w:hAnsi="Arial" w:cs="Arial"/>
            <w:sz w:val="22"/>
            <w:szCs w:val="22"/>
            <w:rPrChange w:id="2544" w:author="Guo, Shicheng" w:date="2020-02-11T14:24:00Z">
              <w:rPr>
                <w:rFonts w:ascii="Times New Roman" w:hAnsi="Times New Roman" w:cs="Times New Roman"/>
              </w:rPr>
            </w:rPrChange>
          </w:rPr>
          <w:t>noticed</w:t>
        </w:r>
      </w:ins>
      <w:del w:id="2545" w:author="Andreae, Emily A" w:date="2020-02-11T09:03:00Z">
        <w:r w:rsidRPr="00D30883" w:rsidDel="001A6DC2">
          <w:rPr>
            <w:rFonts w:ascii="Arial" w:hAnsi="Arial" w:cs="Arial"/>
            <w:sz w:val="22"/>
            <w:szCs w:val="22"/>
            <w:rPrChange w:id="2546" w:author="Guo, Shicheng" w:date="2020-02-11T14:24:00Z">
              <w:rPr>
                <w:rFonts w:ascii="Times New Roman" w:hAnsi="Times New Roman" w:cs="Times New Roman"/>
              </w:rPr>
            </w:rPrChange>
          </w:rPr>
          <w:delText>revealed</w:delText>
        </w:r>
      </w:del>
      <w:r w:rsidRPr="00D30883">
        <w:rPr>
          <w:rFonts w:ascii="Arial" w:hAnsi="Arial" w:cs="Arial"/>
          <w:sz w:val="22"/>
          <w:szCs w:val="22"/>
          <w:rPrChange w:id="2547" w:author="Guo, Shicheng" w:date="2020-02-11T14:24:00Z">
            <w:rPr>
              <w:rFonts w:ascii="Times New Roman" w:hAnsi="Times New Roman" w:cs="Times New Roman"/>
            </w:rPr>
          </w:rPrChange>
        </w:rPr>
        <w:t xml:space="preserve"> that </w:t>
      </w:r>
      <w:ins w:id="2548" w:author="Andreae, Emily A" w:date="2020-02-11T09:05:00Z">
        <w:r w:rsidR="005924A3" w:rsidRPr="00D30883">
          <w:rPr>
            <w:rFonts w:ascii="Arial" w:hAnsi="Arial" w:cs="Arial"/>
            <w:sz w:val="22"/>
            <w:szCs w:val="22"/>
            <w:rPrChange w:id="2549" w:author="Guo, Shicheng" w:date="2020-02-11T14:24:00Z">
              <w:rPr>
                <w:rFonts w:ascii="Times New Roman" w:hAnsi="Times New Roman" w:cs="Times New Roman"/>
              </w:rPr>
            </w:rPrChange>
          </w:rPr>
          <w:t xml:space="preserve">a </w:t>
        </w:r>
      </w:ins>
      <w:r w:rsidRPr="00D30883">
        <w:rPr>
          <w:rFonts w:ascii="Arial" w:hAnsi="Arial" w:cs="Arial"/>
          <w:sz w:val="22"/>
          <w:szCs w:val="22"/>
          <w:rPrChange w:id="2550" w:author="Guo, Shicheng" w:date="2020-02-11T14:24:00Z">
            <w:rPr>
              <w:rFonts w:ascii="Times New Roman" w:hAnsi="Times New Roman" w:cs="Times New Roman"/>
            </w:rPr>
          </w:rPrChange>
        </w:rPr>
        <w:t xml:space="preserve">combination </w:t>
      </w:r>
      <w:ins w:id="2551" w:author="Andreae, Emily A" w:date="2020-02-11T09:05:00Z">
        <w:r w:rsidR="005924A3" w:rsidRPr="00D30883">
          <w:rPr>
            <w:rFonts w:ascii="Arial" w:hAnsi="Arial" w:cs="Arial"/>
            <w:sz w:val="22"/>
            <w:szCs w:val="22"/>
            <w:rPrChange w:id="2552" w:author="Guo, Shicheng" w:date="2020-02-11T14:24:00Z">
              <w:rPr>
                <w:rFonts w:ascii="Times New Roman" w:hAnsi="Times New Roman" w:cs="Times New Roman"/>
              </w:rPr>
            </w:rPrChange>
          </w:rPr>
          <w:t xml:space="preserve">treatment </w:t>
        </w:r>
      </w:ins>
      <w:r w:rsidRPr="00D30883">
        <w:rPr>
          <w:rFonts w:ascii="Arial" w:hAnsi="Arial" w:cs="Arial"/>
          <w:sz w:val="22"/>
          <w:szCs w:val="22"/>
          <w:rPrChange w:id="2553" w:author="Guo, Shicheng" w:date="2020-02-11T14:24:00Z">
            <w:rPr>
              <w:rFonts w:ascii="Times New Roman" w:hAnsi="Times New Roman" w:cs="Times New Roman"/>
            </w:rPr>
          </w:rPrChange>
        </w:rPr>
        <w:t>of BRAF inhibitor and Nivolunab enhanced the elimination effect of PBL on PTC cells</w:t>
      </w:r>
      <w:del w:id="2554" w:author="Andreae, Emily A" w:date="2020-02-11T09:06:00Z">
        <w:r w:rsidRPr="00D30883" w:rsidDel="005924A3">
          <w:rPr>
            <w:rFonts w:ascii="Arial" w:hAnsi="Arial" w:cs="Arial"/>
            <w:sz w:val="22"/>
            <w:szCs w:val="22"/>
            <w:rPrChange w:id="2555" w:author="Guo, Shicheng" w:date="2020-02-11T14:24:00Z">
              <w:rPr>
                <w:rFonts w:ascii="Times New Roman" w:hAnsi="Times New Roman" w:cs="Times New Roman"/>
              </w:rPr>
            </w:rPrChange>
          </w:rPr>
          <w:delText xml:space="preserve">, while downregulation of tsMHCII by </w:delText>
        </w:r>
      </w:del>
      <w:del w:id="2556" w:author="Andreae, Emily A" w:date="2020-02-11T09:23:00Z">
        <w:r w:rsidRPr="00D30883" w:rsidDel="009F69DE">
          <w:rPr>
            <w:rFonts w:ascii="Arial" w:hAnsi="Arial" w:cs="Arial"/>
            <w:sz w:val="22"/>
            <w:szCs w:val="22"/>
            <w:rPrChange w:id="2557" w:author="Guo, Shicheng" w:date="2020-02-11T14:24:00Z">
              <w:rPr>
                <w:rFonts w:ascii="Times New Roman" w:hAnsi="Times New Roman" w:cs="Times New Roman"/>
              </w:rPr>
            </w:rPrChange>
          </w:rPr>
          <w:delText>CIITA siRNA</w:delText>
        </w:r>
      </w:del>
      <w:del w:id="2558" w:author="Andreae, Emily A" w:date="2020-02-11T09:20:00Z">
        <w:r w:rsidRPr="00D30883" w:rsidDel="009F69DE">
          <w:rPr>
            <w:rFonts w:ascii="Arial" w:hAnsi="Arial" w:cs="Arial"/>
            <w:sz w:val="22"/>
            <w:szCs w:val="22"/>
            <w:rPrChange w:id="2559" w:author="Guo, Shicheng" w:date="2020-02-11T14:24:00Z">
              <w:rPr>
                <w:rFonts w:ascii="Times New Roman" w:hAnsi="Times New Roman" w:cs="Times New Roman"/>
              </w:rPr>
            </w:rPrChange>
          </w:rPr>
          <w:delText xml:space="preserve"> </w:delText>
        </w:r>
      </w:del>
      <w:del w:id="2560" w:author="Andreae, Emily A" w:date="2020-02-11T09:06:00Z">
        <w:r w:rsidRPr="00D30883" w:rsidDel="005924A3">
          <w:rPr>
            <w:rFonts w:ascii="Arial" w:hAnsi="Arial" w:cs="Arial"/>
            <w:sz w:val="22"/>
            <w:szCs w:val="22"/>
            <w:rPrChange w:id="2561" w:author="Guo, Shicheng" w:date="2020-02-11T14:24:00Z">
              <w:rPr>
                <w:rFonts w:ascii="Times New Roman" w:hAnsi="Times New Roman" w:cs="Times New Roman"/>
              </w:rPr>
            </w:rPrChange>
          </w:rPr>
          <w:delText xml:space="preserve">blocked </w:delText>
        </w:r>
      </w:del>
      <w:del w:id="2562" w:author="Andreae, Emily A" w:date="2020-02-11T09:07:00Z">
        <w:r w:rsidRPr="00D30883" w:rsidDel="005924A3">
          <w:rPr>
            <w:rFonts w:ascii="Arial" w:hAnsi="Arial" w:cs="Arial"/>
            <w:sz w:val="22"/>
            <w:szCs w:val="22"/>
            <w:rPrChange w:id="2563" w:author="Guo, Shicheng" w:date="2020-02-11T14:24:00Z">
              <w:rPr>
                <w:rFonts w:ascii="Times New Roman" w:hAnsi="Times New Roman" w:cs="Times New Roman"/>
              </w:rPr>
            </w:rPrChange>
          </w:rPr>
          <w:delText xml:space="preserve">the enhancement </w:delText>
        </w:r>
      </w:del>
      <w:r w:rsidRPr="00D30883">
        <w:rPr>
          <w:rFonts w:ascii="Arial" w:hAnsi="Arial" w:cs="Arial"/>
          <w:sz w:val="22"/>
          <w:szCs w:val="22"/>
          <w:rPrChange w:id="2564" w:author="Guo, Shicheng" w:date="2020-02-11T14:24:00Z">
            <w:rPr>
              <w:rFonts w:ascii="Times New Roman" w:hAnsi="Times New Roman" w:cs="Times New Roman"/>
            </w:rPr>
          </w:rPrChange>
        </w:rPr>
        <w:t>(</w:t>
      </w:r>
      <w:r w:rsidRPr="00D30883">
        <w:rPr>
          <w:rFonts w:ascii="Arial" w:hAnsi="Arial" w:cs="Arial"/>
          <w:b/>
          <w:bCs/>
          <w:color w:val="0070C0"/>
          <w:sz w:val="22"/>
          <w:szCs w:val="22"/>
          <w:rPrChange w:id="2565" w:author="Guo, Shicheng" w:date="2020-02-11T14:24:00Z">
            <w:rPr>
              <w:rFonts w:ascii="Times New Roman" w:hAnsi="Times New Roman" w:cs="Times New Roman"/>
              <w:b/>
              <w:bCs/>
              <w:color w:val="0070C0"/>
            </w:rPr>
          </w:rPrChange>
        </w:rPr>
        <w:t>Fig. 5A</w:t>
      </w:r>
      <w:r w:rsidRPr="00D30883">
        <w:rPr>
          <w:rFonts w:ascii="Arial" w:hAnsi="Arial" w:cs="Arial"/>
          <w:sz w:val="22"/>
          <w:szCs w:val="22"/>
          <w:rPrChange w:id="2566" w:author="Guo, Shicheng" w:date="2020-02-11T14:24:00Z">
            <w:rPr>
              <w:rFonts w:ascii="Times New Roman" w:hAnsi="Times New Roman" w:cs="Times New Roman"/>
            </w:rPr>
          </w:rPrChange>
        </w:rPr>
        <w:t>). Furthermore, combin</w:t>
      </w:r>
      <w:ins w:id="2567" w:author="Andreae, Emily A" w:date="2020-02-11T09:19:00Z">
        <w:r w:rsidR="009F69DE" w:rsidRPr="00D30883">
          <w:rPr>
            <w:rFonts w:ascii="Arial" w:hAnsi="Arial" w:cs="Arial"/>
            <w:sz w:val="22"/>
            <w:szCs w:val="22"/>
            <w:rPrChange w:id="2568" w:author="Guo, Shicheng" w:date="2020-02-11T14:24:00Z">
              <w:rPr>
                <w:rFonts w:ascii="Times New Roman" w:hAnsi="Times New Roman" w:cs="Times New Roman"/>
              </w:rPr>
            </w:rPrChange>
          </w:rPr>
          <w:t>ation</w:t>
        </w:r>
      </w:ins>
      <w:del w:id="2569" w:author="Andreae, Emily A" w:date="2020-02-11T09:19:00Z">
        <w:r w:rsidRPr="00D30883" w:rsidDel="009F69DE">
          <w:rPr>
            <w:rFonts w:ascii="Arial" w:hAnsi="Arial" w:cs="Arial"/>
            <w:sz w:val="22"/>
            <w:szCs w:val="22"/>
            <w:rPrChange w:id="2570" w:author="Guo, Shicheng" w:date="2020-02-11T14:24:00Z">
              <w:rPr>
                <w:rFonts w:ascii="Times New Roman" w:hAnsi="Times New Roman" w:cs="Times New Roman"/>
              </w:rPr>
            </w:rPrChange>
          </w:rPr>
          <w:delText>ed</w:delText>
        </w:r>
      </w:del>
      <w:r w:rsidRPr="00D30883">
        <w:rPr>
          <w:rFonts w:ascii="Arial" w:hAnsi="Arial" w:cs="Arial"/>
          <w:sz w:val="22"/>
          <w:szCs w:val="22"/>
          <w:rPrChange w:id="2571" w:author="Guo, Shicheng" w:date="2020-02-11T14:24:00Z">
            <w:rPr>
              <w:rFonts w:ascii="Times New Roman" w:hAnsi="Times New Roman" w:cs="Times New Roman"/>
            </w:rPr>
          </w:rPrChange>
        </w:rPr>
        <w:t xml:space="preserve"> treatment </w:t>
      </w:r>
      <w:ins w:id="2572" w:author="Andreae, Emily A" w:date="2020-02-11T09:19:00Z">
        <w:r w:rsidR="009F69DE" w:rsidRPr="00D30883">
          <w:rPr>
            <w:rFonts w:ascii="Arial" w:hAnsi="Arial" w:cs="Arial"/>
            <w:sz w:val="22"/>
            <w:szCs w:val="22"/>
            <w:rPrChange w:id="2573" w:author="Guo, Shicheng" w:date="2020-02-11T14:24:00Z">
              <w:rPr>
                <w:rFonts w:ascii="Times New Roman" w:hAnsi="Times New Roman" w:cs="Times New Roman"/>
              </w:rPr>
            </w:rPrChange>
          </w:rPr>
          <w:t xml:space="preserve">also </w:t>
        </w:r>
      </w:ins>
      <w:r w:rsidRPr="00D30883">
        <w:rPr>
          <w:rFonts w:ascii="Arial" w:hAnsi="Arial" w:cs="Arial"/>
          <w:sz w:val="22"/>
          <w:szCs w:val="22"/>
          <w:rPrChange w:id="2574" w:author="Guo, Shicheng" w:date="2020-02-11T14:24:00Z">
            <w:rPr>
              <w:rFonts w:ascii="Times New Roman" w:hAnsi="Times New Roman" w:cs="Times New Roman"/>
            </w:rPr>
          </w:rPrChange>
        </w:rPr>
        <w:t xml:space="preserve">activated CD4+ T cells more efficiently and resulted </w:t>
      </w:r>
      <w:ins w:id="2575" w:author="Andreae, Emily A" w:date="2020-02-11T09:19:00Z">
        <w:r w:rsidR="009F69DE" w:rsidRPr="00D30883">
          <w:rPr>
            <w:rFonts w:ascii="Arial" w:hAnsi="Arial" w:cs="Arial"/>
            <w:sz w:val="22"/>
            <w:szCs w:val="22"/>
            <w:rPrChange w:id="2576" w:author="Guo, Shicheng" w:date="2020-02-11T14:24:00Z">
              <w:rPr>
                <w:rFonts w:ascii="Times New Roman" w:hAnsi="Times New Roman" w:cs="Times New Roman"/>
              </w:rPr>
            </w:rPrChange>
          </w:rPr>
          <w:t xml:space="preserve">in </w:t>
        </w:r>
      </w:ins>
      <w:r w:rsidRPr="00D30883">
        <w:rPr>
          <w:rFonts w:ascii="Arial" w:hAnsi="Arial" w:cs="Arial"/>
          <w:sz w:val="22"/>
          <w:szCs w:val="22"/>
          <w:rPrChange w:id="2577" w:author="Guo, Shicheng" w:date="2020-02-11T14:24:00Z">
            <w:rPr>
              <w:rFonts w:ascii="Times New Roman" w:hAnsi="Times New Roman" w:cs="Times New Roman"/>
            </w:rPr>
          </w:rPrChange>
        </w:rPr>
        <w:t>higher INF-γ secretion</w:t>
      </w:r>
      <w:ins w:id="2578" w:author="Andreae, Emily A" w:date="2020-02-11T09:19:00Z">
        <w:r w:rsidR="009F69DE" w:rsidRPr="00D30883">
          <w:rPr>
            <w:rFonts w:ascii="Arial" w:hAnsi="Arial" w:cs="Arial"/>
            <w:sz w:val="22"/>
            <w:szCs w:val="22"/>
            <w:rPrChange w:id="2579" w:author="Guo, Shicheng" w:date="2020-02-11T14:24:00Z">
              <w:rPr>
                <w:rFonts w:ascii="Times New Roman" w:hAnsi="Times New Roman" w:cs="Times New Roman"/>
              </w:rPr>
            </w:rPrChange>
          </w:rPr>
          <w:t xml:space="preserve"> than either treatment alone</w:t>
        </w:r>
      </w:ins>
      <w:del w:id="2580" w:author="Andreae, Emily A" w:date="2020-02-11T09:23:00Z">
        <w:r w:rsidRPr="00D30883" w:rsidDel="009F69DE">
          <w:rPr>
            <w:rFonts w:ascii="Arial" w:hAnsi="Arial" w:cs="Arial"/>
            <w:sz w:val="22"/>
            <w:szCs w:val="22"/>
            <w:rPrChange w:id="2581" w:author="Guo, Shicheng" w:date="2020-02-11T14:24:00Z">
              <w:rPr>
                <w:rFonts w:ascii="Times New Roman" w:hAnsi="Times New Roman" w:cs="Times New Roman"/>
              </w:rPr>
            </w:rPrChange>
          </w:rPr>
          <w:delText>, which was prohibited by CIITA siRNA as well</w:delText>
        </w:r>
      </w:del>
      <w:r w:rsidRPr="00D30883">
        <w:rPr>
          <w:rFonts w:ascii="Arial" w:hAnsi="Arial" w:cs="Arial"/>
          <w:sz w:val="22"/>
          <w:szCs w:val="22"/>
          <w:rPrChange w:id="2582" w:author="Guo, Shicheng" w:date="2020-02-11T14:24:00Z">
            <w:rPr>
              <w:rFonts w:ascii="Times New Roman" w:hAnsi="Times New Roman" w:cs="Times New Roman"/>
            </w:rPr>
          </w:rPrChange>
        </w:rPr>
        <w:t xml:space="preserve"> (</w:t>
      </w:r>
      <w:r w:rsidRPr="00D30883">
        <w:rPr>
          <w:rFonts w:ascii="Arial" w:hAnsi="Arial" w:cs="Arial"/>
          <w:b/>
          <w:color w:val="0070C0"/>
          <w:sz w:val="22"/>
          <w:szCs w:val="22"/>
          <w:rPrChange w:id="2583" w:author="Guo, Shicheng" w:date="2020-02-11T14:24:00Z">
            <w:rPr>
              <w:rFonts w:ascii="Times New Roman" w:hAnsi="Times New Roman" w:cs="Times New Roman"/>
              <w:b/>
              <w:color w:val="0070C0"/>
            </w:rPr>
          </w:rPrChange>
        </w:rPr>
        <w:t>Fig. 5B</w:t>
      </w:r>
      <w:r w:rsidRPr="00D30883">
        <w:rPr>
          <w:rFonts w:ascii="Arial" w:hAnsi="Arial" w:cs="Arial"/>
          <w:sz w:val="22"/>
          <w:szCs w:val="22"/>
          <w:rPrChange w:id="2584" w:author="Guo, Shicheng" w:date="2020-02-11T14:24:00Z">
            <w:rPr>
              <w:rFonts w:ascii="Times New Roman" w:hAnsi="Times New Roman" w:cs="Times New Roman"/>
            </w:rPr>
          </w:rPrChange>
        </w:rPr>
        <w:t xml:space="preserve">). </w:t>
      </w:r>
      <w:ins w:id="2585" w:author="Andreae, Emily A" w:date="2020-02-11T09:20:00Z">
        <w:r w:rsidR="009F69DE" w:rsidRPr="00D30883">
          <w:rPr>
            <w:rFonts w:ascii="Arial" w:hAnsi="Arial" w:cs="Arial"/>
            <w:sz w:val="22"/>
            <w:szCs w:val="22"/>
            <w:rPrChange w:id="2586" w:author="Guo, Shicheng" w:date="2020-02-11T14:24:00Z">
              <w:rPr>
                <w:rFonts w:ascii="Times New Roman" w:hAnsi="Times New Roman" w:cs="Times New Roman"/>
              </w:rPr>
            </w:rPrChange>
          </w:rPr>
          <w:t>The</w:t>
        </w:r>
      </w:ins>
      <w:ins w:id="2587" w:author="Andreae, Emily A" w:date="2020-02-11T09:23:00Z">
        <w:r w:rsidR="009F69DE" w:rsidRPr="00D30883">
          <w:rPr>
            <w:rFonts w:ascii="Arial" w:hAnsi="Arial" w:cs="Arial"/>
            <w:sz w:val="22"/>
            <w:szCs w:val="22"/>
            <w:rPrChange w:id="2588" w:author="Guo, Shicheng" w:date="2020-02-11T14:24:00Z">
              <w:rPr>
                <w:rFonts w:ascii="Times New Roman" w:hAnsi="Times New Roman" w:cs="Times New Roman"/>
              </w:rPr>
            </w:rPrChange>
          </w:rPr>
          <w:t xml:space="preserve"> enhanced</w:t>
        </w:r>
      </w:ins>
      <w:ins w:id="2589" w:author="Andreae, Emily A" w:date="2020-02-11T09:20:00Z">
        <w:r w:rsidR="009F69DE" w:rsidRPr="00D30883">
          <w:rPr>
            <w:rFonts w:ascii="Arial" w:hAnsi="Arial" w:cs="Arial"/>
            <w:sz w:val="22"/>
            <w:szCs w:val="22"/>
            <w:rPrChange w:id="2590" w:author="Guo, Shicheng" w:date="2020-02-11T14:24:00Z">
              <w:rPr>
                <w:rFonts w:ascii="Times New Roman" w:hAnsi="Times New Roman" w:cs="Times New Roman"/>
              </w:rPr>
            </w:rPrChange>
          </w:rPr>
          <w:t xml:space="preserve"> homing, elimination, CD4+ T-cell activation, and INF-</w:t>
        </w:r>
      </w:ins>
      <w:ins w:id="2591" w:author="Andreae, Emily A" w:date="2020-02-11T09:23:00Z">
        <w:r w:rsidR="009F69DE" w:rsidRPr="00D30883">
          <w:rPr>
            <w:rFonts w:ascii="Arial" w:hAnsi="Arial" w:cs="Arial"/>
            <w:sz w:val="22"/>
            <w:szCs w:val="22"/>
            <w:rPrChange w:id="2592" w:author="Guo, Shicheng" w:date="2020-02-11T14:24:00Z">
              <w:rPr>
                <w:rFonts w:ascii="Times New Roman" w:hAnsi="Times New Roman" w:cs="Times New Roman"/>
              </w:rPr>
            </w:rPrChange>
          </w:rPr>
          <w:t xml:space="preserve">γ secretion effects </w:t>
        </w:r>
      </w:ins>
      <w:ins w:id="2593" w:author="Andreae, Emily A" w:date="2020-02-11T09:20:00Z">
        <w:r w:rsidR="009F69DE" w:rsidRPr="00D30883">
          <w:rPr>
            <w:rFonts w:ascii="Arial" w:hAnsi="Arial" w:cs="Arial"/>
            <w:sz w:val="22"/>
            <w:szCs w:val="22"/>
            <w:rPrChange w:id="2594" w:author="Guo, Shicheng" w:date="2020-02-11T14:24:00Z">
              <w:rPr>
                <w:rFonts w:ascii="Times New Roman" w:hAnsi="Times New Roman" w:cs="Times New Roman"/>
              </w:rPr>
            </w:rPrChange>
          </w:rPr>
          <w:t xml:space="preserve">in response to combination BRAF PD-1 treatment </w:t>
        </w:r>
      </w:ins>
      <w:ins w:id="2595" w:author="Andreae, Emily A" w:date="2020-02-11T09:24:00Z">
        <w:r w:rsidR="009F69DE" w:rsidRPr="00D30883">
          <w:rPr>
            <w:rFonts w:ascii="Arial" w:hAnsi="Arial" w:cs="Arial"/>
            <w:sz w:val="22"/>
            <w:szCs w:val="22"/>
            <w:rPrChange w:id="2596" w:author="Guo, Shicheng" w:date="2020-02-11T14:24:00Z">
              <w:rPr>
                <w:rFonts w:ascii="Times New Roman" w:hAnsi="Times New Roman" w:cs="Times New Roman"/>
              </w:rPr>
            </w:rPrChange>
          </w:rPr>
          <w:t xml:space="preserve">were attenuated in response to </w:t>
        </w:r>
        <w:r w:rsidR="00D42739" w:rsidRPr="00D30883">
          <w:rPr>
            <w:rFonts w:ascii="Arial" w:hAnsi="Arial" w:cs="Arial"/>
            <w:sz w:val="22"/>
            <w:szCs w:val="22"/>
            <w:rPrChange w:id="2597" w:author="Guo, Shicheng" w:date="2020-02-11T14:24:00Z">
              <w:rPr>
                <w:rFonts w:ascii="Times New Roman" w:hAnsi="Times New Roman" w:cs="Times New Roman"/>
              </w:rPr>
            </w:rPrChange>
          </w:rPr>
          <w:t xml:space="preserve">cells with siRNA-mediated knockdown of CIITA </w:t>
        </w:r>
      </w:ins>
      <w:ins w:id="2598" w:author="Andreae, Emily A" w:date="2020-02-11T09:20:00Z">
        <w:r w:rsidR="009F69DE" w:rsidRPr="00D30883">
          <w:rPr>
            <w:rFonts w:ascii="Arial" w:hAnsi="Arial" w:cs="Arial"/>
            <w:sz w:val="22"/>
            <w:szCs w:val="22"/>
            <w:rPrChange w:id="2599" w:author="Guo, Shicheng" w:date="2020-02-11T14:24:00Z">
              <w:rPr>
                <w:rFonts w:ascii="Times New Roman" w:hAnsi="Times New Roman" w:cs="Times New Roman"/>
              </w:rPr>
            </w:rPrChange>
          </w:rPr>
          <w:t xml:space="preserve">suggesting that combination BRAF inhibitor and PD-1 blockade </w:t>
        </w:r>
      </w:ins>
      <w:ins w:id="2600" w:author="Andreae, Emily A" w:date="2020-02-11T09:25:00Z">
        <w:r w:rsidR="00D42739" w:rsidRPr="00D30883">
          <w:rPr>
            <w:rFonts w:ascii="Arial" w:hAnsi="Arial" w:cs="Arial"/>
            <w:sz w:val="22"/>
            <w:szCs w:val="22"/>
            <w:rPrChange w:id="2601" w:author="Guo, Shicheng" w:date="2020-02-11T14:24:00Z">
              <w:rPr>
                <w:rFonts w:ascii="Times New Roman" w:hAnsi="Times New Roman" w:cs="Times New Roman"/>
              </w:rPr>
            </w:rPrChange>
          </w:rPr>
          <w:t xml:space="preserve">treatment </w:t>
        </w:r>
      </w:ins>
      <w:ins w:id="2602" w:author="Andreae, Emily A" w:date="2020-02-11T09:20:00Z">
        <w:r w:rsidR="009F69DE" w:rsidRPr="00D30883">
          <w:rPr>
            <w:rFonts w:ascii="Arial" w:hAnsi="Arial" w:cs="Arial"/>
            <w:sz w:val="22"/>
            <w:szCs w:val="22"/>
            <w:rPrChange w:id="2603" w:author="Guo, Shicheng" w:date="2020-02-11T14:24:00Z">
              <w:rPr>
                <w:rFonts w:ascii="Times New Roman" w:hAnsi="Times New Roman" w:cs="Times New Roman"/>
              </w:rPr>
            </w:rPrChange>
          </w:rPr>
          <w:t>m</w:t>
        </w:r>
        <w:r w:rsidR="00D42739" w:rsidRPr="00D30883">
          <w:rPr>
            <w:rFonts w:ascii="Arial" w:hAnsi="Arial" w:cs="Arial"/>
            <w:sz w:val="22"/>
            <w:szCs w:val="22"/>
            <w:rPrChange w:id="2604" w:author="Guo, Shicheng" w:date="2020-02-11T14:24:00Z">
              <w:rPr>
                <w:rFonts w:ascii="Times New Roman" w:hAnsi="Times New Roman" w:cs="Times New Roman"/>
              </w:rPr>
            </w:rPrChange>
          </w:rPr>
          <w:t>odulates immune cell function through</w:t>
        </w:r>
        <w:r w:rsidR="009F69DE" w:rsidRPr="00D30883">
          <w:rPr>
            <w:rFonts w:ascii="Arial" w:hAnsi="Arial" w:cs="Arial"/>
            <w:sz w:val="22"/>
            <w:szCs w:val="22"/>
            <w:rPrChange w:id="2605" w:author="Guo, Shicheng" w:date="2020-02-11T14:24:00Z">
              <w:rPr>
                <w:rFonts w:ascii="Times New Roman" w:hAnsi="Times New Roman" w:cs="Times New Roman"/>
              </w:rPr>
            </w:rPrChange>
          </w:rPr>
          <w:t xml:space="preserve"> increasing tsMHCII expression</w:t>
        </w:r>
      </w:ins>
      <w:ins w:id="2606" w:author="Andreae, Emily A" w:date="2020-02-11T09:25:00Z">
        <w:r w:rsidR="00D42739" w:rsidRPr="00D30883">
          <w:rPr>
            <w:rFonts w:ascii="Arial" w:hAnsi="Arial" w:cs="Arial"/>
            <w:sz w:val="22"/>
            <w:szCs w:val="22"/>
            <w:rPrChange w:id="2607" w:author="Guo, Shicheng" w:date="2020-02-11T14:24:00Z">
              <w:rPr>
                <w:rFonts w:ascii="Times New Roman" w:hAnsi="Times New Roman" w:cs="Times New Roman"/>
              </w:rPr>
            </w:rPrChange>
          </w:rPr>
          <w:t xml:space="preserve"> in PTC cells.</w:t>
        </w:r>
      </w:ins>
      <w:del w:id="2608" w:author="Andreae, Emily A" w:date="2020-02-11T09:20:00Z">
        <w:r w:rsidRPr="00D30883" w:rsidDel="009F69DE">
          <w:rPr>
            <w:rFonts w:ascii="Arial" w:hAnsi="Arial" w:cs="Arial"/>
            <w:sz w:val="22"/>
            <w:szCs w:val="22"/>
            <w:rPrChange w:id="2609" w:author="Guo, Shicheng" w:date="2020-02-11T14:24:00Z">
              <w:rPr>
                <w:rFonts w:ascii="Times New Roman" w:hAnsi="Times New Roman" w:cs="Times New Roman"/>
              </w:rPr>
            </w:rPrChange>
          </w:rPr>
          <w:delText xml:space="preserve"> </w:delText>
        </w:r>
        <w:r w:rsidRPr="00D30883" w:rsidDel="009F69DE">
          <w:rPr>
            <w:rFonts w:ascii="Arial" w:hAnsi="Arial" w:cs="Arial"/>
            <w:color w:val="FF0000"/>
            <w:sz w:val="22"/>
            <w:szCs w:val="22"/>
            <w:rPrChange w:id="2610" w:author="Guo, Shicheng" w:date="2020-02-11T14:24:00Z">
              <w:rPr>
                <w:rFonts w:ascii="Times New Roman" w:hAnsi="Times New Roman" w:cs="Times New Roman"/>
                <w:color w:val="FF0000"/>
              </w:rPr>
            </w:rPrChange>
          </w:rPr>
          <w:delText xml:space="preserve">   </w:delText>
        </w:r>
      </w:del>
    </w:p>
    <w:p w14:paraId="5583B0DE" w14:textId="7EB7C19D" w:rsidR="00EC4505" w:rsidRPr="00D30883" w:rsidRDefault="00D42739">
      <w:pPr>
        <w:spacing w:line="240" w:lineRule="auto"/>
        <w:ind w:firstLine="480"/>
        <w:jc w:val="both"/>
        <w:rPr>
          <w:rFonts w:ascii="Arial" w:hAnsi="Arial" w:cs="Arial"/>
          <w:sz w:val="22"/>
          <w:szCs w:val="22"/>
          <w:rPrChange w:id="2611" w:author="Guo, Shicheng" w:date="2020-02-11T14:24:00Z">
            <w:rPr>
              <w:rFonts w:ascii="Times New Roman" w:hAnsi="Times New Roman" w:cs="Times New Roman"/>
            </w:rPr>
          </w:rPrChange>
        </w:rPr>
        <w:pPrChange w:id="2612" w:author="Guo, Shicheng" w:date="2020-02-11T14:23:00Z">
          <w:pPr>
            <w:spacing w:line="480" w:lineRule="auto"/>
            <w:ind w:firstLine="480"/>
            <w:jc w:val="both"/>
          </w:pPr>
        </w:pPrChange>
      </w:pPr>
      <w:ins w:id="2613" w:author="Andreae, Emily A" w:date="2020-02-11T09:26:00Z">
        <w:r w:rsidRPr="00D30883">
          <w:rPr>
            <w:rFonts w:ascii="Arial" w:hAnsi="Arial" w:cs="Arial"/>
            <w:color w:val="FF0000"/>
            <w:sz w:val="22"/>
            <w:szCs w:val="22"/>
            <w:rPrChange w:id="2614" w:author="Guo, Shicheng" w:date="2020-02-11T14:24:00Z">
              <w:rPr>
                <w:rFonts w:ascii="Times New Roman" w:hAnsi="Times New Roman" w:cs="Times New Roman"/>
                <w:color w:val="FF0000"/>
              </w:rPr>
            </w:rPrChange>
          </w:rPr>
          <w:t xml:space="preserve">To confirm our results in an </w:t>
        </w:r>
        <w:r w:rsidRPr="00D30883">
          <w:rPr>
            <w:rFonts w:ascii="Arial" w:hAnsi="Arial" w:cs="Arial"/>
            <w:i/>
            <w:color w:val="FF0000"/>
            <w:sz w:val="22"/>
            <w:szCs w:val="22"/>
            <w:rPrChange w:id="2615" w:author="Guo, Shicheng" w:date="2020-02-11T14:24:00Z">
              <w:rPr>
                <w:rFonts w:ascii="Times New Roman" w:hAnsi="Times New Roman" w:cs="Times New Roman"/>
                <w:i/>
                <w:color w:val="FF0000"/>
              </w:rPr>
            </w:rPrChange>
          </w:rPr>
          <w:t>in vivo</w:t>
        </w:r>
      </w:ins>
      <w:ins w:id="2616" w:author="Andreae, Emily A" w:date="2020-02-11T09:28:00Z">
        <w:r w:rsidRPr="00D30883">
          <w:rPr>
            <w:rFonts w:ascii="Arial" w:hAnsi="Arial" w:cs="Arial"/>
            <w:color w:val="FF0000"/>
            <w:sz w:val="22"/>
            <w:szCs w:val="22"/>
            <w:rPrChange w:id="2617" w:author="Guo, Shicheng" w:date="2020-02-11T14:24:00Z">
              <w:rPr>
                <w:rFonts w:ascii="Times New Roman" w:hAnsi="Times New Roman" w:cs="Times New Roman"/>
                <w:color w:val="FF0000"/>
              </w:rPr>
            </w:rPrChange>
          </w:rPr>
          <w:t xml:space="preserve"> model</w:t>
        </w:r>
      </w:ins>
      <w:ins w:id="2618" w:author="Andreae, Emily A" w:date="2020-02-11T09:26:00Z">
        <w:r w:rsidRPr="00D30883">
          <w:rPr>
            <w:rFonts w:ascii="Arial" w:hAnsi="Arial" w:cs="Arial"/>
            <w:color w:val="FF0000"/>
            <w:sz w:val="22"/>
            <w:szCs w:val="22"/>
            <w:rPrChange w:id="2619" w:author="Guo, Shicheng" w:date="2020-02-11T14:24:00Z">
              <w:rPr>
                <w:rFonts w:ascii="Times New Roman" w:hAnsi="Times New Roman" w:cs="Times New Roman"/>
                <w:color w:val="FF0000"/>
              </w:rPr>
            </w:rPrChange>
          </w:rPr>
          <w:t>,</w:t>
        </w:r>
        <w:r w:rsidRPr="00D30883">
          <w:rPr>
            <w:rFonts w:ascii="Arial" w:hAnsi="Arial" w:cs="Arial"/>
            <w:color w:val="000000" w:themeColor="text1"/>
            <w:sz w:val="22"/>
            <w:szCs w:val="22"/>
            <w:rPrChange w:id="2620" w:author="Guo, Shicheng" w:date="2020-02-11T14:24:00Z">
              <w:rPr>
                <w:rFonts w:ascii="Times New Roman" w:hAnsi="Times New Roman" w:cs="Times New Roman"/>
                <w:color w:val="000000" w:themeColor="text1"/>
              </w:rPr>
            </w:rPrChange>
          </w:rPr>
          <w:t xml:space="preserve"> </w:t>
        </w:r>
      </w:ins>
      <w:ins w:id="2621" w:author="Andreae, Emily A" w:date="2020-02-11T09:27:00Z">
        <w:r w:rsidRPr="00D30883">
          <w:rPr>
            <w:rFonts w:ascii="Arial" w:hAnsi="Arial" w:cs="Arial"/>
            <w:color w:val="000000" w:themeColor="text1"/>
            <w:sz w:val="22"/>
            <w:szCs w:val="22"/>
            <w:rPrChange w:id="2622" w:author="Guo, Shicheng" w:date="2020-02-11T14:24:00Z">
              <w:rPr>
                <w:rFonts w:ascii="Times New Roman" w:hAnsi="Times New Roman" w:cs="Times New Roman"/>
                <w:color w:val="000000" w:themeColor="text1"/>
              </w:rPr>
            </w:rPrChange>
          </w:rPr>
          <w:t>we</w:t>
        </w:r>
      </w:ins>
      <w:r w:rsidR="00312EEC" w:rsidRPr="00D30883">
        <w:rPr>
          <w:rFonts w:ascii="Arial" w:hAnsi="Arial" w:cs="Arial"/>
          <w:color w:val="000000" w:themeColor="text1"/>
          <w:sz w:val="22"/>
          <w:szCs w:val="22"/>
          <w:rPrChange w:id="2623" w:author="Guo, Shicheng" w:date="2020-02-11T14:24:00Z">
            <w:rPr>
              <w:rFonts w:ascii="Times New Roman" w:hAnsi="Times New Roman" w:cs="Times New Roman"/>
              <w:color w:val="000000" w:themeColor="text1"/>
            </w:rPr>
          </w:rPrChange>
        </w:rPr>
        <w:t xml:space="preserve"> </w:t>
      </w:r>
      <w:del w:id="2624" w:author="Andreae, Emily A" w:date="2020-02-11T09:29:00Z">
        <w:r w:rsidR="00312EEC" w:rsidRPr="00D30883" w:rsidDel="00D42739">
          <w:rPr>
            <w:rFonts w:ascii="Arial" w:hAnsi="Arial" w:cs="Arial"/>
            <w:sz w:val="22"/>
            <w:szCs w:val="22"/>
            <w:rPrChange w:id="2625" w:author="Guo, Shicheng" w:date="2020-02-11T14:24:00Z">
              <w:rPr>
                <w:rFonts w:ascii="Times New Roman" w:hAnsi="Times New Roman" w:cs="Times New Roman"/>
              </w:rPr>
            </w:rPrChange>
          </w:rPr>
          <w:delText>We</w:delText>
        </w:r>
      </w:del>
      <w:r w:rsidR="00312EEC" w:rsidRPr="00D30883">
        <w:rPr>
          <w:rFonts w:ascii="Arial" w:hAnsi="Arial" w:cs="Arial"/>
          <w:sz w:val="22"/>
          <w:szCs w:val="22"/>
          <w:rPrChange w:id="2626" w:author="Guo, Shicheng" w:date="2020-02-11T14:24:00Z">
            <w:rPr>
              <w:rFonts w:ascii="Times New Roman" w:hAnsi="Times New Roman" w:cs="Times New Roman"/>
            </w:rPr>
          </w:rPrChange>
        </w:rPr>
        <w:t xml:space="preserve"> further tested the antitumor activity of combined </w:t>
      </w:r>
      <w:del w:id="2627" w:author="Andreae, Emily A" w:date="2020-02-11T09:28:00Z">
        <w:r w:rsidR="00312EEC" w:rsidRPr="00D30883" w:rsidDel="00D42739">
          <w:rPr>
            <w:rFonts w:ascii="Arial" w:hAnsi="Arial" w:cs="Arial"/>
            <w:sz w:val="22"/>
            <w:szCs w:val="22"/>
            <w:rPrChange w:id="2628" w:author="Guo, Shicheng" w:date="2020-02-11T14:24:00Z">
              <w:rPr>
                <w:rFonts w:ascii="Times New Roman" w:hAnsi="Times New Roman" w:cs="Times New Roman"/>
              </w:rPr>
            </w:rPrChange>
          </w:rPr>
          <w:delText xml:space="preserve">treatment of </w:delText>
        </w:r>
      </w:del>
      <w:r w:rsidR="00312EEC" w:rsidRPr="00D30883">
        <w:rPr>
          <w:rFonts w:ascii="Arial" w:hAnsi="Arial" w:cs="Arial"/>
          <w:sz w:val="22"/>
          <w:szCs w:val="22"/>
          <w:rPrChange w:id="2629" w:author="Guo, Shicheng" w:date="2020-02-11T14:24:00Z">
            <w:rPr>
              <w:rFonts w:ascii="Times New Roman" w:hAnsi="Times New Roman" w:cs="Times New Roman"/>
            </w:rPr>
          </w:rPrChange>
        </w:rPr>
        <w:t xml:space="preserve">PLX4032 and Nivolunab </w:t>
      </w:r>
      <w:ins w:id="2630" w:author="Andreae, Emily A" w:date="2020-02-11T09:28:00Z">
        <w:r w:rsidRPr="00D30883">
          <w:rPr>
            <w:rFonts w:ascii="Arial" w:hAnsi="Arial" w:cs="Arial"/>
            <w:sz w:val="22"/>
            <w:szCs w:val="22"/>
            <w:rPrChange w:id="2631" w:author="Guo, Shicheng" w:date="2020-02-11T14:24:00Z">
              <w:rPr>
                <w:rFonts w:ascii="Times New Roman" w:hAnsi="Times New Roman" w:cs="Times New Roman"/>
              </w:rPr>
            </w:rPrChange>
          </w:rPr>
          <w:t xml:space="preserve">treatment </w:t>
        </w:r>
      </w:ins>
      <w:r w:rsidR="00312EEC" w:rsidRPr="00D30883">
        <w:rPr>
          <w:rFonts w:ascii="Arial" w:hAnsi="Arial" w:cs="Arial"/>
          <w:sz w:val="22"/>
          <w:szCs w:val="22"/>
          <w:rPrChange w:id="2632" w:author="Guo, Shicheng" w:date="2020-02-11T14:24:00Z">
            <w:rPr>
              <w:rFonts w:ascii="Times New Roman" w:hAnsi="Times New Roman" w:cs="Times New Roman"/>
            </w:rPr>
          </w:rPrChange>
        </w:rPr>
        <w:t>in a transgenic mouse model of spontaneous thyroid cancer</w:t>
      </w:r>
      <w:ins w:id="2633" w:author="Andreae, Emily A" w:date="2020-02-11T09:32:00Z">
        <w:r w:rsidRPr="00D30883">
          <w:rPr>
            <w:rFonts w:ascii="Arial" w:hAnsi="Arial" w:cs="Arial"/>
            <w:sz w:val="22"/>
            <w:szCs w:val="22"/>
            <w:rPrChange w:id="2634" w:author="Guo, Shicheng" w:date="2020-02-11T14:24:00Z">
              <w:rPr>
                <w:rFonts w:ascii="Times New Roman" w:hAnsi="Times New Roman" w:cs="Times New Roman"/>
              </w:rPr>
            </w:rPrChange>
          </w:rPr>
          <w:t xml:space="preserve"> (</w:t>
        </w:r>
        <w:r w:rsidRPr="00D30883">
          <w:rPr>
            <w:rFonts w:ascii="Arial" w:hAnsi="Arial" w:cs="Arial"/>
            <w:b/>
            <w:sz w:val="22"/>
            <w:szCs w:val="22"/>
            <w:rPrChange w:id="2635" w:author="Guo, Shicheng" w:date="2020-02-11T14:24:00Z">
              <w:rPr>
                <w:rFonts w:ascii="Times New Roman" w:hAnsi="Times New Roman" w:cs="Times New Roman"/>
                <w:b/>
              </w:rPr>
            </w:rPrChange>
          </w:rPr>
          <w:t>Fig. 5C</w:t>
        </w:r>
        <w:r w:rsidRPr="00D30883">
          <w:rPr>
            <w:rFonts w:ascii="Arial" w:hAnsi="Arial" w:cs="Arial"/>
            <w:sz w:val="22"/>
            <w:szCs w:val="22"/>
            <w:rPrChange w:id="2636" w:author="Guo, Shicheng" w:date="2020-02-11T14:24:00Z">
              <w:rPr>
                <w:rFonts w:ascii="Times New Roman" w:hAnsi="Times New Roman" w:cs="Times New Roman"/>
              </w:rPr>
            </w:rPrChange>
          </w:rPr>
          <w:t>)</w:t>
        </w:r>
      </w:ins>
      <w:r w:rsidR="00312EEC" w:rsidRPr="00D30883">
        <w:rPr>
          <w:rFonts w:ascii="Arial" w:hAnsi="Arial" w:cs="Arial"/>
          <w:sz w:val="22"/>
          <w:szCs w:val="22"/>
          <w:rPrChange w:id="2637" w:author="Guo, Shicheng" w:date="2020-02-11T14:24:00Z">
            <w:rPr>
              <w:rFonts w:ascii="Times New Roman" w:hAnsi="Times New Roman" w:cs="Times New Roman"/>
            </w:rPr>
          </w:rPrChange>
        </w:rPr>
        <w:t xml:space="preserve">. </w:t>
      </w:r>
      <w:commentRangeStart w:id="2638"/>
      <w:del w:id="2639" w:author="Andreae, Emily A" w:date="2020-02-11T09:29:00Z">
        <w:r w:rsidR="00312EEC" w:rsidRPr="00D30883" w:rsidDel="00D42739">
          <w:rPr>
            <w:rFonts w:ascii="Arial" w:hAnsi="Arial" w:cs="Arial"/>
            <w:sz w:val="22"/>
            <w:szCs w:val="22"/>
            <w:rPrChange w:id="2640" w:author="Guo, Shicheng" w:date="2020-02-11T14:24:00Z">
              <w:rPr>
                <w:rFonts w:ascii="Times New Roman" w:hAnsi="Times New Roman" w:cs="Times New Roman"/>
              </w:rPr>
            </w:rPrChange>
          </w:rPr>
          <w:delText>Basically, BrafCA mice were crossed with TPO-Cre mice, the double transgene positive off-springs will develop PTC around the age of 4-5 weeks</w:delText>
        </w:r>
        <w:r w:rsidR="00344EFD" w:rsidRPr="00D30883" w:rsidDel="00D42739">
          <w:rPr>
            <w:rFonts w:ascii="Arial" w:hAnsi="Arial" w:cs="Arial"/>
            <w:sz w:val="22"/>
            <w:szCs w:val="22"/>
            <w:rPrChange w:id="2641" w:author="Guo, Shicheng" w:date="2020-02-11T14:24:00Z">
              <w:rPr>
                <w:rFonts w:ascii="Times New Roman" w:hAnsi="Times New Roman" w:cs="Times New Roman"/>
              </w:rPr>
            </w:rPrChange>
          </w:rPr>
          <w:delText xml:space="preserve"> [</w:delText>
        </w:r>
        <w:r w:rsidR="001A6DC2" w:rsidRPr="00D30883" w:rsidDel="00D42739">
          <w:rPr>
            <w:rFonts w:ascii="Arial" w:hAnsi="Arial" w:cs="Arial"/>
            <w:sz w:val="22"/>
            <w:szCs w:val="22"/>
            <w:rPrChange w:id="2642" w:author="Guo, Shicheng" w:date="2020-02-11T14:24:00Z">
              <w:rPr>
                <w:rFonts w:ascii="Times New Roman" w:hAnsi="Times New Roman" w:cs="Times New Roman"/>
              </w:rPr>
            </w:rPrChange>
          </w:rPr>
          <w:fldChar w:fldCharType="begin"/>
        </w:r>
        <w:r w:rsidR="001A6DC2" w:rsidRPr="00D30883" w:rsidDel="00D42739">
          <w:rPr>
            <w:rFonts w:ascii="Arial" w:hAnsi="Arial" w:cs="Arial"/>
            <w:sz w:val="22"/>
            <w:szCs w:val="22"/>
            <w:rPrChange w:id="2643" w:author="Guo, Shicheng" w:date="2020-02-11T14:24:00Z">
              <w:rPr>
                <w:rFonts w:ascii="Times New Roman" w:hAnsi="Times New Roman" w:cs="Times New Roman"/>
              </w:rPr>
            </w:rPrChange>
          </w:rPr>
          <w:delInstrText xml:space="preserve"> HYPERLINK \l "_ENREF_27" \o "Knauf, 2005 #135" </w:delInstrText>
        </w:r>
        <w:r w:rsidR="001A6DC2" w:rsidRPr="00D30883" w:rsidDel="00D42739">
          <w:rPr>
            <w:rFonts w:ascii="Arial" w:hAnsi="Arial" w:cs="Arial"/>
            <w:sz w:val="22"/>
            <w:szCs w:val="22"/>
            <w:rPrChange w:id="2644" w:author="Guo, Shicheng" w:date="2020-02-11T14:24:00Z">
              <w:rPr>
                <w:rFonts w:ascii="Times New Roman" w:hAnsi="Times New Roman" w:cs="Times New Roman"/>
              </w:rPr>
            </w:rPrChange>
          </w:rPr>
          <w:fldChar w:fldCharType="separate"/>
        </w:r>
        <w:r w:rsidR="000676EC" w:rsidRPr="00D30883" w:rsidDel="00D42739">
          <w:rPr>
            <w:rFonts w:ascii="Arial" w:hAnsi="Arial" w:cs="Arial"/>
            <w:sz w:val="22"/>
            <w:szCs w:val="22"/>
            <w:rPrChange w:id="2645" w:author="Guo, Shicheng" w:date="2020-02-11T14:24:00Z">
              <w:rPr>
                <w:rFonts w:ascii="Times New Roman" w:hAnsi="Times New Roman" w:cs="Times New Roman"/>
              </w:rPr>
            </w:rPrChange>
          </w:rPr>
          <w:fldChar w:fldCharType="begin">
            <w:fldData xml:space="preserve">PEVuZE5vdGU+PENpdGU+PEF1dGhvcj5LbmF1ZjwvQXV0aG9yPjxZZWFyPjIwMDU8L1llYXI+PFJl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==
</w:fldData>
          </w:fldChar>
        </w:r>
        <w:r w:rsidR="00312EEC" w:rsidRPr="00D30883" w:rsidDel="00D42739">
          <w:rPr>
            <w:rFonts w:ascii="Arial" w:hAnsi="Arial" w:cs="Arial"/>
            <w:sz w:val="22"/>
            <w:szCs w:val="22"/>
            <w:rPrChange w:id="2646" w:author="Guo, Shicheng" w:date="2020-02-11T14:24:00Z">
              <w:rPr>
                <w:rFonts w:ascii="Times New Roman" w:hAnsi="Times New Roman" w:cs="Times New Roman"/>
              </w:rPr>
            </w:rPrChange>
          </w:rPr>
          <w:delInstrText xml:space="preserve"> ADDIN EN.CITE </w:delInstrText>
        </w:r>
        <w:r w:rsidR="000676EC" w:rsidRPr="00D30883" w:rsidDel="00D42739">
          <w:rPr>
            <w:rFonts w:ascii="Arial" w:hAnsi="Arial" w:cs="Arial"/>
            <w:sz w:val="22"/>
            <w:szCs w:val="22"/>
            <w:rPrChange w:id="2647" w:author="Guo, Shicheng" w:date="2020-02-11T14:24:00Z">
              <w:rPr>
                <w:rFonts w:ascii="Times New Roman" w:hAnsi="Times New Roman" w:cs="Times New Roman"/>
              </w:rPr>
            </w:rPrChange>
          </w:rPr>
          <w:fldChar w:fldCharType="begin">
            <w:fldData xml:space="preserve">PEVuZE5vdGU+PENpdGU+PEF1dGhvcj5LbmF1ZjwvQXV0aG9yPjxZZWFyPjIwMDU8L1llYXI+PFJl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==
</w:fldData>
          </w:fldChar>
        </w:r>
        <w:r w:rsidR="00312EEC" w:rsidRPr="00D30883" w:rsidDel="00D42739">
          <w:rPr>
            <w:rFonts w:ascii="Arial" w:hAnsi="Arial" w:cs="Arial"/>
            <w:sz w:val="22"/>
            <w:szCs w:val="22"/>
            <w:rPrChange w:id="2648" w:author="Guo, Shicheng" w:date="2020-02-11T14:24:00Z">
              <w:rPr>
                <w:rFonts w:ascii="Times New Roman" w:hAnsi="Times New Roman" w:cs="Times New Roman"/>
              </w:rPr>
            </w:rPrChange>
          </w:rPr>
          <w:delInstrText xml:space="preserve"> ADDIN EN.CITE.DATA </w:delInstrText>
        </w:r>
        <w:r w:rsidR="000676EC" w:rsidRPr="00D30883" w:rsidDel="00D42739">
          <w:rPr>
            <w:rFonts w:ascii="Arial" w:hAnsi="Arial" w:cs="Arial"/>
            <w:sz w:val="22"/>
            <w:szCs w:val="22"/>
            <w:rPrChange w:id="2649" w:author="Guo, Shicheng" w:date="2020-02-11T14:24:00Z">
              <w:rPr>
                <w:rFonts w:ascii="Arial" w:hAnsi="Arial" w:cs="Arial"/>
                <w:sz w:val="22"/>
                <w:szCs w:val="22"/>
              </w:rPr>
            </w:rPrChange>
          </w:rPr>
        </w:r>
        <w:r w:rsidR="000676EC" w:rsidRPr="00D30883" w:rsidDel="00D42739">
          <w:rPr>
            <w:rFonts w:ascii="Arial" w:hAnsi="Arial" w:cs="Arial"/>
            <w:sz w:val="22"/>
            <w:szCs w:val="22"/>
            <w:rPrChange w:id="2650" w:author="Guo, Shicheng" w:date="2020-02-11T14:24:00Z">
              <w:rPr>
                <w:rFonts w:ascii="Times New Roman" w:hAnsi="Times New Roman" w:cs="Times New Roman"/>
              </w:rPr>
            </w:rPrChange>
          </w:rPr>
          <w:fldChar w:fldCharType="end"/>
        </w:r>
        <w:r w:rsidR="000676EC" w:rsidRPr="00D30883" w:rsidDel="00D42739">
          <w:rPr>
            <w:rFonts w:ascii="Arial" w:hAnsi="Arial" w:cs="Arial"/>
            <w:sz w:val="22"/>
            <w:szCs w:val="22"/>
            <w:rPrChange w:id="2651" w:author="Guo, Shicheng" w:date="2020-02-11T14:24:00Z">
              <w:rPr>
                <w:rFonts w:ascii="Arial" w:hAnsi="Arial" w:cs="Arial"/>
                <w:sz w:val="22"/>
                <w:szCs w:val="22"/>
              </w:rPr>
            </w:rPrChange>
          </w:rPr>
        </w:r>
        <w:r w:rsidR="000676EC" w:rsidRPr="00D30883" w:rsidDel="00D42739">
          <w:rPr>
            <w:rFonts w:ascii="Arial" w:hAnsi="Arial" w:cs="Arial"/>
            <w:sz w:val="22"/>
            <w:szCs w:val="22"/>
            <w:rPrChange w:id="2652" w:author="Guo, Shicheng" w:date="2020-02-11T14:24:00Z">
              <w:rPr>
                <w:rFonts w:ascii="Times New Roman" w:hAnsi="Times New Roman" w:cs="Times New Roman"/>
              </w:rPr>
            </w:rPrChange>
          </w:rPr>
          <w:fldChar w:fldCharType="separate"/>
        </w:r>
        <w:r w:rsidR="00312EEC" w:rsidRPr="00D30883" w:rsidDel="00D42739">
          <w:rPr>
            <w:rFonts w:ascii="Arial" w:hAnsi="Arial" w:cs="Arial"/>
            <w:noProof/>
            <w:sz w:val="22"/>
            <w:szCs w:val="22"/>
            <w:rPrChange w:id="2653" w:author="Guo, Shicheng" w:date="2020-02-11T14:24:00Z">
              <w:rPr>
                <w:rFonts w:ascii="Times New Roman" w:hAnsi="Times New Roman" w:cs="Times New Roman"/>
                <w:noProof/>
              </w:rPr>
            </w:rPrChange>
          </w:rPr>
          <w:delText>27</w:delText>
        </w:r>
        <w:r w:rsidR="000676EC" w:rsidRPr="00D30883" w:rsidDel="00D42739">
          <w:rPr>
            <w:rFonts w:ascii="Arial" w:hAnsi="Arial" w:cs="Arial"/>
            <w:sz w:val="22"/>
            <w:szCs w:val="22"/>
            <w:rPrChange w:id="2654" w:author="Guo, Shicheng" w:date="2020-02-11T14:24:00Z">
              <w:rPr>
                <w:rFonts w:ascii="Times New Roman" w:hAnsi="Times New Roman" w:cs="Times New Roman"/>
              </w:rPr>
            </w:rPrChange>
          </w:rPr>
          <w:fldChar w:fldCharType="end"/>
        </w:r>
        <w:r w:rsidR="001A6DC2" w:rsidRPr="00D30883" w:rsidDel="00D42739">
          <w:rPr>
            <w:rFonts w:ascii="Arial" w:hAnsi="Arial" w:cs="Arial"/>
            <w:sz w:val="22"/>
            <w:szCs w:val="22"/>
            <w:rPrChange w:id="2655" w:author="Guo, Shicheng" w:date="2020-02-11T14:24:00Z">
              <w:rPr>
                <w:rFonts w:ascii="Times New Roman" w:hAnsi="Times New Roman" w:cs="Times New Roman"/>
              </w:rPr>
            </w:rPrChange>
          </w:rPr>
          <w:fldChar w:fldCharType="end"/>
        </w:r>
        <w:r w:rsidR="00344EFD" w:rsidRPr="00D30883" w:rsidDel="00D42739">
          <w:rPr>
            <w:rFonts w:ascii="Arial" w:hAnsi="Arial" w:cs="Arial"/>
            <w:sz w:val="22"/>
            <w:szCs w:val="22"/>
            <w:rPrChange w:id="2656" w:author="Guo, Shicheng" w:date="2020-02-11T14:24:00Z">
              <w:rPr>
                <w:rFonts w:ascii="Times New Roman" w:hAnsi="Times New Roman" w:cs="Times New Roman"/>
              </w:rPr>
            </w:rPrChange>
          </w:rPr>
          <w:delText>]</w:delText>
        </w:r>
        <w:r w:rsidR="00312EEC" w:rsidRPr="00D30883" w:rsidDel="00D42739">
          <w:rPr>
            <w:rFonts w:ascii="Arial" w:hAnsi="Arial" w:cs="Arial"/>
            <w:sz w:val="22"/>
            <w:szCs w:val="22"/>
            <w:rPrChange w:id="2657" w:author="Guo, Shicheng" w:date="2020-02-11T14:24:00Z">
              <w:rPr>
                <w:rFonts w:ascii="Times New Roman" w:hAnsi="Times New Roman" w:cs="Times New Roman"/>
              </w:rPr>
            </w:rPrChange>
          </w:rPr>
          <w:delText xml:space="preserve">. </w:delText>
        </w:r>
      </w:del>
      <w:del w:id="2658" w:author="Andreae, Emily A" w:date="2020-02-11T09:33:00Z">
        <w:r w:rsidR="00312EEC" w:rsidRPr="00D30883" w:rsidDel="00D42739">
          <w:rPr>
            <w:rFonts w:ascii="Arial" w:hAnsi="Arial" w:cs="Arial"/>
            <w:sz w:val="22"/>
            <w:szCs w:val="22"/>
            <w:rPrChange w:id="2659" w:author="Guo, Shicheng" w:date="2020-02-11T14:24:00Z">
              <w:rPr>
                <w:rFonts w:ascii="Times New Roman" w:hAnsi="Times New Roman" w:cs="Times New Roman"/>
              </w:rPr>
            </w:rPrChange>
          </w:rPr>
          <w:delText>Mice were randomized to receive either single drug (PLX42032 or anti-PD-1 antibody), or combined therapy (see scheme in Fig. 5C).</w:delText>
        </w:r>
      </w:del>
      <w:r w:rsidR="00312EEC" w:rsidRPr="00D30883">
        <w:rPr>
          <w:rFonts w:ascii="Arial" w:hAnsi="Arial" w:cs="Arial"/>
          <w:sz w:val="22"/>
          <w:szCs w:val="22"/>
          <w:rPrChange w:id="2660" w:author="Guo, Shicheng" w:date="2020-02-11T14:24:00Z">
            <w:rPr>
              <w:rFonts w:ascii="Times New Roman" w:hAnsi="Times New Roman" w:cs="Times New Roman"/>
            </w:rPr>
          </w:rPrChange>
        </w:rPr>
        <w:t xml:space="preserve"> </w:t>
      </w:r>
      <w:del w:id="2661" w:author="Andreae, Emily A" w:date="2020-02-11T09:33:00Z">
        <w:r w:rsidR="00312EEC" w:rsidRPr="00D30883" w:rsidDel="00D42739">
          <w:rPr>
            <w:rFonts w:ascii="Arial" w:hAnsi="Arial" w:cs="Arial"/>
            <w:sz w:val="22"/>
            <w:szCs w:val="22"/>
            <w:rPrChange w:id="2662" w:author="Guo, Shicheng" w:date="2020-02-11T14:24:00Z">
              <w:rPr>
                <w:rFonts w:ascii="Times New Roman" w:hAnsi="Times New Roman" w:cs="Times New Roman"/>
              </w:rPr>
            </w:rPrChange>
          </w:rPr>
          <w:delText>Either</w:delText>
        </w:r>
      </w:del>
      <w:ins w:id="2663" w:author="Andreae, Emily A" w:date="2020-02-11T09:33:00Z">
        <w:r w:rsidRPr="00D30883">
          <w:rPr>
            <w:rFonts w:ascii="Arial" w:hAnsi="Arial" w:cs="Arial"/>
            <w:sz w:val="22"/>
            <w:szCs w:val="22"/>
            <w:rPrChange w:id="2664" w:author="Guo, Shicheng" w:date="2020-02-11T14:24:00Z">
              <w:rPr>
                <w:rFonts w:ascii="Times New Roman" w:hAnsi="Times New Roman" w:cs="Times New Roman"/>
              </w:rPr>
            </w:rPrChange>
          </w:rPr>
          <w:t>Mice treated with</w:t>
        </w:r>
      </w:ins>
      <w:r w:rsidR="00312EEC" w:rsidRPr="00D30883">
        <w:rPr>
          <w:rFonts w:ascii="Arial" w:hAnsi="Arial" w:cs="Arial"/>
          <w:sz w:val="22"/>
          <w:szCs w:val="22"/>
          <w:rPrChange w:id="2665" w:author="Guo, Shicheng" w:date="2020-02-11T14:24:00Z">
            <w:rPr>
              <w:rFonts w:ascii="Times New Roman" w:hAnsi="Times New Roman" w:cs="Times New Roman"/>
            </w:rPr>
          </w:rPrChange>
        </w:rPr>
        <w:t xml:space="preserve"> </w:t>
      </w:r>
      <w:commentRangeEnd w:id="2638"/>
      <w:r w:rsidR="002B7C01">
        <w:rPr>
          <w:rStyle w:val="CommentReference"/>
        </w:rPr>
        <w:commentReference w:id="2638"/>
      </w:r>
      <w:r w:rsidR="00312EEC" w:rsidRPr="00D30883">
        <w:rPr>
          <w:rFonts w:ascii="Arial" w:hAnsi="Arial" w:cs="Arial"/>
          <w:sz w:val="22"/>
          <w:szCs w:val="22"/>
          <w:rPrChange w:id="2666" w:author="Guo, Shicheng" w:date="2020-02-11T14:24:00Z">
            <w:rPr>
              <w:rFonts w:ascii="Times New Roman" w:hAnsi="Times New Roman" w:cs="Times New Roman"/>
            </w:rPr>
          </w:rPrChange>
        </w:rPr>
        <w:t xml:space="preserve">PLX4032 or anti-PD-1 antibody treatment alone </w:t>
      </w:r>
      <w:ins w:id="2667" w:author="Andreae, Emily A" w:date="2020-02-11T09:35:00Z">
        <w:r w:rsidR="00A86F1F" w:rsidRPr="00D30883">
          <w:rPr>
            <w:rFonts w:ascii="Arial" w:hAnsi="Arial" w:cs="Arial"/>
            <w:sz w:val="22"/>
            <w:szCs w:val="22"/>
            <w:rPrChange w:id="2668" w:author="Guo, Shicheng" w:date="2020-02-11T14:24:00Z">
              <w:rPr>
                <w:rFonts w:ascii="Times New Roman" w:hAnsi="Times New Roman" w:cs="Times New Roman"/>
              </w:rPr>
            </w:rPrChange>
          </w:rPr>
          <w:t xml:space="preserve">had reduced </w:t>
        </w:r>
      </w:ins>
      <w:del w:id="2669" w:author="Andreae, Emily A" w:date="2020-02-11T09:35:00Z">
        <w:r w:rsidR="00312EEC" w:rsidRPr="00D30883" w:rsidDel="00A86F1F">
          <w:rPr>
            <w:rFonts w:ascii="Arial" w:hAnsi="Arial" w:cs="Arial"/>
            <w:sz w:val="22"/>
            <w:szCs w:val="22"/>
            <w:rPrChange w:id="2670" w:author="Guo, Shicheng" w:date="2020-02-11T14:24:00Z">
              <w:rPr>
                <w:rFonts w:ascii="Times New Roman" w:hAnsi="Times New Roman" w:cs="Times New Roman"/>
              </w:rPr>
            </w:rPrChange>
          </w:rPr>
          <w:delText xml:space="preserve">reduced the </w:delText>
        </w:r>
      </w:del>
      <w:r w:rsidR="00312EEC" w:rsidRPr="00D30883">
        <w:rPr>
          <w:rFonts w:ascii="Arial" w:hAnsi="Arial" w:cs="Arial"/>
          <w:sz w:val="22"/>
          <w:szCs w:val="22"/>
          <w:rPrChange w:id="2671" w:author="Guo, Shicheng" w:date="2020-02-11T14:24:00Z">
            <w:rPr>
              <w:rFonts w:ascii="Times New Roman" w:hAnsi="Times New Roman" w:cs="Times New Roman"/>
            </w:rPr>
          </w:rPrChange>
        </w:rPr>
        <w:t>tumor volume to about</w:t>
      </w:r>
      <w:r w:rsidR="00312EEC" w:rsidRPr="00D30883">
        <w:rPr>
          <w:rFonts w:ascii="Arial" w:hAnsi="Arial" w:cs="Arial"/>
          <w:color w:val="000000" w:themeColor="text1"/>
          <w:sz w:val="22"/>
          <w:szCs w:val="22"/>
          <w:rPrChange w:id="2672" w:author="Guo, Shicheng" w:date="2020-02-11T14:24:00Z">
            <w:rPr>
              <w:rFonts w:ascii="Times New Roman" w:hAnsi="Times New Roman" w:cs="Times New Roman"/>
              <w:color w:val="000000" w:themeColor="text1"/>
            </w:rPr>
          </w:rPrChange>
        </w:rPr>
        <w:t xml:space="preserve"> </w:t>
      </w:r>
      <w:r w:rsidR="00312EEC" w:rsidRPr="00D30883">
        <w:rPr>
          <w:rFonts w:ascii="Arial" w:hAnsi="Arial" w:cs="Arial"/>
          <w:sz w:val="22"/>
          <w:szCs w:val="22"/>
          <w:rPrChange w:id="2673" w:author="Guo, Shicheng" w:date="2020-02-11T14:24:00Z">
            <w:rPr>
              <w:rFonts w:ascii="Times New Roman" w:hAnsi="Times New Roman" w:cs="Times New Roman"/>
            </w:rPr>
          </w:rPrChange>
        </w:rPr>
        <w:t>70-80% of the initial volume</w:t>
      </w:r>
      <w:ins w:id="2674" w:author="Andreae, Emily A" w:date="2020-02-11T09:36:00Z">
        <w:r w:rsidR="00A86F1F" w:rsidRPr="00D30883">
          <w:rPr>
            <w:rFonts w:ascii="Arial" w:hAnsi="Arial" w:cs="Arial"/>
            <w:sz w:val="22"/>
            <w:szCs w:val="22"/>
            <w:rPrChange w:id="2675" w:author="Guo, Shicheng" w:date="2020-02-11T14:24:00Z">
              <w:rPr>
                <w:rFonts w:ascii="Times New Roman" w:hAnsi="Times New Roman" w:cs="Times New Roman"/>
              </w:rPr>
            </w:rPrChange>
          </w:rPr>
          <w:t xml:space="preserve"> though</w:t>
        </w:r>
      </w:ins>
      <w:del w:id="2676" w:author="Andreae, Emily A" w:date="2020-02-11T09:36:00Z">
        <w:r w:rsidR="00312EEC" w:rsidRPr="00D30883" w:rsidDel="00A86F1F">
          <w:rPr>
            <w:rFonts w:ascii="Arial" w:hAnsi="Arial" w:cs="Arial"/>
            <w:sz w:val="22"/>
            <w:szCs w:val="22"/>
            <w:rPrChange w:id="2677" w:author="Guo, Shicheng" w:date="2020-02-11T14:24:00Z">
              <w:rPr>
                <w:rFonts w:ascii="Times New Roman" w:hAnsi="Times New Roman" w:cs="Times New Roman"/>
              </w:rPr>
            </w:rPrChange>
          </w:rPr>
          <w:delText>, but</w:delText>
        </w:r>
      </w:del>
      <w:r w:rsidR="00312EEC" w:rsidRPr="00D30883">
        <w:rPr>
          <w:rFonts w:ascii="Arial" w:hAnsi="Arial" w:cs="Arial"/>
          <w:sz w:val="22"/>
          <w:szCs w:val="22"/>
          <w:rPrChange w:id="2678" w:author="Guo, Shicheng" w:date="2020-02-11T14:24:00Z">
            <w:rPr>
              <w:rFonts w:ascii="Times New Roman" w:hAnsi="Times New Roman" w:cs="Times New Roman"/>
            </w:rPr>
          </w:rPrChange>
        </w:rPr>
        <w:t xml:space="preserve"> the combination </w:t>
      </w:r>
      <w:ins w:id="2679" w:author="Andreae, Emily A" w:date="2020-02-11T09:36:00Z">
        <w:r w:rsidR="00A86F1F" w:rsidRPr="00D30883">
          <w:rPr>
            <w:rFonts w:ascii="Arial" w:hAnsi="Arial" w:cs="Arial"/>
            <w:sz w:val="22"/>
            <w:szCs w:val="22"/>
            <w:rPrChange w:id="2680" w:author="Guo, Shicheng" w:date="2020-02-11T14:24:00Z">
              <w:rPr>
                <w:rFonts w:ascii="Times New Roman" w:hAnsi="Times New Roman" w:cs="Times New Roman"/>
              </w:rPr>
            </w:rPrChange>
          </w:rPr>
          <w:t xml:space="preserve">regimen </w:t>
        </w:r>
      </w:ins>
      <w:r w:rsidR="00312EEC" w:rsidRPr="00D30883">
        <w:rPr>
          <w:rFonts w:ascii="Arial" w:hAnsi="Arial" w:cs="Arial"/>
          <w:sz w:val="22"/>
          <w:szCs w:val="22"/>
          <w:rPrChange w:id="2681" w:author="Guo, Shicheng" w:date="2020-02-11T14:24:00Z">
            <w:rPr>
              <w:rFonts w:ascii="Times New Roman" w:hAnsi="Times New Roman" w:cs="Times New Roman"/>
            </w:rPr>
          </w:rPrChange>
        </w:rPr>
        <w:t xml:space="preserve">of PLX4032 and anti-PD-1 antibody </w:t>
      </w:r>
      <w:ins w:id="2682" w:author="Andreae, Emily A" w:date="2020-02-11T09:36:00Z">
        <w:r w:rsidR="00A86F1F" w:rsidRPr="00D30883">
          <w:rPr>
            <w:rFonts w:ascii="Arial" w:hAnsi="Arial" w:cs="Arial"/>
            <w:sz w:val="22"/>
            <w:szCs w:val="22"/>
            <w:rPrChange w:id="2683" w:author="Guo, Shicheng" w:date="2020-02-11T14:24:00Z">
              <w:rPr>
                <w:rFonts w:ascii="Times New Roman" w:hAnsi="Times New Roman" w:cs="Times New Roman"/>
              </w:rPr>
            </w:rPrChange>
          </w:rPr>
          <w:lastRenderedPageBreak/>
          <w:t xml:space="preserve">produced </w:t>
        </w:r>
      </w:ins>
      <w:del w:id="2684" w:author="Andreae, Emily A" w:date="2020-02-11T09:36:00Z">
        <w:r w:rsidR="00312EEC" w:rsidRPr="00D30883" w:rsidDel="00A86F1F">
          <w:rPr>
            <w:rFonts w:ascii="Arial" w:hAnsi="Arial" w:cs="Arial"/>
            <w:sz w:val="22"/>
            <w:szCs w:val="22"/>
            <w:rPrChange w:id="2685" w:author="Guo, Shicheng" w:date="2020-02-11T14:24:00Z">
              <w:rPr>
                <w:rFonts w:ascii="Times New Roman" w:hAnsi="Times New Roman" w:cs="Times New Roman"/>
              </w:rPr>
            </w:rPrChange>
          </w:rPr>
          <w:delText xml:space="preserve">caused </w:delText>
        </w:r>
      </w:del>
      <w:r w:rsidR="00312EEC" w:rsidRPr="00D30883">
        <w:rPr>
          <w:rFonts w:ascii="Arial" w:hAnsi="Arial" w:cs="Arial"/>
          <w:sz w:val="22"/>
          <w:szCs w:val="22"/>
          <w:rPrChange w:id="2686" w:author="Guo, Shicheng" w:date="2020-02-11T14:24:00Z">
            <w:rPr>
              <w:rFonts w:ascii="Times New Roman" w:hAnsi="Times New Roman" w:cs="Times New Roman"/>
            </w:rPr>
          </w:rPrChange>
        </w:rPr>
        <w:t xml:space="preserve">a </w:t>
      </w:r>
      <w:ins w:id="2687" w:author="Andreae, Emily A" w:date="2020-02-11T09:37:00Z">
        <w:r w:rsidR="00A86F1F" w:rsidRPr="00D30883">
          <w:rPr>
            <w:rFonts w:ascii="Arial" w:hAnsi="Arial" w:cs="Arial"/>
            <w:sz w:val="22"/>
            <w:szCs w:val="22"/>
            <w:rPrChange w:id="2688" w:author="Guo, Shicheng" w:date="2020-02-11T14:24:00Z">
              <w:rPr>
                <w:rFonts w:ascii="Times New Roman" w:hAnsi="Times New Roman" w:cs="Times New Roman"/>
              </w:rPr>
            </w:rPrChange>
          </w:rPr>
          <w:t xml:space="preserve">greater </w:t>
        </w:r>
      </w:ins>
      <w:del w:id="2689" w:author="Andreae, Emily A" w:date="2020-02-11T09:37:00Z">
        <w:r w:rsidR="00312EEC" w:rsidRPr="00D30883" w:rsidDel="00A86F1F">
          <w:rPr>
            <w:rFonts w:ascii="Arial" w:hAnsi="Arial" w:cs="Arial"/>
            <w:sz w:val="22"/>
            <w:szCs w:val="22"/>
            <w:rPrChange w:id="2690" w:author="Guo, Shicheng" w:date="2020-02-11T14:24:00Z">
              <w:rPr>
                <w:rFonts w:ascii="Times New Roman" w:hAnsi="Times New Roman" w:cs="Times New Roman"/>
              </w:rPr>
            </w:rPrChange>
          </w:rPr>
          <w:delText xml:space="preserve">more significant </w:delText>
        </w:r>
      </w:del>
      <w:r w:rsidR="00312EEC" w:rsidRPr="00D30883">
        <w:rPr>
          <w:rFonts w:ascii="Arial" w:hAnsi="Arial" w:cs="Arial"/>
          <w:sz w:val="22"/>
          <w:szCs w:val="22"/>
          <w:rPrChange w:id="2691" w:author="Guo, Shicheng" w:date="2020-02-11T14:24:00Z">
            <w:rPr>
              <w:rFonts w:ascii="Times New Roman" w:hAnsi="Times New Roman" w:cs="Times New Roman"/>
            </w:rPr>
          </w:rPrChange>
        </w:rPr>
        <w:t xml:space="preserve">reduction in tumor volume and weight than either </w:t>
      </w:r>
      <w:del w:id="2692" w:author="Andreae, Emily A" w:date="2020-02-11T09:36:00Z">
        <w:r w:rsidR="00312EEC" w:rsidRPr="00D30883" w:rsidDel="00A86F1F">
          <w:rPr>
            <w:rFonts w:ascii="Arial" w:hAnsi="Arial" w:cs="Arial"/>
            <w:sz w:val="22"/>
            <w:szCs w:val="22"/>
            <w:rPrChange w:id="2693" w:author="Guo, Shicheng" w:date="2020-02-11T14:24:00Z">
              <w:rPr>
                <w:rFonts w:ascii="Times New Roman" w:hAnsi="Times New Roman" w:cs="Times New Roman"/>
              </w:rPr>
            </w:rPrChange>
          </w:rPr>
          <w:delText xml:space="preserve">single </w:delText>
        </w:r>
      </w:del>
      <w:r w:rsidR="00312EEC" w:rsidRPr="00D30883">
        <w:rPr>
          <w:rFonts w:ascii="Arial" w:hAnsi="Arial" w:cs="Arial"/>
          <w:sz w:val="22"/>
          <w:szCs w:val="22"/>
          <w:rPrChange w:id="2694" w:author="Guo, Shicheng" w:date="2020-02-11T14:24:00Z">
            <w:rPr>
              <w:rFonts w:ascii="Times New Roman" w:hAnsi="Times New Roman" w:cs="Times New Roman"/>
            </w:rPr>
          </w:rPrChange>
        </w:rPr>
        <w:t xml:space="preserve">therapy </w:t>
      </w:r>
      <w:ins w:id="2695" w:author="Andreae, Emily A" w:date="2020-02-11T09:36:00Z">
        <w:r w:rsidR="00A86F1F" w:rsidRPr="00D30883">
          <w:rPr>
            <w:rFonts w:ascii="Arial" w:hAnsi="Arial" w:cs="Arial"/>
            <w:sz w:val="22"/>
            <w:szCs w:val="22"/>
            <w:rPrChange w:id="2696" w:author="Guo, Shicheng" w:date="2020-02-11T14:24:00Z">
              <w:rPr>
                <w:rFonts w:ascii="Times New Roman" w:hAnsi="Times New Roman" w:cs="Times New Roman"/>
              </w:rPr>
            </w:rPrChange>
          </w:rPr>
          <w:t xml:space="preserve">alone </w:t>
        </w:r>
      </w:ins>
      <w:r w:rsidR="00312EEC" w:rsidRPr="00D30883">
        <w:rPr>
          <w:rFonts w:ascii="Arial" w:hAnsi="Arial" w:cs="Arial"/>
          <w:sz w:val="22"/>
          <w:szCs w:val="22"/>
          <w:rPrChange w:id="2697" w:author="Guo, Shicheng" w:date="2020-02-11T14:24:00Z">
            <w:rPr>
              <w:rFonts w:ascii="Times New Roman" w:hAnsi="Times New Roman" w:cs="Times New Roman"/>
            </w:rPr>
          </w:rPrChange>
        </w:rPr>
        <w:t>(</w:t>
      </w:r>
      <w:r w:rsidR="00B53395" w:rsidRPr="00D30883">
        <w:rPr>
          <w:rFonts w:ascii="Arial" w:hAnsi="Arial" w:cs="Arial"/>
          <w:b/>
          <w:bCs/>
          <w:color w:val="0070C0"/>
          <w:sz w:val="22"/>
          <w:szCs w:val="22"/>
          <w:rPrChange w:id="2698" w:author="Guo, Shicheng" w:date="2020-02-11T14:24:00Z">
            <w:rPr>
              <w:rFonts w:ascii="Times New Roman" w:hAnsi="Times New Roman" w:cs="Times New Roman"/>
              <w:b/>
              <w:bCs/>
              <w:color w:val="0070C0"/>
            </w:rPr>
          </w:rPrChange>
        </w:rPr>
        <w:t>Fig. 5D-</w:t>
      </w:r>
      <w:r w:rsidR="00312EEC" w:rsidRPr="00D30883">
        <w:rPr>
          <w:rFonts w:ascii="Arial" w:hAnsi="Arial" w:cs="Arial"/>
          <w:b/>
          <w:bCs/>
          <w:color w:val="0070C0"/>
          <w:sz w:val="22"/>
          <w:szCs w:val="22"/>
          <w:rPrChange w:id="2699" w:author="Guo, Shicheng" w:date="2020-02-11T14:24:00Z">
            <w:rPr>
              <w:rFonts w:ascii="Times New Roman" w:hAnsi="Times New Roman" w:cs="Times New Roman"/>
              <w:b/>
              <w:bCs/>
              <w:color w:val="0070C0"/>
            </w:rPr>
          </w:rPrChange>
        </w:rPr>
        <w:t>E</w:t>
      </w:r>
      <w:r w:rsidR="00312EEC" w:rsidRPr="00D30883">
        <w:rPr>
          <w:rFonts w:ascii="Arial" w:hAnsi="Arial" w:cs="Arial"/>
          <w:sz w:val="22"/>
          <w:szCs w:val="22"/>
          <w:rPrChange w:id="2700" w:author="Guo, Shicheng" w:date="2020-02-11T14:24:00Z">
            <w:rPr>
              <w:rFonts w:ascii="Times New Roman" w:hAnsi="Times New Roman" w:cs="Times New Roman"/>
            </w:rPr>
          </w:rPrChange>
        </w:rPr>
        <w:t xml:space="preserve">). </w:t>
      </w:r>
      <w:ins w:id="2701" w:author="Andreae, Emily A" w:date="2020-02-11T09:44:00Z">
        <w:r w:rsidR="008641E0" w:rsidRPr="00D30883">
          <w:rPr>
            <w:rFonts w:ascii="Arial" w:hAnsi="Arial" w:cs="Arial"/>
            <w:sz w:val="22"/>
            <w:szCs w:val="22"/>
            <w:rPrChange w:id="2702" w:author="Guo, Shicheng" w:date="2020-02-11T14:24:00Z">
              <w:rPr>
                <w:rFonts w:ascii="Times New Roman" w:hAnsi="Times New Roman" w:cs="Times New Roman"/>
              </w:rPr>
            </w:rPrChange>
          </w:rPr>
          <w:t xml:space="preserve">Flow cytometry analysis of immune </w:t>
        </w:r>
      </w:ins>
      <w:del w:id="2703" w:author="Andreae, Emily A" w:date="2020-02-11T09:44:00Z">
        <w:r w:rsidR="00312EEC" w:rsidRPr="00D30883" w:rsidDel="008641E0">
          <w:rPr>
            <w:rFonts w:ascii="Arial" w:hAnsi="Arial" w:cs="Arial"/>
            <w:sz w:val="22"/>
            <w:szCs w:val="22"/>
            <w:rPrChange w:id="2704" w:author="Guo, Shicheng" w:date="2020-02-11T14:24:00Z">
              <w:rPr>
                <w:rFonts w:ascii="Times New Roman" w:hAnsi="Times New Roman" w:cs="Times New Roman"/>
              </w:rPr>
            </w:rPrChange>
          </w:rPr>
          <w:delText xml:space="preserve">By analyzing the </w:delText>
        </w:r>
      </w:del>
      <w:r w:rsidR="00312EEC" w:rsidRPr="00D30883">
        <w:rPr>
          <w:rFonts w:ascii="Arial" w:hAnsi="Arial" w:cs="Arial"/>
          <w:sz w:val="22"/>
          <w:szCs w:val="22"/>
          <w:rPrChange w:id="2705" w:author="Guo, Shicheng" w:date="2020-02-11T14:24:00Z">
            <w:rPr>
              <w:rFonts w:ascii="Times New Roman" w:hAnsi="Times New Roman" w:cs="Times New Roman"/>
            </w:rPr>
          </w:rPrChange>
        </w:rPr>
        <w:t xml:space="preserve">cell composition within tumor tissues </w:t>
      </w:r>
      <w:ins w:id="2706" w:author="Andreae, Emily A" w:date="2020-02-11T09:45:00Z">
        <w:r w:rsidR="008641E0" w:rsidRPr="00D30883">
          <w:rPr>
            <w:rFonts w:ascii="Arial" w:hAnsi="Arial" w:cs="Arial"/>
            <w:sz w:val="22"/>
            <w:szCs w:val="22"/>
            <w:rPrChange w:id="2707" w:author="Guo, Shicheng" w:date="2020-02-11T14:24:00Z">
              <w:rPr>
                <w:rFonts w:ascii="Times New Roman" w:hAnsi="Times New Roman" w:cs="Times New Roman"/>
              </w:rPr>
            </w:rPrChange>
          </w:rPr>
          <w:t xml:space="preserve">indicated </w:t>
        </w:r>
      </w:ins>
      <w:del w:id="2708" w:author="Andreae, Emily A" w:date="2020-02-11T09:45:00Z">
        <w:r w:rsidR="00312EEC" w:rsidRPr="00D30883" w:rsidDel="008641E0">
          <w:rPr>
            <w:rFonts w:ascii="Arial" w:hAnsi="Arial" w:cs="Arial"/>
            <w:sz w:val="22"/>
            <w:szCs w:val="22"/>
            <w:rPrChange w:id="2709" w:author="Guo, Shicheng" w:date="2020-02-11T14:24:00Z">
              <w:rPr>
                <w:rFonts w:ascii="Times New Roman" w:hAnsi="Times New Roman" w:cs="Times New Roman"/>
              </w:rPr>
            </w:rPrChange>
          </w:rPr>
          <w:delText>through</w:delText>
        </w:r>
      </w:del>
      <w:del w:id="2710" w:author="Andreae, Emily A" w:date="2020-02-11T09:44:00Z">
        <w:r w:rsidR="00312EEC" w:rsidRPr="00D30883" w:rsidDel="008641E0">
          <w:rPr>
            <w:rFonts w:ascii="Arial" w:hAnsi="Arial" w:cs="Arial"/>
            <w:sz w:val="22"/>
            <w:szCs w:val="22"/>
            <w:rPrChange w:id="2711" w:author="Guo, Shicheng" w:date="2020-02-11T14:24:00Z">
              <w:rPr>
                <w:rFonts w:ascii="Times New Roman" w:hAnsi="Times New Roman" w:cs="Times New Roman"/>
              </w:rPr>
            </w:rPrChange>
          </w:rPr>
          <w:delText xml:space="preserve"> flow cytometry</w:delText>
        </w:r>
      </w:del>
      <w:del w:id="2712" w:author="Andreae, Emily A" w:date="2020-02-11T09:38:00Z">
        <w:r w:rsidR="00312EEC" w:rsidRPr="00D30883" w:rsidDel="00A86F1F">
          <w:rPr>
            <w:rFonts w:ascii="Arial" w:hAnsi="Arial" w:cs="Arial"/>
            <w:sz w:val="22"/>
            <w:szCs w:val="22"/>
            <w:rPrChange w:id="2713" w:author="Guo, Shicheng" w:date="2020-02-11T14:24:00Z">
              <w:rPr>
                <w:rFonts w:ascii="Times New Roman" w:hAnsi="Times New Roman" w:cs="Times New Roman"/>
              </w:rPr>
            </w:rPrChange>
          </w:rPr>
          <w:delText>,</w:delText>
        </w:r>
      </w:del>
      <w:del w:id="2714" w:author="Andreae, Emily A" w:date="2020-02-11T09:45:00Z">
        <w:r w:rsidR="00312EEC" w:rsidRPr="00D30883" w:rsidDel="008641E0">
          <w:rPr>
            <w:rFonts w:ascii="Arial" w:hAnsi="Arial" w:cs="Arial"/>
            <w:sz w:val="22"/>
            <w:szCs w:val="22"/>
            <w:rPrChange w:id="2715" w:author="Guo, Shicheng" w:date="2020-02-11T14:24:00Z">
              <w:rPr>
                <w:rFonts w:ascii="Times New Roman" w:hAnsi="Times New Roman" w:cs="Times New Roman"/>
              </w:rPr>
            </w:rPrChange>
          </w:rPr>
          <w:delText xml:space="preserve"> we found </w:delText>
        </w:r>
      </w:del>
      <w:ins w:id="2716" w:author="Andreae, Emily A" w:date="2020-02-11T09:42:00Z">
        <w:r w:rsidR="00A86F1F" w:rsidRPr="00D30883">
          <w:rPr>
            <w:rFonts w:ascii="Arial" w:hAnsi="Arial" w:cs="Arial"/>
            <w:sz w:val="22"/>
            <w:szCs w:val="22"/>
            <w:rPrChange w:id="2717" w:author="Guo, Shicheng" w:date="2020-02-11T14:24:00Z">
              <w:rPr>
                <w:rFonts w:ascii="Times New Roman" w:hAnsi="Times New Roman" w:cs="Times New Roman"/>
              </w:rPr>
            </w:rPrChange>
          </w:rPr>
          <w:t xml:space="preserve">that </w:t>
        </w:r>
      </w:ins>
      <w:r w:rsidR="00312EEC" w:rsidRPr="00D30883">
        <w:rPr>
          <w:rFonts w:ascii="Arial" w:hAnsi="Arial" w:cs="Arial"/>
          <w:sz w:val="22"/>
          <w:szCs w:val="22"/>
          <w:rPrChange w:id="2718" w:author="Guo, Shicheng" w:date="2020-02-11T14:24:00Z">
            <w:rPr>
              <w:rFonts w:ascii="Times New Roman" w:hAnsi="Times New Roman" w:cs="Times New Roman"/>
            </w:rPr>
          </w:rPrChange>
        </w:rPr>
        <w:t xml:space="preserve">combined therapy largely increased </w:t>
      </w:r>
      <w:del w:id="2719" w:author="Andreae, Emily A" w:date="2020-02-11T09:45:00Z">
        <w:r w:rsidR="00312EEC" w:rsidRPr="00D30883" w:rsidDel="008641E0">
          <w:rPr>
            <w:rFonts w:ascii="Arial" w:hAnsi="Arial" w:cs="Arial"/>
            <w:sz w:val="22"/>
            <w:szCs w:val="22"/>
            <w:rPrChange w:id="2720" w:author="Guo, Shicheng" w:date="2020-02-11T14:24:00Z">
              <w:rPr>
                <w:rFonts w:ascii="Times New Roman" w:hAnsi="Times New Roman" w:cs="Times New Roman"/>
              </w:rPr>
            </w:rPrChange>
          </w:rPr>
          <w:delText xml:space="preserve">the infiltration of </w:delText>
        </w:r>
      </w:del>
      <w:r w:rsidR="00A86F1F" w:rsidRPr="00D30883">
        <w:rPr>
          <w:rFonts w:ascii="Arial" w:hAnsi="Arial" w:cs="Arial"/>
          <w:sz w:val="22"/>
          <w:szCs w:val="22"/>
          <w:rPrChange w:id="2721" w:author="Guo, Shicheng" w:date="2020-02-11T14:24:00Z">
            <w:rPr>
              <w:rFonts w:ascii="Times New Roman" w:hAnsi="Times New Roman" w:cs="Times New Roman"/>
            </w:rPr>
          </w:rPrChange>
        </w:rPr>
        <w:t>CD4+ and CD8+ T</w:t>
      </w:r>
      <w:ins w:id="2722" w:author="Andreae, Emily A" w:date="2020-02-11T09:42:00Z">
        <w:r w:rsidR="00A86F1F" w:rsidRPr="00D30883">
          <w:rPr>
            <w:rFonts w:ascii="Arial" w:hAnsi="Arial" w:cs="Arial"/>
            <w:sz w:val="22"/>
            <w:szCs w:val="22"/>
            <w:rPrChange w:id="2723" w:author="Guo, Shicheng" w:date="2020-02-11T14:24:00Z">
              <w:rPr>
                <w:rFonts w:ascii="Times New Roman" w:hAnsi="Times New Roman" w:cs="Times New Roman"/>
              </w:rPr>
            </w:rPrChange>
          </w:rPr>
          <w:t>-</w:t>
        </w:r>
      </w:ins>
      <w:r w:rsidR="00312EEC" w:rsidRPr="00D30883">
        <w:rPr>
          <w:rFonts w:ascii="Arial" w:hAnsi="Arial" w:cs="Arial"/>
          <w:sz w:val="22"/>
          <w:szCs w:val="22"/>
          <w:rPrChange w:id="2724" w:author="Guo, Shicheng" w:date="2020-02-11T14:24:00Z">
            <w:rPr>
              <w:rFonts w:ascii="Times New Roman" w:hAnsi="Times New Roman" w:cs="Times New Roman"/>
            </w:rPr>
          </w:rPrChange>
        </w:rPr>
        <w:t>cell</w:t>
      </w:r>
      <w:ins w:id="2725" w:author="Andreae, Emily A" w:date="2020-02-11T09:45:00Z">
        <w:r w:rsidR="008641E0" w:rsidRPr="00D30883">
          <w:rPr>
            <w:rFonts w:ascii="Arial" w:hAnsi="Arial" w:cs="Arial"/>
            <w:sz w:val="22"/>
            <w:szCs w:val="22"/>
            <w:rPrChange w:id="2726" w:author="Guo, Shicheng" w:date="2020-02-11T14:24:00Z">
              <w:rPr>
                <w:rFonts w:ascii="Times New Roman" w:hAnsi="Times New Roman" w:cs="Times New Roman"/>
              </w:rPr>
            </w:rPrChange>
          </w:rPr>
          <w:t xml:space="preserve"> infiltration</w:t>
        </w:r>
      </w:ins>
      <w:del w:id="2727" w:author="Andreae, Emily A" w:date="2020-02-11T09:45:00Z">
        <w:r w:rsidR="00312EEC" w:rsidRPr="00D30883" w:rsidDel="008641E0">
          <w:rPr>
            <w:rFonts w:ascii="Arial" w:hAnsi="Arial" w:cs="Arial"/>
            <w:sz w:val="22"/>
            <w:szCs w:val="22"/>
            <w:rPrChange w:id="2728" w:author="Guo, Shicheng" w:date="2020-02-11T14:24:00Z">
              <w:rPr>
                <w:rFonts w:ascii="Times New Roman" w:hAnsi="Times New Roman" w:cs="Times New Roman"/>
              </w:rPr>
            </w:rPrChange>
          </w:rPr>
          <w:delText>s</w:delText>
        </w:r>
      </w:del>
      <w:r w:rsidR="00312EEC" w:rsidRPr="00D30883">
        <w:rPr>
          <w:rFonts w:ascii="Arial" w:hAnsi="Arial" w:cs="Arial"/>
          <w:sz w:val="22"/>
          <w:szCs w:val="22"/>
          <w:rPrChange w:id="2729" w:author="Guo, Shicheng" w:date="2020-02-11T14:24:00Z">
            <w:rPr>
              <w:rFonts w:ascii="Times New Roman" w:hAnsi="Times New Roman" w:cs="Times New Roman"/>
            </w:rPr>
          </w:rPrChange>
        </w:rPr>
        <w:t xml:space="preserve"> and elevated the percentage</w:t>
      </w:r>
      <w:del w:id="2730" w:author="Andreae, Emily A" w:date="2020-02-11T09:42:00Z">
        <w:r w:rsidR="00312EEC" w:rsidRPr="00D30883" w:rsidDel="00A86F1F">
          <w:rPr>
            <w:rFonts w:ascii="Arial" w:hAnsi="Arial" w:cs="Arial"/>
            <w:sz w:val="22"/>
            <w:szCs w:val="22"/>
            <w:rPrChange w:id="2731" w:author="Guo, Shicheng" w:date="2020-02-11T14:24:00Z">
              <w:rPr>
                <w:rFonts w:ascii="Times New Roman" w:hAnsi="Times New Roman" w:cs="Times New Roman"/>
              </w:rPr>
            </w:rPrChange>
          </w:rPr>
          <w:delText>s</w:delText>
        </w:r>
      </w:del>
      <w:r w:rsidR="00A86F1F" w:rsidRPr="00D30883">
        <w:rPr>
          <w:rFonts w:ascii="Arial" w:hAnsi="Arial" w:cs="Arial"/>
          <w:sz w:val="22"/>
          <w:szCs w:val="22"/>
          <w:rPrChange w:id="2732" w:author="Guo, Shicheng" w:date="2020-02-11T14:24:00Z">
            <w:rPr>
              <w:rFonts w:ascii="Times New Roman" w:hAnsi="Times New Roman" w:cs="Times New Roman"/>
            </w:rPr>
          </w:rPrChange>
        </w:rPr>
        <w:t xml:space="preserve"> of activated T</w:t>
      </w:r>
      <w:ins w:id="2733" w:author="Andreae, Emily A" w:date="2020-02-11T09:42:00Z">
        <w:r w:rsidR="00A86F1F" w:rsidRPr="00D30883">
          <w:rPr>
            <w:rFonts w:ascii="Arial" w:hAnsi="Arial" w:cs="Arial"/>
            <w:sz w:val="22"/>
            <w:szCs w:val="22"/>
            <w:rPrChange w:id="2734" w:author="Guo, Shicheng" w:date="2020-02-11T14:24:00Z">
              <w:rPr>
                <w:rFonts w:ascii="Times New Roman" w:hAnsi="Times New Roman" w:cs="Times New Roman"/>
              </w:rPr>
            </w:rPrChange>
          </w:rPr>
          <w:t>-</w:t>
        </w:r>
      </w:ins>
      <w:r w:rsidR="00312EEC" w:rsidRPr="00D30883">
        <w:rPr>
          <w:rFonts w:ascii="Arial" w:hAnsi="Arial" w:cs="Arial"/>
          <w:sz w:val="22"/>
          <w:szCs w:val="22"/>
          <w:rPrChange w:id="2735" w:author="Guo, Shicheng" w:date="2020-02-11T14:24:00Z">
            <w:rPr>
              <w:rFonts w:ascii="Times New Roman" w:hAnsi="Times New Roman" w:cs="Times New Roman"/>
            </w:rPr>
          </w:rPrChange>
        </w:rPr>
        <w:t>cells</w:t>
      </w:r>
      <w:ins w:id="2736" w:author="Andreae, Emily A" w:date="2020-02-11T09:42:00Z">
        <w:r w:rsidR="00A86F1F" w:rsidRPr="00D30883">
          <w:rPr>
            <w:rFonts w:ascii="Arial" w:hAnsi="Arial" w:cs="Arial"/>
            <w:sz w:val="22"/>
            <w:szCs w:val="22"/>
            <w:rPrChange w:id="2737" w:author="Guo, Shicheng" w:date="2020-02-11T14:24:00Z">
              <w:rPr>
                <w:rFonts w:ascii="Times New Roman" w:hAnsi="Times New Roman" w:cs="Times New Roman"/>
              </w:rPr>
            </w:rPrChange>
          </w:rPr>
          <w:t xml:space="preserve"> as determined by</w:t>
        </w:r>
      </w:ins>
      <w:del w:id="2738" w:author="Andreae, Emily A" w:date="2020-02-11T09:42:00Z">
        <w:r w:rsidR="00312EEC" w:rsidRPr="00D30883" w:rsidDel="00A86F1F">
          <w:rPr>
            <w:rFonts w:ascii="Arial" w:hAnsi="Arial" w:cs="Arial"/>
            <w:sz w:val="22"/>
            <w:szCs w:val="22"/>
            <w:rPrChange w:id="2739" w:author="Guo, Shicheng" w:date="2020-02-11T14:24:00Z">
              <w:rPr>
                <w:rFonts w:ascii="Times New Roman" w:hAnsi="Times New Roman" w:cs="Times New Roman"/>
              </w:rPr>
            </w:rPrChange>
          </w:rPr>
          <w:delText xml:space="preserve"> marked by </w:delText>
        </w:r>
      </w:del>
      <w:r w:rsidR="00312EEC" w:rsidRPr="00D30883">
        <w:rPr>
          <w:rFonts w:ascii="Arial" w:hAnsi="Arial" w:cs="Arial"/>
          <w:sz w:val="22"/>
          <w:szCs w:val="22"/>
          <w:rPrChange w:id="2740" w:author="Guo, Shicheng" w:date="2020-02-11T14:24:00Z">
            <w:rPr>
              <w:rFonts w:ascii="Times New Roman" w:hAnsi="Times New Roman" w:cs="Times New Roman"/>
            </w:rPr>
          </w:rPrChange>
        </w:rPr>
        <w:t>CD107 staining (</w:t>
      </w:r>
      <w:r w:rsidR="00312EEC" w:rsidRPr="00D30883">
        <w:rPr>
          <w:rFonts w:ascii="Arial" w:hAnsi="Arial" w:cs="Arial"/>
          <w:b/>
          <w:bCs/>
          <w:color w:val="0070C0"/>
          <w:sz w:val="22"/>
          <w:szCs w:val="22"/>
          <w:rPrChange w:id="2741" w:author="Guo, Shicheng" w:date="2020-02-11T14:24:00Z">
            <w:rPr>
              <w:rFonts w:ascii="Times New Roman" w:hAnsi="Times New Roman" w:cs="Times New Roman"/>
              <w:b/>
              <w:bCs/>
              <w:color w:val="0070C0"/>
            </w:rPr>
          </w:rPrChange>
        </w:rPr>
        <w:t>Fig. 5F</w:t>
      </w:r>
      <w:r w:rsidR="00312EEC" w:rsidRPr="00D30883">
        <w:rPr>
          <w:rFonts w:ascii="Arial" w:hAnsi="Arial" w:cs="Arial"/>
          <w:sz w:val="22"/>
          <w:szCs w:val="22"/>
          <w:rPrChange w:id="2742" w:author="Guo, Shicheng" w:date="2020-02-11T14:24:00Z">
            <w:rPr>
              <w:rFonts w:ascii="Times New Roman" w:hAnsi="Times New Roman" w:cs="Times New Roman"/>
            </w:rPr>
          </w:rPrChange>
        </w:rPr>
        <w:t xml:space="preserve">). </w:t>
      </w:r>
      <w:ins w:id="2743" w:author="Andreae, Emily A" w:date="2020-02-11T09:59:00Z">
        <w:r w:rsidR="00453981" w:rsidRPr="00D30883">
          <w:rPr>
            <w:rFonts w:ascii="Arial" w:hAnsi="Arial" w:cs="Arial"/>
            <w:sz w:val="22"/>
            <w:szCs w:val="22"/>
            <w:rPrChange w:id="2744" w:author="Guo, Shicheng" w:date="2020-02-11T14:24:00Z">
              <w:rPr>
                <w:rFonts w:ascii="Times New Roman" w:hAnsi="Times New Roman" w:cs="Times New Roman"/>
              </w:rPr>
            </w:rPrChange>
          </w:rPr>
          <w:t xml:space="preserve">IHC </w:t>
        </w:r>
      </w:ins>
      <w:ins w:id="2745" w:author="Andreae, Emily A" w:date="2020-02-11T09:46:00Z">
        <w:r w:rsidR="008641E0" w:rsidRPr="00D30883">
          <w:rPr>
            <w:rFonts w:ascii="Arial" w:hAnsi="Arial" w:cs="Arial"/>
            <w:sz w:val="22"/>
            <w:szCs w:val="22"/>
            <w:rPrChange w:id="2746" w:author="Guo, Shicheng" w:date="2020-02-11T14:24:00Z">
              <w:rPr>
                <w:rFonts w:ascii="Times New Roman" w:hAnsi="Times New Roman" w:cs="Times New Roman"/>
              </w:rPr>
            </w:rPrChange>
          </w:rPr>
          <w:t xml:space="preserve">analysis of </w:t>
        </w:r>
      </w:ins>
      <w:ins w:id="2747" w:author="Andreae, Emily A" w:date="2020-02-11T09:47:00Z">
        <w:r w:rsidR="008641E0" w:rsidRPr="00D30883">
          <w:rPr>
            <w:rFonts w:ascii="Arial" w:hAnsi="Arial" w:cs="Arial"/>
            <w:sz w:val="22"/>
            <w:szCs w:val="22"/>
            <w:rPrChange w:id="2748" w:author="Guo, Shicheng" w:date="2020-02-11T14:24:00Z">
              <w:rPr>
                <w:rFonts w:ascii="Times New Roman" w:hAnsi="Times New Roman" w:cs="Times New Roman"/>
              </w:rPr>
            </w:rPrChange>
          </w:rPr>
          <w:t xml:space="preserve">tumor tissues from mice treated with PLX4032, anti-PD-1 antibody, or combination treatment revealed a consistent up-regulation of </w:t>
        </w:r>
      </w:ins>
      <w:del w:id="2749" w:author="Andreae, Emily A" w:date="2020-02-11T09:46:00Z">
        <w:r w:rsidR="00312EEC" w:rsidRPr="00D30883" w:rsidDel="008641E0">
          <w:rPr>
            <w:rFonts w:ascii="Arial" w:hAnsi="Arial" w:cs="Arial"/>
            <w:sz w:val="22"/>
            <w:szCs w:val="22"/>
            <w:rPrChange w:id="2750" w:author="Guo, Shicheng" w:date="2020-02-11T14:24:00Z">
              <w:rPr>
                <w:rFonts w:ascii="Times New Roman" w:hAnsi="Times New Roman" w:cs="Times New Roman"/>
              </w:rPr>
            </w:rPrChange>
          </w:rPr>
          <w:delText xml:space="preserve">Furthermore, the expression of </w:delText>
        </w:r>
      </w:del>
      <w:r w:rsidR="00312EEC" w:rsidRPr="00D30883">
        <w:rPr>
          <w:rFonts w:ascii="Arial" w:hAnsi="Arial" w:cs="Arial"/>
          <w:sz w:val="22"/>
          <w:szCs w:val="22"/>
          <w:rPrChange w:id="2751" w:author="Guo, Shicheng" w:date="2020-02-11T14:24:00Z">
            <w:rPr>
              <w:rFonts w:ascii="Times New Roman" w:hAnsi="Times New Roman" w:cs="Times New Roman"/>
            </w:rPr>
          </w:rPrChange>
        </w:rPr>
        <w:t xml:space="preserve">tsMHCII </w:t>
      </w:r>
      <w:ins w:id="2752" w:author="Andreae, Emily A" w:date="2020-02-11T09:48:00Z">
        <w:r w:rsidR="008641E0" w:rsidRPr="00D30883">
          <w:rPr>
            <w:rFonts w:ascii="Arial" w:hAnsi="Arial" w:cs="Arial"/>
            <w:sz w:val="22"/>
            <w:szCs w:val="22"/>
            <w:rPrChange w:id="2753" w:author="Guo, Shicheng" w:date="2020-02-11T14:24:00Z">
              <w:rPr>
                <w:rFonts w:ascii="Times New Roman" w:hAnsi="Times New Roman" w:cs="Times New Roman"/>
              </w:rPr>
            </w:rPrChange>
          </w:rPr>
          <w:t xml:space="preserve">expression that was greatest in the combination </w:t>
        </w:r>
        <w:del w:id="2754" w:author="Guo, Shicheng" w:date="2020-02-11T14:25:00Z">
          <w:r w:rsidR="008641E0" w:rsidRPr="00D30883" w:rsidDel="00733119">
            <w:rPr>
              <w:rFonts w:ascii="Arial" w:hAnsi="Arial" w:cs="Arial"/>
              <w:sz w:val="22"/>
              <w:szCs w:val="22"/>
              <w:rPrChange w:id="2755" w:author="Guo, Shicheng" w:date="2020-02-11T14:24:00Z">
                <w:rPr>
                  <w:rFonts w:ascii="Times New Roman" w:hAnsi="Times New Roman" w:cs="Times New Roman"/>
                </w:rPr>
              </w:rPrChange>
            </w:rPr>
            <w:delText>regimen</w:delText>
          </w:r>
        </w:del>
      </w:ins>
      <w:ins w:id="2756" w:author="Guo, Shicheng" w:date="2020-02-11T14:25:00Z">
        <w:r w:rsidR="00733119" w:rsidRPr="000C33A2">
          <w:rPr>
            <w:rFonts w:ascii="Arial" w:hAnsi="Arial" w:cs="Arial"/>
            <w:sz w:val="22"/>
            <w:szCs w:val="22"/>
          </w:rPr>
          <w:t xml:space="preserve">regimen </w:t>
        </w:r>
      </w:ins>
      <w:del w:id="2757" w:author="Andreae, Emily A" w:date="2020-02-11T09:47:00Z">
        <w:r w:rsidR="00312EEC" w:rsidRPr="00D30883" w:rsidDel="008641E0">
          <w:rPr>
            <w:rFonts w:ascii="Arial" w:hAnsi="Arial" w:cs="Arial"/>
            <w:sz w:val="22"/>
            <w:szCs w:val="22"/>
            <w:rPrChange w:id="2758" w:author="Guo, Shicheng" w:date="2020-02-11T14:24:00Z">
              <w:rPr>
                <w:rFonts w:ascii="Times New Roman" w:hAnsi="Times New Roman" w:cs="Times New Roman"/>
              </w:rPr>
            </w:rPrChange>
          </w:rPr>
          <w:delText xml:space="preserve">was consistently up-regulated in the </w:delText>
        </w:r>
      </w:del>
      <w:del w:id="2759" w:author="Andreae, Emily A" w:date="2020-02-11T09:46:00Z">
        <w:r w:rsidR="00312EEC" w:rsidRPr="00D30883" w:rsidDel="008641E0">
          <w:rPr>
            <w:rFonts w:ascii="Arial" w:hAnsi="Arial" w:cs="Arial"/>
            <w:sz w:val="22"/>
            <w:szCs w:val="22"/>
            <w:rPrChange w:id="2760" w:author="Guo, Shicheng" w:date="2020-02-11T14:24:00Z">
              <w:rPr>
                <w:rFonts w:ascii="Times New Roman" w:hAnsi="Times New Roman" w:cs="Times New Roman"/>
              </w:rPr>
            </w:rPrChange>
          </w:rPr>
          <w:delText xml:space="preserve">tumor tissues of mice treated with PLX4032, anti-PD-1 antibody alone or combination treatment </w:delText>
        </w:r>
      </w:del>
      <w:r w:rsidR="00312EEC" w:rsidRPr="00D30883">
        <w:rPr>
          <w:rFonts w:ascii="Arial" w:hAnsi="Arial" w:cs="Arial"/>
          <w:sz w:val="22"/>
          <w:szCs w:val="22"/>
          <w:rPrChange w:id="2761" w:author="Guo, Shicheng" w:date="2020-02-11T14:24:00Z">
            <w:rPr>
              <w:rFonts w:ascii="Times New Roman" w:hAnsi="Times New Roman" w:cs="Times New Roman"/>
            </w:rPr>
          </w:rPrChange>
        </w:rPr>
        <w:t>(</w:t>
      </w:r>
      <w:r w:rsidR="00312EEC" w:rsidRPr="00D30883">
        <w:rPr>
          <w:rFonts w:ascii="Arial" w:hAnsi="Arial" w:cs="Arial"/>
          <w:b/>
          <w:bCs/>
          <w:color w:val="0070C0"/>
          <w:sz w:val="22"/>
          <w:szCs w:val="22"/>
          <w:rPrChange w:id="2762" w:author="Guo, Shicheng" w:date="2020-02-11T14:24:00Z">
            <w:rPr>
              <w:rFonts w:ascii="Times New Roman" w:hAnsi="Times New Roman" w:cs="Times New Roman"/>
              <w:b/>
              <w:bCs/>
              <w:color w:val="0070C0"/>
            </w:rPr>
          </w:rPrChange>
        </w:rPr>
        <w:t>Fig. 5G</w:t>
      </w:r>
      <w:r w:rsidR="00312EEC" w:rsidRPr="00D30883">
        <w:rPr>
          <w:rFonts w:ascii="Arial" w:hAnsi="Arial" w:cs="Arial"/>
          <w:sz w:val="22"/>
          <w:szCs w:val="22"/>
          <w:rPrChange w:id="2763" w:author="Guo, Shicheng" w:date="2020-02-11T14:24:00Z">
            <w:rPr>
              <w:rFonts w:ascii="Times New Roman" w:hAnsi="Times New Roman" w:cs="Times New Roman"/>
            </w:rPr>
          </w:rPrChange>
        </w:rPr>
        <w:t xml:space="preserve">). </w:t>
      </w:r>
      <w:del w:id="2764" w:author="Andreae, Emily A" w:date="2020-02-11T09:49:00Z">
        <w:r w:rsidR="00312EEC" w:rsidRPr="00D30883" w:rsidDel="008641E0">
          <w:rPr>
            <w:rFonts w:ascii="Arial" w:hAnsi="Arial" w:cs="Arial"/>
            <w:sz w:val="22"/>
            <w:szCs w:val="22"/>
            <w:rPrChange w:id="2765" w:author="Guo, Shicheng" w:date="2020-02-11T14:24:00Z">
              <w:rPr>
                <w:rFonts w:ascii="Times New Roman" w:hAnsi="Times New Roman" w:cs="Times New Roman"/>
              </w:rPr>
            </w:rPrChange>
          </w:rPr>
          <w:delText>H</w:delText>
        </w:r>
      </w:del>
      <w:ins w:id="2766" w:author="Andreae, Emily A" w:date="2020-02-11T09:49:00Z">
        <w:r w:rsidR="008641E0" w:rsidRPr="00D30883">
          <w:rPr>
            <w:rFonts w:ascii="Arial" w:hAnsi="Arial" w:cs="Arial"/>
            <w:sz w:val="22"/>
            <w:szCs w:val="22"/>
            <w:rPrChange w:id="2767" w:author="Guo, Shicheng" w:date="2020-02-11T14:24:00Z">
              <w:rPr>
                <w:rFonts w:ascii="Times New Roman" w:hAnsi="Times New Roman" w:cs="Times New Roman"/>
              </w:rPr>
            </w:rPrChange>
          </w:rPr>
          <w:t>Hematoxylin and eosin</w:t>
        </w:r>
      </w:ins>
      <w:del w:id="2768" w:author="Andreae, Emily A" w:date="2020-02-11T09:49:00Z">
        <w:r w:rsidR="00312EEC" w:rsidRPr="00D30883" w:rsidDel="008641E0">
          <w:rPr>
            <w:rFonts w:ascii="Arial" w:hAnsi="Arial" w:cs="Arial"/>
            <w:sz w:val="22"/>
            <w:szCs w:val="22"/>
            <w:rPrChange w:id="2769" w:author="Guo, Shicheng" w:date="2020-02-11T14:24:00Z">
              <w:rPr>
                <w:rFonts w:ascii="Times New Roman" w:hAnsi="Times New Roman" w:cs="Times New Roman"/>
              </w:rPr>
            </w:rPrChange>
          </w:rPr>
          <w:delText>E</w:delText>
        </w:r>
      </w:del>
      <w:r w:rsidR="00312EEC" w:rsidRPr="00D30883">
        <w:rPr>
          <w:rFonts w:ascii="Arial" w:hAnsi="Arial" w:cs="Arial"/>
          <w:sz w:val="22"/>
          <w:szCs w:val="22"/>
          <w:rPrChange w:id="2770" w:author="Guo, Shicheng" w:date="2020-02-11T14:24:00Z">
            <w:rPr>
              <w:rFonts w:ascii="Times New Roman" w:hAnsi="Times New Roman" w:cs="Times New Roman"/>
            </w:rPr>
          </w:rPrChange>
        </w:rPr>
        <w:t xml:space="preserve"> staining of liver and kidney tissues showed that combination therapy did not impair liver or kidney function </w:t>
      </w:r>
      <w:ins w:id="2771" w:author="Andreae, Emily A" w:date="2020-02-11T09:49:00Z">
        <w:r w:rsidR="008641E0" w:rsidRPr="00D30883">
          <w:rPr>
            <w:rFonts w:ascii="Arial" w:hAnsi="Arial" w:cs="Arial"/>
            <w:sz w:val="22"/>
            <w:szCs w:val="22"/>
            <w:rPrChange w:id="2772" w:author="Guo, Shicheng" w:date="2020-02-11T14:24:00Z">
              <w:rPr>
                <w:rFonts w:ascii="Times New Roman" w:hAnsi="Times New Roman" w:cs="Times New Roman"/>
              </w:rPr>
            </w:rPrChange>
          </w:rPr>
          <w:t xml:space="preserve">in these animals </w:t>
        </w:r>
      </w:ins>
      <w:r w:rsidR="00312EEC" w:rsidRPr="00D30883">
        <w:rPr>
          <w:rFonts w:ascii="Arial" w:hAnsi="Arial" w:cs="Arial"/>
          <w:sz w:val="22"/>
          <w:szCs w:val="22"/>
          <w:rPrChange w:id="2773" w:author="Guo, Shicheng" w:date="2020-02-11T14:24:00Z">
            <w:rPr>
              <w:rFonts w:ascii="Times New Roman" w:hAnsi="Times New Roman" w:cs="Times New Roman"/>
            </w:rPr>
          </w:rPrChange>
        </w:rPr>
        <w:t>(</w:t>
      </w:r>
      <w:r w:rsidR="00312EEC" w:rsidRPr="00D30883">
        <w:rPr>
          <w:rFonts w:ascii="Arial" w:hAnsi="Arial" w:cs="Arial"/>
          <w:b/>
          <w:color w:val="0070C0"/>
          <w:sz w:val="22"/>
          <w:szCs w:val="22"/>
          <w:rPrChange w:id="2774" w:author="Guo, Shicheng" w:date="2020-02-11T14:24:00Z">
            <w:rPr>
              <w:rFonts w:ascii="Times New Roman" w:hAnsi="Times New Roman" w:cs="Times New Roman"/>
              <w:b/>
              <w:color w:val="0070C0"/>
            </w:rPr>
          </w:rPrChange>
        </w:rPr>
        <w:t xml:space="preserve">Fig. </w:t>
      </w:r>
      <w:r w:rsidR="00B53395" w:rsidRPr="00D30883">
        <w:rPr>
          <w:rFonts w:ascii="Arial" w:hAnsi="Arial" w:cs="Arial"/>
          <w:b/>
          <w:color w:val="0070C0"/>
          <w:sz w:val="22"/>
          <w:szCs w:val="22"/>
          <w:rPrChange w:id="2775" w:author="Guo, Shicheng" w:date="2020-02-11T14:24:00Z">
            <w:rPr>
              <w:rFonts w:ascii="Times New Roman" w:hAnsi="Times New Roman" w:cs="Times New Roman"/>
              <w:b/>
              <w:color w:val="0070C0"/>
            </w:rPr>
          </w:rPrChange>
        </w:rPr>
        <w:t>S</w:t>
      </w:r>
      <w:r w:rsidR="00312EEC" w:rsidRPr="00D30883">
        <w:rPr>
          <w:rFonts w:ascii="Arial" w:hAnsi="Arial" w:cs="Arial"/>
          <w:b/>
          <w:color w:val="0070C0"/>
          <w:sz w:val="22"/>
          <w:szCs w:val="22"/>
          <w:rPrChange w:id="2776" w:author="Guo, Shicheng" w:date="2020-02-11T14:24:00Z">
            <w:rPr>
              <w:rFonts w:ascii="Times New Roman" w:hAnsi="Times New Roman" w:cs="Times New Roman"/>
              <w:b/>
              <w:color w:val="0070C0"/>
            </w:rPr>
          </w:rPrChange>
        </w:rPr>
        <w:t>6</w:t>
      </w:r>
      <w:r w:rsidR="00312EEC" w:rsidRPr="00D30883">
        <w:rPr>
          <w:rFonts w:ascii="Arial" w:hAnsi="Arial" w:cs="Arial"/>
          <w:sz w:val="22"/>
          <w:szCs w:val="22"/>
          <w:rPrChange w:id="2777" w:author="Guo, Shicheng" w:date="2020-02-11T14:24:00Z">
            <w:rPr>
              <w:rFonts w:ascii="Times New Roman" w:hAnsi="Times New Roman" w:cs="Times New Roman"/>
            </w:rPr>
          </w:rPrChange>
        </w:rPr>
        <w:t xml:space="preserve">). Collectively, these data </w:t>
      </w:r>
      <w:ins w:id="2778" w:author="Andreae, Emily A" w:date="2020-02-11T09:59:00Z">
        <w:r w:rsidR="00453981" w:rsidRPr="00D30883">
          <w:rPr>
            <w:rFonts w:ascii="Arial" w:hAnsi="Arial" w:cs="Arial"/>
            <w:sz w:val="22"/>
            <w:szCs w:val="22"/>
            <w:rPrChange w:id="2779" w:author="Guo, Shicheng" w:date="2020-02-11T14:24:00Z">
              <w:rPr>
                <w:rFonts w:ascii="Times New Roman" w:hAnsi="Times New Roman" w:cs="Times New Roman"/>
              </w:rPr>
            </w:rPrChange>
          </w:rPr>
          <w:t xml:space="preserve">indicate </w:t>
        </w:r>
      </w:ins>
      <w:del w:id="2780" w:author="Andreae, Emily A" w:date="2020-02-11T09:59:00Z">
        <w:r w:rsidR="00312EEC" w:rsidRPr="00D30883" w:rsidDel="00453981">
          <w:rPr>
            <w:rFonts w:ascii="Arial" w:hAnsi="Arial" w:cs="Arial"/>
            <w:sz w:val="22"/>
            <w:szCs w:val="22"/>
            <w:rPrChange w:id="2781" w:author="Guo, Shicheng" w:date="2020-02-11T14:24:00Z">
              <w:rPr>
                <w:rFonts w:ascii="Times New Roman" w:hAnsi="Times New Roman" w:cs="Times New Roman"/>
              </w:rPr>
            </w:rPrChange>
          </w:rPr>
          <w:delText>showed</w:delText>
        </w:r>
      </w:del>
      <w:r w:rsidR="00312EEC" w:rsidRPr="00D30883">
        <w:rPr>
          <w:rFonts w:ascii="Arial" w:hAnsi="Arial" w:cs="Arial"/>
          <w:sz w:val="22"/>
          <w:szCs w:val="22"/>
          <w:rPrChange w:id="2782" w:author="Guo, Shicheng" w:date="2020-02-11T14:24:00Z">
            <w:rPr>
              <w:rFonts w:ascii="Times New Roman" w:hAnsi="Times New Roman" w:cs="Times New Roman"/>
            </w:rPr>
          </w:rPrChange>
        </w:rPr>
        <w:t xml:space="preserve"> that a combination </w:t>
      </w:r>
      <w:ins w:id="2783" w:author="Andreae, Emily A" w:date="2020-02-11T09:59:00Z">
        <w:r w:rsidR="00453981" w:rsidRPr="00D30883">
          <w:rPr>
            <w:rFonts w:ascii="Arial" w:hAnsi="Arial" w:cs="Arial"/>
            <w:sz w:val="22"/>
            <w:szCs w:val="22"/>
            <w:rPrChange w:id="2784" w:author="Guo, Shicheng" w:date="2020-02-11T14:24:00Z">
              <w:rPr>
                <w:rFonts w:ascii="Times New Roman" w:hAnsi="Times New Roman" w:cs="Times New Roman"/>
              </w:rPr>
            </w:rPrChange>
          </w:rPr>
          <w:t xml:space="preserve">regimen </w:t>
        </w:r>
      </w:ins>
      <w:r w:rsidR="00312EEC" w:rsidRPr="00D30883">
        <w:rPr>
          <w:rFonts w:ascii="Arial" w:hAnsi="Arial" w:cs="Arial"/>
          <w:sz w:val="22"/>
          <w:szCs w:val="22"/>
          <w:rPrChange w:id="2785" w:author="Guo, Shicheng" w:date="2020-02-11T14:24:00Z">
            <w:rPr>
              <w:rFonts w:ascii="Times New Roman" w:hAnsi="Times New Roman" w:cs="Times New Roman"/>
            </w:rPr>
          </w:rPrChange>
        </w:rPr>
        <w:t>of BRAF</w:t>
      </w:r>
      <w:ins w:id="2786" w:author="Andreae, Emily A" w:date="2020-02-11T09:59:00Z">
        <w:r w:rsidR="00453981" w:rsidRPr="00D30883">
          <w:rPr>
            <w:rFonts w:ascii="Arial" w:hAnsi="Arial" w:cs="Arial"/>
            <w:sz w:val="22"/>
            <w:szCs w:val="22"/>
            <w:rPrChange w:id="2787" w:author="Guo, Shicheng" w:date="2020-02-11T14:24:00Z">
              <w:rPr>
                <w:rFonts w:ascii="Times New Roman" w:hAnsi="Times New Roman" w:cs="Times New Roman"/>
              </w:rPr>
            </w:rPrChange>
          </w:rPr>
          <w:t xml:space="preserve"> inhibitor </w:t>
        </w:r>
      </w:ins>
      <w:del w:id="2788" w:author="Andreae, Emily A" w:date="2020-02-11T09:59:00Z">
        <w:r w:rsidR="00312EEC" w:rsidRPr="00D30883" w:rsidDel="00453981">
          <w:rPr>
            <w:rFonts w:ascii="Arial" w:hAnsi="Arial" w:cs="Arial"/>
            <w:sz w:val="22"/>
            <w:szCs w:val="22"/>
            <w:rPrChange w:id="2789" w:author="Guo, Shicheng" w:date="2020-02-11T14:24:00Z">
              <w:rPr>
                <w:rFonts w:ascii="Times New Roman" w:hAnsi="Times New Roman" w:cs="Times New Roman"/>
              </w:rPr>
            </w:rPrChange>
          </w:rPr>
          <w:delText xml:space="preserve">i </w:delText>
        </w:r>
      </w:del>
      <w:r w:rsidR="00312EEC" w:rsidRPr="00D30883">
        <w:rPr>
          <w:rFonts w:ascii="Arial" w:hAnsi="Arial" w:cs="Arial"/>
          <w:sz w:val="22"/>
          <w:szCs w:val="22"/>
          <w:rPrChange w:id="2790" w:author="Guo, Shicheng" w:date="2020-02-11T14:24:00Z">
            <w:rPr>
              <w:rFonts w:ascii="Times New Roman" w:hAnsi="Times New Roman" w:cs="Times New Roman"/>
            </w:rPr>
          </w:rPrChange>
        </w:rPr>
        <w:t xml:space="preserve">and Nivolunab increases </w:t>
      </w:r>
      <w:ins w:id="2791" w:author="Andreae, Emily A" w:date="2020-02-11T09:59:00Z">
        <w:r w:rsidR="00453981" w:rsidRPr="00D30883">
          <w:rPr>
            <w:rFonts w:ascii="Arial" w:hAnsi="Arial" w:cs="Arial"/>
            <w:sz w:val="22"/>
            <w:szCs w:val="22"/>
            <w:rPrChange w:id="2792" w:author="Guo, Shicheng" w:date="2020-02-11T14:24:00Z">
              <w:rPr>
                <w:rFonts w:ascii="Times New Roman" w:hAnsi="Times New Roman" w:cs="Times New Roman"/>
              </w:rPr>
            </w:rPrChange>
          </w:rPr>
          <w:t xml:space="preserve">the </w:t>
        </w:r>
      </w:ins>
      <w:r w:rsidR="00312EEC" w:rsidRPr="00D30883">
        <w:rPr>
          <w:rFonts w:ascii="Arial" w:hAnsi="Arial" w:cs="Arial"/>
          <w:sz w:val="22"/>
          <w:szCs w:val="22"/>
          <w:rPrChange w:id="2793" w:author="Guo, Shicheng" w:date="2020-02-11T14:24:00Z">
            <w:rPr>
              <w:rFonts w:ascii="Times New Roman" w:hAnsi="Times New Roman" w:cs="Times New Roman"/>
            </w:rPr>
          </w:rPrChange>
        </w:rPr>
        <w:t xml:space="preserve">elimination effect of </w:t>
      </w:r>
      <w:del w:id="2794" w:author="Andreae, Emily A" w:date="2020-02-11T10:00:00Z">
        <w:r w:rsidR="00312EEC" w:rsidRPr="00D30883" w:rsidDel="00453981">
          <w:rPr>
            <w:rFonts w:ascii="Arial" w:hAnsi="Arial" w:cs="Arial"/>
            <w:sz w:val="22"/>
            <w:szCs w:val="22"/>
            <w:rPrChange w:id="2795" w:author="Guo, Shicheng" w:date="2020-02-11T14:24:00Z">
              <w:rPr>
                <w:rFonts w:ascii="Times New Roman" w:hAnsi="Times New Roman" w:cs="Times New Roman"/>
              </w:rPr>
            </w:rPrChange>
          </w:rPr>
          <w:delText xml:space="preserve">immune system in </w:delText>
        </w:r>
      </w:del>
      <w:r w:rsidR="00312EEC" w:rsidRPr="00D30883">
        <w:rPr>
          <w:rFonts w:ascii="Arial" w:hAnsi="Arial" w:cs="Arial"/>
          <w:sz w:val="22"/>
          <w:szCs w:val="22"/>
          <w:rPrChange w:id="2796" w:author="Guo, Shicheng" w:date="2020-02-11T14:24:00Z">
            <w:rPr>
              <w:rFonts w:ascii="Times New Roman" w:hAnsi="Times New Roman" w:cs="Times New Roman"/>
            </w:rPr>
          </w:rPrChange>
        </w:rPr>
        <w:t xml:space="preserve">PTC </w:t>
      </w:r>
      <w:ins w:id="2797" w:author="Andreae, Emily A" w:date="2020-02-11T10:00:00Z">
        <w:r w:rsidR="00453981" w:rsidRPr="00D30883">
          <w:rPr>
            <w:rFonts w:ascii="Arial" w:hAnsi="Arial" w:cs="Arial"/>
            <w:sz w:val="22"/>
            <w:szCs w:val="22"/>
            <w:rPrChange w:id="2798" w:author="Guo, Shicheng" w:date="2020-02-11T14:24:00Z">
              <w:rPr>
                <w:rFonts w:ascii="Times New Roman" w:hAnsi="Times New Roman" w:cs="Times New Roman"/>
              </w:rPr>
            </w:rPrChange>
          </w:rPr>
          <w:t xml:space="preserve">cells by the immune system </w:t>
        </w:r>
      </w:ins>
      <w:r w:rsidR="00312EEC" w:rsidRPr="00D30883">
        <w:rPr>
          <w:rFonts w:ascii="Arial" w:hAnsi="Arial" w:cs="Arial"/>
          <w:sz w:val="22"/>
          <w:szCs w:val="22"/>
          <w:rPrChange w:id="2799" w:author="Guo, Shicheng" w:date="2020-02-11T14:24:00Z">
            <w:rPr>
              <w:rFonts w:ascii="Times New Roman" w:hAnsi="Times New Roman" w:cs="Times New Roman"/>
            </w:rPr>
          </w:rPrChange>
        </w:rPr>
        <w:t xml:space="preserve">via up-regulation of tsMHCII. A schematic </w:t>
      </w:r>
      <w:del w:id="2800" w:author="Andreae, Emily A" w:date="2020-02-11T10:03:00Z">
        <w:r w:rsidR="00312EEC" w:rsidRPr="00D30883" w:rsidDel="00453981">
          <w:rPr>
            <w:rFonts w:ascii="Arial" w:hAnsi="Arial" w:cs="Arial"/>
            <w:sz w:val="22"/>
            <w:szCs w:val="22"/>
            <w:rPrChange w:id="2801" w:author="Guo, Shicheng" w:date="2020-02-11T14:24:00Z">
              <w:rPr>
                <w:rFonts w:ascii="Times New Roman" w:hAnsi="Times New Roman" w:cs="Times New Roman"/>
              </w:rPr>
            </w:rPrChange>
          </w:rPr>
          <w:delText xml:space="preserve">model </w:delText>
        </w:r>
      </w:del>
      <w:r w:rsidR="00312EEC" w:rsidRPr="00D30883">
        <w:rPr>
          <w:rFonts w:ascii="Arial" w:hAnsi="Arial" w:cs="Arial"/>
          <w:sz w:val="22"/>
          <w:szCs w:val="22"/>
          <w:rPrChange w:id="2802" w:author="Guo, Shicheng" w:date="2020-02-11T14:24:00Z">
            <w:rPr>
              <w:rFonts w:ascii="Times New Roman" w:hAnsi="Times New Roman" w:cs="Times New Roman"/>
            </w:rPr>
          </w:rPrChange>
        </w:rPr>
        <w:t xml:space="preserve">summarizing the regulation of tsMHCII involved in BRAFV600E related PTC is presented in </w:t>
      </w:r>
      <w:r w:rsidR="00312EEC" w:rsidRPr="00D30883">
        <w:rPr>
          <w:rFonts w:ascii="Arial" w:hAnsi="Arial" w:cs="Arial"/>
          <w:b/>
          <w:color w:val="0070C0"/>
          <w:sz w:val="22"/>
          <w:szCs w:val="22"/>
          <w:rPrChange w:id="2803" w:author="Guo, Shicheng" w:date="2020-02-11T14:24:00Z">
            <w:rPr>
              <w:rFonts w:ascii="Times New Roman" w:hAnsi="Times New Roman" w:cs="Times New Roman"/>
              <w:b/>
              <w:color w:val="0070C0"/>
            </w:rPr>
          </w:rPrChange>
        </w:rPr>
        <w:t>Fig. 6</w:t>
      </w:r>
      <w:r w:rsidR="00312EEC" w:rsidRPr="00D30883">
        <w:rPr>
          <w:rFonts w:ascii="Arial" w:hAnsi="Arial" w:cs="Arial"/>
          <w:sz w:val="22"/>
          <w:szCs w:val="22"/>
          <w:rPrChange w:id="2804" w:author="Guo, Shicheng" w:date="2020-02-11T14:24:00Z">
            <w:rPr>
              <w:rFonts w:ascii="Times New Roman" w:hAnsi="Times New Roman" w:cs="Times New Roman"/>
            </w:rPr>
          </w:rPrChange>
        </w:rPr>
        <w:t xml:space="preserve">. </w:t>
      </w:r>
    </w:p>
    <w:p w14:paraId="38251EF9" w14:textId="77777777" w:rsidR="00EC4505" w:rsidRPr="00D30883" w:rsidRDefault="00312EEC">
      <w:pPr>
        <w:pStyle w:val="Heading1"/>
        <w:spacing w:line="240" w:lineRule="auto"/>
        <w:rPr>
          <w:rFonts w:ascii="Arial" w:hAnsi="Arial" w:cs="Arial"/>
          <w:b/>
          <w:color w:val="000000" w:themeColor="text1"/>
          <w:sz w:val="22"/>
          <w:szCs w:val="22"/>
          <w:rPrChange w:id="2805" w:author="Guo, Shicheng" w:date="2020-02-11T14:24:00Z">
            <w:rPr>
              <w:rFonts w:ascii="Times New Roman" w:hAnsi="Times New Roman" w:cs="Times New Roman"/>
              <w:b/>
              <w:color w:val="000000" w:themeColor="text1"/>
              <w:sz w:val="24"/>
              <w:szCs w:val="24"/>
            </w:rPr>
          </w:rPrChange>
        </w:rPr>
        <w:pPrChange w:id="2806" w:author="Guo, Shicheng" w:date="2020-02-11T14:23:00Z">
          <w:pPr>
            <w:pStyle w:val="Heading1"/>
            <w:spacing w:line="480" w:lineRule="auto"/>
          </w:pPr>
        </w:pPrChange>
      </w:pPr>
      <w:r w:rsidRPr="00D30883">
        <w:rPr>
          <w:rFonts w:ascii="Arial" w:hAnsi="Arial" w:cs="Arial"/>
          <w:b/>
          <w:color w:val="000000" w:themeColor="text1"/>
          <w:sz w:val="22"/>
          <w:szCs w:val="22"/>
          <w:rPrChange w:id="2807" w:author="Guo, Shicheng" w:date="2020-02-11T14:24:00Z">
            <w:rPr>
              <w:rFonts w:ascii="Times New Roman" w:hAnsi="Times New Roman" w:cs="Times New Roman"/>
              <w:b/>
              <w:color w:val="000000" w:themeColor="text1"/>
              <w:sz w:val="24"/>
              <w:szCs w:val="24"/>
            </w:rPr>
          </w:rPrChange>
        </w:rPr>
        <w:t>Discussion</w:t>
      </w:r>
    </w:p>
    <w:p w14:paraId="032206A2" w14:textId="33385F69" w:rsidR="00EC4505" w:rsidRPr="00D30883" w:rsidDel="00B94184" w:rsidRDefault="00312EEC">
      <w:pPr>
        <w:spacing w:line="240" w:lineRule="auto"/>
        <w:ind w:firstLineChars="200" w:firstLine="440"/>
        <w:jc w:val="both"/>
        <w:rPr>
          <w:del w:id="2808" w:author="Andreae, Emily A" w:date="2020-02-11T10:14:00Z"/>
          <w:rFonts w:ascii="Arial" w:hAnsi="Arial" w:cs="Arial"/>
          <w:sz w:val="22"/>
          <w:szCs w:val="22"/>
          <w:rPrChange w:id="2809" w:author="Guo, Shicheng" w:date="2020-02-11T14:24:00Z">
            <w:rPr>
              <w:del w:id="2810" w:author="Andreae, Emily A" w:date="2020-02-11T10:14:00Z"/>
              <w:rFonts w:ascii="Times New Roman" w:hAnsi="Times New Roman" w:cs="Times New Roman"/>
            </w:rPr>
          </w:rPrChange>
        </w:rPr>
        <w:pPrChange w:id="2811" w:author="Guo, Shicheng" w:date="2020-02-11T14:23:00Z">
          <w:pPr>
            <w:spacing w:line="480" w:lineRule="auto"/>
            <w:ind w:firstLineChars="200" w:firstLine="480"/>
            <w:jc w:val="both"/>
          </w:pPr>
        </w:pPrChange>
      </w:pPr>
      <w:del w:id="2812" w:author="Andreae, Emily A" w:date="2020-02-11T10:14:00Z">
        <w:r w:rsidRPr="00D30883" w:rsidDel="00B94184">
          <w:rPr>
            <w:rFonts w:ascii="Arial" w:hAnsi="Arial" w:cs="Arial"/>
            <w:sz w:val="22"/>
            <w:szCs w:val="22"/>
            <w:rPrChange w:id="2813" w:author="Guo, Shicheng" w:date="2020-02-11T14:24:00Z">
              <w:rPr>
                <w:rFonts w:ascii="Times New Roman" w:hAnsi="Times New Roman" w:cs="Times New Roman"/>
              </w:rPr>
            </w:rPrChange>
          </w:rPr>
          <w:delText xml:space="preserve">In this study, we found that BRAFV600E downregulates tsMHCII expression via TGF-β1-SMAD3 autocrine pathway, and uncover a novel immune escape mechanism in advanced PTC. </w:delText>
        </w:r>
      </w:del>
      <w:del w:id="2814" w:author="Andreae, Emily A" w:date="2020-02-11T10:09:00Z">
        <w:r w:rsidRPr="00D30883" w:rsidDel="00B94184">
          <w:rPr>
            <w:rFonts w:ascii="Arial" w:hAnsi="Arial" w:cs="Arial"/>
            <w:sz w:val="22"/>
            <w:szCs w:val="22"/>
            <w:rPrChange w:id="2815" w:author="Guo, Shicheng" w:date="2020-02-11T14:24:00Z">
              <w:rPr>
                <w:rFonts w:ascii="Times New Roman" w:hAnsi="Times New Roman" w:cs="Times New Roman"/>
              </w:rPr>
            </w:rPrChange>
          </w:rPr>
          <w:delText xml:space="preserve">Notably, </w:delText>
        </w:r>
      </w:del>
      <w:del w:id="2816" w:author="Andreae, Emily A" w:date="2020-02-11T10:10:00Z">
        <w:r w:rsidRPr="00D30883" w:rsidDel="00B94184">
          <w:rPr>
            <w:rFonts w:ascii="Arial" w:hAnsi="Arial" w:cs="Arial"/>
            <w:sz w:val="22"/>
            <w:szCs w:val="22"/>
            <w:rPrChange w:id="2817" w:author="Guo, Shicheng" w:date="2020-02-11T14:24:00Z">
              <w:rPr>
                <w:rFonts w:ascii="Times New Roman" w:hAnsi="Times New Roman" w:cs="Times New Roman"/>
              </w:rPr>
            </w:rPrChange>
          </w:rPr>
          <w:delText xml:space="preserve">releasing and upregulating </w:delText>
        </w:r>
      </w:del>
      <w:del w:id="2818" w:author="Andreae, Emily A" w:date="2020-02-11T10:14:00Z">
        <w:r w:rsidRPr="00D30883" w:rsidDel="00B94184">
          <w:rPr>
            <w:rFonts w:ascii="Arial" w:hAnsi="Arial" w:cs="Arial"/>
            <w:sz w:val="22"/>
            <w:szCs w:val="22"/>
            <w:rPrChange w:id="2819" w:author="Guo, Shicheng" w:date="2020-02-11T14:24:00Z">
              <w:rPr>
                <w:rFonts w:ascii="Times New Roman" w:hAnsi="Times New Roman" w:cs="Times New Roman"/>
              </w:rPr>
            </w:rPrChange>
          </w:rPr>
          <w:delText xml:space="preserve">tsMHCII </w:delText>
        </w:r>
      </w:del>
      <w:del w:id="2820" w:author="Andreae, Emily A" w:date="2020-02-11T10:10:00Z">
        <w:r w:rsidRPr="00D30883" w:rsidDel="00B94184">
          <w:rPr>
            <w:rFonts w:ascii="Arial" w:hAnsi="Arial" w:cs="Arial"/>
            <w:sz w:val="22"/>
            <w:szCs w:val="22"/>
            <w:rPrChange w:id="2821" w:author="Guo, Shicheng" w:date="2020-02-11T14:24:00Z">
              <w:rPr>
                <w:rFonts w:ascii="Times New Roman" w:hAnsi="Times New Roman" w:cs="Times New Roman"/>
              </w:rPr>
            </w:rPrChange>
          </w:rPr>
          <w:delText xml:space="preserve">by BRAF inhibitor </w:delText>
        </w:r>
      </w:del>
      <w:del w:id="2822" w:author="Andreae, Emily A" w:date="2020-02-11T10:14:00Z">
        <w:r w:rsidRPr="00D30883" w:rsidDel="00B94184">
          <w:rPr>
            <w:rFonts w:ascii="Arial" w:hAnsi="Arial" w:cs="Arial"/>
            <w:sz w:val="22"/>
            <w:szCs w:val="22"/>
            <w:rPrChange w:id="2823" w:author="Guo, Shicheng" w:date="2020-02-11T14:24:00Z">
              <w:rPr>
                <w:rFonts w:ascii="Times New Roman" w:hAnsi="Times New Roman" w:cs="Times New Roman"/>
              </w:rPr>
            </w:rPrChange>
          </w:rPr>
          <w:delText>enhance</w:delText>
        </w:r>
      </w:del>
      <w:del w:id="2824" w:author="Andreae, Emily A" w:date="2020-02-11T10:10:00Z">
        <w:r w:rsidRPr="00D30883" w:rsidDel="00B94184">
          <w:rPr>
            <w:rFonts w:ascii="Arial" w:hAnsi="Arial" w:cs="Arial"/>
            <w:sz w:val="22"/>
            <w:szCs w:val="22"/>
            <w:rPrChange w:id="2825" w:author="Guo, Shicheng" w:date="2020-02-11T14:24:00Z">
              <w:rPr>
                <w:rFonts w:ascii="Times New Roman" w:hAnsi="Times New Roman" w:cs="Times New Roman"/>
              </w:rPr>
            </w:rPrChange>
          </w:rPr>
          <w:delText>s</w:delText>
        </w:r>
      </w:del>
      <w:del w:id="2826" w:author="Andreae, Emily A" w:date="2020-02-11T10:14:00Z">
        <w:r w:rsidRPr="00D30883" w:rsidDel="00B94184">
          <w:rPr>
            <w:rFonts w:ascii="Arial" w:hAnsi="Arial" w:cs="Arial"/>
            <w:sz w:val="22"/>
            <w:szCs w:val="22"/>
            <w:rPrChange w:id="2827" w:author="Guo, Shicheng" w:date="2020-02-11T14:24:00Z">
              <w:rPr>
                <w:rFonts w:ascii="Times New Roman" w:hAnsi="Times New Roman" w:cs="Times New Roman"/>
              </w:rPr>
            </w:rPrChange>
          </w:rPr>
          <w:delText xml:space="preserve"> </w:delText>
        </w:r>
      </w:del>
      <w:del w:id="2828" w:author="Andreae, Emily A" w:date="2020-02-11T10:11:00Z">
        <w:r w:rsidRPr="00D30883" w:rsidDel="00B94184">
          <w:rPr>
            <w:rFonts w:ascii="Arial" w:hAnsi="Arial" w:cs="Arial"/>
            <w:sz w:val="22"/>
            <w:szCs w:val="22"/>
            <w:rPrChange w:id="2829" w:author="Guo, Shicheng" w:date="2020-02-11T14:24:00Z">
              <w:rPr>
                <w:rFonts w:ascii="Times New Roman" w:hAnsi="Times New Roman" w:cs="Times New Roman"/>
              </w:rPr>
            </w:rPrChange>
          </w:rPr>
          <w:delText xml:space="preserve">the </w:delText>
        </w:r>
      </w:del>
      <w:del w:id="2830" w:author="Andreae, Emily A" w:date="2020-02-11T10:14:00Z">
        <w:r w:rsidRPr="00D30883" w:rsidDel="00B94184">
          <w:rPr>
            <w:rFonts w:ascii="Arial" w:hAnsi="Arial" w:cs="Arial"/>
            <w:sz w:val="22"/>
            <w:szCs w:val="22"/>
            <w:rPrChange w:id="2831" w:author="Guo, Shicheng" w:date="2020-02-11T14:24:00Z">
              <w:rPr>
                <w:rFonts w:ascii="Times New Roman" w:hAnsi="Times New Roman" w:cs="Times New Roman"/>
              </w:rPr>
            </w:rPrChange>
          </w:rPr>
          <w:delText>response and sensitivity to anti-PD-L1 antibody treatment</w:delText>
        </w:r>
      </w:del>
      <w:del w:id="2832" w:author="Andreae, Emily A" w:date="2020-02-11T10:11:00Z">
        <w:r w:rsidRPr="00D30883" w:rsidDel="00B94184">
          <w:rPr>
            <w:rFonts w:ascii="Arial" w:hAnsi="Arial" w:cs="Arial"/>
            <w:sz w:val="22"/>
            <w:szCs w:val="22"/>
            <w:rPrChange w:id="2833" w:author="Guo, Shicheng" w:date="2020-02-11T14:24:00Z">
              <w:rPr>
                <w:rFonts w:ascii="Times New Roman" w:hAnsi="Times New Roman" w:cs="Times New Roman"/>
              </w:rPr>
            </w:rPrChange>
          </w:rPr>
          <w:delText>,</w:delText>
        </w:r>
      </w:del>
      <w:del w:id="2834" w:author="Andreae, Emily A" w:date="2020-02-11T10:14:00Z">
        <w:r w:rsidRPr="00D30883" w:rsidDel="00B94184">
          <w:rPr>
            <w:rFonts w:ascii="Arial" w:hAnsi="Arial" w:cs="Arial"/>
            <w:sz w:val="22"/>
            <w:szCs w:val="22"/>
            <w:rPrChange w:id="2835" w:author="Guo, Shicheng" w:date="2020-02-11T14:24:00Z">
              <w:rPr>
                <w:rFonts w:ascii="Times New Roman" w:hAnsi="Times New Roman" w:cs="Times New Roman"/>
              </w:rPr>
            </w:rPrChange>
          </w:rPr>
          <w:delText xml:space="preserve"> which suggests that combined </w:delText>
        </w:r>
      </w:del>
      <w:del w:id="2836" w:author="Andreae, Emily A" w:date="2020-02-11T10:12:00Z">
        <w:r w:rsidRPr="00D30883" w:rsidDel="00B94184">
          <w:rPr>
            <w:rFonts w:ascii="Arial" w:hAnsi="Arial" w:cs="Arial"/>
            <w:sz w:val="22"/>
            <w:szCs w:val="22"/>
            <w:rPrChange w:id="2837" w:author="Guo, Shicheng" w:date="2020-02-11T14:24:00Z">
              <w:rPr>
                <w:rFonts w:ascii="Times New Roman" w:hAnsi="Times New Roman" w:cs="Times New Roman"/>
              </w:rPr>
            </w:rPrChange>
          </w:rPr>
          <w:delText xml:space="preserve">therapy </w:delText>
        </w:r>
      </w:del>
      <w:del w:id="2838" w:author="Andreae, Emily A" w:date="2020-02-11T10:14:00Z">
        <w:r w:rsidRPr="00D30883" w:rsidDel="00B94184">
          <w:rPr>
            <w:rFonts w:ascii="Arial" w:hAnsi="Arial" w:cs="Arial"/>
            <w:sz w:val="22"/>
            <w:szCs w:val="22"/>
            <w:rPrChange w:id="2839" w:author="Guo, Shicheng" w:date="2020-02-11T14:24:00Z">
              <w:rPr>
                <w:rFonts w:ascii="Times New Roman" w:hAnsi="Times New Roman" w:cs="Times New Roman"/>
              </w:rPr>
            </w:rPrChange>
          </w:rPr>
          <w:delText xml:space="preserve">of immunotherapy and small molecule inhibitor could </w:delText>
        </w:r>
      </w:del>
      <w:del w:id="2840" w:author="Andreae, Emily A" w:date="2020-02-11T10:12:00Z">
        <w:r w:rsidRPr="00D30883" w:rsidDel="00B94184">
          <w:rPr>
            <w:rFonts w:ascii="Arial" w:hAnsi="Arial" w:cs="Arial"/>
            <w:sz w:val="22"/>
            <w:szCs w:val="22"/>
            <w:rPrChange w:id="2841" w:author="Guo, Shicheng" w:date="2020-02-11T14:24:00Z">
              <w:rPr>
                <w:rFonts w:ascii="Times New Roman" w:hAnsi="Times New Roman" w:cs="Times New Roman"/>
              </w:rPr>
            </w:rPrChange>
          </w:rPr>
          <w:delText xml:space="preserve">be an alternative attempt for related </w:delText>
        </w:r>
      </w:del>
      <w:del w:id="2842" w:author="Andreae, Emily A" w:date="2020-02-11T10:14:00Z">
        <w:r w:rsidRPr="00D30883" w:rsidDel="00B94184">
          <w:rPr>
            <w:rFonts w:ascii="Arial" w:hAnsi="Arial" w:cs="Arial"/>
            <w:sz w:val="22"/>
            <w:szCs w:val="22"/>
            <w:rPrChange w:id="2843" w:author="Guo, Shicheng" w:date="2020-02-11T14:24:00Z">
              <w:rPr>
                <w:rFonts w:ascii="Times New Roman" w:hAnsi="Times New Roman" w:cs="Times New Roman"/>
              </w:rPr>
            </w:rPrChange>
          </w:rPr>
          <w:delText>PTC.</w:delText>
        </w:r>
      </w:del>
    </w:p>
    <w:p w14:paraId="4B6535F7" w14:textId="20D00CD4" w:rsidR="00EC4505" w:rsidRPr="00D30883" w:rsidRDefault="00312EEC">
      <w:pPr>
        <w:spacing w:line="240" w:lineRule="auto"/>
        <w:ind w:firstLineChars="200" w:firstLine="440"/>
        <w:jc w:val="both"/>
        <w:rPr>
          <w:rFonts w:ascii="Arial" w:hAnsi="Arial" w:cs="Arial"/>
          <w:color w:val="000000" w:themeColor="text1"/>
          <w:sz w:val="22"/>
          <w:szCs w:val="22"/>
          <w:rPrChange w:id="2844" w:author="Guo, Shicheng" w:date="2020-02-11T14:24:00Z">
            <w:rPr>
              <w:rFonts w:ascii="Times New Roman" w:hAnsi="Times New Roman" w:cs="Times New Roman"/>
              <w:color w:val="000000" w:themeColor="text1"/>
            </w:rPr>
          </w:rPrChange>
        </w:rPr>
        <w:pPrChange w:id="2845" w:author="Guo, Shicheng" w:date="2020-02-11T14:23:00Z">
          <w:pPr>
            <w:spacing w:line="480" w:lineRule="auto"/>
            <w:ind w:firstLineChars="200" w:firstLine="480"/>
            <w:jc w:val="both"/>
          </w:pPr>
        </w:pPrChange>
      </w:pPr>
      <w:r w:rsidRPr="00D30883">
        <w:rPr>
          <w:rFonts w:ascii="Arial" w:hAnsi="Arial" w:cs="Arial"/>
          <w:sz w:val="22"/>
          <w:szCs w:val="22"/>
          <w:rPrChange w:id="2846" w:author="Guo, Shicheng" w:date="2020-02-11T14:24:00Z">
            <w:rPr>
              <w:rFonts w:ascii="Times New Roman" w:hAnsi="Times New Roman" w:cs="Times New Roman"/>
            </w:rPr>
          </w:rPrChange>
        </w:rPr>
        <w:t>Thyroid carcinoma</w:t>
      </w:r>
      <w:ins w:id="2847" w:author="Andreae, Emily A" w:date="2020-02-11T10:14:00Z">
        <w:r w:rsidR="00B94184" w:rsidRPr="00D30883">
          <w:rPr>
            <w:rFonts w:ascii="Arial" w:hAnsi="Arial" w:cs="Arial"/>
            <w:sz w:val="22"/>
            <w:szCs w:val="22"/>
            <w:rPrChange w:id="2848" w:author="Guo, Shicheng" w:date="2020-02-11T14:24:00Z">
              <w:rPr>
                <w:rFonts w:ascii="Times New Roman" w:hAnsi="Times New Roman" w:cs="Times New Roman"/>
              </w:rPr>
            </w:rPrChange>
          </w:rPr>
          <w:t>s</w:t>
        </w:r>
      </w:ins>
      <w:r w:rsidRPr="00D30883">
        <w:rPr>
          <w:rFonts w:ascii="Arial" w:hAnsi="Arial" w:cs="Arial"/>
          <w:sz w:val="22"/>
          <w:szCs w:val="22"/>
          <w:rPrChange w:id="2849" w:author="Guo, Shicheng" w:date="2020-02-11T14:24:00Z">
            <w:rPr>
              <w:rFonts w:ascii="Times New Roman" w:hAnsi="Times New Roman" w:cs="Times New Roman"/>
            </w:rPr>
          </w:rPrChange>
        </w:rPr>
        <w:t xml:space="preserve"> frequently </w:t>
      </w:r>
      <w:ins w:id="2850" w:author="Andreae, Emily A" w:date="2020-02-11T10:14:00Z">
        <w:r w:rsidR="00B94184" w:rsidRPr="00D30883">
          <w:rPr>
            <w:rFonts w:ascii="Arial" w:hAnsi="Arial" w:cs="Arial"/>
            <w:sz w:val="22"/>
            <w:szCs w:val="22"/>
            <w:rPrChange w:id="2851" w:author="Guo, Shicheng" w:date="2020-02-11T14:24:00Z">
              <w:rPr>
                <w:rFonts w:ascii="Times New Roman" w:hAnsi="Times New Roman" w:cs="Times New Roman"/>
              </w:rPr>
            </w:rPrChange>
          </w:rPr>
          <w:t xml:space="preserve">use </w:t>
        </w:r>
      </w:ins>
      <w:del w:id="2852" w:author="Andreae, Emily A" w:date="2020-02-11T10:14:00Z">
        <w:r w:rsidRPr="00D30883" w:rsidDel="00B94184">
          <w:rPr>
            <w:rFonts w:ascii="Arial" w:hAnsi="Arial" w:cs="Arial"/>
            <w:sz w:val="22"/>
            <w:szCs w:val="22"/>
            <w:rPrChange w:id="2853" w:author="Guo, Shicheng" w:date="2020-02-11T14:24:00Z">
              <w:rPr>
                <w:rFonts w:ascii="Times New Roman" w:hAnsi="Times New Roman" w:cs="Times New Roman"/>
              </w:rPr>
            </w:rPrChange>
          </w:rPr>
          <w:delText xml:space="preserve">evolve </w:delText>
        </w:r>
      </w:del>
      <w:r w:rsidRPr="00D30883">
        <w:rPr>
          <w:rFonts w:ascii="Arial" w:hAnsi="Arial" w:cs="Arial"/>
          <w:sz w:val="22"/>
          <w:szCs w:val="22"/>
          <w:rPrChange w:id="2854" w:author="Guo, Shicheng" w:date="2020-02-11T14:24:00Z">
            <w:rPr>
              <w:rFonts w:ascii="Times New Roman" w:hAnsi="Times New Roman" w:cs="Times New Roman"/>
            </w:rPr>
          </w:rPrChange>
        </w:rPr>
        <w:t>several mechanisms to escape immune destruction, including recruitment</w:t>
      </w:r>
      <w:r w:rsidRPr="00D30883">
        <w:rPr>
          <w:rFonts w:ascii="Arial" w:hAnsi="Arial" w:cs="Arial"/>
          <w:color w:val="000000" w:themeColor="text1"/>
          <w:sz w:val="22"/>
          <w:szCs w:val="22"/>
          <w:rPrChange w:id="2855" w:author="Guo, Shicheng" w:date="2020-02-11T14:24:00Z">
            <w:rPr>
              <w:rFonts w:ascii="Times New Roman" w:hAnsi="Times New Roman" w:cs="Times New Roman"/>
              <w:color w:val="000000" w:themeColor="text1"/>
            </w:rPr>
          </w:rPrChange>
        </w:rPr>
        <w:t xml:space="preserve"> of M2-like TAM cells, myeloid-derived suppressor cells (MDSCs), and Treg cells, </w:t>
      </w:r>
      <w:ins w:id="2856" w:author="Andreae, Emily A" w:date="2020-02-11T10:15:00Z">
        <w:r w:rsidR="00B94184" w:rsidRPr="00D30883">
          <w:rPr>
            <w:rFonts w:ascii="Arial" w:hAnsi="Arial" w:cs="Arial"/>
            <w:color w:val="000000" w:themeColor="text1"/>
            <w:sz w:val="22"/>
            <w:szCs w:val="22"/>
            <w:rPrChange w:id="2857" w:author="Guo, Shicheng" w:date="2020-02-11T14:24:00Z">
              <w:rPr>
                <w:rFonts w:ascii="Times New Roman" w:hAnsi="Times New Roman" w:cs="Times New Roman"/>
                <w:color w:val="000000" w:themeColor="text1"/>
              </w:rPr>
            </w:rPrChange>
          </w:rPr>
          <w:t xml:space="preserve">alter the </w:t>
        </w:r>
      </w:ins>
      <w:del w:id="2858" w:author="Andreae, Emily A" w:date="2020-02-11T10:15:00Z">
        <w:r w:rsidRPr="00D30883" w:rsidDel="00B94184">
          <w:rPr>
            <w:rFonts w:ascii="Arial" w:hAnsi="Arial" w:cs="Arial"/>
            <w:color w:val="000000" w:themeColor="text1"/>
            <w:sz w:val="22"/>
            <w:szCs w:val="22"/>
            <w:rPrChange w:id="2859" w:author="Guo, Shicheng" w:date="2020-02-11T14:24:00Z">
              <w:rPr>
                <w:rFonts w:ascii="Times New Roman" w:hAnsi="Times New Roman" w:cs="Times New Roman"/>
                <w:color w:val="000000" w:themeColor="text1"/>
              </w:rPr>
            </w:rPrChange>
          </w:rPr>
          <w:delText xml:space="preserve">as well as </w:delText>
        </w:r>
      </w:del>
      <w:r w:rsidRPr="00D30883">
        <w:rPr>
          <w:rFonts w:ascii="Arial" w:hAnsi="Arial" w:cs="Arial"/>
          <w:color w:val="000000" w:themeColor="text1"/>
          <w:sz w:val="22"/>
          <w:szCs w:val="22"/>
          <w:rPrChange w:id="2860" w:author="Guo, Shicheng" w:date="2020-02-11T14:24:00Z">
            <w:rPr>
              <w:rFonts w:ascii="Times New Roman" w:hAnsi="Times New Roman" w:cs="Times New Roman"/>
              <w:color w:val="000000" w:themeColor="text1"/>
            </w:rPr>
          </w:rPrChange>
        </w:rPr>
        <w:t>expression of immune checkpoint molecules like PD-L1, CTL4</w:t>
      </w:r>
      <w:ins w:id="2861" w:author="Andreae, Emily A" w:date="2020-02-11T10:15:00Z">
        <w:r w:rsidR="00B94184" w:rsidRPr="00D30883">
          <w:rPr>
            <w:rFonts w:ascii="Arial" w:hAnsi="Arial" w:cs="Arial"/>
            <w:color w:val="000000" w:themeColor="text1"/>
            <w:sz w:val="22"/>
            <w:szCs w:val="22"/>
            <w:rPrChange w:id="2862" w:author="Guo, Shicheng" w:date="2020-02-11T14:24:00Z">
              <w:rPr>
                <w:rFonts w:ascii="Times New Roman" w:hAnsi="Times New Roman" w:cs="Times New Roman"/>
                <w:color w:val="000000" w:themeColor="text1"/>
              </w:rPr>
            </w:rPrChange>
          </w:rPr>
          <w:t>,</w:t>
        </w:r>
      </w:ins>
      <w:r w:rsidRPr="00D30883">
        <w:rPr>
          <w:rFonts w:ascii="Arial" w:hAnsi="Arial" w:cs="Arial"/>
          <w:color w:val="000000" w:themeColor="text1"/>
          <w:sz w:val="22"/>
          <w:szCs w:val="22"/>
          <w:rPrChange w:id="2863" w:author="Guo, Shicheng" w:date="2020-02-11T14:24:00Z">
            <w:rPr>
              <w:rFonts w:ascii="Times New Roman" w:hAnsi="Times New Roman" w:cs="Times New Roman"/>
              <w:color w:val="000000" w:themeColor="text1"/>
            </w:rPr>
          </w:rPrChange>
        </w:rPr>
        <w:t xml:space="preserve"> and HLA-G</w:t>
      </w:r>
      <w:ins w:id="2864" w:author="Andreae, Emily A" w:date="2020-02-11T10:15:00Z">
        <w:r w:rsidR="00911397" w:rsidRPr="00D30883">
          <w:rPr>
            <w:rFonts w:ascii="Arial" w:hAnsi="Arial" w:cs="Arial"/>
            <w:color w:val="000000" w:themeColor="text1"/>
            <w:sz w:val="22"/>
            <w:szCs w:val="22"/>
            <w:rPrChange w:id="2865" w:author="Guo, Shicheng" w:date="2020-02-11T14:24:00Z">
              <w:rPr>
                <w:rFonts w:ascii="Times New Roman" w:hAnsi="Times New Roman" w:cs="Times New Roman"/>
                <w:color w:val="000000" w:themeColor="text1"/>
              </w:rPr>
            </w:rPrChange>
          </w:rPr>
          <w:t>, and halt the production and expression of MHCI</w:t>
        </w:r>
      </w:ins>
      <w:r w:rsidRPr="00D30883">
        <w:rPr>
          <w:rFonts w:ascii="Arial" w:hAnsi="Arial" w:cs="Arial"/>
          <w:color w:val="000000" w:themeColor="text1"/>
          <w:sz w:val="22"/>
          <w:szCs w:val="22"/>
          <w:rPrChange w:id="2866" w:author="Guo, Shicheng" w:date="2020-02-11T14:24:00Z">
            <w:rPr>
              <w:rFonts w:ascii="Times New Roman" w:hAnsi="Times New Roman" w:cs="Times New Roman"/>
              <w:color w:val="000000" w:themeColor="text1"/>
            </w:rPr>
          </w:rPrChange>
        </w:rPr>
        <w:t xml:space="preserve"> </w:t>
      </w:r>
      <w:ins w:id="2867" w:author="Andreae, Emily A" w:date="2020-02-11T10:16:00Z">
        <w:r w:rsidR="00911397" w:rsidRPr="00D30883">
          <w:rPr>
            <w:rFonts w:ascii="Arial" w:hAnsi="Arial" w:cs="Arial"/>
            <w:color w:val="000000" w:themeColor="text1"/>
            <w:sz w:val="22"/>
            <w:szCs w:val="22"/>
            <w:rPrChange w:id="2868" w:author="Guo, Shicheng" w:date="2020-02-11T14:24:00Z">
              <w:rPr>
                <w:rFonts w:ascii="Times New Roman" w:hAnsi="Times New Roman" w:cs="Times New Roman"/>
                <w:color w:val="000000" w:themeColor="text1"/>
              </w:rPr>
            </w:rPrChange>
          </w:rPr>
          <w:t xml:space="preserve">though the </w:t>
        </w:r>
      </w:ins>
      <w:ins w:id="2869" w:author="Andreae, Emily A" w:date="2020-02-11T10:17:00Z">
        <w:r w:rsidR="00911397" w:rsidRPr="00D30883">
          <w:rPr>
            <w:rFonts w:ascii="Arial" w:hAnsi="Arial" w:cs="Arial"/>
            <w:color w:val="000000" w:themeColor="text1"/>
            <w:sz w:val="22"/>
            <w:szCs w:val="22"/>
            <w:rPrChange w:id="2870" w:author="Guo, Shicheng" w:date="2020-02-11T14:24:00Z">
              <w:rPr>
                <w:rFonts w:ascii="Times New Roman" w:hAnsi="Times New Roman" w:cs="Times New Roman"/>
                <w:color w:val="000000" w:themeColor="text1"/>
              </w:rPr>
            </w:rPrChange>
          </w:rPr>
          <w:t>detailed</w:t>
        </w:r>
      </w:ins>
      <w:ins w:id="2871" w:author="Andreae, Emily A" w:date="2020-02-11T10:16:00Z">
        <w:r w:rsidR="00911397" w:rsidRPr="00D30883">
          <w:rPr>
            <w:rFonts w:ascii="Arial" w:hAnsi="Arial" w:cs="Arial"/>
            <w:color w:val="000000" w:themeColor="text1"/>
            <w:sz w:val="22"/>
            <w:szCs w:val="22"/>
            <w:rPrChange w:id="2872" w:author="Guo, Shicheng" w:date="2020-02-11T14:24:00Z">
              <w:rPr>
                <w:rFonts w:ascii="Times New Roman" w:hAnsi="Times New Roman" w:cs="Times New Roman"/>
                <w:color w:val="000000" w:themeColor="text1"/>
              </w:rPr>
            </w:rPrChange>
          </w:rPr>
          <w:t xml:space="preserve"> mechanism for MHCI loss is still unknown </w:t>
        </w:r>
      </w:ins>
      <w:r w:rsidR="00344EFD" w:rsidRPr="00D30883">
        <w:rPr>
          <w:rFonts w:ascii="Arial" w:hAnsi="Arial" w:cs="Arial"/>
          <w:color w:val="000000" w:themeColor="text1"/>
          <w:sz w:val="22"/>
          <w:szCs w:val="22"/>
          <w:rPrChange w:id="2873" w:author="Guo, Shicheng" w:date="2020-02-11T14:24:00Z">
            <w:rPr>
              <w:rFonts w:ascii="Times New Roman" w:hAnsi="Times New Roman" w:cs="Times New Roman"/>
              <w:color w:val="000000" w:themeColor="text1"/>
            </w:rPr>
          </w:rPrChange>
        </w:rPr>
        <w:t>[</w:t>
      </w:r>
      <w:ins w:id="2874" w:author="Andreae, Emily A" w:date="2020-02-11T10:16:00Z">
        <w:r w:rsidR="00911397" w:rsidRPr="00D30883">
          <w:rPr>
            <w:rFonts w:ascii="Arial" w:hAnsi="Arial" w:cs="Arial"/>
            <w:color w:val="000000" w:themeColor="text1"/>
            <w:sz w:val="22"/>
            <w:szCs w:val="22"/>
            <w:rPrChange w:id="2875" w:author="Guo, Shicheng" w:date="2020-02-11T14:24:00Z">
              <w:rPr>
                <w:rFonts w:ascii="Times New Roman" w:hAnsi="Times New Roman" w:cs="Times New Roman"/>
                <w:color w:val="000000" w:themeColor="text1"/>
              </w:rPr>
            </w:rPrChange>
          </w:rPr>
          <w:t>8,</w:t>
        </w:r>
      </w:ins>
      <w:r w:rsidR="00E95EF6" w:rsidRPr="00D30883">
        <w:rPr>
          <w:rFonts w:ascii="Arial" w:hAnsi="Arial" w:cs="Arial"/>
          <w:sz w:val="22"/>
          <w:szCs w:val="22"/>
          <w:rPrChange w:id="2876" w:author="Guo, Shicheng" w:date="2020-02-11T14:24:00Z">
            <w:rPr/>
          </w:rPrChange>
        </w:rPr>
        <w:fldChar w:fldCharType="begin"/>
      </w:r>
      <w:r w:rsidR="00E95EF6" w:rsidRPr="00D30883">
        <w:rPr>
          <w:rFonts w:ascii="Arial" w:hAnsi="Arial" w:cs="Arial"/>
          <w:sz w:val="22"/>
          <w:szCs w:val="22"/>
          <w:rPrChange w:id="2877" w:author="Guo, Shicheng" w:date="2020-02-11T14:24:00Z">
            <w:rPr/>
          </w:rPrChange>
        </w:rPr>
        <w:instrText xml:space="preserve"> HYPERLINK \l "_ENREF_11" \o "Angell, 2014 #17" </w:instrText>
      </w:r>
      <w:r w:rsidR="00E95EF6" w:rsidRPr="00D30883">
        <w:rPr>
          <w:rFonts w:ascii="Arial" w:hAnsi="Arial" w:cs="Arial"/>
          <w:sz w:val="22"/>
          <w:szCs w:val="22"/>
          <w:rPrChange w:id="2878" w:author="Guo, Shicheng" w:date="2020-02-11T14:24:00Z">
            <w:rPr>
              <w:rFonts w:ascii="Times New Roman" w:hAnsi="Times New Roman" w:cs="Times New Roman"/>
              <w:color w:val="000000" w:themeColor="text1"/>
            </w:rPr>
          </w:rPrChange>
        </w:rPr>
        <w:fldChar w:fldCharType="separate"/>
      </w:r>
      <w:r w:rsidR="000676EC" w:rsidRPr="00D30883">
        <w:rPr>
          <w:rFonts w:ascii="Arial" w:hAnsi="Arial" w:cs="Arial"/>
          <w:color w:val="000000" w:themeColor="text1"/>
          <w:sz w:val="22"/>
          <w:szCs w:val="22"/>
          <w:rPrChange w:id="2879" w:author="Guo, Shicheng" w:date="2020-02-11T14:24:00Z">
            <w:rPr>
              <w:rFonts w:ascii="Times New Roman" w:hAnsi="Times New Roman" w:cs="Times New Roman"/>
              <w:color w:val="000000" w:themeColor="text1"/>
            </w:rPr>
          </w:rPrChange>
        </w:rPr>
        <w:fldChar w:fldCharType="begin">
          <w:fldData xml:space="preserve">PEVuZE5vdGU+PENpdGU+PEF1dGhvcj5BbmdlbGw8L0F1dGhvcj48WWVhcj4yMDE0PC9ZZWFyPjxS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</w:fldData>
        </w:fldChar>
      </w:r>
      <w:r w:rsidRPr="00D30883">
        <w:rPr>
          <w:rFonts w:ascii="Arial" w:hAnsi="Arial" w:cs="Arial"/>
          <w:color w:val="000000" w:themeColor="text1"/>
          <w:sz w:val="22"/>
          <w:szCs w:val="22"/>
          <w:rPrChange w:id="2880" w:author="Guo, Shicheng" w:date="2020-02-11T14:24:00Z">
            <w:rPr>
              <w:rFonts w:ascii="Times New Roman" w:hAnsi="Times New Roman" w:cs="Times New Roman"/>
              <w:color w:val="000000" w:themeColor="text1"/>
            </w:rPr>
          </w:rPrChange>
        </w:rPr>
        <w:instrText xml:space="preserve"> ADDIN EN.CITE </w:instrText>
      </w:r>
      <w:r w:rsidR="000676EC" w:rsidRPr="00D30883">
        <w:rPr>
          <w:rFonts w:ascii="Arial" w:hAnsi="Arial" w:cs="Arial"/>
          <w:color w:val="000000" w:themeColor="text1"/>
          <w:sz w:val="22"/>
          <w:szCs w:val="22"/>
          <w:rPrChange w:id="2881" w:author="Guo, Shicheng" w:date="2020-02-11T14:24:00Z">
            <w:rPr>
              <w:rFonts w:ascii="Times New Roman" w:hAnsi="Times New Roman" w:cs="Times New Roman"/>
              <w:color w:val="000000" w:themeColor="text1"/>
            </w:rPr>
          </w:rPrChange>
        </w:rPr>
        <w:fldChar w:fldCharType="begin">
          <w:fldData xml:space="preserve">PEVuZE5vdGU+PENpdGU+PEF1dGhvcj5BbmdlbGw8L0F1dGhvcj48WWVhcj4yMDE0PC9ZZWFyPjxS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</w:fldData>
        </w:fldChar>
      </w:r>
      <w:r w:rsidRPr="00D30883">
        <w:rPr>
          <w:rFonts w:ascii="Arial" w:hAnsi="Arial" w:cs="Arial"/>
          <w:color w:val="000000" w:themeColor="text1"/>
          <w:sz w:val="22"/>
          <w:szCs w:val="22"/>
          <w:rPrChange w:id="2882" w:author="Guo, Shicheng" w:date="2020-02-11T14:24:00Z">
            <w:rPr>
              <w:rFonts w:ascii="Times New Roman" w:hAnsi="Times New Roman" w:cs="Times New Roman"/>
              <w:color w:val="000000" w:themeColor="text1"/>
            </w:rPr>
          </w:rPrChange>
        </w:rPr>
        <w:instrText xml:space="preserve"> ADDIN EN.CITE.DATA </w:instrText>
      </w:r>
      <w:r w:rsidR="000676EC" w:rsidRPr="00D30883">
        <w:rPr>
          <w:rFonts w:ascii="Arial" w:hAnsi="Arial" w:cs="Arial"/>
          <w:color w:val="000000" w:themeColor="text1"/>
          <w:sz w:val="22"/>
          <w:szCs w:val="22"/>
          <w:rPrChange w:id="2883" w:author="Guo, Shicheng" w:date="2020-02-11T14:24:00Z">
            <w:rPr>
              <w:rFonts w:ascii="Arial" w:hAnsi="Arial" w:cs="Arial"/>
              <w:color w:val="000000" w:themeColor="text1"/>
              <w:sz w:val="22"/>
              <w:szCs w:val="22"/>
            </w:rPr>
          </w:rPrChange>
        </w:rPr>
      </w:r>
      <w:r w:rsidR="000676EC" w:rsidRPr="00D30883">
        <w:rPr>
          <w:rFonts w:ascii="Arial" w:hAnsi="Arial" w:cs="Arial"/>
          <w:color w:val="000000" w:themeColor="text1"/>
          <w:sz w:val="22"/>
          <w:szCs w:val="22"/>
          <w:rPrChange w:id="2884" w:author="Guo, Shicheng" w:date="2020-02-11T14:24:00Z">
            <w:rPr>
              <w:rFonts w:ascii="Times New Roman" w:hAnsi="Times New Roman" w:cs="Times New Roman"/>
              <w:color w:val="000000" w:themeColor="text1"/>
            </w:rPr>
          </w:rPrChange>
        </w:rPr>
        <w:fldChar w:fldCharType="end"/>
      </w:r>
      <w:r w:rsidR="000676EC" w:rsidRPr="00D30883">
        <w:rPr>
          <w:rFonts w:ascii="Arial" w:hAnsi="Arial" w:cs="Arial"/>
          <w:color w:val="000000" w:themeColor="text1"/>
          <w:sz w:val="22"/>
          <w:szCs w:val="22"/>
          <w:rPrChange w:id="2885" w:author="Guo, Shicheng" w:date="2020-02-11T14:24:00Z">
            <w:rPr>
              <w:rFonts w:ascii="Arial" w:hAnsi="Arial" w:cs="Arial"/>
              <w:color w:val="000000" w:themeColor="text1"/>
              <w:sz w:val="22"/>
              <w:szCs w:val="22"/>
            </w:rPr>
          </w:rPrChange>
        </w:rPr>
      </w:r>
      <w:r w:rsidR="000676EC" w:rsidRPr="00D30883">
        <w:rPr>
          <w:rFonts w:ascii="Arial" w:hAnsi="Arial" w:cs="Arial"/>
          <w:color w:val="000000" w:themeColor="text1"/>
          <w:sz w:val="22"/>
          <w:szCs w:val="22"/>
          <w:rPrChange w:id="2886" w:author="Guo, Shicheng" w:date="2020-02-11T14:24:00Z">
            <w:rPr>
              <w:rFonts w:ascii="Times New Roman" w:hAnsi="Times New Roman" w:cs="Times New Roman"/>
              <w:color w:val="000000" w:themeColor="text1"/>
            </w:rPr>
          </w:rPrChange>
        </w:rPr>
        <w:fldChar w:fldCharType="separate"/>
      </w:r>
      <w:r w:rsidRPr="00D30883">
        <w:rPr>
          <w:rFonts w:ascii="Arial" w:hAnsi="Arial" w:cs="Arial"/>
          <w:noProof/>
          <w:color w:val="000000" w:themeColor="text1"/>
          <w:sz w:val="22"/>
          <w:szCs w:val="22"/>
          <w:rPrChange w:id="2887" w:author="Guo, Shicheng" w:date="2020-02-11T14:24:00Z">
            <w:rPr>
              <w:rFonts w:ascii="Times New Roman" w:hAnsi="Times New Roman" w:cs="Times New Roman"/>
              <w:noProof/>
              <w:color w:val="000000" w:themeColor="text1"/>
            </w:rPr>
          </w:rPrChange>
        </w:rPr>
        <w:t>11-13</w:t>
      </w:r>
      <w:r w:rsidR="000676EC" w:rsidRPr="00D30883">
        <w:rPr>
          <w:rFonts w:ascii="Arial" w:hAnsi="Arial" w:cs="Arial"/>
          <w:color w:val="000000" w:themeColor="text1"/>
          <w:sz w:val="22"/>
          <w:szCs w:val="22"/>
          <w:rPrChange w:id="2888" w:author="Guo, Shicheng" w:date="2020-02-11T14:24:00Z">
            <w:rPr>
              <w:rFonts w:ascii="Times New Roman" w:hAnsi="Times New Roman" w:cs="Times New Roman"/>
              <w:color w:val="000000" w:themeColor="text1"/>
            </w:rPr>
          </w:rPrChange>
        </w:rPr>
        <w:fldChar w:fldCharType="end"/>
      </w:r>
      <w:r w:rsidR="00E95EF6" w:rsidRPr="00D30883">
        <w:rPr>
          <w:rFonts w:ascii="Arial" w:hAnsi="Arial" w:cs="Arial"/>
          <w:color w:val="000000" w:themeColor="text1"/>
          <w:sz w:val="22"/>
          <w:szCs w:val="22"/>
          <w:rPrChange w:id="2889" w:author="Guo, Shicheng" w:date="2020-02-11T14:24:00Z">
            <w:rPr>
              <w:rFonts w:ascii="Times New Roman" w:hAnsi="Times New Roman" w:cs="Times New Roman"/>
              <w:color w:val="000000" w:themeColor="text1"/>
            </w:rPr>
          </w:rPrChange>
        </w:rPr>
        <w:fldChar w:fldCharType="end"/>
      </w:r>
      <w:r w:rsidR="00344EFD" w:rsidRPr="00D30883">
        <w:rPr>
          <w:rFonts w:ascii="Arial" w:hAnsi="Arial" w:cs="Arial"/>
          <w:sz w:val="22"/>
          <w:szCs w:val="22"/>
          <w:rPrChange w:id="2890" w:author="Guo, Shicheng" w:date="2020-02-11T14:24:00Z">
            <w:rPr>
              <w:rFonts w:ascii="Times New Roman" w:hAnsi="Times New Roman" w:cs="Times New Roman"/>
            </w:rPr>
          </w:rPrChange>
        </w:rPr>
        <w:t>]</w:t>
      </w:r>
      <w:r w:rsidRPr="00D30883">
        <w:rPr>
          <w:rFonts w:ascii="Arial" w:hAnsi="Arial" w:cs="Arial"/>
          <w:color w:val="000000" w:themeColor="text1"/>
          <w:sz w:val="22"/>
          <w:szCs w:val="22"/>
          <w:rPrChange w:id="2891" w:author="Guo, Shicheng" w:date="2020-02-11T14:24:00Z">
            <w:rPr>
              <w:rFonts w:ascii="Times New Roman" w:hAnsi="Times New Roman" w:cs="Times New Roman"/>
              <w:color w:val="000000" w:themeColor="text1"/>
            </w:rPr>
          </w:rPrChange>
        </w:rPr>
        <w:t xml:space="preserve">. </w:t>
      </w:r>
      <w:del w:id="2892" w:author="Andreae, Emily A" w:date="2020-02-11T10:15:00Z">
        <w:r w:rsidRPr="00D30883" w:rsidDel="00B94184">
          <w:rPr>
            <w:rFonts w:ascii="Arial" w:hAnsi="Arial" w:cs="Arial"/>
            <w:color w:val="000000" w:themeColor="text1"/>
            <w:sz w:val="22"/>
            <w:szCs w:val="22"/>
            <w:rPrChange w:id="2893" w:author="Guo, Shicheng" w:date="2020-02-11T14:24:00Z">
              <w:rPr>
                <w:rFonts w:ascii="Times New Roman" w:hAnsi="Times New Roman" w:cs="Times New Roman"/>
                <w:color w:val="000000" w:themeColor="text1"/>
              </w:rPr>
            </w:rPrChange>
          </w:rPr>
          <w:delText>Additionally, l</w:delText>
        </w:r>
      </w:del>
      <w:del w:id="2894" w:author="Andreae, Emily A" w:date="2020-02-11T10:16:00Z">
        <w:r w:rsidRPr="00D30883" w:rsidDel="00911397">
          <w:rPr>
            <w:rFonts w:ascii="Arial" w:hAnsi="Arial" w:cs="Arial"/>
            <w:color w:val="000000" w:themeColor="text1"/>
            <w:sz w:val="22"/>
            <w:szCs w:val="22"/>
            <w:rPrChange w:id="2895" w:author="Guo, Shicheng" w:date="2020-02-11T14:24:00Z">
              <w:rPr>
                <w:rFonts w:ascii="Times New Roman" w:hAnsi="Times New Roman" w:cs="Times New Roman"/>
                <w:color w:val="000000" w:themeColor="text1"/>
              </w:rPr>
            </w:rPrChange>
          </w:rPr>
          <w:delText>oss of MHCI is a frequent mechanism of immune escape in papillary thyroid cancer, although the detailed mechanism is still unknown</w:delText>
        </w:r>
        <w:r w:rsidR="00344EFD" w:rsidRPr="00D30883" w:rsidDel="00911397">
          <w:rPr>
            <w:rFonts w:ascii="Arial" w:hAnsi="Arial" w:cs="Arial"/>
            <w:color w:val="000000" w:themeColor="text1"/>
            <w:sz w:val="22"/>
            <w:szCs w:val="22"/>
            <w:rPrChange w:id="2896" w:author="Guo, Shicheng" w:date="2020-02-11T14:24:00Z">
              <w:rPr>
                <w:rFonts w:ascii="Times New Roman" w:hAnsi="Times New Roman" w:cs="Times New Roman"/>
                <w:color w:val="000000" w:themeColor="text1"/>
              </w:rPr>
            </w:rPrChange>
          </w:rPr>
          <w:delText xml:space="preserve"> [</w:delText>
        </w:r>
        <w:r w:rsidR="001A6DC2" w:rsidRPr="00D30883" w:rsidDel="00911397">
          <w:rPr>
            <w:rFonts w:ascii="Arial" w:hAnsi="Arial" w:cs="Arial"/>
            <w:sz w:val="22"/>
            <w:szCs w:val="22"/>
            <w:rPrChange w:id="2897" w:author="Guo, Shicheng" w:date="2020-02-11T14:24:00Z">
              <w:rPr>
                <w:rFonts w:ascii="Times New Roman" w:hAnsi="Times New Roman" w:cs="Times New Roman"/>
              </w:rPr>
            </w:rPrChange>
          </w:rPr>
          <w:fldChar w:fldCharType="begin"/>
        </w:r>
        <w:r w:rsidR="001A6DC2" w:rsidRPr="00D30883" w:rsidDel="00911397">
          <w:rPr>
            <w:rFonts w:ascii="Arial" w:hAnsi="Arial" w:cs="Arial"/>
            <w:sz w:val="22"/>
            <w:szCs w:val="22"/>
            <w:rPrChange w:id="2898" w:author="Guo, Shicheng" w:date="2020-02-11T14:24:00Z">
              <w:rPr>
                <w:rFonts w:ascii="Times New Roman" w:hAnsi="Times New Roman" w:cs="Times New Roman"/>
              </w:rPr>
            </w:rPrChange>
          </w:rPr>
          <w:delInstrText xml:space="preserve"> HYPERLINK \l "_ENREF_8" \o "Angell, 2014 #15" </w:delInstrText>
        </w:r>
        <w:r w:rsidR="001A6DC2" w:rsidRPr="00D30883" w:rsidDel="00911397">
          <w:rPr>
            <w:rFonts w:ascii="Arial" w:hAnsi="Arial" w:cs="Arial"/>
            <w:sz w:val="22"/>
            <w:szCs w:val="22"/>
            <w:rPrChange w:id="2899" w:author="Guo, Shicheng" w:date="2020-02-11T14:24:00Z">
              <w:rPr>
                <w:rFonts w:ascii="Times New Roman" w:hAnsi="Times New Roman" w:cs="Times New Roman"/>
                <w:color w:val="000000" w:themeColor="text1"/>
              </w:rPr>
            </w:rPrChange>
          </w:rPr>
          <w:fldChar w:fldCharType="separate"/>
        </w:r>
        <w:r w:rsidR="000676EC" w:rsidRPr="00D30883" w:rsidDel="00911397">
          <w:rPr>
            <w:rFonts w:ascii="Arial" w:hAnsi="Arial" w:cs="Arial"/>
            <w:color w:val="000000" w:themeColor="text1"/>
            <w:sz w:val="22"/>
            <w:szCs w:val="22"/>
            <w:rPrChange w:id="2900" w:author="Guo, Shicheng" w:date="2020-02-11T14:24:00Z">
              <w:rPr>
                <w:rFonts w:ascii="Times New Roman" w:hAnsi="Times New Roman" w:cs="Times New Roman"/>
                <w:color w:val="000000" w:themeColor="text1"/>
              </w:rPr>
            </w:rPrChange>
          </w:rPr>
          <w:fldChar w:fldCharType="begin">
            <w:fldData xml:space="preserve">PEVuZE5vdGU+PENpdGU+PEF1dGhvcj5BbmdlbGw8L0F1dGhvcj48WWVhcj4yMDE0PC9ZZWFyPjxS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</w:fldData>
          </w:fldChar>
        </w:r>
        <w:r w:rsidRPr="00D30883" w:rsidDel="00911397">
          <w:rPr>
            <w:rFonts w:ascii="Arial" w:hAnsi="Arial" w:cs="Arial"/>
            <w:color w:val="000000" w:themeColor="text1"/>
            <w:sz w:val="22"/>
            <w:szCs w:val="22"/>
            <w:rPrChange w:id="2901" w:author="Guo, Shicheng" w:date="2020-02-11T14:24:00Z">
              <w:rPr>
                <w:rFonts w:ascii="Times New Roman" w:hAnsi="Times New Roman" w:cs="Times New Roman"/>
                <w:color w:val="000000" w:themeColor="text1"/>
              </w:rPr>
            </w:rPrChange>
          </w:rPr>
          <w:delInstrText xml:space="preserve"> ADDIN EN.CITE </w:delInstrText>
        </w:r>
        <w:r w:rsidR="000676EC" w:rsidRPr="00D30883" w:rsidDel="00911397">
          <w:rPr>
            <w:rFonts w:ascii="Arial" w:hAnsi="Arial" w:cs="Arial"/>
            <w:color w:val="000000" w:themeColor="text1"/>
            <w:sz w:val="22"/>
            <w:szCs w:val="22"/>
            <w:rPrChange w:id="2902" w:author="Guo, Shicheng" w:date="2020-02-11T14:24:00Z">
              <w:rPr>
                <w:rFonts w:ascii="Times New Roman" w:hAnsi="Times New Roman" w:cs="Times New Roman"/>
                <w:color w:val="000000" w:themeColor="text1"/>
              </w:rPr>
            </w:rPrChange>
          </w:rPr>
          <w:fldChar w:fldCharType="begin">
            <w:fldData xml:space="preserve">PEVuZE5vdGU+PENpdGU+PEF1dGhvcj5BbmdlbGw8L0F1dGhvcj48WWVhcj4yMDE0PC9ZZWFyPjxS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</w:fldData>
          </w:fldChar>
        </w:r>
        <w:r w:rsidRPr="00D30883" w:rsidDel="00911397">
          <w:rPr>
            <w:rFonts w:ascii="Arial" w:hAnsi="Arial" w:cs="Arial"/>
            <w:color w:val="000000" w:themeColor="text1"/>
            <w:sz w:val="22"/>
            <w:szCs w:val="22"/>
            <w:rPrChange w:id="2903" w:author="Guo, Shicheng" w:date="2020-02-11T14:24:00Z">
              <w:rPr>
                <w:rFonts w:ascii="Times New Roman" w:hAnsi="Times New Roman" w:cs="Times New Roman"/>
                <w:color w:val="000000" w:themeColor="text1"/>
              </w:rPr>
            </w:rPrChange>
          </w:rPr>
          <w:delInstrText xml:space="preserve"> ADDIN EN.CITE.DATA </w:delInstrText>
        </w:r>
        <w:r w:rsidR="000676EC" w:rsidRPr="00D30883" w:rsidDel="00911397">
          <w:rPr>
            <w:rFonts w:ascii="Arial" w:hAnsi="Arial" w:cs="Arial"/>
            <w:color w:val="000000" w:themeColor="text1"/>
            <w:sz w:val="22"/>
            <w:szCs w:val="22"/>
            <w:rPrChange w:id="2904" w:author="Guo, Shicheng" w:date="2020-02-11T14:24:00Z">
              <w:rPr>
                <w:rFonts w:ascii="Arial" w:hAnsi="Arial" w:cs="Arial"/>
                <w:color w:val="000000" w:themeColor="text1"/>
                <w:sz w:val="22"/>
                <w:szCs w:val="22"/>
              </w:rPr>
            </w:rPrChange>
          </w:rPr>
        </w:r>
        <w:r w:rsidR="000676EC" w:rsidRPr="00D30883" w:rsidDel="00911397">
          <w:rPr>
            <w:rFonts w:ascii="Arial" w:hAnsi="Arial" w:cs="Arial"/>
            <w:color w:val="000000" w:themeColor="text1"/>
            <w:sz w:val="22"/>
            <w:szCs w:val="22"/>
            <w:rPrChange w:id="2905" w:author="Guo, Shicheng" w:date="2020-02-11T14:24:00Z">
              <w:rPr>
                <w:rFonts w:ascii="Times New Roman" w:hAnsi="Times New Roman" w:cs="Times New Roman"/>
                <w:color w:val="000000" w:themeColor="text1"/>
              </w:rPr>
            </w:rPrChange>
          </w:rPr>
          <w:fldChar w:fldCharType="end"/>
        </w:r>
        <w:r w:rsidR="000676EC" w:rsidRPr="00D30883" w:rsidDel="00911397">
          <w:rPr>
            <w:rFonts w:ascii="Arial" w:hAnsi="Arial" w:cs="Arial"/>
            <w:color w:val="000000" w:themeColor="text1"/>
            <w:sz w:val="22"/>
            <w:szCs w:val="22"/>
            <w:rPrChange w:id="2906" w:author="Guo, Shicheng" w:date="2020-02-11T14:24:00Z">
              <w:rPr>
                <w:rFonts w:ascii="Arial" w:hAnsi="Arial" w:cs="Arial"/>
                <w:color w:val="000000" w:themeColor="text1"/>
                <w:sz w:val="22"/>
                <w:szCs w:val="22"/>
              </w:rPr>
            </w:rPrChange>
          </w:rPr>
        </w:r>
        <w:r w:rsidR="000676EC" w:rsidRPr="00D30883" w:rsidDel="00911397">
          <w:rPr>
            <w:rFonts w:ascii="Arial" w:hAnsi="Arial" w:cs="Arial"/>
            <w:color w:val="000000" w:themeColor="text1"/>
            <w:sz w:val="22"/>
            <w:szCs w:val="22"/>
            <w:rPrChange w:id="2907" w:author="Guo, Shicheng" w:date="2020-02-11T14:24:00Z">
              <w:rPr>
                <w:rFonts w:ascii="Times New Roman" w:hAnsi="Times New Roman" w:cs="Times New Roman"/>
                <w:color w:val="000000" w:themeColor="text1"/>
              </w:rPr>
            </w:rPrChange>
          </w:rPr>
          <w:fldChar w:fldCharType="separate"/>
        </w:r>
        <w:r w:rsidRPr="00D30883" w:rsidDel="00911397">
          <w:rPr>
            <w:rFonts w:ascii="Arial" w:hAnsi="Arial" w:cs="Arial"/>
            <w:noProof/>
            <w:color w:val="000000" w:themeColor="text1"/>
            <w:sz w:val="22"/>
            <w:szCs w:val="22"/>
            <w:rPrChange w:id="2908" w:author="Guo, Shicheng" w:date="2020-02-11T14:24:00Z">
              <w:rPr>
                <w:rFonts w:ascii="Times New Roman" w:hAnsi="Times New Roman" w:cs="Times New Roman"/>
                <w:noProof/>
                <w:color w:val="000000" w:themeColor="text1"/>
              </w:rPr>
            </w:rPrChange>
          </w:rPr>
          <w:delText>8</w:delText>
        </w:r>
        <w:r w:rsidR="000676EC" w:rsidRPr="00D30883" w:rsidDel="00911397">
          <w:rPr>
            <w:rFonts w:ascii="Arial" w:hAnsi="Arial" w:cs="Arial"/>
            <w:color w:val="000000" w:themeColor="text1"/>
            <w:sz w:val="22"/>
            <w:szCs w:val="22"/>
            <w:rPrChange w:id="2909" w:author="Guo, Shicheng" w:date="2020-02-11T14:24:00Z">
              <w:rPr>
                <w:rFonts w:ascii="Times New Roman" w:hAnsi="Times New Roman" w:cs="Times New Roman"/>
                <w:color w:val="000000" w:themeColor="text1"/>
              </w:rPr>
            </w:rPrChange>
          </w:rPr>
          <w:fldChar w:fldCharType="end"/>
        </w:r>
        <w:r w:rsidR="001A6DC2" w:rsidRPr="00D30883" w:rsidDel="00911397">
          <w:rPr>
            <w:rFonts w:ascii="Arial" w:hAnsi="Arial" w:cs="Arial"/>
            <w:color w:val="000000" w:themeColor="text1"/>
            <w:sz w:val="22"/>
            <w:szCs w:val="22"/>
            <w:rPrChange w:id="2910" w:author="Guo, Shicheng" w:date="2020-02-11T14:24:00Z">
              <w:rPr>
                <w:rFonts w:ascii="Times New Roman" w:hAnsi="Times New Roman" w:cs="Times New Roman"/>
                <w:color w:val="000000" w:themeColor="text1"/>
              </w:rPr>
            </w:rPrChange>
          </w:rPr>
          <w:fldChar w:fldCharType="end"/>
        </w:r>
        <w:r w:rsidR="00344EFD" w:rsidRPr="00D30883" w:rsidDel="00911397">
          <w:rPr>
            <w:rFonts w:ascii="Arial" w:hAnsi="Arial" w:cs="Arial"/>
            <w:sz w:val="22"/>
            <w:szCs w:val="22"/>
            <w:rPrChange w:id="2911" w:author="Guo, Shicheng" w:date="2020-02-11T14:24:00Z">
              <w:rPr>
                <w:rFonts w:ascii="Times New Roman" w:hAnsi="Times New Roman" w:cs="Times New Roman"/>
              </w:rPr>
            </w:rPrChange>
          </w:rPr>
          <w:delText>]</w:delText>
        </w:r>
        <w:r w:rsidRPr="00D30883" w:rsidDel="00911397">
          <w:rPr>
            <w:rFonts w:ascii="Arial" w:hAnsi="Arial" w:cs="Arial"/>
            <w:color w:val="000000" w:themeColor="text1"/>
            <w:sz w:val="22"/>
            <w:szCs w:val="22"/>
            <w:rPrChange w:id="2912" w:author="Guo, Shicheng" w:date="2020-02-11T14:24:00Z">
              <w:rPr>
                <w:rFonts w:ascii="Times New Roman" w:hAnsi="Times New Roman" w:cs="Times New Roman"/>
                <w:color w:val="000000" w:themeColor="text1"/>
              </w:rPr>
            </w:rPrChange>
          </w:rPr>
          <w:delText xml:space="preserve">. </w:delText>
        </w:r>
      </w:del>
      <w:r w:rsidRPr="00D30883">
        <w:rPr>
          <w:rFonts w:ascii="Arial" w:hAnsi="Arial" w:cs="Arial"/>
          <w:color w:val="000000" w:themeColor="text1"/>
          <w:sz w:val="22"/>
          <w:szCs w:val="22"/>
          <w:rPrChange w:id="2913" w:author="Guo, Shicheng" w:date="2020-02-11T14:24:00Z">
            <w:rPr>
              <w:rFonts w:ascii="Times New Roman" w:hAnsi="Times New Roman" w:cs="Times New Roman"/>
              <w:color w:val="000000" w:themeColor="text1"/>
            </w:rPr>
          </w:rPrChange>
        </w:rPr>
        <w:t xml:space="preserve">Our </w:t>
      </w:r>
      <w:ins w:id="2914" w:author="Andreae, Emily A" w:date="2020-02-11T10:17:00Z">
        <w:r w:rsidR="00911397" w:rsidRPr="00D30883">
          <w:rPr>
            <w:rFonts w:ascii="Arial" w:hAnsi="Arial" w:cs="Arial"/>
            <w:color w:val="000000" w:themeColor="text1"/>
            <w:sz w:val="22"/>
            <w:szCs w:val="22"/>
            <w:rPrChange w:id="2915" w:author="Guo, Shicheng" w:date="2020-02-11T14:24:00Z">
              <w:rPr>
                <w:rFonts w:ascii="Times New Roman" w:hAnsi="Times New Roman" w:cs="Times New Roman"/>
                <w:color w:val="000000" w:themeColor="text1"/>
              </w:rPr>
            </w:rPrChange>
          </w:rPr>
          <w:t xml:space="preserve">results indicate </w:t>
        </w:r>
      </w:ins>
      <w:del w:id="2916" w:author="Andreae, Emily A" w:date="2020-02-11T10:17:00Z">
        <w:r w:rsidRPr="00D30883" w:rsidDel="00911397">
          <w:rPr>
            <w:rFonts w:ascii="Arial" w:hAnsi="Arial" w:cs="Arial"/>
            <w:color w:val="000000" w:themeColor="text1"/>
            <w:sz w:val="22"/>
            <w:szCs w:val="22"/>
            <w:rPrChange w:id="2917" w:author="Guo, Shicheng" w:date="2020-02-11T14:24:00Z">
              <w:rPr>
                <w:rFonts w:ascii="Times New Roman" w:hAnsi="Times New Roman" w:cs="Times New Roman"/>
                <w:color w:val="000000" w:themeColor="text1"/>
              </w:rPr>
            </w:rPrChange>
          </w:rPr>
          <w:delText xml:space="preserve">study showed </w:delText>
        </w:r>
      </w:del>
      <w:r w:rsidRPr="00D30883">
        <w:rPr>
          <w:rFonts w:ascii="Arial" w:hAnsi="Arial" w:cs="Arial"/>
          <w:color w:val="000000" w:themeColor="text1"/>
          <w:sz w:val="22"/>
          <w:szCs w:val="22"/>
          <w:rPrChange w:id="2918" w:author="Guo, Shicheng" w:date="2020-02-11T14:24:00Z">
            <w:rPr>
              <w:rFonts w:ascii="Times New Roman" w:hAnsi="Times New Roman" w:cs="Times New Roman"/>
              <w:color w:val="000000" w:themeColor="text1"/>
            </w:rPr>
          </w:rPrChange>
        </w:rPr>
        <w:t>that BRAFV600E associated tsMHCI</w:t>
      </w:r>
      <w:r w:rsidRPr="00D30883">
        <w:rPr>
          <w:rFonts w:ascii="Arial" w:hAnsi="Arial" w:cs="Arial"/>
          <w:sz w:val="22"/>
          <w:szCs w:val="22"/>
          <w:rPrChange w:id="2919" w:author="Guo, Shicheng" w:date="2020-02-11T14:24:00Z">
            <w:rPr>
              <w:rFonts w:ascii="Times New Roman" w:hAnsi="Times New Roman" w:cs="Times New Roman"/>
            </w:rPr>
          </w:rPrChange>
        </w:rPr>
        <w:t xml:space="preserve">I repression </w:t>
      </w:r>
      <w:ins w:id="2920" w:author="Andreae, Emily A" w:date="2020-02-11T10:17:00Z">
        <w:r w:rsidR="00911397" w:rsidRPr="00D30883">
          <w:rPr>
            <w:rFonts w:ascii="Arial" w:hAnsi="Arial" w:cs="Arial"/>
            <w:sz w:val="22"/>
            <w:szCs w:val="22"/>
            <w:rPrChange w:id="2921" w:author="Guo, Shicheng" w:date="2020-02-11T14:24:00Z">
              <w:rPr>
                <w:rFonts w:ascii="Times New Roman" w:hAnsi="Times New Roman" w:cs="Times New Roman"/>
              </w:rPr>
            </w:rPrChange>
          </w:rPr>
          <w:t xml:space="preserve">may </w:t>
        </w:r>
      </w:ins>
      <w:del w:id="2922" w:author="Andreae, Emily A" w:date="2020-02-11T10:17:00Z">
        <w:r w:rsidRPr="00D30883" w:rsidDel="00911397">
          <w:rPr>
            <w:rFonts w:ascii="Arial" w:hAnsi="Arial" w:cs="Arial"/>
            <w:sz w:val="22"/>
            <w:szCs w:val="22"/>
            <w:rPrChange w:id="2923" w:author="Guo, Shicheng" w:date="2020-02-11T14:24:00Z">
              <w:rPr>
                <w:rFonts w:ascii="Times New Roman" w:hAnsi="Times New Roman" w:cs="Times New Roman"/>
              </w:rPr>
            </w:rPrChange>
          </w:rPr>
          <w:delText xml:space="preserve">could </w:delText>
        </w:r>
      </w:del>
      <w:r w:rsidRPr="00D30883">
        <w:rPr>
          <w:rFonts w:ascii="Arial" w:hAnsi="Arial" w:cs="Arial"/>
          <w:sz w:val="22"/>
          <w:szCs w:val="22"/>
          <w:rPrChange w:id="2924" w:author="Guo, Shicheng" w:date="2020-02-11T14:24:00Z">
            <w:rPr>
              <w:rFonts w:ascii="Times New Roman" w:hAnsi="Times New Roman" w:cs="Times New Roman"/>
            </w:rPr>
          </w:rPrChange>
        </w:rPr>
        <w:t>a</w:t>
      </w:r>
      <w:r w:rsidRPr="00D30883">
        <w:rPr>
          <w:rFonts w:ascii="Arial" w:hAnsi="Arial" w:cs="Arial"/>
          <w:color w:val="000000" w:themeColor="text1"/>
          <w:sz w:val="22"/>
          <w:szCs w:val="22"/>
          <w:rPrChange w:id="2925" w:author="Guo, Shicheng" w:date="2020-02-11T14:24:00Z">
            <w:rPr>
              <w:rFonts w:ascii="Times New Roman" w:hAnsi="Times New Roman" w:cs="Times New Roman"/>
              <w:color w:val="000000" w:themeColor="text1"/>
            </w:rPr>
          </w:rPrChange>
        </w:rPr>
        <w:t>lso mediate immune escape in advanced PTC</w:t>
      </w:r>
      <w:ins w:id="2926" w:author="Andreae, Emily A" w:date="2020-02-11T10:22:00Z">
        <w:r w:rsidR="00911397" w:rsidRPr="00D30883">
          <w:rPr>
            <w:rFonts w:ascii="Arial" w:hAnsi="Arial" w:cs="Arial"/>
            <w:color w:val="000000" w:themeColor="text1"/>
            <w:sz w:val="22"/>
            <w:szCs w:val="22"/>
            <w:rPrChange w:id="2927" w:author="Guo, Shicheng" w:date="2020-02-11T14:24:00Z">
              <w:rPr>
                <w:rFonts w:ascii="Times New Roman" w:hAnsi="Times New Roman" w:cs="Times New Roman"/>
                <w:color w:val="000000" w:themeColor="text1"/>
              </w:rPr>
            </w:rPrChange>
          </w:rPr>
          <w:t xml:space="preserve"> through MCHII</w:t>
        </w:r>
      </w:ins>
      <w:del w:id="2928" w:author="Andreae, Emily A" w:date="2020-02-11T10:22:00Z">
        <w:r w:rsidRPr="00D30883" w:rsidDel="00911397">
          <w:rPr>
            <w:rFonts w:ascii="Arial" w:hAnsi="Arial" w:cs="Arial"/>
            <w:color w:val="000000" w:themeColor="text1"/>
            <w:sz w:val="22"/>
            <w:szCs w:val="22"/>
            <w:rPrChange w:id="2929" w:author="Guo, Shicheng" w:date="2020-02-11T14:24:00Z">
              <w:rPr>
                <w:rFonts w:ascii="Times New Roman" w:hAnsi="Times New Roman" w:cs="Times New Roman"/>
                <w:color w:val="000000" w:themeColor="text1"/>
              </w:rPr>
            </w:rPrChange>
          </w:rPr>
          <w:delText>s</w:delText>
        </w:r>
      </w:del>
      <w:r w:rsidRPr="00D30883">
        <w:rPr>
          <w:rFonts w:ascii="Arial" w:hAnsi="Arial" w:cs="Arial"/>
          <w:color w:val="000000" w:themeColor="text1"/>
          <w:sz w:val="22"/>
          <w:szCs w:val="22"/>
          <w:rPrChange w:id="2930" w:author="Guo, Shicheng" w:date="2020-02-11T14:24:00Z">
            <w:rPr>
              <w:rFonts w:ascii="Times New Roman" w:hAnsi="Times New Roman" w:cs="Times New Roman"/>
              <w:color w:val="000000" w:themeColor="text1"/>
            </w:rPr>
          </w:rPrChange>
        </w:rPr>
        <w:t>. Compared with MHCI, MHCII has the capability to present greater repertoire of antigens</w:t>
      </w:r>
      <w:r w:rsidR="00344EFD" w:rsidRPr="00D30883">
        <w:rPr>
          <w:rFonts w:ascii="Arial" w:hAnsi="Arial" w:cs="Arial"/>
          <w:color w:val="000000" w:themeColor="text1"/>
          <w:sz w:val="22"/>
          <w:szCs w:val="22"/>
          <w:rPrChange w:id="2931" w:author="Guo, Shicheng" w:date="2020-02-11T14:24:00Z">
            <w:rPr>
              <w:rFonts w:ascii="Times New Roman" w:hAnsi="Times New Roman" w:cs="Times New Roman"/>
              <w:color w:val="000000" w:themeColor="text1"/>
            </w:rPr>
          </w:rPrChange>
        </w:rPr>
        <w:t xml:space="preserve"> </w:t>
      </w:r>
      <w:ins w:id="2932" w:author="Andreae, Emily A" w:date="2020-02-11T10:19:00Z">
        <w:r w:rsidR="00911397" w:rsidRPr="00D30883">
          <w:rPr>
            <w:rFonts w:ascii="Arial" w:hAnsi="Arial" w:cs="Arial"/>
            <w:color w:val="000000" w:themeColor="text1"/>
            <w:sz w:val="22"/>
            <w:szCs w:val="22"/>
            <w:rPrChange w:id="2933" w:author="Guo, Shicheng" w:date="2020-02-11T14:24:00Z">
              <w:rPr>
                <w:rFonts w:ascii="Times New Roman" w:hAnsi="Times New Roman" w:cs="Times New Roman"/>
                <w:color w:val="000000" w:themeColor="text1"/>
              </w:rPr>
            </w:rPrChange>
          </w:rPr>
          <w:t xml:space="preserve">to immune cells, and Veatch et al. noted that patients </w:t>
        </w:r>
      </w:ins>
      <w:ins w:id="2934" w:author="Andreae, Emily A" w:date="2020-02-11T10:20:00Z">
        <w:r w:rsidR="00911397" w:rsidRPr="00D30883">
          <w:rPr>
            <w:rFonts w:ascii="Arial" w:hAnsi="Arial" w:cs="Arial"/>
            <w:color w:val="000000" w:themeColor="text1"/>
            <w:sz w:val="22"/>
            <w:szCs w:val="22"/>
            <w:rPrChange w:id="2935" w:author="Guo, Shicheng" w:date="2020-02-11T14:24:00Z">
              <w:rPr>
                <w:rFonts w:ascii="Times New Roman" w:hAnsi="Times New Roman" w:cs="Times New Roman"/>
                <w:color w:val="000000" w:themeColor="text1"/>
              </w:rPr>
            </w:rPrChange>
          </w:rPr>
          <w:t xml:space="preserve">with melanoma can have BRAFV600E peptides </w:t>
        </w:r>
      </w:ins>
      <w:ins w:id="2936" w:author="Andreae, Emily A" w:date="2020-02-11T10:21:00Z">
        <w:r w:rsidR="00911397" w:rsidRPr="00D30883">
          <w:rPr>
            <w:rFonts w:ascii="Arial" w:hAnsi="Arial" w:cs="Arial"/>
            <w:color w:val="000000" w:themeColor="text1"/>
            <w:sz w:val="22"/>
            <w:szCs w:val="22"/>
            <w:rPrChange w:id="2937" w:author="Guo, Shicheng" w:date="2020-02-11T14:24:00Z">
              <w:rPr>
                <w:rFonts w:ascii="Times New Roman" w:hAnsi="Times New Roman" w:cs="Times New Roman"/>
                <w:color w:val="000000" w:themeColor="text1"/>
              </w:rPr>
            </w:rPrChange>
          </w:rPr>
          <w:t xml:space="preserve">incorporated into MCHII receptors </w:t>
        </w:r>
      </w:ins>
      <w:ins w:id="2938" w:author="Andreae, Emily A" w:date="2020-02-11T10:22:00Z">
        <w:r w:rsidR="00911397" w:rsidRPr="00D30883">
          <w:rPr>
            <w:rFonts w:ascii="Arial" w:hAnsi="Arial" w:cs="Arial"/>
            <w:color w:val="000000" w:themeColor="text1"/>
            <w:sz w:val="22"/>
            <w:szCs w:val="22"/>
            <w:rPrChange w:id="2939" w:author="Guo, Shicheng" w:date="2020-02-11T14:24:00Z">
              <w:rPr>
                <w:rFonts w:ascii="Times New Roman" w:hAnsi="Times New Roman" w:cs="Times New Roman"/>
                <w:color w:val="000000" w:themeColor="text1"/>
              </w:rPr>
            </w:rPrChange>
          </w:rPr>
          <w:t xml:space="preserve">onto the tumor cell surface </w:t>
        </w:r>
      </w:ins>
      <w:ins w:id="2940" w:author="Andreae, Emily A" w:date="2020-02-11T10:21:00Z">
        <w:r w:rsidR="00911397" w:rsidRPr="00D30883">
          <w:rPr>
            <w:rFonts w:ascii="Arial" w:hAnsi="Arial" w:cs="Arial"/>
            <w:color w:val="000000" w:themeColor="text1"/>
            <w:sz w:val="22"/>
            <w:szCs w:val="22"/>
            <w:rPrChange w:id="2941" w:author="Guo, Shicheng" w:date="2020-02-11T14:24:00Z">
              <w:rPr>
                <w:rFonts w:ascii="Times New Roman" w:hAnsi="Times New Roman" w:cs="Times New Roman"/>
                <w:color w:val="000000" w:themeColor="text1"/>
              </w:rPr>
            </w:rPrChange>
          </w:rPr>
          <w:t xml:space="preserve">for immune cell presentation </w:t>
        </w:r>
      </w:ins>
      <w:r w:rsidR="00344EFD" w:rsidRPr="00D30883">
        <w:rPr>
          <w:rFonts w:ascii="Arial" w:hAnsi="Arial" w:cs="Arial"/>
          <w:color w:val="000000" w:themeColor="text1"/>
          <w:sz w:val="22"/>
          <w:szCs w:val="22"/>
          <w:rPrChange w:id="2942" w:author="Guo, Shicheng" w:date="2020-02-11T14:24:00Z">
            <w:rPr>
              <w:rFonts w:ascii="Times New Roman" w:hAnsi="Times New Roman" w:cs="Times New Roman"/>
              <w:color w:val="000000" w:themeColor="text1"/>
            </w:rPr>
          </w:rPrChange>
        </w:rPr>
        <w:t>[</w:t>
      </w:r>
      <w:r w:rsidR="00E95EF6" w:rsidRPr="00D30883">
        <w:rPr>
          <w:rFonts w:ascii="Arial" w:hAnsi="Arial" w:cs="Arial"/>
          <w:sz w:val="22"/>
          <w:szCs w:val="22"/>
          <w:rPrChange w:id="2943" w:author="Guo, Shicheng" w:date="2020-02-11T14:24:00Z">
            <w:rPr/>
          </w:rPrChange>
        </w:rPr>
        <w:fldChar w:fldCharType="begin"/>
      </w:r>
      <w:r w:rsidR="00E95EF6" w:rsidRPr="00D30883">
        <w:rPr>
          <w:rFonts w:ascii="Arial" w:hAnsi="Arial" w:cs="Arial"/>
          <w:sz w:val="22"/>
          <w:szCs w:val="22"/>
          <w:rPrChange w:id="2944" w:author="Guo, Shicheng" w:date="2020-02-11T14:24:00Z">
            <w:rPr/>
          </w:rPrChange>
        </w:rPr>
        <w:instrText xml:space="preserve"> HYPERLINK \l "_ENREF_28" \o "Arnold, 2002 #30" </w:instrText>
      </w:r>
      <w:r w:rsidR="00E95EF6" w:rsidRPr="00D30883">
        <w:rPr>
          <w:rFonts w:ascii="Arial" w:hAnsi="Arial" w:cs="Arial"/>
          <w:sz w:val="22"/>
          <w:szCs w:val="22"/>
          <w:rPrChange w:id="2945"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2946" w:author="Guo, Shicheng" w:date="2020-02-11T14:24:00Z">
            <w:rPr>
              <w:rFonts w:ascii="Times New Roman" w:hAnsi="Times New Roman" w:cs="Times New Roman"/>
            </w:rPr>
          </w:rPrChange>
        </w:rPr>
        <w:fldChar w:fldCharType="begin">
          <w:fldData xml:space="preserve">PEVuZE5vdGU+PENpdGU+PEF1dGhvcj5Bcm5vbGQ8L0F1dGhvcj48WWVhcj4yMDAyPC9ZZWFyPjxS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</w:fldData>
        </w:fldChar>
      </w:r>
      <w:r w:rsidRPr="00D30883">
        <w:rPr>
          <w:rFonts w:ascii="Arial" w:hAnsi="Arial" w:cs="Arial"/>
          <w:sz w:val="22"/>
          <w:szCs w:val="22"/>
          <w:rPrChange w:id="2947"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2948" w:author="Guo, Shicheng" w:date="2020-02-11T14:24:00Z">
            <w:rPr>
              <w:rFonts w:ascii="Times New Roman" w:hAnsi="Times New Roman" w:cs="Times New Roman"/>
            </w:rPr>
          </w:rPrChange>
        </w:rPr>
        <w:fldChar w:fldCharType="begin">
          <w:fldData xml:space="preserve">PEVuZE5vdGU+PENpdGU+PEF1dGhvcj5Bcm5vbGQ8L0F1dGhvcj48WWVhcj4yMDAyPC9ZZWFyPjxS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</w:fldData>
        </w:fldChar>
      </w:r>
      <w:r w:rsidRPr="00D30883">
        <w:rPr>
          <w:rFonts w:ascii="Arial" w:hAnsi="Arial" w:cs="Arial"/>
          <w:sz w:val="22"/>
          <w:szCs w:val="22"/>
          <w:rPrChange w:id="2949"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2950" w:author="Guo, Shicheng" w:date="2020-02-11T14:24:00Z">
            <w:rPr>
              <w:rFonts w:ascii="Arial" w:hAnsi="Arial" w:cs="Arial"/>
              <w:sz w:val="22"/>
              <w:szCs w:val="22"/>
            </w:rPr>
          </w:rPrChange>
        </w:rPr>
      </w:r>
      <w:r w:rsidR="000676EC" w:rsidRPr="00D30883">
        <w:rPr>
          <w:rFonts w:ascii="Arial" w:hAnsi="Arial" w:cs="Arial"/>
          <w:sz w:val="22"/>
          <w:szCs w:val="22"/>
          <w:rPrChange w:id="2951"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2952" w:author="Guo, Shicheng" w:date="2020-02-11T14:24:00Z">
            <w:rPr>
              <w:rFonts w:ascii="Arial" w:hAnsi="Arial" w:cs="Arial"/>
              <w:sz w:val="22"/>
              <w:szCs w:val="22"/>
            </w:rPr>
          </w:rPrChange>
        </w:rPr>
      </w:r>
      <w:r w:rsidR="000676EC" w:rsidRPr="00D30883">
        <w:rPr>
          <w:rFonts w:ascii="Arial" w:hAnsi="Arial" w:cs="Arial"/>
          <w:sz w:val="22"/>
          <w:szCs w:val="22"/>
          <w:rPrChange w:id="2953" w:author="Guo, Shicheng" w:date="2020-02-11T14:24:00Z">
            <w:rPr>
              <w:rFonts w:ascii="Times New Roman" w:hAnsi="Times New Roman" w:cs="Times New Roman"/>
            </w:rPr>
          </w:rPrChange>
        </w:rPr>
        <w:fldChar w:fldCharType="separate"/>
      </w:r>
      <w:r w:rsidRPr="00D30883">
        <w:rPr>
          <w:rFonts w:ascii="Arial" w:hAnsi="Arial" w:cs="Arial"/>
          <w:noProof/>
          <w:sz w:val="22"/>
          <w:szCs w:val="22"/>
          <w:rPrChange w:id="2954" w:author="Guo, Shicheng" w:date="2020-02-11T14:24:00Z">
            <w:rPr>
              <w:rFonts w:ascii="Times New Roman" w:hAnsi="Times New Roman" w:cs="Times New Roman"/>
              <w:noProof/>
            </w:rPr>
          </w:rPrChange>
        </w:rPr>
        <w:t>28</w:t>
      </w:r>
      <w:r w:rsidR="000676EC" w:rsidRPr="00D30883">
        <w:rPr>
          <w:rFonts w:ascii="Arial" w:hAnsi="Arial" w:cs="Arial"/>
          <w:sz w:val="22"/>
          <w:szCs w:val="22"/>
          <w:rPrChange w:id="2955"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2956" w:author="Guo, Shicheng" w:date="2020-02-11T14:24:00Z">
            <w:rPr>
              <w:rFonts w:ascii="Times New Roman" w:hAnsi="Times New Roman" w:cs="Times New Roman"/>
            </w:rPr>
          </w:rPrChange>
        </w:rPr>
        <w:fldChar w:fldCharType="end"/>
      </w:r>
      <w:ins w:id="2957" w:author="Andreae, Emily A" w:date="2020-02-11T10:22:00Z">
        <w:r w:rsidR="00911397" w:rsidRPr="00D30883">
          <w:rPr>
            <w:rFonts w:ascii="Arial" w:hAnsi="Arial" w:cs="Arial"/>
            <w:sz w:val="22"/>
            <w:szCs w:val="22"/>
            <w:rPrChange w:id="2958" w:author="Guo, Shicheng" w:date="2020-02-11T14:24:00Z">
              <w:rPr>
                <w:rFonts w:ascii="Times New Roman" w:hAnsi="Times New Roman" w:cs="Times New Roman"/>
              </w:rPr>
            </w:rPrChange>
          </w:rPr>
          <w:t>,29</w:t>
        </w:r>
      </w:ins>
      <w:r w:rsidR="00344EFD" w:rsidRPr="00D30883">
        <w:rPr>
          <w:rFonts w:ascii="Arial" w:hAnsi="Arial" w:cs="Arial"/>
          <w:sz w:val="22"/>
          <w:szCs w:val="22"/>
          <w:rPrChange w:id="2959" w:author="Guo, Shicheng" w:date="2020-02-11T14:24:00Z">
            <w:rPr>
              <w:rFonts w:ascii="Times New Roman" w:hAnsi="Times New Roman" w:cs="Times New Roman"/>
            </w:rPr>
          </w:rPrChange>
        </w:rPr>
        <w:t>]</w:t>
      </w:r>
      <w:r w:rsidRPr="00D30883">
        <w:rPr>
          <w:rFonts w:ascii="Arial" w:hAnsi="Arial" w:cs="Arial"/>
          <w:color w:val="000000" w:themeColor="text1"/>
          <w:sz w:val="22"/>
          <w:szCs w:val="22"/>
          <w:rPrChange w:id="2960" w:author="Guo, Shicheng" w:date="2020-02-11T14:24:00Z">
            <w:rPr>
              <w:rFonts w:ascii="Times New Roman" w:hAnsi="Times New Roman" w:cs="Times New Roman"/>
              <w:color w:val="000000" w:themeColor="text1"/>
            </w:rPr>
          </w:rPrChange>
        </w:rPr>
        <w:t xml:space="preserve">. </w:t>
      </w:r>
      <w:del w:id="2961" w:author="Andreae, Emily A" w:date="2020-02-11T10:22:00Z">
        <w:r w:rsidRPr="00D30883" w:rsidDel="00911397">
          <w:rPr>
            <w:rFonts w:ascii="Arial" w:hAnsi="Arial" w:cs="Arial"/>
            <w:color w:val="000000" w:themeColor="text1"/>
            <w:sz w:val="22"/>
            <w:szCs w:val="22"/>
            <w:rPrChange w:id="2962" w:author="Guo, Shicheng" w:date="2020-02-11T14:24:00Z">
              <w:rPr>
                <w:rFonts w:ascii="Times New Roman" w:hAnsi="Times New Roman" w:cs="Times New Roman"/>
                <w:color w:val="000000" w:themeColor="text1"/>
              </w:rPr>
            </w:rPrChange>
          </w:rPr>
          <w:delText xml:space="preserve">Study in melanoma even found that MHCII presented BRAFV600E onto </w:delText>
        </w:r>
        <w:r w:rsidRPr="00D30883" w:rsidDel="00911397">
          <w:rPr>
            <w:rFonts w:ascii="Arial" w:hAnsi="Arial" w:cs="Arial"/>
            <w:sz w:val="22"/>
            <w:szCs w:val="22"/>
            <w:rPrChange w:id="2963" w:author="Guo, Shicheng" w:date="2020-02-11T14:24:00Z">
              <w:rPr>
                <w:rFonts w:ascii="Times New Roman" w:hAnsi="Times New Roman" w:cs="Times New Roman"/>
              </w:rPr>
            </w:rPrChange>
          </w:rPr>
          <w:delText>the tumor cell surface</w:delText>
        </w:r>
        <w:r w:rsidR="00344EFD" w:rsidRPr="00D30883" w:rsidDel="00911397">
          <w:rPr>
            <w:rFonts w:ascii="Arial" w:hAnsi="Arial" w:cs="Arial"/>
            <w:sz w:val="22"/>
            <w:szCs w:val="22"/>
            <w:rPrChange w:id="2964" w:author="Guo, Shicheng" w:date="2020-02-11T14:24:00Z">
              <w:rPr>
                <w:rFonts w:ascii="Times New Roman" w:hAnsi="Times New Roman" w:cs="Times New Roman"/>
              </w:rPr>
            </w:rPrChange>
          </w:rPr>
          <w:delText xml:space="preserve"> [</w:delText>
        </w:r>
        <w:r w:rsidR="001A6DC2" w:rsidRPr="00D30883" w:rsidDel="00911397">
          <w:rPr>
            <w:rFonts w:ascii="Arial" w:hAnsi="Arial" w:cs="Arial"/>
            <w:sz w:val="22"/>
            <w:szCs w:val="22"/>
            <w:rPrChange w:id="2965" w:author="Guo, Shicheng" w:date="2020-02-11T14:24:00Z">
              <w:rPr>
                <w:rFonts w:ascii="Times New Roman" w:hAnsi="Times New Roman" w:cs="Times New Roman"/>
              </w:rPr>
            </w:rPrChange>
          </w:rPr>
          <w:fldChar w:fldCharType="begin"/>
        </w:r>
        <w:r w:rsidR="001A6DC2" w:rsidRPr="00D30883" w:rsidDel="00911397">
          <w:rPr>
            <w:rFonts w:ascii="Arial" w:hAnsi="Arial" w:cs="Arial"/>
            <w:sz w:val="22"/>
            <w:szCs w:val="22"/>
            <w:rPrChange w:id="2966" w:author="Guo, Shicheng" w:date="2020-02-11T14:24:00Z">
              <w:rPr>
                <w:rFonts w:ascii="Times New Roman" w:hAnsi="Times New Roman" w:cs="Times New Roman"/>
              </w:rPr>
            </w:rPrChange>
          </w:rPr>
          <w:delInstrText xml:space="preserve"> HYPERLINK \l "_ENREF_29" \o "Veatch, 2018 #26" </w:delInstrText>
        </w:r>
        <w:r w:rsidR="001A6DC2" w:rsidRPr="00D30883" w:rsidDel="00911397">
          <w:rPr>
            <w:rFonts w:ascii="Arial" w:hAnsi="Arial" w:cs="Arial"/>
            <w:sz w:val="22"/>
            <w:szCs w:val="22"/>
            <w:rPrChange w:id="2967" w:author="Guo, Shicheng" w:date="2020-02-11T14:24:00Z">
              <w:rPr>
                <w:rFonts w:ascii="Times New Roman" w:hAnsi="Times New Roman" w:cs="Times New Roman"/>
              </w:rPr>
            </w:rPrChange>
          </w:rPr>
          <w:fldChar w:fldCharType="separate"/>
        </w:r>
        <w:r w:rsidR="000676EC" w:rsidRPr="00D30883" w:rsidDel="00911397">
          <w:rPr>
            <w:rFonts w:ascii="Arial" w:hAnsi="Arial" w:cs="Arial"/>
            <w:sz w:val="22"/>
            <w:szCs w:val="22"/>
            <w:rPrChange w:id="2968" w:author="Guo, Shicheng" w:date="2020-02-11T14:24:00Z">
              <w:rPr>
                <w:rFonts w:ascii="Times New Roman" w:hAnsi="Times New Roman" w:cs="Times New Roman"/>
              </w:rPr>
            </w:rPrChange>
          </w:rPr>
          <w:fldChar w:fldCharType="begin">
            <w:fldData xml:space="preserve">PEVuZE5vdGU+PENpdGU+PEF1dGhvcj5WZWF0Y2g8L0F1dGhvcj48WWVhcj4yMDE4PC9ZZWFyPjxS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</w:fldData>
          </w:fldChar>
        </w:r>
        <w:r w:rsidRPr="00D30883" w:rsidDel="00911397">
          <w:rPr>
            <w:rFonts w:ascii="Arial" w:hAnsi="Arial" w:cs="Arial"/>
            <w:sz w:val="22"/>
            <w:szCs w:val="22"/>
            <w:rPrChange w:id="2969" w:author="Guo, Shicheng" w:date="2020-02-11T14:24:00Z">
              <w:rPr>
                <w:rFonts w:ascii="Times New Roman" w:hAnsi="Times New Roman" w:cs="Times New Roman"/>
              </w:rPr>
            </w:rPrChange>
          </w:rPr>
          <w:delInstrText xml:space="preserve"> ADDIN EN.CITE </w:delInstrText>
        </w:r>
        <w:r w:rsidR="000676EC" w:rsidRPr="00D30883" w:rsidDel="00911397">
          <w:rPr>
            <w:rFonts w:ascii="Arial" w:hAnsi="Arial" w:cs="Arial"/>
            <w:sz w:val="22"/>
            <w:szCs w:val="22"/>
            <w:rPrChange w:id="2970" w:author="Guo, Shicheng" w:date="2020-02-11T14:24:00Z">
              <w:rPr>
                <w:rFonts w:ascii="Times New Roman" w:hAnsi="Times New Roman" w:cs="Times New Roman"/>
              </w:rPr>
            </w:rPrChange>
          </w:rPr>
          <w:fldChar w:fldCharType="begin">
            <w:fldData xml:space="preserve">PEVuZE5vdGU+PENpdGU+PEF1dGhvcj5WZWF0Y2g8L0F1dGhvcj48WWVhcj4yMDE4PC9ZZWFyPjxS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</w:fldData>
          </w:fldChar>
        </w:r>
        <w:r w:rsidRPr="00D30883" w:rsidDel="00911397">
          <w:rPr>
            <w:rFonts w:ascii="Arial" w:hAnsi="Arial" w:cs="Arial"/>
            <w:sz w:val="22"/>
            <w:szCs w:val="22"/>
            <w:rPrChange w:id="2971" w:author="Guo, Shicheng" w:date="2020-02-11T14:24:00Z">
              <w:rPr>
                <w:rFonts w:ascii="Times New Roman" w:hAnsi="Times New Roman" w:cs="Times New Roman"/>
              </w:rPr>
            </w:rPrChange>
          </w:rPr>
          <w:delInstrText xml:space="preserve"> ADDIN EN.CITE.DATA </w:delInstrText>
        </w:r>
        <w:r w:rsidR="000676EC" w:rsidRPr="00D30883" w:rsidDel="00911397">
          <w:rPr>
            <w:rFonts w:ascii="Arial" w:hAnsi="Arial" w:cs="Arial"/>
            <w:sz w:val="22"/>
            <w:szCs w:val="22"/>
            <w:rPrChange w:id="2972" w:author="Guo, Shicheng" w:date="2020-02-11T14:24:00Z">
              <w:rPr>
                <w:rFonts w:ascii="Arial" w:hAnsi="Arial" w:cs="Arial"/>
                <w:sz w:val="22"/>
                <w:szCs w:val="22"/>
              </w:rPr>
            </w:rPrChange>
          </w:rPr>
        </w:r>
        <w:r w:rsidR="000676EC" w:rsidRPr="00D30883" w:rsidDel="00911397">
          <w:rPr>
            <w:rFonts w:ascii="Arial" w:hAnsi="Arial" w:cs="Arial"/>
            <w:sz w:val="22"/>
            <w:szCs w:val="22"/>
            <w:rPrChange w:id="2973" w:author="Guo, Shicheng" w:date="2020-02-11T14:24:00Z">
              <w:rPr>
                <w:rFonts w:ascii="Times New Roman" w:hAnsi="Times New Roman" w:cs="Times New Roman"/>
              </w:rPr>
            </w:rPrChange>
          </w:rPr>
          <w:fldChar w:fldCharType="end"/>
        </w:r>
        <w:r w:rsidR="000676EC" w:rsidRPr="00D30883" w:rsidDel="00911397">
          <w:rPr>
            <w:rFonts w:ascii="Arial" w:hAnsi="Arial" w:cs="Arial"/>
            <w:sz w:val="22"/>
            <w:szCs w:val="22"/>
            <w:rPrChange w:id="2974" w:author="Guo, Shicheng" w:date="2020-02-11T14:24:00Z">
              <w:rPr>
                <w:rFonts w:ascii="Arial" w:hAnsi="Arial" w:cs="Arial"/>
                <w:sz w:val="22"/>
                <w:szCs w:val="22"/>
              </w:rPr>
            </w:rPrChange>
          </w:rPr>
        </w:r>
        <w:r w:rsidR="000676EC" w:rsidRPr="00D30883" w:rsidDel="00911397">
          <w:rPr>
            <w:rFonts w:ascii="Arial" w:hAnsi="Arial" w:cs="Arial"/>
            <w:sz w:val="22"/>
            <w:szCs w:val="22"/>
            <w:rPrChange w:id="2975" w:author="Guo, Shicheng" w:date="2020-02-11T14:24:00Z">
              <w:rPr>
                <w:rFonts w:ascii="Times New Roman" w:hAnsi="Times New Roman" w:cs="Times New Roman"/>
              </w:rPr>
            </w:rPrChange>
          </w:rPr>
          <w:fldChar w:fldCharType="separate"/>
        </w:r>
        <w:r w:rsidRPr="00D30883" w:rsidDel="00911397">
          <w:rPr>
            <w:rFonts w:ascii="Arial" w:hAnsi="Arial" w:cs="Arial"/>
            <w:noProof/>
            <w:sz w:val="22"/>
            <w:szCs w:val="22"/>
            <w:rPrChange w:id="2976" w:author="Guo, Shicheng" w:date="2020-02-11T14:24:00Z">
              <w:rPr>
                <w:rFonts w:ascii="Times New Roman" w:hAnsi="Times New Roman" w:cs="Times New Roman"/>
                <w:noProof/>
              </w:rPr>
            </w:rPrChange>
          </w:rPr>
          <w:delText>29</w:delText>
        </w:r>
        <w:r w:rsidR="000676EC" w:rsidRPr="00D30883" w:rsidDel="00911397">
          <w:rPr>
            <w:rFonts w:ascii="Arial" w:hAnsi="Arial" w:cs="Arial"/>
            <w:sz w:val="22"/>
            <w:szCs w:val="22"/>
            <w:rPrChange w:id="2977" w:author="Guo, Shicheng" w:date="2020-02-11T14:24:00Z">
              <w:rPr>
                <w:rFonts w:ascii="Times New Roman" w:hAnsi="Times New Roman" w:cs="Times New Roman"/>
              </w:rPr>
            </w:rPrChange>
          </w:rPr>
          <w:fldChar w:fldCharType="end"/>
        </w:r>
        <w:r w:rsidR="001A6DC2" w:rsidRPr="00D30883" w:rsidDel="00911397">
          <w:rPr>
            <w:rFonts w:ascii="Arial" w:hAnsi="Arial" w:cs="Arial"/>
            <w:sz w:val="22"/>
            <w:szCs w:val="22"/>
            <w:rPrChange w:id="2978" w:author="Guo, Shicheng" w:date="2020-02-11T14:24:00Z">
              <w:rPr>
                <w:rFonts w:ascii="Times New Roman" w:hAnsi="Times New Roman" w:cs="Times New Roman"/>
              </w:rPr>
            </w:rPrChange>
          </w:rPr>
          <w:fldChar w:fldCharType="end"/>
        </w:r>
        <w:r w:rsidR="00344EFD" w:rsidRPr="00D30883" w:rsidDel="00911397">
          <w:rPr>
            <w:rFonts w:ascii="Arial" w:hAnsi="Arial" w:cs="Arial"/>
            <w:sz w:val="22"/>
            <w:szCs w:val="22"/>
            <w:rPrChange w:id="2979" w:author="Guo, Shicheng" w:date="2020-02-11T14:24:00Z">
              <w:rPr>
                <w:rFonts w:ascii="Times New Roman" w:hAnsi="Times New Roman" w:cs="Times New Roman"/>
              </w:rPr>
            </w:rPrChange>
          </w:rPr>
          <w:delText>]</w:delText>
        </w:r>
        <w:r w:rsidRPr="00D30883" w:rsidDel="00911397">
          <w:rPr>
            <w:rFonts w:ascii="Arial" w:hAnsi="Arial" w:cs="Arial"/>
            <w:sz w:val="22"/>
            <w:szCs w:val="22"/>
            <w:rPrChange w:id="2980" w:author="Guo, Shicheng" w:date="2020-02-11T14:24:00Z">
              <w:rPr>
                <w:rFonts w:ascii="Times New Roman" w:hAnsi="Times New Roman" w:cs="Times New Roman"/>
              </w:rPr>
            </w:rPrChange>
          </w:rPr>
          <w:delText xml:space="preserve">. </w:delText>
        </w:r>
      </w:del>
      <w:del w:id="2981" w:author="Andreae, Emily A" w:date="2020-02-11T10:23:00Z">
        <w:r w:rsidRPr="00D30883" w:rsidDel="00911397">
          <w:rPr>
            <w:rFonts w:ascii="Arial" w:hAnsi="Arial" w:cs="Arial"/>
            <w:sz w:val="22"/>
            <w:szCs w:val="22"/>
            <w:rPrChange w:id="2982" w:author="Guo, Shicheng" w:date="2020-02-11T14:24:00Z">
              <w:rPr>
                <w:rFonts w:ascii="Times New Roman" w:hAnsi="Times New Roman" w:cs="Times New Roman"/>
              </w:rPr>
            </w:rPrChange>
          </w:rPr>
          <w:delText>In</w:delText>
        </w:r>
      </w:del>
      <w:r w:rsidRPr="00D30883">
        <w:rPr>
          <w:rFonts w:ascii="Arial" w:hAnsi="Arial" w:cs="Arial"/>
          <w:sz w:val="22"/>
          <w:szCs w:val="22"/>
          <w:rPrChange w:id="2983" w:author="Guo, Shicheng" w:date="2020-02-11T14:24:00Z">
            <w:rPr>
              <w:rFonts w:ascii="Times New Roman" w:hAnsi="Times New Roman" w:cs="Times New Roman"/>
            </w:rPr>
          </w:rPrChange>
        </w:rPr>
        <w:t xml:space="preserve"> </w:t>
      </w:r>
      <w:ins w:id="2984" w:author="Andreae, Emily A" w:date="2020-02-11T10:23:00Z">
        <w:r w:rsidR="00911397" w:rsidRPr="00D30883">
          <w:rPr>
            <w:rFonts w:ascii="Arial" w:hAnsi="Arial" w:cs="Arial"/>
            <w:sz w:val="22"/>
            <w:szCs w:val="22"/>
            <w:rPrChange w:id="2985" w:author="Guo, Shicheng" w:date="2020-02-11T14:24:00Z">
              <w:rPr>
                <w:rFonts w:ascii="Times New Roman" w:hAnsi="Times New Roman" w:cs="Times New Roman"/>
              </w:rPr>
            </w:rPrChange>
          </w:rPr>
          <w:t xml:space="preserve">Similarly, in patients with </w:t>
        </w:r>
      </w:ins>
      <w:r w:rsidRPr="00D30883">
        <w:rPr>
          <w:rFonts w:ascii="Arial" w:hAnsi="Arial" w:cs="Arial"/>
          <w:sz w:val="22"/>
          <w:szCs w:val="22"/>
          <w:rPrChange w:id="2986" w:author="Guo, Shicheng" w:date="2020-02-11T14:24:00Z">
            <w:rPr>
              <w:rFonts w:ascii="Times New Roman" w:hAnsi="Times New Roman" w:cs="Times New Roman"/>
            </w:rPr>
          </w:rPrChange>
        </w:rPr>
        <w:t>thyroiditis, MHC</w:t>
      </w:r>
      <w:del w:id="2987" w:author="Andreae, Emily A" w:date="2020-02-11T10:23:00Z">
        <w:r w:rsidRPr="00D30883" w:rsidDel="00911397">
          <w:rPr>
            <w:rFonts w:ascii="Arial" w:hAnsi="Arial" w:cs="Arial"/>
            <w:sz w:val="22"/>
            <w:szCs w:val="22"/>
            <w:rPrChange w:id="2988" w:author="Guo, Shicheng" w:date="2020-02-11T14:24:00Z">
              <w:rPr>
                <w:rFonts w:ascii="Times New Roman" w:hAnsi="Times New Roman" w:cs="Times New Roman"/>
              </w:rPr>
            </w:rPrChange>
          </w:rPr>
          <w:delText xml:space="preserve"> </w:delText>
        </w:r>
      </w:del>
      <w:r w:rsidRPr="00D30883">
        <w:rPr>
          <w:rFonts w:ascii="Arial" w:hAnsi="Arial" w:cs="Arial"/>
          <w:sz w:val="22"/>
          <w:szCs w:val="22"/>
          <w:rPrChange w:id="2989" w:author="Guo, Shicheng" w:date="2020-02-11T14:24:00Z">
            <w:rPr>
              <w:rFonts w:ascii="Times New Roman" w:hAnsi="Times New Roman" w:cs="Times New Roman"/>
            </w:rPr>
          </w:rPrChange>
        </w:rPr>
        <w:t>II-positive thyrocytes present</w:t>
      </w:r>
      <w:ins w:id="2990" w:author="Andreae, Emily A" w:date="2020-02-11T10:23:00Z">
        <w:r w:rsidR="00911397" w:rsidRPr="00D30883">
          <w:rPr>
            <w:rFonts w:ascii="Arial" w:hAnsi="Arial" w:cs="Arial"/>
            <w:sz w:val="22"/>
            <w:szCs w:val="22"/>
            <w:rPrChange w:id="2991" w:author="Guo, Shicheng" w:date="2020-02-11T14:24:00Z">
              <w:rPr>
                <w:rFonts w:ascii="Times New Roman" w:hAnsi="Times New Roman" w:cs="Times New Roman"/>
              </w:rPr>
            </w:rPrChange>
          </w:rPr>
          <w:t>ed</w:t>
        </w:r>
      </w:ins>
      <w:r w:rsidR="00911397" w:rsidRPr="00D30883">
        <w:rPr>
          <w:rFonts w:ascii="Arial" w:hAnsi="Arial" w:cs="Arial"/>
          <w:sz w:val="22"/>
          <w:szCs w:val="22"/>
          <w:rPrChange w:id="2992" w:author="Guo, Shicheng" w:date="2020-02-11T14:24:00Z">
            <w:rPr>
              <w:rFonts w:ascii="Times New Roman" w:hAnsi="Times New Roman" w:cs="Times New Roman"/>
            </w:rPr>
          </w:rPrChange>
        </w:rPr>
        <w:t xml:space="preserve"> viral peptide antigens to T</w:t>
      </w:r>
      <w:ins w:id="2993" w:author="Andreae, Emily A" w:date="2020-02-11T10:23:00Z">
        <w:r w:rsidR="00911397" w:rsidRPr="00D30883">
          <w:rPr>
            <w:rFonts w:ascii="Arial" w:hAnsi="Arial" w:cs="Arial"/>
            <w:sz w:val="22"/>
            <w:szCs w:val="22"/>
            <w:rPrChange w:id="2994" w:author="Guo, Shicheng" w:date="2020-02-11T14:24:00Z">
              <w:rPr>
                <w:rFonts w:ascii="Times New Roman" w:hAnsi="Times New Roman" w:cs="Times New Roman"/>
              </w:rPr>
            </w:rPrChange>
          </w:rPr>
          <w:t>-</w:t>
        </w:r>
      </w:ins>
      <w:r w:rsidRPr="00D30883">
        <w:rPr>
          <w:rFonts w:ascii="Arial" w:hAnsi="Arial" w:cs="Arial"/>
          <w:sz w:val="22"/>
          <w:szCs w:val="22"/>
          <w:rPrChange w:id="2995" w:author="Guo, Shicheng" w:date="2020-02-11T14:24:00Z">
            <w:rPr>
              <w:rFonts w:ascii="Times New Roman" w:hAnsi="Times New Roman" w:cs="Times New Roman"/>
            </w:rPr>
          </w:rPrChange>
        </w:rPr>
        <w:t>cells</w:t>
      </w:r>
      <w:r w:rsidR="00344EFD" w:rsidRPr="00D30883">
        <w:rPr>
          <w:rFonts w:ascii="Arial" w:hAnsi="Arial" w:cs="Arial"/>
          <w:sz w:val="22"/>
          <w:szCs w:val="22"/>
          <w:rPrChange w:id="2996" w:author="Guo, Shicheng" w:date="2020-02-11T14:24:00Z">
            <w:rPr>
              <w:rFonts w:ascii="Times New Roman" w:hAnsi="Times New Roman" w:cs="Times New Roman"/>
            </w:rPr>
          </w:rPrChange>
        </w:rPr>
        <w:t xml:space="preserve"> [</w:t>
      </w:r>
      <w:r w:rsidR="00E95EF6" w:rsidRPr="00D30883">
        <w:rPr>
          <w:rFonts w:ascii="Arial" w:hAnsi="Arial" w:cs="Arial"/>
          <w:sz w:val="22"/>
          <w:szCs w:val="22"/>
          <w:rPrChange w:id="2997" w:author="Guo, Shicheng" w:date="2020-02-11T14:24:00Z">
            <w:rPr/>
          </w:rPrChange>
        </w:rPr>
        <w:fldChar w:fldCharType="begin"/>
      </w:r>
      <w:r w:rsidR="00E95EF6" w:rsidRPr="00D30883">
        <w:rPr>
          <w:rFonts w:ascii="Arial" w:hAnsi="Arial" w:cs="Arial"/>
          <w:sz w:val="22"/>
          <w:szCs w:val="22"/>
          <w:rPrChange w:id="2998" w:author="Guo, Shicheng" w:date="2020-02-11T14:24:00Z">
            <w:rPr/>
          </w:rPrChange>
        </w:rPr>
        <w:instrText xml:space="preserve"> HYPERLINK \l "_ENREF_30" \o "Londei, 1984 #50" </w:instrText>
      </w:r>
      <w:r w:rsidR="00E95EF6" w:rsidRPr="00D30883">
        <w:rPr>
          <w:rFonts w:ascii="Arial" w:hAnsi="Arial" w:cs="Arial"/>
          <w:sz w:val="22"/>
          <w:szCs w:val="22"/>
          <w:rPrChange w:id="2999"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3000" w:author="Guo, Shicheng" w:date="2020-02-11T14:24:00Z">
            <w:rPr>
              <w:rFonts w:ascii="Times New Roman" w:hAnsi="Times New Roman" w:cs="Times New Roman"/>
            </w:rPr>
          </w:rPrChange>
        </w:rPr>
        <w:fldChar w:fldCharType="begin"/>
      </w:r>
      <w:r w:rsidRPr="00D30883">
        <w:rPr>
          <w:rFonts w:ascii="Arial" w:hAnsi="Arial" w:cs="Arial"/>
          <w:sz w:val="22"/>
          <w:szCs w:val="22"/>
          <w:rPrChange w:id="3001" w:author="Guo, Shicheng" w:date="2020-02-11T14:24:00Z">
            <w:rPr>
              <w:rFonts w:ascii="Times New Roman" w:hAnsi="Times New Roman" w:cs="Times New Roman"/>
            </w:rPr>
          </w:rPrChange>
        </w:rPr>
        <w:instrText xml:space="preserve"> ADDIN EN.CITE &lt;EndNote&gt;&lt;Cite&gt;&lt;Author&gt;Londei&lt;/Author&gt;&lt;Year&gt;1984&lt;/Year&gt;&lt;RecNum&gt;50&lt;/RecNum&gt;&lt;DisplayText&gt;&lt;style face="superscript"&gt;30&lt;/style&gt;&lt;/DisplayText&gt;&lt;record&gt;&lt;rec-number&gt;50&lt;/rec-number&gt;&lt;foreign-keys&gt;&lt;key app="EN" db-id="xaa9r9t0lew0pfepxr8paezevzzzszvtz55w" timestamp="1575025440"&gt;50&lt;/key&gt;&lt;/foreign-keys&gt;&lt;ref-type name="Journal Article"&gt;17&lt;/ref-type&gt;&lt;contributors&gt;&lt;authors&gt;&lt;author&gt;Londei, M.&lt;/author&gt;&lt;author&gt;Lamb, J. R.&lt;/author&gt;&lt;author&gt;Bottazzo, G. F.&lt;/author&gt;&lt;author&gt;Feldmann, M.&lt;/author&gt;&lt;/authors&gt;&lt;/contributors&gt;&lt;titles&gt;&lt;title&gt;Epithelial cells expressing aberrant MHC class II determinants can present antigen to cloned human T cells&lt;/title&gt;&lt;secondary-title&gt;Nature&lt;/secondary-title&gt;&lt;alt-title&gt;Nature&lt;/alt-title&gt;&lt;/titles&gt;&lt;periodical&gt;&lt;full-title&gt;Nature&lt;/full-title&gt;&lt;abbr-1&gt;Nature&lt;/abbr-1&gt;&lt;/periodical&gt;&lt;alt-periodical&gt;&lt;full-title&gt;Nature&lt;/full-title&gt;&lt;abbr-1&gt;Nature&lt;/abbr-1&gt;&lt;/alt-periodical&gt;&lt;pages&gt;639-41&lt;/pages&gt;&lt;volume&gt;312&lt;/volume&gt;&lt;number&gt;5995&lt;/number&gt;&lt;edition&gt;1984/12/13&lt;/edition&gt;&lt;keywords&gt;&lt;keyword&gt;Antigen-Antibody Complex&lt;/keyword&gt;&lt;keyword&gt;Cell Line&lt;/keyword&gt;&lt;keyword&gt;Clone Cells&lt;/keyword&gt;&lt;keyword&gt;Epithelium/immunology&lt;/keyword&gt;&lt;keyword&gt;Graves Disease/immunology&lt;/keyword&gt;&lt;keyword&gt;Histocompatibility Antigens Class II/*analysis&lt;/keyword&gt;&lt;keyword&gt;Humans&lt;/keyword&gt;&lt;keyword&gt;Influenza A virus/immunology&lt;/keyword&gt;&lt;keyword&gt;*Major Histocompatibility Complex&lt;/keyword&gt;&lt;keyword&gt;Polymorphism, Genetic&lt;/keyword&gt;&lt;keyword&gt;T-Lymphocytes/*immunology&lt;/keyword&gt;&lt;keyword&gt;Thyroid Gland/*immunology&lt;/keyword&gt;&lt;/keywords&gt;&lt;dates&gt;&lt;year&gt;1984&lt;/year&gt;&lt;pub-dates&gt;&lt;date&gt;Dec 13-19&lt;/date&gt;&lt;/pub-dates&gt;&lt;/dates&gt;&lt;isbn&gt;0028-0836 (Print)&amp;#xD;0028-0836&lt;/isbn&gt;&lt;accession-num&gt;6334239&lt;/accession-num&gt;&lt;urls&gt;&lt;/urls&gt;&lt;electronic-resource-num&gt;10.1038/312639a0&lt;/electronic-resource-num&gt;&lt;remote-database-provider&gt;Nlm&lt;/remote-database-provider&gt;&lt;language&gt;eng&lt;/language&gt;&lt;/record&gt;&lt;/Cite&gt;&lt;/EndNote&gt;</w:instrText>
      </w:r>
      <w:r w:rsidR="000676EC" w:rsidRPr="00D30883">
        <w:rPr>
          <w:rFonts w:ascii="Arial" w:hAnsi="Arial" w:cs="Arial"/>
          <w:sz w:val="22"/>
          <w:szCs w:val="22"/>
          <w:rPrChange w:id="3002" w:author="Guo, Shicheng" w:date="2020-02-11T14:24:00Z">
            <w:rPr>
              <w:rFonts w:ascii="Times New Roman" w:hAnsi="Times New Roman" w:cs="Times New Roman"/>
            </w:rPr>
          </w:rPrChange>
        </w:rPr>
        <w:fldChar w:fldCharType="separate"/>
      </w:r>
      <w:r w:rsidRPr="00D30883">
        <w:rPr>
          <w:rFonts w:ascii="Arial" w:hAnsi="Arial" w:cs="Arial"/>
          <w:sz w:val="22"/>
          <w:szCs w:val="22"/>
          <w:rPrChange w:id="3003" w:author="Guo, Shicheng" w:date="2020-02-11T14:24:00Z">
            <w:rPr>
              <w:rFonts w:ascii="Times New Roman" w:hAnsi="Times New Roman" w:cs="Times New Roman"/>
            </w:rPr>
          </w:rPrChange>
        </w:rPr>
        <w:t>30</w:t>
      </w:r>
      <w:r w:rsidR="000676EC" w:rsidRPr="00D30883">
        <w:rPr>
          <w:rFonts w:ascii="Arial" w:hAnsi="Arial" w:cs="Arial"/>
          <w:sz w:val="22"/>
          <w:szCs w:val="22"/>
          <w:rPrChange w:id="3004"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3005"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3006" w:author="Guo, Shicheng" w:date="2020-02-11T14:24:00Z">
            <w:rPr>
              <w:rFonts w:ascii="Times New Roman" w:hAnsi="Times New Roman" w:cs="Times New Roman"/>
            </w:rPr>
          </w:rPrChange>
        </w:rPr>
        <w:t>]</w:t>
      </w:r>
      <w:r w:rsidRPr="00D30883">
        <w:rPr>
          <w:rFonts w:ascii="Arial" w:hAnsi="Arial" w:cs="Arial"/>
          <w:sz w:val="22"/>
          <w:szCs w:val="22"/>
          <w:rPrChange w:id="3007" w:author="Guo, Shicheng" w:date="2020-02-11T14:24:00Z">
            <w:rPr>
              <w:rFonts w:ascii="Times New Roman" w:hAnsi="Times New Roman" w:cs="Times New Roman"/>
            </w:rPr>
          </w:rPrChange>
        </w:rPr>
        <w:t xml:space="preserve">. Our </w:t>
      </w:r>
      <w:del w:id="3008" w:author="Andreae, Emily A" w:date="2020-02-11T10:23:00Z">
        <w:r w:rsidRPr="00D30883" w:rsidDel="00911397">
          <w:rPr>
            <w:rFonts w:ascii="Arial" w:hAnsi="Arial" w:cs="Arial"/>
            <w:sz w:val="22"/>
            <w:szCs w:val="22"/>
            <w:rPrChange w:id="3009" w:author="Guo, Shicheng" w:date="2020-02-11T14:24:00Z">
              <w:rPr>
                <w:rFonts w:ascii="Times New Roman" w:hAnsi="Times New Roman" w:cs="Times New Roman"/>
              </w:rPr>
            </w:rPrChange>
          </w:rPr>
          <w:delText xml:space="preserve">and others’ </w:delText>
        </w:r>
      </w:del>
      <w:r w:rsidRPr="00D30883">
        <w:rPr>
          <w:rFonts w:ascii="Arial" w:hAnsi="Arial" w:cs="Arial"/>
          <w:sz w:val="22"/>
          <w:szCs w:val="22"/>
          <w:rPrChange w:id="3010" w:author="Guo, Shicheng" w:date="2020-02-11T14:24:00Z">
            <w:rPr>
              <w:rFonts w:ascii="Times New Roman" w:hAnsi="Times New Roman" w:cs="Times New Roman"/>
            </w:rPr>
          </w:rPrChange>
        </w:rPr>
        <w:t xml:space="preserve">data </w:t>
      </w:r>
      <w:ins w:id="3011" w:author="Andreae, Emily A" w:date="2020-02-11T10:23:00Z">
        <w:r w:rsidR="00911397" w:rsidRPr="00D30883">
          <w:rPr>
            <w:rFonts w:ascii="Arial" w:hAnsi="Arial" w:cs="Arial"/>
            <w:sz w:val="22"/>
            <w:szCs w:val="22"/>
            <w:rPrChange w:id="3012" w:author="Guo, Shicheng" w:date="2020-02-11T14:24:00Z">
              <w:rPr>
                <w:rFonts w:ascii="Times New Roman" w:hAnsi="Times New Roman" w:cs="Times New Roman"/>
              </w:rPr>
            </w:rPrChange>
          </w:rPr>
          <w:t xml:space="preserve">supports the findings of Jo et al. </w:t>
        </w:r>
      </w:ins>
      <w:del w:id="3013" w:author="Andreae, Emily A" w:date="2020-02-11T10:24:00Z">
        <w:r w:rsidRPr="00D30883" w:rsidDel="00911397">
          <w:rPr>
            <w:rFonts w:ascii="Arial" w:hAnsi="Arial" w:cs="Arial"/>
            <w:sz w:val="22"/>
            <w:szCs w:val="22"/>
            <w:rPrChange w:id="3014" w:author="Guo, Shicheng" w:date="2020-02-11T14:24:00Z">
              <w:rPr>
                <w:rFonts w:ascii="Times New Roman" w:hAnsi="Times New Roman" w:cs="Times New Roman"/>
              </w:rPr>
            </w:rPrChange>
          </w:rPr>
          <w:delText xml:space="preserve">has shown </w:delText>
        </w:r>
      </w:del>
      <w:r w:rsidRPr="00D30883">
        <w:rPr>
          <w:rFonts w:ascii="Arial" w:hAnsi="Arial" w:cs="Arial"/>
          <w:sz w:val="22"/>
          <w:szCs w:val="22"/>
          <w:rPrChange w:id="3015" w:author="Guo, Shicheng" w:date="2020-02-11T14:24:00Z">
            <w:rPr>
              <w:rFonts w:ascii="Times New Roman" w:hAnsi="Times New Roman" w:cs="Times New Roman"/>
            </w:rPr>
          </w:rPrChange>
        </w:rPr>
        <w:t>that PTC tissues frequently express tsMHCII antigen, and the level of tsMHCII positively correlates with superior prognosis</w:t>
      </w:r>
      <w:r w:rsidR="00344EFD" w:rsidRPr="00D30883">
        <w:rPr>
          <w:rFonts w:ascii="Arial" w:hAnsi="Arial" w:cs="Arial"/>
          <w:sz w:val="22"/>
          <w:szCs w:val="22"/>
          <w:rPrChange w:id="3016" w:author="Guo, Shicheng" w:date="2020-02-11T14:24:00Z">
            <w:rPr>
              <w:rFonts w:ascii="Times New Roman" w:hAnsi="Times New Roman" w:cs="Times New Roman"/>
            </w:rPr>
          </w:rPrChange>
        </w:rPr>
        <w:t xml:space="preserve"> </w:t>
      </w:r>
      <w:ins w:id="3017" w:author="Andreae, Emily A" w:date="2020-02-11T10:24:00Z">
        <w:r w:rsidR="00911397" w:rsidRPr="00D30883">
          <w:rPr>
            <w:rFonts w:ascii="Arial" w:hAnsi="Arial" w:cs="Arial"/>
            <w:sz w:val="22"/>
            <w:szCs w:val="22"/>
            <w:rPrChange w:id="3018" w:author="Guo, Shicheng" w:date="2020-02-11T14:24:00Z">
              <w:rPr>
                <w:rFonts w:ascii="Times New Roman" w:hAnsi="Times New Roman" w:cs="Times New Roman"/>
              </w:rPr>
            </w:rPrChange>
          </w:rPr>
          <w:t xml:space="preserve">though whether tsMHCII is used more frequently for antigen presentation by PTC cells and </w:t>
        </w:r>
      </w:ins>
      <w:ins w:id="3019" w:author="Andreae, Emily A" w:date="2020-02-11T10:25:00Z">
        <w:r w:rsidR="00911397" w:rsidRPr="00D30883">
          <w:rPr>
            <w:rFonts w:ascii="Arial" w:hAnsi="Arial" w:cs="Arial"/>
            <w:sz w:val="22"/>
            <w:szCs w:val="22"/>
            <w:rPrChange w:id="3020" w:author="Guo, Shicheng" w:date="2020-02-11T14:24:00Z">
              <w:rPr>
                <w:rFonts w:ascii="Times New Roman" w:hAnsi="Times New Roman" w:cs="Times New Roman"/>
              </w:rPr>
            </w:rPrChange>
          </w:rPr>
          <w:t xml:space="preserve">induces a stronger immune response </w:t>
        </w:r>
      </w:ins>
      <w:ins w:id="3021" w:author="Andreae, Emily A" w:date="2020-02-11T10:24:00Z">
        <w:r w:rsidR="00911397" w:rsidRPr="00D30883">
          <w:rPr>
            <w:rFonts w:ascii="Arial" w:hAnsi="Arial" w:cs="Arial"/>
            <w:sz w:val="22"/>
            <w:szCs w:val="22"/>
            <w:rPrChange w:id="3022" w:author="Guo, Shicheng" w:date="2020-02-11T14:24:00Z">
              <w:rPr>
                <w:rFonts w:ascii="Times New Roman" w:hAnsi="Times New Roman" w:cs="Times New Roman"/>
              </w:rPr>
            </w:rPrChange>
          </w:rPr>
          <w:t xml:space="preserve">than MHCI-mediated </w:t>
        </w:r>
      </w:ins>
      <w:ins w:id="3023" w:author="Andreae, Emily A" w:date="2020-02-11T10:25:00Z">
        <w:r w:rsidR="00911397" w:rsidRPr="00D30883">
          <w:rPr>
            <w:rFonts w:ascii="Arial" w:hAnsi="Arial" w:cs="Arial"/>
            <w:sz w:val="22"/>
            <w:szCs w:val="22"/>
            <w:rPrChange w:id="3024" w:author="Guo, Shicheng" w:date="2020-02-11T14:24:00Z">
              <w:rPr>
                <w:rFonts w:ascii="Times New Roman" w:hAnsi="Times New Roman" w:cs="Times New Roman"/>
              </w:rPr>
            </w:rPrChange>
          </w:rPr>
          <w:t xml:space="preserve">presentation </w:t>
        </w:r>
      </w:ins>
      <w:ins w:id="3025" w:author="Andreae, Emily A" w:date="2020-02-11T10:24:00Z">
        <w:r w:rsidR="00EA5549" w:rsidRPr="00D30883">
          <w:rPr>
            <w:rFonts w:ascii="Arial" w:hAnsi="Arial" w:cs="Arial"/>
            <w:sz w:val="22"/>
            <w:szCs w:val="22"/>
            <w:rPrChange w:id="3026" w:author="Guo, Shicheng" w:date="2020-02-11T14:24:00Z">
              <w:rPr>
                <w:rFonts w:ascii="Times New Roman" w:hAnsi="Times New Roman" w:cs="Times New Roman"/>
              </w:rPr>
            </w:rPrChange>
          </w:rPr>
          <w:t>requires</w:t>
        </w:r>
        <w:r w:rsidR="00911397" w:rsidRPr="00D30883">
          <w:rPr>
            <w:rFonts w:ascii="Arial" w:hAnsi="Arial" w:cs="Arial"/>
            <w:sz w:val="22"/>
            <w:szCs w:val="22"/>
            <w:rPrChange w:id="3027" w:author="Guo, Shicheng" w:date="2020-02-11T14:24:00Z">
              <w:rPr>
                <w:rFonts w:ascii="Times New Roman" w:hAnsi="Times New Roman" w:cs="Times New Roman"/>
              </w:rPr>
            </w:rPrChange>
          </w:rPr>
          <w:t xml:space="preserve"> further investigation. </w:t>
        </w:r>
      </w:ins>
      <w:r w:rsidR="00344EFD" w:rsidRPr="00D30883">
        <w:rPr>
          <w:rFonts w:ascii="Arial" w:hAnsi="Arial" w:cs="Arial"/>
          <w:sz w:val="22"/>
          <w:szCs w:val="22"/>
          <w:rPrChange w:id="3028" w:author="Guo, Shicheng" w:date="2020-02-11T14:24:00Z">
            <w:rPr>
              <w:rFonts w:ascii="Times New Roman" w:hAnsi="Times New Roman" w:cs="Times New Roman"/>
            </w:rPr>
          </w:rPrChange>
        </w:rPr>
        <w:t>[</w:t>
      </w:r>
      <w:r w:rsidR="00E95EF6" w:rsidRPr="00D30883">
        <w:rPr>
          <w:rFonts w:ascii="Arial" w:hAnsi="Arial" w:cs="Arial"/>
          <w:sz w:val="22"/>
          <w:szCs w:val="22"/>
          <w:rPrChange w:id="3029" w:author="Guo, Shicheng" w:date="2020-02-11T14:24:00Z">
            <w:rPr/>
          </w:rPrChange>
        </w:rPr>
        <w:fldChar w:fldCharType="begin"/>
      </w:r>
      <w:r w:rsidR="00E95EF6" w:rsidRPr="00D30883">
        <w:rPr>
          <w:rFonts w:ascii="Arial" w:hAnsi="Arial" w:cs="Arial"/>
          <w:sz w:val="22"/>
          <w:szCs w:val="22"/>
          <w:rPrChange w:id="3030" w:author="Guo, Shicheng" w:date="2020-02-11T14:24:00Z">
            <w:rPr/>
          </w:rPrChange>
        </w:rPr>
        <w:instrText xml:space="preserve"> HYPERLINK \l "_ENREF_31" \o "Jo, 2008 #52" </w:instrText>
      </w:r>
      <w:r w:rsidR="00E95EF6" w:rsidRPr="00D30883">
        <w:rPr>
          <w:rFonts w:ascii="Arial" w:hAnsi="Arial" w:cs="Arial"/>
          <w:sz w:val="22"/>
          <w:szCs w:val="22"/>
          <w:rPrChange w:id="3031"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3032" w:author="Guo, Shicheng" w:date="2020-02-11T14:24:00Z">
            <w:rPr>
              <w:rFonts w:ascii="Times New Roman" w:hAnsi="Times New Roman" w:cs="Times New Roman"/>
            </w:rPr>
          </w:rPrChange>
        </w:rPr>
        <w:fldChar w:fldCharType="begin">
          <w:fldData xml:space="preserve">PEVuZE5vdGU+PENpdGU+PEF1dGhvcj5KbzwvQXV0aG9yPjxZZWFyPjIwMDg8L1llYXI+PFJlY051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</w:fldData>
        </w:fldChar>
      </w:r>
      <w:r w:rsidRPr="00D30883">
        <w:rPr>
          <w:rFonts w:ascii="Arial" w:hAnsi="Arial" w:cs="Arial"/>
          <w:sz w:val="22"/>
          <w:szCs w:val="22"/>
          <w:rPrChange w:id="3033"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3034" w:author="Guo, Shicheng" w:date="2020-02-11T14:24:00Z">
            <w:rPr>
              <w:rFonts w:ascii="Times New Roman" w:hAnsi="Times New Roman" w:cs="Times New Roman"/>
            </w:rPr>
          </w:rPrChange>
        </w:rPr>
        <w:fldChar w:fldCharType="begin">
          <w:fldData xml:space="preserve">PEVuZE5vdGU+PENpdGU+PEF1dGhvcj5KbzwvQXV0aG9yPjxZZWFyPjIwMDg8L1llYXI+PFJlY051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</w:fldData>
        </w:fldChar>
      </w:r>
      <w:r w:rsidRPr="00D30883">
        <w:rPr>
          <w:rFonts w:ascii="Arial" w:hAnsi="Arial" w:cs="Arial"/>
          <w:sz w:val="22"/>
          <w:szCs w:val="22"/>
          <w:rPrChange w:id="3035"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3036" w:author="Guo, Shicheng" w:date="2020-02-11T14:24:00Z">
            <w:rPr>
              <w:rFonts w:ascii="Arial" w:hAnsi="Arial" w:cs="Arial"/>
              <w:sz w:val="22"/>
              <w:szCs w:val="22"/>
            </w:rPr>
          </w:rPrChange>
        </w:rPr>
      </w:r>
      <w:r w:rsidR="000676EC" w:rsidRPr="00D30883">
        <w:rPr>
          <w:rFonts w:ascii="Arial" w:hAnsi="Arial" w:cs="Arial"/>
          <w:sz w:val="22"/>
          <w:szCs w:val="22"/>
          <w:rPrChange w:id="3037"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3038" w:author="Guo, Shicheng" w:date="2020-02-11T14:24:00Z">
            <w:rPr>
              <w:rFonts w:ascii="Arial" w:hAnsi="Arial" w:cs="Arial"/>
              <w:sz w:val="22"/>
              <w:szCs w:val="22"/>
            </w:rPr>
          </w:rPrChange>
        </w:rPr>
      </w:r>
      <w:r w:rsidR="000676EC" w:rsidRPr="00D30883">
        <w:rPr>
          <w:rFonts w:ascii="Arial" w:hAnsi="Arial" w:cs="Arial"/>
          <w:sz w:val="22"/>
          <w:szCs w:val="22"/>
          <w:rPrChange w:id="3039" w:author="Guo, Shicheng" w:date="2020-02-11T14:24:00Z">
            <w:rPr>
              <w:rFonts w:ascii="Times New Roman" w:hAnsi="Times New Roman" w:cs="Times New Roman"/>
            </w:rPr>
          </w:rPrChange>
        </w:rPr>
        <w:fldChar w:fldCharType="separate"/>
      </w:r>
      <w:r w:rsidRPr="00D30883">
        <w:rPr>
          <w:rFonts w:ascii="Arial" w:hAnsi="Arial" w:cs="Arial"/>
          <w:noProof/>
          <w:sz w:val="22"/>
          <w:szCs w:val="22"/>
          <w:rPrChange w:id="3040" w:author="Guo, Shicheng" w:date="2020-02-11T14:24:00Z">
            <w:rPr>
              <w:rFonts w:ascii="Times New Roman" w:hAnsi="Times New Roman" w:cs="Times New Roman"/>
              <w:noProof/>
            </w:rPr>
          </w:rPrChange>
        </w:rPr>
        <w:t>31</w:t>
      </w:r>
      <w:r w:rsidR="000676EC" w:rsidRPr="00D30883">
        <w:rPr>
          <w:rFonts w:ascii="Arial" w:hAnsi="Arial" w:cs="Arial"/>
          <w:sz w:val="22"/>
          <w:szCs w:val="22"/>
          <w:rPrChange w:id="3041"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3042"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3043" w:author="Guo, Shicheng" w:date="2020-02-11T14:24:00Z">
            <w:rPr>
              <w:rFonts w:ascii="Times New Roman" w:hAnsi="Times New Roman" w:cs="Times New Roman"/>
            </w:rPr>
          </w:rPrChange>
        </w:rPr>
        <w:t>]</w:t>
      </w:r>
      <w:r w:rsidRPr="00D30883">
        <w:rPr>
          <w:rFonts w:ascii="Arial" w:hAnsi="Arial" w:cs="Arial"/>
          <w:sz w:val="22"/>
          <w:szCs w:val="22"/>
          <w:rPrChange w:id="3044" w:author="Guo, Shicheng" w:date="2020-02-11T14:24:00Z">
            <w:rPr>
              <w:rFonts w:ascii="Times New Roman" w:hAnsi="Times New Roman" w:cs="Times New Roman"/>
            </w:rPr>
          </w:rPrChange>
        </w:rPr>
        <w:t xml:space="preserve">. </w:t>
      </w:r>
      <w:del w:id="3045" w:author="Andreae, Emily A" w:date="2020-02-11T10:26:00Z">
        <w:r w:rsidRPr="00D30883" w:rsidDel="00EA5549">
          <w:rPr>
            <w:rFonts w:ascii="Arial" w:hAnsi="Arial" w:cs="Arial"/>
            <w:sz w:val="22"/>
            <w:szCs w:val="22"/>
            <w:rPrChange w:id="3046" w:author="Guo, Shicheng" w:date="2020-02-11T14:24:00Z">
              <w:rPr>
                <w:rFonts w:ascii="Times New Roman" w:hAnsi="Times New Roman" w:cs="Times New Roman"/>
              </w:rPr>
            </w:rPrChange>
          </w:rPr>
          <w:delText>Therefore,</w:delText>
        </w:r>
      </w:del>
      <w:del w:id="3047" w:author="Andreae, Emily A" w:date="2020-02-11T10:24:00Z">
        <w:r w:rsidRPr="00D30883" w:rsidDel="00911397">
          <w:rPr>
            <w:rFonts w:ascii="Arial" w:hAnsi="Arial" w:cs="Arial"/>
            <w:sz w:val="22"/>
            <w:szCs w:val="22"/>
            <w:rPrChange w:id="3048" w:author="Guo, Shicheng" w:date="2020-02-11T14:24:00Z">
              <w:rPr>
                <w:rFonts w:ascii="Times New Roman" w:hAnsi="Times New Roman" w:cs="Times New Roman"/>
              </w:rPr>
            </w:rPrChange>
          </w:rPr>
          <w:delText xml:space="preserve"> whether tsMHCII is more preferred by PTC cells and function more profoundly needs further investigation.</w:delText>
        </w:r>
      </w:del>
    </w:p>
    <w:p w14:paraId="3F89475A" w14:textId="77777777" w:rsidR="000A56E3" w:rsidRPr="00D30883" w:rsidRDefault="00312EEC">
      <w:pPr>
        <w:spacing w:line="240" w:lineRule="auto"/>
        <w:ind w:firstLineChars="200" w:firstLine="440"/>
        <w:jc w:val="both"/>
        <w:rPr>
          <w:ins w:id="3049" w:author="Andreae, Emily A" w:date="2020-02-11T10:36:00Z"/>
          <w:rFonts w:ascii="Arial" w:hAnsi="Arial" w:cs="Arial"/>
          <w:sz w:val="22"/>
          <w:szCs w:val="22"/>
          <w:rPrChange w:id="3050" w:author="Guo, Shicheng" w:date="2020-02-11T14:24:00Z">
            <w:rPr>
              <w:ins w:id="3051" w:author="Andreae, Emily A" w:date="2020-02-11T10:36:00Z"/>
              <w:rFonts w:ascii="Times New Roman" w:hAnsi="Times New Roman" w:cs="Times New Roman"/>
            </w:rPr>
          </w:rPrChange>
        </w:rPr>
        <w:pPrChange w:id="3052" w:author="Guo, Shicheng" w:date="2020-02-11T14:23:00Z">
          <w:pPr>
            <w:spacing w:line="480" w:lineRule="auto"/>
            <w:ind w:firstLineChars="200" w:firstLine="480"/>
            <w:jc w:val="both"/>
          </w:pPr>
        </w:pPrChange>
      </w:pPr>
      <w:r w:rsidRPr="00D30883">
        <w:rPr>
          <w:rFonts w:ascii="Arial" w:hAnsi="Arial" w:cs="Arial"/>
          <w:sz w:val="22"/>
          <w:szCs w:val="22"/>
          <w:rPrChange w:id="3053" w:author="Guo, Shicheng" w:date="2020-02-11T14:24:00Z">
            <w:rPr>
              <w:rFonts w:ascii="Times New Roman" w:hAnsi="Times New Roman" w:cs="Times New Roman"/>
            </w:rPr>
          </w:rPrChange>
        </w:rPr>
        <w:t xml:space="preserve">In both </w:t>
      </w:r>
      <w:commentRangeStart w:id="3054"/>
      <w:ins w:id="3055" w:author="Andreae, Emily A" w:date="2020-02-11T10:26:00Z">
        <w:r w:rsidR="00EA5549" w:rsidRPr="00D30883">
          <w:rPr>
            <w:rFonts w:ascii="Arial" w:hAnsi="Arial" w:cs="Arial"/>
            <w:sz w:val="22"/>
            <w:szCs w:val="22"/>
            <w:rPrChange w:id="3056" w:author="Guo, Shicheng" w:date="2020-02-11T14:24:00Z">
              <w:rPr>
                <w:rFonts w:ascii="Times New Roman" w:hAnsi="Times New Roman" w:cs="Times New Roman"/>
              </w:rPr>
            </w:rPrChange>
          </w:rPr>
          <w:t>rodent</w:t>
        </w:r>
      </w:ins>
      <w:commentRangeEnd w:id="3054"/>
      <w:r w:rsidR="00A71A27">
        <w:rPr>
          <w:rStyle w:val="CommentReference"/>
        </w:rPr>
        <w:commentReference w:id="3054"/>
      </w:r>
      <w:del w:id="3057" w:author="Andreae, Emily A" w:date="2020-02-11T10:26:00Z">
        <w:r w:rsidRPr="00D30883" w:rsidDel="00EA5549">
          <w:rPr>
            <w:rFonts w:ascii="Arial" w:hAnsi="Arial" w:cs="Arial"/>
            <w:sz w:val="22"/>
            <w:szCs w:val="22"/>
            <w:rPrChange w:id="3058" w:author="Guo, Shicheng" w:date="2020-02-11T14:24:00Z">
              <w:rPr>
                <w:rFonts w:ascii="Times New Roman" w:hAnsi="Times New Roman" w:cs="Times New Roman"/>
              </w:rPr>
            </w:rPrChange>
          </w:rPr>
          <w:delText>mouse</w:delText>
        </w:r>
      </w:del>
      <w:r w:rsidRPr="00D30883">
        <w:rPr>
          <w:rFonts w:ascii="Arial" w:hAnsi="Arial" w:cs="Arial"/>
          <w:sz w:val="22"/>
          <w:szCs w:val="22"/>
          <w:rPrChange w:id="3059" w:author="Guo, Shicheng" w:date="2020-02-11T14:24:00Z">
            <w:rPr>
              <w:rFonts w:ascii="Times New Roman" w:hAnsi="Times New Roman" w:cs="Times New Roman"/>
            </w:rPr>
          </w:rPrChange>
        </w:rPr>
        <w:t xml:space="preserve"> and human PTC cells, optimal TGF-β1 signaling requires constitutive activation of the MAPK pathway</w:t>
      </w:r>
      <w:r w:rsidR="00344EFD" w:rsidRPr="00D30883">
        <w:rPr>
          <w:rFonts w:ascii="Arial" w:hAnsi="Arial" w:cs="Arial"/>
          <w:sz w:val="22"/>
          <w:szCs w:val="22"/>
          <w:rPrChange w:id="3060" w:author="Guo, Shicheng" w:date="2020-02-11T14:24:00Z">
            <w:rPr>
              <w:rFonts w:ascii="Times New Roman" w:hAnsi="Times New Roman" w:cs="Times New Roman"/>
            </w:rPr>
          </w:rPrChange>
        </w:rPr>
        <w:t xml:space="preserve"> [</w:t>
      </w:r>
      <w:r w:rsidR="000676EC" w:rsidRPr="00D30883">
        <w:rPr>
          <w:rFonts w:ascii="Arial" w:hAnsi="Arial" w:cs="Arial"/>
          <w:sz w:val="22"/>
          <w:szCs w:val="22"/>
          <w:rPrChange w:id="3061" w:author="Guo, Shicheng" w:date="2020-02-11T14:24:00Z">
            <w:rPr>
              <w:rFonts w:ascii="Times New Roman" w:hAnsi="Times New Roman" w:cs="Times New Roman"/>
            </w:rPr>
          </w:rPrChange>
        </w:rPr>
        <w:fldChar w:fldCharType="begin">
          <w:fldData xml:space="preserve">PEVuZE5vdGU+PENpdGU+PEF1dGhvcj5Bem91emk8L0F1dGhvcj48WWVhcj4yMDE3PC9ZZWFyPjxS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</w:fldData>
        </w:fldChar>
      </w:r>
      <w:r w:rsidRPr="00D30883">
        <w:rPr>
          <w:rFonts w:ascii="Arial" w:hAnsi="Arial" w:cs="Arial"/>
          <w:sz w:val="22"/>
          <w:szCs w:val="22"/>
          <w:rPrChange w:id="3062"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3063" w:author="Guo, Shicheng" w:date="2020-02-11T14:24:00Z">
            <w:rPr>
              <w:rFonts w:ascii="Times New Roman" w:hAnsi="Times New Roman" w:cs="Times New Roman"/>
            </w:rPr>
          </w:rPrChange>
        </w:rPr>
        <w:fldChar w:fldCharType="begin">
          <w:fldData xml:space="preserve">PEVuZE5vdGU+PENpdGU+PEF1dGhvcj5Bem91emk8L0F1dGhvcj48WWVhcj4yMDE3PC9ZZWFyPjxS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</w:fldData>
        </w:fldChar>
      </w:r>
      <w:r w:rsidRPr="00D30883">
        <w:rPr>
          <w:rFonts w:ascii="Arial" w:hAnsi="Arial" w:cs="Arial"/>
          <w:sz w:val="22"/>
          <w:szCs w:val="22"/>
          <w:rPrChange w:id="3064"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3065" w:author="Guo, Shicheng" w:date="2020-02-11T14:24:00Z">
            <w:rPr>
              <w:rFonts w:ascii="Arial" w:hAnsi="Arial" w:cs="Arial"/>
              <w:sz w:val="22"/>
              <w:szCs w:val="22"/>
            </w:rPr>
          </w:rPrChange>
        </w:rPr>
      </w:r>
      <w:r w:rsidR="000676EC" w:rsidRPr="00D30883">
        <w:rPr>
          <w:rFonts w:ascii="Arial" w:hAnsi="Arial" w:cs="Arial"/>
          <w:sz w:val="22"/>
          <w:szCs w:val="22"/>
          <w:rPrChange w:id="3066"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3067" w:author="Guo, Shicheng" w:date="2020-02-11T14:24:00Z">
            <w:rPr>
              <w:rFonts w:ascii="Arial" w:hAnsi="Arial" w:cs="Arial"/>
              <w:sz w:val="22"/>
              <w:szCs w:val="22"/>
            </w:rPr>
          </w:rPrChange>
        </w:rPr>
      </w:r>
      <w:r w:rsidR="000676EC" w:rsidRPr="00D30883">
        <w:rPr>
          <w:rFonts w:ascii="Arial" w:hAnsi="Arial" w:cs="Arial"/>
          <w:sz w:val="22"/>
          <w:szCs w:val="22"/>
          <w:rPrChange w:id="3068" w:author="Guo, Shicheng" w:date="2020-02-11T14:24:00Z">
            <w:rPr>
              <w:rFonts w:ascii="Times New Roman" w:hAnsi="Times New Roman" w:cs="Times New Roman"/>
            </w:rPr>
          </w:rPrChange>
        </w:rPr>
        <w:fldChar w:fldCharType="separate"/>
      </w:r>
      <w:r w:rsidR="00E95EF6" w:rsidRPr="00D30883">
        <w:rPr>
          <w:rFonts w:ascii="Arial" w:hAnsi="Arial" w:cs="Arial"/>
          <w:sz w:val="22"/>
          <w:szCs w:val="22"/>
          <w:rPrChange w:id="3069" w:author="Guo, Shicheng" w:date="2020-02-11T14:24:00Z">
            <w:rPr/>
          </w:rPrChange>
        </w:rPr>
        <w:fldChar w:fldCharType="begin"/>
      </w:r>
      <w:r w:rsidR="00E95EF6" w:rsidRPr="00D30883">
        <w:rPr>
          <w:rFonts w:ascii="Arial" w:hAnsi="Arial" w:cs="Arial"/>
          <w:sz w:val="22"/>
          <w:szCs w:val="22"/>
          <w:rPrChange w:id="3070" w:author="Guo, Shicheng" w:date="2020-02-11T14:24:00Z">
            <w:rPr/>
          </w:rPrChange>
        </w:rPr>
        <w:instrText xml:space="preserve"> HYPERLINK \l "_ENREF_24" \o "Azouzi, 2017 #49" </w:instrText>
      </w:r>
      <w:r w:rsidR="00E95EF6" w:rsidRPr="00D30883">
        <w:rPr>
          <w:rFonts w:ascii="Arial" w:hAnsi="Arial" w:cs="Arial"/>
          <w:sz w:val="22"/>
          <w:szCs w:val="22"/>
          <w:rPrChange w:id="3071"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3072" w:author="Guo, Shicheng" w:date="2020-02-11T14:24:00Z">
            <w:rPr>
              <w:rFonts w:ascii="Times New Roman" w:hAnsi="Times New Roman" w:cs="Times New Roman"/>
              <w:noProof/>
            </w:rPr>
          </w:rPrChange>
        </w:rPr>
        <w:t>24</w:t>
      </w:r>
      <w:r w:rsidR="00E95EF6" w:rsidRPr="00D30883">
        <w:rPr>
          <w:rFonts w:ascii="Arial" w:hAnsi="Arial" w:cs="Arial"/>
          <w:noProof/>
          <w:sz w:val="22"/>
          <w:szCs w:val="22"/>
          <w:rPrChange w:id="3073" w:author="Guo, Shicheng" w:date="2020-02-11T14:24:00Z">
            <w:rPr>
              <w:rFonts w:ascii="Times New Roman" w:hAnsi="Times New Roman" w:cs="Times New Roman"/>
              <w:noProof/>
            </w:rPr>
          </w:rPrChange>
        </w:rPr>
        <w:fldChar w:fldCharType="end"/>
      </w:r>
      <w:r w:rsidRPr="00D30883">
        <w:rPr>
          <w:rFonts w:ascii="Arial" w:hAnsi="Arial" w:cs="Arial"/>
          <w:noProof/>
          <w:sz w:val="22"/>
          <w:szCs w:val="22"/>
          <w:rPrChange w:id="3074" w:author="Guo, Shicheng" w:date="2020-02-11T14:24:00Z">
            <w:rPr>
              <w:rFonts w:ascii="Times New Roman" w:hAnsi="Times New Roman" w:cs="Times New Roman"/>
              <w:noProof/>
            </w:rPr>
          </w:rPrChange>
        </w:rPr>
        <w:t>,</w:t>
      </w:r>
      <w:r w:rsidR="00E95EF6" w:rsidRPr="00D30883">
        <w:rPr>
          <w:rFonts w:ascii="Arial" w:hAnsi="Arial" w:cs="Arial"/>
          <w:sz w:val="22"/>
          <w:szCs w:val="22"/>
          <w:rPrChange w:id="3075" w:author="Guo, Shicheng" w:date="2020-02-11T14:24:00Z">
            <w:rPr/>
          </w:rPrChange>
        </w:rPr>
        <w:fldChar w:fldCharType="begin"/>
      </w:r>
      <w:r w:rsidR="00E95EF6" w:rsidRPr="00D30883">
        <w:rPr>
          <w:rFonts w:ascii="Arial" w:hAnsi="Arial" w:cs="Arial"/>
          <w:sz w:val="22"/>
          <w:szCs w:val="22"/>
          <w:rPrChange w:id="3076" w:author="Guo, Shicheng" w:date="2020-02-11T14:24:00Z">
            <w:rPr/>
          </w:rPrChange>
        </w:rPr>
        <w:instrText xml:space="preserve"> HYPERLINK \l "_ENREF_32" \o "Nicolussi, 2003 #51" </w:instrText>
      </w:r>
      <w:r w:rsidR="00E95EF6" w:rsidRPr="00D30883">
        <w:rPr>
          <w:rFonts w:ascii="Arial" w:hAnsi="Arial" w:cs="Arial"/>
          <w:sz w:val="22"/>
          <w:szCs w:val="22"/>
          <w:rPrChange w:id="3077"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3078" w:author="Guo, Shicheng" w:date="2020-02-11T14:24:00Z">
            <w:rPr>
              <w:rFonts w:ascii="Times New Roman" w:hAnsi="Times New Roman" w:cs="Times New Roman"/>
              <w:noProof/>
            </w:rPr>
          </w:rPrChange>
        </w:rPr>
        <w:t>32</w:t>
      </w:r>
      <w:r w:rsidR="00E95EF6" w:rsidRPr="00D30883">
        <w:rPr>
          <w:rFonts w:ascii="Arial" w:hAnsi="Arial" w:cs="Arial"/>
          <w:noProof/>
          <w:sz w:val="22"/>
          <w:szCs w:val="22"/>
          <w:rPrChange w:id="3079" w:author="Guo, Shicheng" w:date="2020-02-11T14:24:00Z">
            <w:rPr>
              <w:rFonts w:ascii="Times New Roman" w:hAnsi="Times New Roman" w:cs="Times New Roman"/>
              <w:noProof/>
            </w:rPr>
          </w:rPrChange>
        </w:rPr>
        <w:fldChar w:fldCharType="end"/>
      </w:r>
      <w:r w:rsidR="000676EC" w:rsidRPr="00D30883">
        <w:rPr>
          <w:rFonts w:ascii="Arial" w:hAnsi="Arial" w:cs="Arial"/>
          <w:sz w:val="22"/>
          <w:szCs w:val="22"/>
          <w:rPrChange w:id="3080"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3081" w:author="Guo, Shicheng" w:date="2020-02-11T14:24:00Z">
            <w:rPr>
              <w:rFonts w:ascii="Times New Roman" w:hAnsi="Times New Roman" w:cs="Times New Roman"/>
            </w:rPr>
          </w:rPrChange>
        </w:rPr>
        <w:t>]</w:t>
      </w:r>
      <w:r w:rsidRPr="00D30883">
        <w:rPr>
          <w:rFonts w:ascii="Arial" w:hAnsi="Arial" w:cs="Arial"/>
          <w:sz w:val="22"/>
          <w:szCs w:val="22"/>
          <w:rPrChange w:id="3082" w:author="Guo, Shicheng" w:date="2020-02-11T14:24:00Z">
            <w:rPr>
              <w:rFonts w:ascii="Times New Roman" w:hAnsi="Times New Roman" w:cs="Times New Roman"/>
            </w:rPr>
          </w:rPrChange>
        </w:rPr>
        <w:t xml:space="preserve">. We </w:t>
      </w:r>
      <w:del w:id="3083" w:author="Andreae, Emily A" w:date="2020-02-11T10:27:00Z">
        <w:r w:rsidRPr="00D30883" w:rsidDel="00EA5549">
          <w:rPr>
            <w:rFonts w:ascii="Arial" w:hAnsi="Arial" w:cs="Arial"/>
            <w:sz w:val="22"/>
            <w:szCs w:val="22"/>
            <w:rPrChange w:id="3084" w:author="Guo, Shicheng" w:date="2020-02-11T14:24:00Z">
              <w:rPr>
                <w:rFonts w:ascii="Times New Roman" w:hAnsi="Times New Roman" w:cs="Times New Roman"/>
              </w:rPr>
            </w:rPrChange>
          </w:rPr>
          <w:delText xml:space="preserve">further </w:delText>
        </w:r>
      </w:del>
      <w:r w:rsidRPr="00D30883">
        <w:rPr>
          <w:rFonts w:ascii="Arial" w:hAnsi="Arial" w:cs="Arial"/>
          <w:sz w:val="22"/>
          <w:szCs w:val="22"/>
          <w:rPrChange w:id="3085" w:author="Guo, Shicheng" w:date="2020-02-11T14:24:00Z">
            <w:rPr>
              <w:rFonts w:ascii="Times New Roman" w:hAnsi="Times New Roman" w:cs="Times New Roman"/>
            </w:rPr>
          </w:rPrChange>
        </w:rPr>
        <w:t xml:space="preserve">confirmed that BRAF inhibitor PLX4032 blocked the activation of </w:t>
      </w:r>
      <w:ins w:id="3086" w:author="Andreae, Emily A" w:date="2020-02-11T10:27:00Z">
        <w:r w:rsidR="00EA5549" w:rsidRPr="00D30883">
          <w:rPr>
            <w:rFonts w:ascii="Arial" w:hAnsi="Arial" w:cs="Arial"/>
            <w:sz w:val="22"/>
            <w:szCs w:val="22"/>
            <w:rPrChange w:id="3087" w:author="Guo, Shicheng" w:date="2020-02-11T14:24:00Z">
              <w:rPr>
                <w:rFonts w:ascii="Times New Roman" w:hAnsi="Times New Roman" w:cs="Times New Roman"/>
              </w:rPr>
            </w:rPrChange>
          </w:rPr>
          <w:t xml:space="preserve">the </w:t>
        </w:r>
      </w:ins>
      <w:r w:rsidRPr="00D30883">
        <w:rPr>
          <w:rFonts w:ascii="Arial" w:hAnsi="Arial" w:cs="Arial"/>
          <w:sz w:val="22"/>
          <w:szCs w:val="22"/>
          <w:rPrChange w:id="3088" w:author="Guo, Shicheng" w:date="2020-02-11T14:24:00Z">
            <w:rPr>
              <w:rFonts w:ascii="Times New Roman" w:hAnsi="Times New Roman" w:cs="Times New Roman"/>
            </w:rPr>
          </w:rPrChange>
        </w:rPr>
        <w:t>TGF-β1/SMAD3 pathway</w:t>
      </w:r>
      <w:del w:id="3089" w:author="Andreae, Emily A" w:date="2020-02-11T10:28:00Z">
        <w:r w:rsidRPr="00D30883" w:rsidDel="00EA5549">
          <w:rPr>
            <w:rFonts w:ascii="Arial" w:hAnsi="Arial" w:cs="Arial"/>
            <w:sz w:val="22"/>
            <w:szCs w:val="22"/>
            <w:rPrChange w:id="3090" w:author="Guo, Shicheng" w:date="2020-02-11T14:24:00Z">
              <w:rPr>
                <w:rFonts w:ascii="Times New Roman" w:hAnsi="Times New Roman" w:cs="Times New Roman"/>
              </w:rPr>
            </w:rPrChange>
          </w:rPr>
          <w:delText>,</w:delText>
        </w:r>
      </w:del>
      <w:r w:rsidRPr="00D30883">
        <w:rPr>
          <w:rFonts w:ascii="Arial" w:hAnsi="Arial" w:cs="Arial"/>
          <w:sz w:val="22"/>
          <w:szCs w:val="22"/>
          <w:rPrChange w:id="3091" w:author="Guo, Shicheng" w:date="2020-02-11T14:24:00Z">
            <w:rPr>
              <w:rFonts w:ascii="Times New Roman" w:hAnsi="Times New Roman" w:cs="Times New Roman"/>
            </w:rPr>
          </w:rPrChange>
        </w:rPr>
        <w:t xml:space="preserve"> and </w:t>
      </w:r>
      <w:ins w:id="3092" w:author="Andreae, Emily A" w:date="2020-02-11T10:28:00Z">
        <w:r w:rsidR="00EA5549" w:rsidRPr="00D30883">
          <w:rPr>
            <w:rFonts w:ascii="Arial" w:hAnsi="Arial" w:cs="Arial"/>
            <w:sz w:val="22"/>
            <w:szCs w:val="22"/>
            <w:rPrChange w:id="3093" w:author="Guo, Shicheng" w:date="2020-02-11T14:24:00Z">
              <w:rPr>
                <w:rFonts w:ascii="Times New Roman" w:hAnsi="Times New Roman" w:cs="Times New Roman"/>
              </w:rPr>
            </w:rPrChange>
          </w:rPr>
          <w:t xml:space="preserve">that </w:t>
        </w:r>
      </w:ins>
      <w:r w:rsidRPr="00D30883">
        <w:rPr>
          <w:rFonts w:ascii="Arial" w:hAnsi="Arial" w:cs="Arial"/>
          <w:sz w:val="22"/>
          <w:szCs w:val="22"/>
          <w:rPrChange w:id="3094" w:author="Guo, Shicheng" w:date="2020-02-11T14:24:00Z">
            <w:rPr>
              <w:rFonts w:ascii="Times New Roman" w:hAnsi="Times New Roman" w:cs="Times New Roman"/>
            </w:rPr>
          </w:rPrChange>
        </w:rPr>
        <w:t xml:space="preserve">TGF-β1 signaling </w:t>
      </w:r>
      <w:del w:id="3095" w:author="Andreae, Emily A" w:date="2020-02-11T10:28:00Z">
        <w:r w:rsidRPr="00D30883" w:rsidDel="00EA5549">
          <w:rPr>
            <w:rFonts w:ascii="Arial" w:hAnsi="Arial" w:cs="Arial"/>
            <w:sz w:val="22"/>
            <w:szCs w:val="22"/>
            <w:rPrChange w:id="3096" w:author="Guo, Shicheng" w:date="2020-02-11T14:24:00Z">
              <w:rPr>
                <w:rFonts w:ascii="Times New Roman" w:hAnsi="Times New Roman" w:cs="Times New Roman"/>
              </w:rPr>
            </w:rPrChange>
          </w:rPr>
          <w:delText xml:space="preserve">activity </w:delText>
        </w:r>
      </w:del>
      <w:r w:rsidRPr="00D30883">
        <w:rPr>
          <w:rFonts w:ascii="Arial" w:hAnsi="Arial" w:cs="Arial"/>
          <w:sz w:val="22"/>
          <w:szCs w:val="22"/>
          <w:rPrChange w:id="3097" w:author="Guo, Shicheng" w:date="2020-02-11T14:24:00Z">
            <w:rPr>
              <w:rFonts w:ascii="Times New Roman" w:hAnsi="Times New Roman" w:cs="Times New Roman"/>
            </w:rPr>
          </w:rPrChange>
        </w:rPr>
        <w:t>positively correlates with BRAFV600E</w:t>
      </w:r>
      <w:ins w:id="3098" w:author="Andreae, Emily A" w:date="2020-02-11T10:28:00Z">
        <w:r w:rsidR="00EA5549" w:rsidRPr="00D30883">
          <w:rPr>
            <w:rFonts w:ascii="Arial" w:hAnsi="Arial" w:cs="Arial"/>
            <w:sz w:val="22"/>
            <w:szCs w:val="22"/>
            <w:rPrChange w:id="3099" w:author="Guo, Shicheng" w:date="2020-02-11T14:24:00Z">
              <w:rPr>
                <w:rFonts w:ascii="Times New Roman" w:hAnsi="Times New Roman" w:cs="Times New Roman"/>
              </w:rPr>
            </w:rPrChange>
          </w:rPr>
          <w:t>-mediated downregulation of tsMCHII gene expression</w:t>
        </w:r>
      </w:ins>
      <w:r w:rsidRPr="00D30883">
        <w:rPr>
          <w:rFonts w:ascii="Arial" w:hAnsi="Arial" w:cs="Arial"/>
          <w:sz w:val="22"/>
          <w:szCs w:val="22"/>
          <w:rPrChange w:id="3100" w:author="Guo, Shicheng" w:date="2020-02-11T14:24:00Z">
            <w:rPr>
              <w:rFonts w:ascii="Times New Roman" w:hAnsi="Times New Roman" w:cs="Times New Roman"/>
            </w:rPr>
          </w:rPrChange>
        </w:rPr>
        <w:t xml:space="preserve"> in </w:t>
      </w:r>
      <w:del w:id="3101" w:author="Andreae, Emily A" w:date="2020-02-11T10:28:00Z">
        <w:r w:rsidRPr="00D30883" w:rsidDel="00EA5549">
          <w:rPr>
            <w:rFonts w:ascii="Arial" w:hAnsi="Arial" w:cs="Arial"/>
            <w:sz w:val="22"/>
            <w:szCs w:val="22"/>
            <w:rPrChange w:id="3102" w:author="Guo, Shicheng" w:date="2020-02-11T14:24:00Z">
              <w:rPr>
                <w:rFonts w:ascii="Times New Roman" w:hAnsi="Times New Roman" w:cs="Times New Roman"/>
              </w:rPr>
            </w:rPrChange>
          </w:rPr>
          <w:delText xml:space="preserve">PTC </w:delText>
        </w:r>
      </w:del>
      <w:r w:rsidRPr="00D30883">
        <w:rPr>
          <w:rFonts w:ascii="Arial" w:hAnsi="Arial" w:cs="Arial"/>
          <w:sz w:val="22"/>
          <w:szCs w:val="22"/>
          <w:rPrChange w:id="3103" w:author="Guo, Shicheng" w:date="2020-02-11T14:24:00Z">
            <w:rPr>
              <w:rFonts w:ascii="Times New Roman" w:hAnsi="Times New Roman" w:cs="Times New Roman"/>
            </w:rPr>
          </w:rPrChange>
        </w:rPr>
        <w:t>patients</w:t>
      </w:r>
      <w:ins w:id="3104" w:author="Andreae, Emily A" w:date="2020-02-11T10:28:00Z">
        <w:r w:rsidR="00EA5549" w:rsidRPr="00D30883">
          <w:rPr>
            <w:rFonts w:ascii="Arial" w:hAnsi="Arial" w:cs="Arial"/>
            <w:sz w:val="22"/>
            <w:szCs w:val="22"/>
            <w:rPrChange w:id="3105" w:author="Guo, Shicheng" w:date="2020-02-11T14:24:00Z">
              <w:rPr>
                <w:rFonts w:ascii="Times New Roman" w:hAnsi="Times New Roman" w:cs="Times New Roman"/>
              </w:rPr>
            </w:rPrChange>
          </w:rPr>
          <w:t xml:space="preserve"> with PTC</w:t>
        </w:r>
      </w:ins>
      <w:r w:rsidRPr="00D30883">
        <w:rPr>
          <w:rFonts w:ascii="Arial" w:hAnsi="Arial" w:cs="Arial"/>
          <w:sz w:val="22"/>
          <w:szCs w:val="22"/>
          <w:rPrChange w:id="3106" w:author="Guo, Shicheng" w:date="2020-02-11T14:24:00Z">
            <w:rPr>
              <w:rFonts w:ascii="Times New Roman" w:hAnsi="Times New Roman" w:cs="Times New Roman"/>
            </w:rPr>
          </w:rPrChange>
        </w:rPr>
        <w:t>.</w:t>
      </w:r>
      <w:ins w:id="3107" w:author="Andreae, Emily A" w:date="2020-02-11T10:30:00Z">
        <w:r w:rsidR="00EA5549" w:rsidRPr="00D30883">
          <w:rPr>
            <w:rFonts w:ascii="Arial" w:hAnsi="Arial" w:cs="Arial"/>
            <w:sz w:val="22"/>
            <w:szCs w:val="22"/>
            <w:rPrChange w:id="3108" w:author="Guo, Shicheng" w:date="2020-02-11T14:24:00Z">
              <w:rPr>
                <w:rFonts w:ascii="Times New Roman" w:hAnsi="Times New Roman" w:cs="Times New Roman"/>
              </w:rPr>
            </w:rPrChange>
          </w:rPr>
          <w:t xml:space="preserve"> Furthermore</w:t>
        </w:r>
      </w:ins>
      <w:del w:id="3109" w:author="Andreae, Emily A" w:date="2020-02-11T10:30:00Z">
        <w:r w:rsidRPr="00D30883" w:rsidDel="00EA5549">
          <w:rPr>
            <w:rFonts w:ascii="Arial" w:hAnsi="Arial" w:cs="Arial"/>
            <w:sz w:val="22"/>
            <w:szCs w:val="22"/>
            <w:rPrChange w:id="3110" w:author="Guo, Shicheng" w:date="2020-02-11T14:24:00Z">
              <w:rPr>
                <w:rFonts w:ascii="Times New Roman" w:hAnsi="Times New Roman" w:cs="Times New Roman"/>
              </w:rPr>
            </w:rPrChange>
          </w:rPr>
          <w:delText xml:space="preserve"> </w:delText>
        </w:r>
        <w:r w:rsidRPr="00D30883" w:rsidDel="00EA5549">
          <w:rPr>
            <w:rFonts w:ascii="Arial" w:hAnsi="Arial" w:cs="Arial"/>
            <w:sz w:val="22"/>
            <w:szCs w:val="22"/>
            <w:rPrChange w:id="3111" w:author="Guo, Shicheng" w:date="2020-02-11T14:24:00Z">
              <w:rPr>
                <w:rFonts w:ascii="Times New Roman" w:hAnsi="Times New Roman" w:cs="Times New Roman"/>
              </w:rPr>
            </w:rPrChange>
          </w:rPr>
          <w:lastRenderedPageBreak/>
          <w:delText>More importantly</w:delText>
        </w:r>
      </w:del>
      <w:r w:rsidRPr="00D30883">
        <w:rPr>
          <w:rFonts w:ascii="Arial" w:hAnsi="Arial" w:cs="Arial"/>
          <w:sz w:val="22"/>
          <w:szCs w:val="22"/>
          <w:rPrChange w:id="3112" w:author="Guo, Shicheng" w:date="2020-02-11T14:24:00Z">
            <w:rPr>
              <w:rFonts w:ascii="Times New Roman" w:hAnsi="Times New Roman" w:cs="Times New Roman"/>
            </w:rPr>
          </w:rPrChange>
        </w:rPr>
        <w:t>, our seri</w:t>
      </w:r>
      <w:ins w:id="3113" w:author="Andreae, Emily A" w:date="2020-02-11T10:30:00Z">
        <w:r w:rsidR="00EA5549" w:rsidRPr="00D30883">
          <w:rPr>
            <w:rFonts w:ascii="Arial" w:hAnsi="Arial" w:cs="Arial"/>
            <w:sz w:val="22"/>
            <w:szCs w:val="22"/>
            <w:rPrChange w:id="3114" w:author="Guo, Shicheng" w:date="2020-02-11T14:24:00Z">
              <w:rPr>
                <w:rFonts w:ascii="Times New Roman" w:hAnsi="Times New Roman" w:cs="Times New Roman"/>
              </w:rPr>
            </w:rPrChange>
          </w:rPr>
          <w:t xml:space="preserve">es of </w:t>
        </w:r>
      </w:ins>
      <w:del w:id="3115" w:author="Andreae, Emily A" w:date="2020-02-11T10:30:00Z">
        <w:r w:rsidRPr="00D30883" w:rsidDel="00EA5549">
          <w:rPr>
            <w:rFonts w:ascii="Arial" w:hAnsi="Arial" w:cs="Arial"/>
            <w:sz w:val="22"/>
            <w:szCs w:val="22"/>
            <w:rPrChange w:id="3116" w:author="Guo, Shicheng" w:date="2020-02-11T14:24:00Z">
              <w:rPr>
                <w:rFonts w:ascii="Times New Roman" w:hAnsi="Times New Roman" w:cs="Times New Roman"/>
              </w:rPr>
            </w:rPrChange>
          </w:rPr>
          <w:delText>ous</w:delText>
        </w:r>
      </w:del>
      <w:r w:rsidRPr="00D30883">
        <w:rPr>
          <w:rFonts w:ascii="Arial" w:hAnsi="Arial" w:cs="Arial"/>
          <w:sz w:val="22"/>
          <w:szCs w:val="22"/>
          <w:rPrChange w:id="3117" w:author="Guo, Shicheng" w:date="2020-02-11T14:24:00Z">
            <w:rPr>
              <w:rFonts w:ascii="Times New Roman" w:hAnsi="Times New Roman" w:cs="Times New Roman"/>
            </w:rPr>
          </w:rPrChange>
        </w:rPr>
        <w:t xml:space="preserve"> signaling blockage experiments proved that TGF-β1-SMAD3 pathway mediates the repression of tsMHCII by BRAF-MAPK</w:t>
      </w:r>
      <w:ins w:id="3118" w:author="Andreae, Emily A" w:date="2020-02-11T10:31:00Z">
        <w:r w:rsidR="00EA5549" w:rsidRPr="00D30883">
          <w:rPr>
            <w:rFonts w:ascii="Arial" w:hAnsi="Arial" w:cs="Arial"/>
            <w:sz w:val="22"/>
            <w:szCs w:val="22"/>
            <w:rPrChange w:id="3119" w:author="Guo, Shicheng" w:date="2020-02-11T14:24:00Z">
              <w:rPr>
                <w:rFonts w:ascii="Times New Roman" w:hAnsi="Times New Roman" w:cs="Times New Roman"/>
              </w:rPr>
            </w:rPrChange>
          </w:rPr>
          <w:t xml:space="preserve"> and supports </w:t>
        </w:r>
      </w:ins>
      <w:del w:id="3120" w:author="Andreae, Emily A" w:date="2020-02-11T10:31:00Z">
        <w:r w:rsidRPr="00D30883" w:rsidDel="00EA5549">
          <w:rPr>
            <w:rFonts w:ascii="Arial" w:hAnsi="Arial" w:cs="Arial"/>
            <w:sz w:val="22"/>
            <w:szCs w:val="22"/>
            <w:rPrChange w:id="3121" w:author="Guo, Shicheng" w:date="2020-02-11T14:24:00Z">
              <w:rPr>
                <w:rFonts w:ascii="Times New Roman" w:hAnsi="Times New Roman" w:cs="Times New Roman"/>
              </w:rPr>
            </w:rPrChange>
          </w:rPr>
          <w:delText>. P</w:delText>
        </w:r>
      </w:del>
      <w:ins w:id="3122" w:author="Andreae, Emily A" w:date="2020-02-11T10:31:00Z">
        <w:r w:rsidR="00EA5549" w:rsidRPr="00D30883">
          <w:rPr>
            <w:rFonts w:ascii="Arial" w:hAnsi="Arial" w:cs="Arial"/>
            <w:sz w:val="22"/>
            <w:szCs w:val="22"/>
            <w:rPrChange w:id="3123" w:author="Guo, Shicheng" w:date="2020-02-11T14:24:00Z">
              <w:rPr>
                <w:rFonts w:ascii="Times New Roman" w:hAnsi="Times New Roman" w:cs="Times New Roman"/>
              </w:rPr>
            </w:rPrChange>
          </w:rPr>
          <w:t>p</w:t>
        </w:r>
      </w:ins>
      <w:r w:rsidRPr="00D30883">
        <w:rPr>
          <w:rFonts w:ascii="Arial" w:hAnsi="Arial" w:cs="Arial"/>
          <w:sz w:val="22"/>
          <w:szCs w:val="22"/>
          <w:rPrChange w:id="3124" w:author="Guo, Shicheng" w:date="2020-02-11T14:24:00Z">
            <w:rPr>
              <w:rFonts w:ascii="Times New Roman" w:hAnsi="Times New Roman" w:cs="Times New Roman"/>
            </w:rPr>
          </w:rPrChange>
        </w:rPr>
        <w:t xml:space="preserve">revious </w:t>
      </w:r>
      <w:ins w:id="3125" w:author="Andreae, Emily A" w:date="2020-02-11T10:31:00Z">
        <w:r w:rsidR="00EA5549" w:rsidRPr="00D30883">
          <w:rPr>
            <w:rFonts w:ascii="Arial" w:hAnsi="Arial" w:cs="Arial"/>
            <w:sz w:val="22"/>
            <w:szCs w:val="22"/>
            <w:rPrChange w:id="3126" w:author="Guo, Shicheng" w:date="2020-02-11T14:24:00Z">
              <w:rPr>
                <w:rFonts w:ascii="Times New Roman" w:hAnsi="Times New Roman" w:cs="Times New Roman"/>
              </w:rPr>
            </w:rPrChange>
          </w:rPr>
          <w:t xml:space="preserve">work by Dong et al. </w:t>
        </w:r>
      </w:ins>
      <w:del w:id="3127" w:author="Andreae, Emily A" w:date="2020-02-11T10:31:00Z">
        <w:r w:rsidRPr="00D30883" w:rsidDel="00EA5549">
          <w:rPr>
            <w:rFonts w:ascii="Arial" w:hAnsi="Arial" w:cs="Arial"/>
            <w:sz w:val="22"/>
            <w:szCs w:val="22"/>
            <w:rPrChange w:id="3128" w:author="Guo, Shicheng" w:date="2020-02-11T14:24:00Z">
              <w:rPr>
                <w:rFonts w:ascii="Times New Roman" w:hAnsi="Times New Roman" w:cs="Times New Roman"/>
              </w:rPr>
            </w:rPrChange>
          </w:rPr>
          <w:delText xml:space="preserve">study </w:delText>
        </w:r>
      </w:del>
      <w:r w:rsidRPr="00D30883">
        <w:rPr>
          <w:rFonts w:ascii="Arial" w:hAnsi="Arial" w:cs="Arial"/>
          <w:sz w:val="22"/>
          <w:szCs w:val="22"/>
          <w:rPrChange w:id="3129" w:author="Guo, Shicheng" w:date="2020-02-11T14:24:00Z">
            <w:rPr>
              <w:rFonts w:ascii="Times New Roman" w:hAnsi="Times New Roman" w:cs="Times New Roman"/>
            </w:rPr>
          </w:rPrChange>
        </w:rPr>
        <w:t xml:space="preserve">in </w:t>
      </w:r>
      <w:ins w:id="3130" w:author="Andreae, Emily A" w:date="2020-02-11T10:31:00Z">
        <w:r w:rsidR="00EA5549" w:rsidRPr="00D30883">
          <w:rPr>
            <w:rFonts w:ascii="Arial" w:hAnsi="Arial" w:cs="Arial"/>
            <w:sz w:val="22"/>
            <w:szCs w:val="22"/>
            <w:rPrChange w:id="3131" w:author="Guo, Shicheng" w:date="2020-02-11T14:24:00Z">
              <w:rPr>
                <w:rFonts w:ascii="Times New Roman" w:hAnsi="Times New Roman" w:cs="Times New Roman"/>
              </w:rPr>
            </w:rPrChange>
          </w:rPr>
          <w:t xml:space="preserve">who demonstrated that TGF-β1 signaling through SMAD3 inhibited expression of CIITA and MHCII expression by repressing the activity of CIITA type IV promoter </w:t>
        </w:r>
      </w:ins>
      <w:ins w:id="3132" w:author="Andreae, Emily A" w:date="2020-02-11T10:32:00Z">
        <w:r w:rsidR="00EA5549" w:rsidRPr="00D30883">
          <w:rPr>
            <w:rFonts w:ascii="Arial" w:hAnsi="Arial" w:cs="Arial"/>
            <w:sz w:val="22"/>
            <w:szCs w:val="22"/>
            <w:rPrChange w:id="3133" w:author="Guo, Shicheng" w:date="2020-02-11T14:24:00Z">
              <w:rPr>
                <w:rFonts w:ascii="Times New Roman" w:hAnsi="Times New Roman" w:cs="Times New Roman"/>
              </w:rPr>
            </w:rPrChange>
          </w:rPr>
          <w:t xml:space="preserve">in </w:t>
        </w:r>
      </w:ins>
      <w:r w:rsidRPr="00D30883">
        <w:rPr>
          <w:rFonts w:ascii="Arial" w:hAnsi="Arial" w:cs="Arial"/>
          <w:sz w:val="22"/>
          <w:szCs w:val="22"/>
          <w:rPrChange w:id="3134" w:author="Guo, Shicheng" w:date="2020-02-11T14:24:00Z">
            <w:rPr>
              <w:rFonts w:ascii="Times New Roman" w:hAnsi="Times New Roman" w:cs="Times New Roman"/>
            </w:rPr>
          </w:rPrChange>
        </w:rPr>
        <w:t xml:space="preserve">astrocytes </w:t>
      </w:r>
      <w:del w:id="3135" w:author="Andreae, Emily A" w:date="2020-02-11T10:32:00Z">
        <w:r w:rsidRPr="00D30883" w:rsidDel="00EA5549">
          <w:rPr>
            <w:rFonts w:ascii="Arial" w:hAnsi="Arial" w:cs="Arial"/>
            <w:sz w:val="22"/>
            <w:szCs w:val="22"/>
            <w:rPrChange w:id="3136" w:author="Guo, Shicheng" w:date="2020-02-11T14:24:00Z">
              <w:rPr>
                <w:rFonts w:ascii="Times New Roman" w:hAnsi="Times New Roman" w:cs="Times New Roman"/>
              </w:rPr>
            </w:rPrChange>
          </w:rPr>
          <w:delText xml:space="preserve">has shown </w:delText>
        </w:r>
      </w:del>
      <w:del w:id="3137" w:author="Andreae, Emily A" w:date="2020-02-11T10:31:00Z">
        <w:r w:rsidRPr="00D30883" w:rsidDel="00EA5549">
          <w:rPr>
            <w:rFonts w:ascii="Arial" w:hAnsi="Arial" w:cs="Arial"/>
            <w:sz w:val="22"/>
            <w:szCs w:val="22"/>
            <w:rPrChange w:id="3138" w:author="Guo, Shicheng" w:date="2020-02-11T14:24:00Z">
              <w:rPr>
                <w:rFonts w:ascii="Times New Roman" w:hAnsi="Times New Roman" w:cs="Times New Roman"/>
              </w:rPr>
            </w:rPrChange>
          </w:rPr>
          <w:delText>that TGF-β1, signaling through SMAD3, inhibited expression of CIITA and MHC II expression by repressing the activity of CIITA type IV promoter</w:delText>
        </w:r>
        <w:r w:rsidR="00344EFD" w:rsidRPr="00D30883" w:rsidDel="00EA5549">
          <w:rPr>
            <w:rFonts w:ascii="Arial" w:hAnsi="Arial" w:cs="Arial"/>
            <w:sz w:val="22"/>
            <w:szCs w:val="22"/>
            <w:rPrChange w:id="3139" w:author="Guo, Shicheng" w:date="2020-02-11T14:24:00Z">
              <w:rPr>
                <w:rFonts w:ascii="Times New Roman" w:hAnsi="Times New Roman" w:cs="Times New Roman"/>
              </w:rPr>
            </w:rPrChange>
          </w:rPr>
          <w:delText xml:space="preserve"> </w:delText>
        </w:r>
      </w:del>
      <w:r w:rsidR="00344EFD" w:rsidRPr="00D30883">
        <w:rPr>
          <w:rFonts w:ascii="Arial" w:hAnsi="Arial" w:cs="Arial"/>
          <w:sz w:val="22"/>
          <w:szCs w:val="22"/>
          <w:rPrChange w:id="3140" w:author="Guo, Shicheng" w:date="2020-02-11T14:24:00Z">
            <w:rPr>
              <w:rFonts w:ascii="Times New Roman" w:hAnsi="Times New Roman" w:cs="Times New Roman"/>
            </w:rPr>
          </w:rPrChange>
        </w:rPr>
        <w:t>[</w:t>
      </w:r>
      <w:r w:rsidR="00E95EF6" w:rsidRPr="00D30883">
        <w:rPr>
          <w:rFonts w:ascii="Arial" w:hAnsi="Arial" w:cs="Arial"/>
          <w:sz w:val="22"/>
          <w:szCs w:val="22"/>
          <w:rPrChange w:id="3141" w:author="Guo, Shicheng" w:date="2020-02-11T14:24:00Z">
            <w:rPr/>
          </w:rPrChange>
        </w:rPr>
        <w:fldChar w:fldCharType="begin"/>
      </w:r>
      <w:r w:rsidR="00E95EF6" w:rsidRPr="00D30883">
        <w:rPr>
          <w:rFonts w:ascii="Arial" w:hAnsi="Arial" w:cs="Arial"/>
          <w:sz w:val="22"/>
          <w:szCs w:val="22"/>
          <w:rPrChange w:id="3142" w:author="Guo, Shicheng" w:date="2020-02-11T14:24:00Z">
            <w:rPr/>
          </w:rPrChange>
        </w:rPr>
        <w:instrText xml:space="preserve"> HYPERLINK \l "_ENREF_33" \o "Dong, 2001 #53" </w:instrText>
      </w:r>
      <w:r w:rsidR="00E95EF6" w:rsidRPr="00D30883">
        <w:rPr>
          <w:rFonts w:ascii="Arial" w:hAnsi="Arial" w:cs="Arial"/>
          <w:sz w:val="22"/>
          <w:szCs w:val="22"/>
          <w:rPrChange w:id="3143"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3144" w:author="Guo, Shicheng" w:date="2020-02-11T14:24:00Z">
            <w:rPr>
              <w:rFonts w:ascii="Times New Roman" w:hAnsi="Times New Roman" w:cs="Times New Roman"/>
            </w:rPr>
          </w:rPrChange>
        </w:rPr>
        <w:fldChar w:fldCharType="begin">
          <w:fldData xml:space="preserve">PEVuZE5vdGU+PENpdGU+PEF1dGhvcj5Eb25nPC9BdXRob3I+PFllYXI+MjAwMTwvWWVhcj48UmVj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</w:fldData>
        </w:fldChar>
      </w:r>
      <w:r w:rsidRPr="00D30883">
        <w:rPr>
          <w:rFonts w:ascii="Arial" w:hAnsi="Arial" w:cs="Arial"/>
          <w:sz w:val="22"/>
          <w:szCs w:val="22"/>
          <w:rPrChange w:id="3145"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3146" w:author="Guo, Shicheng" w:date="2020-02-11T14:24:00Z">
            <w:rPr>
              <w:rFonts w:ascii="Times New Roman" w:hAnsi="Times New Roman" w:cs="Times New Roman"/>
            </w:rPr>
          </w:rPrChange>
        </w:rPr>
        <w:fldChar w:fldCharType="begin">
          <w:fldData xml:space="preserve">PEVuZE5vdGU+PENpdGU+PEF1dGhvcj5Eb25nPC9BdXRob3I+PFllYXI+MjAwMTwvWWVhcj48UmVj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</w:fldData>
        </w:fldChar>
      </w:r>
      <w:r w:rsidRPr="00D30883">
        <w:rPr>
          <w:rFonts w:ascii="Arial" w:hAnsi="Arial" w:cs="Arial"/>
          <w:sz w:val="22"/>
          <w:szCs w:val="22"/>
          <w:rPrChange w:id="3147"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3148" w:author="Guo, Shicheng" w:date="2020-02-11T14:24:00Z">
            <w:rPr>
              <w:rFonts w:ascii="Arial" w:hAnsi="Arial" w:cs="Arial"/>
              <w:sz w:val="22"/>
              <w:szCs w:val="22"/>
            </w:rPr>
          </w:rPrChange>
        </w:rPr>
      </w:r>
      <w:r w:rsidR="000676EC" w:rsidRPr="00D30883">
        <w:rPr>
          <w:rFonts w:ascii="Arial" w:hAnsi="Arial" w:cs="Arial"/>
          <w:sz w:val="22"/>
          <w:szCs w:val="22"/>
          <w:rPrChange w:id="3149"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3150" w:author="Guo, Shicheng" w:date="2020-02-11T14:24:00Z">
            <w:rPr>
              <w:rFonts w:ascii="Arial" w:hAnsi="Arial" w:cs="Arial"/>
              <w:sz w:val="22"/>
              <w:szCs w:val="22"/>
            </w:rPr>
          </w:rPrChange>
        </w:rPr>
      </w:r>
      <w:r w:rsidR="000676EC" w:rsidRPr="00D30883">
        <w:rPr>
          <w:rFonts w:ascii="Arial" w:hAnsi="Arial" w:cs="Arial"/>
          <w:sz w:val="22"/>
          <w:szCs w:val="22"/>
          <w:rPrChange w:id="3151" w:author="Guo, Shicheng" w:date="2020-02-11T14:24:00Z">
            <w:rPr>
              <w:rFonts w:ascii="Times New Roman" w:hAnsi="Times New Roman" w:cs="Times New Roman"/>
            </w:rPr>
          </w:rPrChange>
        </w:rPr>
        <w:fldChar w:fldCharType="separate"/>
      </w:r>
      <w:r w:rsidRPr="00D30883">
        <w:rPr>
          <w:rFonts w:ascii="Arial" w:hAnsi="Arial" w:cs="Arial"/>
          <w:noProof/>
          <w:sz w:val="22"/>
          <w:szCs w:val="22"/>
          <w:rPrChange w:id="3152" w:author="Guo, Shicheng" w:date="2020-02-11T14:24:00Z">
            <w:rPr>
              <w:rFonts w:ascii="Times New Roman" w:hAnsi="Times New Roman" w:cs="Times New Roman"/>
              <w:noProof/>
            </w:rPr>
          </w:rPrChange>
        </w:rPr>
        <w:t>33</w:t>
      </w:r>
      <w:r w:rsidR="000676EC" w:rsidRPr="00D30883">
        <w:rPr>
          <w:rFonts w:ascii="Arial" w:hAnsi="Arial" w:cs="Arial"/>
          <w:sz w:val="22"/>
          <w:szCs w:val="22"/>
          <w:rPrChange w:id="3153"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3154"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3155" w:author="Guo, Shicheng" w:date="2020-02-11T14:24:00Z">
            <w:rPr>
              <w:rFonts w:ascii="Times New Roman" w:hAnsi="Times New Roman" w:cs="Times New Roman"/>
            </w:rPr>
          </w:rPrChange>
        </w:rPr>
        <w:t>]</w:t>
      </w:r>
      <w:r w:rsidRPr="00D30883">
        <w:rPr>
          <w:rFonts w:ascii="Arial" w:hAnsi="Arial" w:cs="Arial"/>
          <w:sz w:val="22"/>
          <w:szCs w:val="22"/>
          <w:rPrChange w:id="3156" w:author="Guo, Shicheng" w:date="2020-02-11T14:24:00Z">
            <w:rPr>
              <w:rFonts w:ascii="Times New Roman" w:hAnsi="Times New Roman" w:cs="Times New Roman"/>
            </w:rPr>
          </w:rPrChange>
        </w:rPr>
        <w:t>.</w:t>
      </w:r>
      <w:ins w:id="3157" w:author="Andreae, Emily A" w:date="2020-02-11T10:32:00Z">
        <w:r w:rsidR="00EA5549" w:rsidRPr="00D30883">
          <w:rPr>
            <w:rFonts w:ascii="Arial" w:hAnsi="Arial" w:cs="Arial"/>
            <w:sz w:val="22"/>
            <w:szCs w:val="22"/>
            <w:rPrChange w:id="3158" w:author="Guo, Shicheng" w:date="2020-02-11T14:24:00Z">
              <w:rPr>
                <w:rFonts w:ascii="Times New Roman" w:hAnsi="Times New Roman" w:cs="Times New Roman"/>
              </w:rPr>
            </w:rPrChange>
          </w:rPr>
          <w:t xml:space="preserve"> Similarly</w:t>
        </w:r>
      </w:ins>
      <w:del w:id="3159" w:author="Andreae, Emily A" w:date="2020-02-11T10:32:00Z">
        <w:r w:rsidRPr="00D30883" w:rsidDel="00EA5549">
          <w:rPr>
            <w:rFonts w:ascii="Arial" w:hAnsi="Arial" w:cs="Arial"/>
            <w:sz w:val="22"/>
            <w:szCs w:val="22"/>
            <w:rPrChange w:id="3160" w:author="Guo, Shicheng" w:date="2020-02-11T14:24:00Z">
              <w:rPr>
                <w:rFonts w:ascii="Times New Roman" w:hAnsi="Times New Roman" w:cs="Times New Roman"/>
              </w:rPr>
            </w:rPrChange>
          </w:rPr>
          <w:delText xml:space="preserve"> Consistently</w:delText>
        </w:r>
      </w:del>
      <w:r w:rsidRPr="00D30883">
        <w:rPr>
          <w:rFonts w:ascii="Arial" w:hAnsi="Arial" w:cs="Arial"/>
          <w:sz w:val="22"/>
          <w:szCs w:val="22"/>
          <w:rPrChange w:id="3161" w:author="Guo, Shicheng" w:date="2020-02-11T14:24:00Z">
            <w:rPr>
              <w:rFonts w:ascii="Times New Roman" w:hAnsi="Times New Roman" w:cs="Times New Roman"/>
            </w:rPr>
          </w:rPrChange>
        </w:rPr>
        <w:t>, we also found that exogenous TGF-β1 treatment repressed CIITA expression</w:t>
      </w:r>
      <w:del w:id="3162" w:author="Andreae, Emily A" w:date="2020-02-11T10:32:00Z">
        <w:r w:rsidRPr="00D30883" w:rsidDel="00EA5549">
          <w:rPr>
            <w:rFonts w:ascii="Arial" w:hAnsi="Arial" w:cs="Arial"/>
            <w:sz w:val="22"/>
            <w:szCs w:val="22"/>
            <w:rPrChange w:id="3163" w:author="Guo, Shicheng" w:date="2020-02-11T14:24:00Z">
              <w:rPr>
                <w:rFonts w:ascii="Times New Roman" w:hAnsi="Times New Roman" w:cs="Times New Roman"/>
              </w:rPr>
            </w:rPrChange>
          </w:rPr>
          <w:delText>,</w:delText>
        </w:r>
      </w:del>
      <w:r w:rsidRPr="00D30883">
        <w:rPr>
          <w:rFonts w:ascii="Arial" w:hAnsi="Arial" w:cs="Arial"/>
          <w:sz w:val="22"/>
          <w:szCs w:val="22"/>
          <w:rPrChange w:id="3164" w:author="Guo, Shicheng" w:date="2020-02-11T14:24:00Z">
            <w:rPr>
              <w:rFonts w:ascii="Times New Roman" w:hAnsi="Times New Roman" w:cs="Times New Roman"/>
            </w:rPr>
          </w:rPrChange>
        </w:rPr>
        <w:t xml:space="preserve"> and consequently decreased the </w:t>
      </w:r>
      <w:ins w:id="3165" w:author="Andreae, Emily A" w:date="2020-02-11T10:34:00Z">
        <w:r w:rsidR="00EA5549" w:rsidRPr="00D30883">
          <w:rPr>
            <w:rFonts w:ascii="Arial" w:hAnsi="Arial" w:cs="Arial"/>
            <w:sz w:val="22"/>
            <w:szCs w:val="22"/>
            <w:rPrChange w:id="3166" w:author="Guo, Shicheng" w:date="2020-02-11T14:24:00Z">
              <w:rPr>
                <w:rFonts w:ascii="Times New Roman" w:hAnsi="Times New Roman" w:cs="Times New Roman"/>
              </w:rPr>
            </w:rPrChange>
          </w:rPr>
          <w:t xml:space="preserve">level of </w:t>
        </w:r>
      </w:ins>
      <w:r w:rsidRPr="00D30883">
        <w:rPr>
          <w:rFonts w:ascii="Arial" w:hAnsi="Arial" w:cs="Arial"/>
          <w:sz w:val="22"/>
          <w:szCs w:val="22"/>
          <w:rPrChange w:id="3167" w:author="Guo, Shicheng" w:date="2020-02-11T14:24:00Z">
            <w:rPr>
              <w:rFonts w:ascii="Times New Roman" w:hAnsi="Times New Roman" w:cs="Times New Roman"/>
            </w:rPr>
          </w:rPrChange>
        </w:rPr>
        <w:t xml:space="preserve">tsMHCII </w:t>
      </w:r>
      <w:ins w:id="3168" w:author="Andreae, Emily A" w:date="2020-02-11T10:34:00Z">
        <w:r w:rsidR="00EA5549" w:rsidRPr="00D30883">
          <w:rPr>
            <w:rFonts w:ascii="Arial" w:hAnsi="Arial" w:cs="Arial"/>
            <w:sz w:val="22"/>
            <w:szCs w:val="22"/>
            <w:rPrChange w:id="3169" w:author="Guo, Shicheng" w:date="2020-02-11T14:24:00Z">
              <w:rPr>
                <w:rFonts w:ascii="Times New Roman" w:hAnsi="Times New Roman" w:cs="Times New Roman"/>
              </w:rPr>
            </w:rPrChange>
          </w:rPr>
          <w:t xml:space="preserve">expression </w:t>
        </w:r>
      </w:ins>
      <w:del w:id="3170" w:author="Andreae, Emily A" w:date="2020-02-11T10:34:00Z">
        <w:r w:rsidRPr="00D30883" w:rsidDel="00EA5549">
          <w:rPr>
            <w:rFonts w:ascii="Arial" w:hAnsi="Arial" w:cs="Arial"/>
            <w:sz w:val="22"/>
            <w:szCs w:val="22"/>
            <w:rPrChange w:id="3171" w:author="Guo, Shicheng" w:date="2020-02-11T14:24:00Z">
              <w:rPr>
                <w:rFonts w:ascii="Times New Roman" w:hAnsi="Times New Roman" w:cs="Times New Roman"/>
              </w:rPr>
            </w:rPrChange>
          </w:rPr>
          <w:delText>level</w:delText>
        </w:r>
      </w:del>
      <w:r w:rsidRPr="00D30883">
        <w:rPr>
          <w:rFonts w:ascii="Arial" w:hAnsi="Arial" w:cs="Arial"/>
          <w:sz w:val="22"/>
          <w:szCs w:val="22"/>
          <w:rPrChange w:id="3172" w:author="Guo, Shicheng" w:date="2020-02-11T14:24:00Z">
            <w:rPr>
              <w:rFonts w:ascii="Times New Roman" w:hAnsi="Times New Roman" w:cs="Times New Roman"/>
            </w:rPr>
          </w:rPrChange>
        </w:rPr>
        <w:t xml:space="preserve"> on PTC cell surface</w:t>
      </w:r>
      <w:del w:id="3173" w:author="Andreae, Emily A" w:date="2020-02-11T10:33:00Z">
        <w:r w:rsidRPr="00D30883" w:rsidDel="00EA5549">
          <w:rPr>
            <w:rFonts w:ascii="Arial" w:hAnsi="Arial" w:cs="Arial"/>
            <w:sz w:val="22"/>
            <w:szCs w:val="22"/>
            <w:rPrChange w:id="3174" w:author="Guo, Shicheng" w:date="2020-02-11T14:24:00Z">
              <w:rPr>
                <w:rFonts w:ascii="Times New Roman" w:hAnsi="Times New Roman" w:cs="Times New Roman"/>
              </w:rPr>
            </w:rPrChange>
          </w:rPr>
          <w:delText>,</w:delText>
        </w:r>
      </w:del>
      <w:r w:rsidRPr="00D30883">
        <w:rPr>
          <w:rFonts w:ascii="Arial" w:hAnsi="Arial" w:cs="Arial"/>
          <w:sz w:val="22"/>
          <w:szCs w:val="22"/>
          <w:rPrChange w:id="3175" w:author="Guo, Shicheng" w:date="2020-02-11T14:24:00Z">
            <w:rPr>
              <w:rFonts w:ascii="Times New Roman" w:hAnsi="Times New Roman" w:cs="Times New Roman"/>
            </w:rPr>
          </w:rPrChange>
        </w:rPr>
        <w:t xml:space="preserve"> while inhibitors targeting specific TGF-β1/SMAD3 pathway </w:t>
      </w:r>
      <w:ins w:id="3176" w:author="Andreae, Emily A" w:date="2020-02-11T10:35:00Z">
        <w:r w:rsidR="00EA5549" w:rsidRPr="00D30883">
          <w:rPr>
            <w:rFonts w:ascii="Arial" w:hAnsi="Arial" w:cs="Arial"/>
            <w:sz w:val="22"/>
            <w:szCs w:val="22"/>
            <w:rPrChange w:id="3177" w:author="Guo, Shicheng" w:date="2020-02-11T14:24:00Z">
              <w:rPr>
                <w:rFonts w:ascii="Times New Roman" w:hAnsi="Times New Roman" w:cs="Times New Roman"/>
              </w:rPr>
            </w:rPrChange>
          </w:rPr>
          <w:t xml:space="preserve">components </w:t>
        </w:r>
      </w:ins>
      <w:ins w:id="3178" w:author="Andreae, Emily A" w:date="2020-02-11T10:33:00Z">
        <w:r w:rsidR="00EA5549" w:rsidRPr="00D30883">
          <w:rPr>
            <w:rFonts w:ascii="Arial" w:hAnsi="Arial" w:cs="Arial"/>
            <w:sz w:val="22"/>
            <w:szCs w:val="22"/>
            <w:rPrChange w:id="3179" w:author="Guo, Shicheng" w:date="2020-02-11T14:24:00Z">
              <w:rPr>
                <w:rFonts w:ascii="Times New Roman" w:hAnsi="Times New Roman" w:cs="Times New Roman"/>
              </w:rPr>
            </w:rPrChange>
          </w:rPr>
          <w:t xml:space="preserve">produced </w:t>
        </w:r>
      </w:ins>
      <w:del w:id="3180" w:author="Andreae, Emily A" w:date="2020-02-11T10:33:00Z">
        <w:r w:rsidRPr="00D30883" w:rsidDel="00EA5549">
          <w:rPr>
            <w:rFonts w:ascii="Arial" w:hAnsi="Arial" w:cs="Arial"/>
            <w:sz w:val="22"/>
            <w:szCs w:val="22"/>
            <w:rPrChange w:id="3181" w:author="Guo, Shicheng" w:date="2020-02-11T14:24:00Z">
              <w:rPr>
                <w:rFonts w:ascii="Times New Roman" w:hAnsi="Times New Roman" w:cs="Times New Roman"/>
              </w:rPr>
            </w:rPrChange>
          </w:rPr>
          <w:delText xml:space="preserve">showed </w:delText>
        </w:r>
      </w:del>
      <w:del w:id="3182" w:author="Andreae, Emily A" w:date="2020-02-11T10:35:00Z">
        <w:r w:rsidRPr="00D30883" w:rsidDel="00EA5549">
          <w:rPr>
            <w:rFonts w:ascii="Arial" w:hAnsi="Arial" w:cs="Arial"/>
            <w:sz w:val="22"/>
            <w:szCs w:val="22"/>
            <w:rPrChange w:id="3183" w:author="Guo, Shicheng" w:date="2020-02-11T14:24:00Z">
              <w:rPr>
                <w:rFonts w:ascii="Times New Roman" w:hAnsi="Times New Roman" w:cs="Times New Roman"/>
              </w:rPr>
            </w:rPrChange>
          </w:rPr>
          <w:delText>the</w:delText>
        </w:r>
      </w:del>
      <w:r w:rsidRPr="00D30883">
        <w:rPr>
          <w:rFonts w:ascii="Arial" w:hAnsi="Arial" w:cs="Arial"/>
          <w:sz w:val="22"/>
          <w:szCs w:val="22"/>
          <w:rPrChange w:id="3184" w:author="Guo, Shicheng" w:date="2020-02-11T14:24:00Z">
            <w:rPr>
              <w:rFonts w:ascii="Times New Roman" w:hAnsi="Times New Roman" w:cs="Times New Roman"/>
            </w:rPr>
          </w:rPrChange>
        </w:rPr>
        <w:t xml:space="preserve"> </w:t>
      </w:r>
      <w:ins w:id="3185" w:author="Andreae, Emily A" w:date="2020-02-11T10:35:00Z">
        <w:r w:rsidR="00EA5549" w:rsidRPr="00D30883">
          <w:rPr>
            <w:rFonts w:ascii="Arial" w:hAnsi="Arial" w:cs="Arial"/>
            <w:sz w:val="22"/>
            <w:szCs w:val="22"/>
            <w:rPrChange w:id="3186" w:author="Guo, Shicheng" w:date="2020-02-11T14:24:00Z">
              <w:rPr>
                <w:rFonts w:ascii="Times New Roman" w:hAnsi="Times New Roman" w:cs="Times New Roman"/>
              </w:rPr>
            </w:rPrChange>
          </w:rPr>
          <w:t xml:space="preserve">an </w:t>
        </w:r>
      </w:ins>
      <w:r w:rsidRPr="00D30883">
        <w:rPr>
          <w:rFonts w:ascii="Arial" w:hAnsi="Arial" w:cs="Arial"/>
          <w:sz w:val="22"/>
          <w:szCs w:val="22"/>
          <w:rPrChange w:id="3187" w:author="Guo, Shicheng" w:date="2020-02-11T14:24:00Z">
            <w:rPr>
              <w:rFonts w:ascii="Times New Roman" w:hAnsi="Times New Roman" w:cs="Times New Roman"/>
            </w:rPr>
          </w:rPrChange>
        </w:rPr>
        <w:t xml:space="preserve">opposite effect. Thus, down-regulation of CIITA/MHCII by TGF-β1 in PTC cells is likely due to a decrease </w:t>
      </w:r>
      <w:ins w:id="3188" w:author="Andreae, Emily A" w:date="2020-02-11T10:36:00Z">
        <w:r w:rsidR="00EA5549" w:rsidRPr="00D30883">
          <w:rPr>
            <w:rFonts w:ascii="Arial" w:hAnsi="Arial" w:cs="Arial"/>
            <w:sz w:val="22"/>
            <w:szCs w:val="22"/>
            <w:rPrChange w:id="3189" w:author="Guo, Shicheng" w:date="2020-02-11T14:24:00Z">
              <w:rPr>
                <w:rFonts w:ascii="Times New Roman" w:hAnsi="Times New Roman" w:cs="Times New Roman"/>
              </w:rPr>
            </w:rPrChange>
          </w:rPr>
          <w:t>in</w:t>
        </w:r>
      </w:ins>
      <w:del w:id="3190" w:author="Andreae, Emily A" w:date="2020-02-11T10:36:00Z">
        <w:r w:rsidRPr="00D30883" w:rsidDel="00EA5549">
          <w:rPr>
            <w:rFonts w:ascii="Arial" w:hAnsi="Arial" w:cs="Arial"/>
            <w:sz w:val="22"/>
            <w:szCs w:val="22"/>
            <w:rPrChange w:id="3191" w:author="Guo, Shicheng" w:date="2020-02-11T14:24:00Z">
              <w:rPr>
                <w:rFonts w:ascii="Times New Roman" w:hAnsi="Times New Roman" w:cs="Times New Roman"/>
              </w:rPr>
            </w:rPrChange>
          </w:rPr>
          <w:delText>of</w:delText>
        </w:r>
      </w:del>
      <w:r w:rsidRPr="00D30883">
        <w:rPr>
          <w:rFonts w:ascii="Arial" w:hAnsi="Arial" w:cs="Arial"/>
          <w:sz w:val="22"/>
          <w:szCs w:val="22"/>
          <w:rPrChange w:id="3192" w:author="Guo, Shicheng" w:date="2020-02-11T14:24:00Z">
            <w:rPr>
              <w:rFonts w:ascii="Times New Roman" w:hAnsi="Times New Roman" w:cs="Times New Roman"/>
            </w:rPr>
          </w:rPrChange>
        </w:rPr>
        <w:t xml:space="preserve"> CIITA promoter activity induced by SMAD3 at </w:t>
      </w:r>
      <w:ins w:id="3193" w:author="Andreae, Emily A" w:date="2020-02-11T10:36:00Z">
        <w:r w:rsidR="00EA5549" w:rsidRPr="00D30883">
          <w:rPr>
            <w:rFonts w:ascii="Arial" w:hAnsi="Arial" w:cs="Arial"/>
            <w:sz w:val="22"/>
            <w:szCs w:val="22"/>
            <w:rPrChange w:id="3194" w:author="Guo, Shicheng" w:date="2020-02-11T14:24:00Z">
              <w:rPr>
                <w:rFonts w:ascii="Times New Roman" w:hAnsi="Times New Roman" w:cs="Times New Roman"/>
              </w:rPr>
            </w:rPrChange>
          </w:rPr>
          <w:t xml:space="preserve">the </w:t>
        </w:r>
      </w:ins>
      <w:r w:rsidRPr="00D30883">
        <w:rPr>
          <w:rFonts w:ascii="Arial" w:hAnsi="Arial" w:cs="Arial"/>
          <w:sz w:val="22"/>
          <w:szCs w:val="22"/>
          <w:rPrChange w:id="3195" w:author="Guo, Shicheng" w:date="2020-02-11T14:24:00Z">
            <w:rPr>
              <w:rFonts w:ascii="Times New Roman" w:hAnsi="Times New Roman" w:cs="Times New Roman"/>
            </w:rPr>
          </w:rPrChange>
        </w:rPr>
        <w:t xml:space="preserve">transcriptional regulation level. </w:t>
      </w:r>
    </w:p>
    <w:p w14:paraId="04D418A8" w14:textId="569606F7" w:rsidR="00EC4505" w:rsidRPr="00D30883" w:rsidRDefault="00312EEC">
      <w:pPr>
        <w:spacing w:line="240" w:lineRule="auto"/>
        <w:ind w:firstLineChars="200" w:firstLine="440"/>
        <w:jc w:val="both"/>
        <w:rPr>
          <w:rFonts w:ascii="Arial" w:hAnsi="Arial" w:cs="Arial"/>
          <w:color w:val="000000" w:themeColor="text1"/>
          <w:sz w:val="22"/>
          <w:szCs w:val="22"/>
          <w:rPrChange w:id="3196" w:author="Guo, Shicheng" w:date="2020-02-11T14:24:00Z">
            <w:rPr>
              <w:rFonts w:ascii="Times New Roman" w:hAnsi="Times New Roman" w:cs="Times New Roman"/>
              <w:color w:val="000000" w:themeColor="text1"/>
            </w:rPr>
          </w:rPrChange>
        </w:rPr>
        <w:pPrChange w:id="3197" w:author="Guo, Shicheng" w:date="2020-02-11T14:23:00Z">
          <w:pPr>
            <w:spacing w:line="480" w:lineRule="auto"/>
            <w:ind w:firstLineChars="200" w:firstLine="480"/>
            <w:jc w:val="both"/>
          </w:pPr>
        </w:pPrChange>
      </w:pPr>
      <w:r w:rsidRPr="00D30883">
        <w:rPr>
          <w:rFonts w:ascii="Arial" w:hAnsi="Arial" w:cs="Arial"/>
          <w:sz w:val="22"/>
          <w:szCs w:val="22"/>
          <w:rPrChange w:id="3198" w:author="Guo, Shicheng" w:date="2020-02-11T14:24:00Z">
            <w:rPr>
              <w:rFonts w:ascii="Times New Roman" w:hAnsi="Times New Roman" w:cs="Times New Roman"/>
            </w:rPr>
          </w:rPrChange>
        </w:rPr>
        <w:t xml:space="preserve">As a multi-functional morphogen, </w:t>
      </w:r>
      <w:r w:rsidRPr="00D30883">
        <w:rPr>
          <w:rFonts w:ascii="Arial" w:hAnsi="Arial" w:cs="Arial"/>
          <w:color w:val="000000" w:themeColor="text1"/>
          <w:sz w:val="22"/>
          <w:szCs w:val="22"/>
          <w:rPrChange w:id="3199" w:author="Guo, Shicheng" w:date="2020-02-11T14:24:00Z">
            <w:rPr>
              <w:rFonts w:ascii="Times New Roman" w:hAnsi="Times New Roman" w:cs="Times New Roman"/>
              <w:color w:val="000000" w:themeColor="text1"/>
            </w:rPr>
          </w:rPrChange>
        </w:rPr>
        <w:t xml:space="preserve">TGF-β1 </w:t>
      </w:r>
      <w:ins w:id="3200" w:author="Andreae, Emily A" w:date="2020-02-11T10:36:00Z">
        <w:r w:rsidR="000A56E3" w:rsidRPr="00D30883">
          <w:rPr>
            <w:rFonts w:ascii="Arial" w:hAnsi="Arial" w:cs="Arial"/>
            <w:color w:val="000000" w:themeColor="text1"/>
            <w:sz w:val="22"/>
            <w:szCs w:val="22"/>
            <w:rPrChange w:id="3201" w:author="Guo, Shicheng" w:date="2020-02-11T14:24:00Z">
              <w:rPr>
                <w:rFonts w:ascii="Times New Roman" w:hAnsi="Times New Roman" w:cs="Times New Roman"/>
                <w:color w:val="000000" w:themeColor="text1"/>
              </w:rPr>
            </w:rPrChange>
          </w:rPr>
          <w:t xml:space="preserve">plays a role in </w:t>
        </w:r>
      </w:ins>
      <w:del w:id="3202" w:author="Andreae, Emily A" w:date="2020-02-11T10:36:00Z">
        <w:r w:rsidRPr="00D30883" w:rsidDel="000A56E3">
          <w:rPr>
            <w:rFonts w:ascii="Arial" w:hAnsi="Arial" w:cs="Arial"/>
            <w:color w:val="000000" w:themeColor="text1"/>
            <w:sz w:val="22"/>
            <w:szCs w:val="22"/>
            <w:rPrChange w:id="3203" w:author="Guo, Shicheng" w:date="2020-02-11T14:24:00Z">
              <w:rPr>
                <w:rFonts w:ascii="Times New Roman" w:hAnsi="Times New Roman" w:cs="Times New Roman"/>
                <w:color w:val="000000" w:themeColor="text1"/>
              </w:rPr>
            </w:rPrChange>
          </w:rPr>
          <w:delText xml:space="preserve">was shown before to </w:delText>
        </w:r>
      </w:del>
      <w:r w:rsidRPr="00D30883">
        <w:rPr>
          <w:rFonts w:ascii="Arial" w:hAnsi="Arial" w:cs="Arial"/>
          <w:color w:val="000000" w:themeColor="text1"/>
          <w:sz w:val="22"/>
          <w:szCs w:val="22"/>
          <w:rPrChange w:id="3204" w:author="Guo, Shicheng" w:date="2020-02-11T14:24:00Z">
            <w:rPr>
              <w:rFonts w:ascii="Times New Roman" w:hAnsi="Times New Roman" w:cs="Times New Roman"/>
              <w:color w:val="000000" w:themeColor="text1"/>
            </w:rPr>
          </w:rPrChange>
        </w:rPr>
        <w:t>shap</w:t>
      </w:r>
      <w:ins w:id="3205" w:author="Andreae, Emily A" w:date="2020-02-11T10:37:00Z">
        <w:r w:rsidR="000A56E3" w:rsidRPr="00D30883">
          <w:rPr>
            <w:rFonts w:ascii="Arial" w:hAnsi="Arial" w:cs="Arial"/>
            <w:color w:val="000000" w:themeColor="text1"/>
            <w:sz w:val="22"/>
            <w:szCs w:val="22"/>
            <w:rPrChange w:id="3206" w:author="Guo, Shicheng" w:date="2020-02-11T14:24:00Z">
              <w:rPr>
                <w:rFonts w:ascii="Times New Roman" w:hAnsi="Times New Roman" w:cs="Times New Roman"/>
                <w:color w:val="000000" w:themeColor="text1"/>
              </w:rPr>
            </w:rPrChange>
          </w:rPr>
          <w:t>ing</w:t>
        </w:r>
      </w:ins>
      <w:del w:id="3207" w:author="Andreae, Emily A" w:date="2020-02-11T10:37:00Z">
        <w:r w:rsidRPr="00D30883" w:rsidDel="000A56E3">
          <w:rPr>
            <w:rFonts w:ascii="Arial" w:hAnsi="Arial" w:cs="Arial"/>
            <w:color w:val="000000" w:themeColor="text1"/>
            <w:sz w:val="22"/>
            <w:szCs w:val="22"/>
            <w:rPrChange w:id="3208" w:author="Guo, Shicheng" w:date="2020-02-11T14:24:00Z">
              <w:rPr>
                <w:rFonts w:ascii="Times New Roman" w:hAnsi="Times New Roman" w:cs="Times New Roman"/>
                <w:color w:val="000000" w:themeColor="text1"/>
              </w:rPr>
            </w:rPrChange>
          </w:rPr>
          <w:delText>e</w:delText>
        </w:r>
      </w:del>
      <w:r w:rsidRPr="00D30883">
        <w:rPr>
          <w:rFonts w:ascii="Arial" w:hAnsi="Arial" w:cs="Arial"/>
          <w:color w:val="000000" w:themeColor="text1"/>
          <w:sz w:val="22"/>
          <w:szCs w:val="22"/>
          <w:rPrChange w:id="3209" w:author="Guo, Shicheng" w:date="2020-02-11T14:24:00Z">
            <w:rPr>
              <w:rFonts w:ascii="Times New Roman" w:hAnsi="Times New Roman" w:cs="Times New Roman"/>
              <w:color w:val="000000" w:themeColor="text1"/>
            </w:rPr>
          </w:rPrChange>
        </w:rPr>
        <w:t xml:space="preserve"> an immunosuppressive </w:t>
      </w:r>
      <w:r w:rsidR="005F59AA" w:rsidRPr="00D30883">
        <w:rPr>
          <w:rFonts w:ascii="Arial" w:hAnsi="Arial" w:cs="Arial"/>
          <w:color w:val="000000" w:themeColor="text1"/>
          <w:sz w:val="22"/>
          <w:szCs w:val="22"/>
          <w:rPrChange w:id="3210" w:author="Guo, Shicheng" w:date="2020-02-11T14:24:00Z">
            <w:rPr>
              <w:rFonts w:ascii="Times New Roman" w:hAnsi="Times New Roman" w:cs="Times New Roman"/>
              <w:color w:val="000000" w:themeColor="text1"/>
            </w:rPr>
          </w:rPrChange>
        </w:rPr>
        <w:t>tumor</w:t>
      </w:r>
      <w:r w:rsidRPr="00D30883">
        <w:rPr>
          <w:rFonts w:ascii="Arial" w:hAnsi="Arial" w:cs="Arial"/>
          <w:color w:val="000000" w:themeColor="text1"/>
          <w:sz w:val="22"/>
          <w:szCs w:val="22"/>
          <w:rPrChange w:id="3211" w:author="Guo, Shicheng" w:date="2020-02-11T14:24:00Z">
            <w:rPr>
              <w:rFonts w:ascii="Times New Roman" w:hAnsi="Times New Roman" w:cs="Times New Roman"/>
              <w:color w:val="000000" w:themeColor="text1"/>
            </w:rPr>
          </w:rPrChange>
        </w:rPr>
        <w:t xml:space="preserve"> microenvironment and restrain PD-L1 blockade</w:t>
      </w:r>
      <w:r w:rsidR="00344EFD" w:rsidRPr="00D30883">
        <w:rPr>
          <w:rFonts w:ascii="Arial" w:hAnsi="Arial" w:cs="Arial"/>
          <w:color w:val="000000" w:themeColor="text1"/>
          <w:sz w:val="22"/>
          <w:szCs w:val="22"/>
          <w:rPrChange w:id="3212" w:author="Guo, Shicheng" w:date="2020-02-11T14:24:00Z">
            <w:rPr>
              <w:rFonts w:ascii="Times New Roman" w:hAnsi="Times New Roman" w:cs="Times New Roman"/>
              <w:color w:val="000000" w:themeColor="text1"/>
            </w:rPr>
          </w:rPrChange>
        </w:rPr>
        <w:t xml:space="preserve"> [</w:t>
      </w:r>
      <w:r w:rsidR="000676EC" w:rsidRPr="00D30883">
        <w:rPr>
          <w:rFonts w:ascii="Arial" w:hAnsi="Arial" w:cs="Arial"/>
          <w:sz w:val="22"/>
          <w:szCs w:val="22"/>
          <w:rPrChange w:id="3213" w:author="Guo, Shicheng" w:date="2020-02-11T14:24:00Z">
            <w:rPr>
              <w:rFonts w:ascii="Times New Roman" w:hAnsi="Times New Roman" w:cs="Times New Roman"/>
            </w:rPr>
          </w:rPrChange>
        </w:rPr>
        <w:fldChar w:fldCharType="begin">
          <w:fldData xml:space="preserve">PEVuZE5vdGU+PENpdGU+PEF1dGhvcj5CYXRsbGU8L0F1dGhvcj48WWVhcj4yMDE5PC9ZZWFyPjxS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</w:fldData>
        </w:fldChar>
      </w:r>
      <w:r w:rsidRPr="00D30883">
        <w:rPr>
          <w:rFonts w:ascii="Arial" w:hAnsi="Arial" w:cs="Arial"/>
          <w:sz w:val="22"/>
          <w:szCs w:val="22"/>
          <w:rPrChange w:id="3214"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3215" w:author="Guo, Shicheng" w:date="2020-02-11T14:24:00Z">
            <w:rPr>
              <w:rFonts w:ascii="Times New Roman" w:hAnsi="Times New Roman" w:cs="Times New Roman"/>
            </w:rPr>
          </w:rPrChange>
        </w:rPr>
        <w:fldChar w:fldCharType="begin">
          <w:fldData xml:space="preserve">PEVuZE5vdGU+PENpdGU+PEF1dGhvcj5CYXRsbGU8L0F1dGhvcj48WWVhcj4yMDE5PC9ZZWFyPjxS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</w:fldData>
        </w:fldChar>
      </w:r>
      <w:r w:rsidRPr="00D30883">
        <w:rPr>
          <w:rFonts w:ascii="Arial" w:hAnsi="Arial" w:cs="Arial"/>
          <w:sz w:val="22"/>
          <w:szCs w:val="22"/>
          <w:rPrChange w:id="3216"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3217" w:author="Guo, Shicheng" w:date="2020-02-11T14:24:00Z">
            <w:rPr>
              <w:rFonts w:ascii="Arial" w:hAnsi="Arial" w:cs="Arial"/>
              <w:sz w:val="22"/>
              <w:szCs w:val="22"/>
            </w:rPr>
          </w:rPrChange>
        </w:rPr>
      </w:r>
      <w:r w:rsidR="000676EC" w:rsidRPr="00D30883">
        <w:rPr>
          <w:rFonts w:ascii="Arial" w:hAnsi="Arial" w:cs="Arial"/>
          <w:sz w:val="22"/>
          <w:szCs w:val="22"/>
          <w:rPrChange w:id="3218"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3219" w:author="Guo, Shicheng" w:date="2020-02-11T14:24:00Z">
            <w:rPr>
              <w:rFonts w:ascii="Arial" w:hAnsi="Arial" w:cs="Arial"/>
              <w:sz w:val="22"/>
              <w:szCs w:val="22"/>
            </w:rPr>
          </w:rPrChange>
        </w:rPr>
      </w:r>
      <w:r w:rsidR="000676EC" w:rsidRPr="00D30883">
        <w:rPr>
          <w:rFonts w:ascii="Arial" w:hAnsi="Arial" w:cs="Arial"/>
          <w:sz w:val="22"/>
          <w:szCs w:val="22"/>
          <w:rPrChange w:id="3220" w:author="Guo, Shicheng" w:date="2020-02-11T14:24:00Z">
            <w:rPr>
              <w:rFonts w:ascii="Times New Roman" w:hAnsi="Times New Roman" w:cs="Times New Roman"/>
            </w:rPr>
          </w:rPrChange>
        </w:rPr>
        <w:fldChar w:fldCharType="separate"/>
      </w:r>
      <w:r w:rsidR="00E95EF6" w:rsidRPr="00D30883">
        <w:rPr>
          <w:rFonts w:ascii="Arial" w:hAnsi="Arial" w:cs="Arial"/>
          <w:sz w:val="22"/>
          <w:szCs w:val="22"/>
          <w:rPrChange w:id="3221" w:author="Guo, Shicheng" w:date="2020-02-11T14:24:00Z">
            <w:rPr/>
          </w:rPrChange>
        </w:rPr>
        <w:fldChar w:fldCharType="begin"/>
      </w:r>
      <w:r w:rsidR="00E95EF6" w:rsidRPr="00D30883">
        <w:rPr>
          <w:rFonts w:ascii="Arial" w:hAnsi="Arial" w:cs="Arial"/>
          <w:sz w:val="22"/>
          <w:szCs w:val="22"/>
          <w:rPrChange w:id="3222" w:author="Guo, Shicheng" w:date="2020-02-11T14:24:00Z">
            <w:rPr/>
          </w:rPrChange>
        </w:rPr>
        <w:instrText xml:space="preserve"> HYPERLINK \l "_ENREF_34" \o "Batlle, 2019 #54" </w:instrText>
      </w:r>
      <w:r w:rsidR="00E95EF6" w:rsidRPr="00D30883">
        <w:rPr>
          <w:rFonts w:ascii="Arial" w:hAnsi="Arial" w:cs="Arial"/>
          <w:sz w:val="22"/>
          <w:szCs w:val="22"/>
          <w:rPrChange w:id="3223"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3224" w:author="Guo, Shicheng" w:date="2020-02-11T14:24:00Z">
            <w:rPr>
              <w:rFonts w:ascii="Times New Roman" w:hAnsi="Times New Roman" w:cs="Times New Roman"/>
              <w:noProof/>
            </w:rPr>
          </w:rPrChange>
        </w:rPr>
        <w:t>34</w:t>
      </w:r>
      <w:r w:rsidR="00E95EF6" w:rsidRPr="00D30883">
        <w:rPr>
          <w:rFonts w:ascii="Arial" w:hAnsi="Arial" w:cs="Arial"/>
          <w:noProof/>
          <w:sz w:val="22"/>
          <w:szCs w:val="22"/>
          <w:rPrChange w:id="3225" w:author="Guo, Shicheng" w:date="2020-02-11T14:24:00Z">
            <w:rPr>
              <w:rFonts w:ascii="Times New Roman" w:hAnsi="Times New Roman" w:cs="Times New Roman"/>
              <w:noProof/>
            </w:rPr>
          </w:rPrChange>
        </w:rPr>
        <w:fldChar w:fldCharType="end"/>
      </w:r>
      <w:r w:rsidRPr="00D30883">
        <w:rPr>
          <w:rFonts w:ascii="Arial" w:hAnsi="Arial" w:cs="Arial"/>
          <w:noProof/>
          <w:sz w:val="22"/>
          <w:szCs w:val="22"/>
          <w:rPrChange w:id="3226" w:author="Guo, Shicheng" w:date="2020-02-11T14:24:00Z">
            <w:rPr>
              <w:rFonts w:ascii="Times New Roman" w:hAnsi="Times New Roman" w:cs="Times New Roman"/>
              <w:noProof/>
            </w:rPr>
          </w:rPrChange>
        </w:rPr>
        <w:t>,</w:t>
      </w:r>
      <w:r w:rsidR="00E95EF6" w:rsidRPr="00D30883">
        <w:rPr>
          <w:rFonts w:ascii="Arial" w:hAnsi="Arial" w:cs="Arial"/>
          <w:sz w:val="22"/>
          <w:szCs w:val="22"/>
          <w:rPrChange w:id="3227" w:author="Guo, Shicheng" w:date="2020-02-11T14:24:00Z">
            <w:rPr/>
          </w:rPrChange>
        </w:rPr>
        <w:fldChar w:fldCharType="begin"/>
      </w:r>
      <w:r w:rsidR="00E95EF6" w:rsidRPr="00D30883">
        <w:rPr>
          <w:rFonts w:ascii="Arial" w:hAnsi="Arial" w:cs="Arial"/>
          <w:sz w:val="22"/>
          <w:szCs w:val="22"/>
          <w:rPrChange w:id="3228" w:author="Guo, Shicheng" w:date="2020-02-11T14:24:00Z">
            <w:rPr/>
          </w:rPrChange>
        </w:rPr>
        <w:instrText xml:space="preserve"> HYPERLINK \l "_ENREF_35" \o "Mariathasan, 2018 #55" </w:instrText>
      </w:r>
      <w:r w:rsidR="00E95EF6" w:rsidRPr="00D30883">
        <w:rPr>
          <w:rFonts w:ascii="Arial" w:hAnsi="Arial" w:cs="Arial"/>
          <w:sz w:val="22"/>
          <w:szCs w:val="22"/>
          <w:rPrChange w:id="3229"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3230" w:author="Guo, Shicheng" w:date="2020-02-11T14:24:00Z">
            <w:rPr>
              <w:rFonts w:ascii="Times New Roman" w:hAnsi="Times New Roman" w:cs="Times New Roman"/>
              <w:noProof/>
            </w:rPr>
          </w:rPrChange>
        </w:rPr>
        <w:t>35</w:t>
      </w:r>
      <w:r w:rsidR="00E95EF6" w:rsidRPr="00D30883">
        <w:rPr>
          <w:rFonts w:ascii="Arial" w:hAnsi="Arial" w:cs="Arial"/>
          <w:noProof/>
          <w:sz w:val="22"/>
          <w:szCs w:val="22"/>
          <w:rPrChange w:id="3231" w:author="Guo, Shicheng" w:date="2020-02-11T14:24:00Z">
            <w:rPr>
              <w:rFonts w:ascii="Times New Roman" w:hAnsi="Times New Roman" w:cs="Times New Roman"/>
              <w:noProof/>
            </w:rPr>
          </w:rPrChange>
        </w:rPr>
        <w:fldChar w:fldCharType="end"/>
      </w:r>
      <w:r w:rsidR="000676EC" w:rsidRPr="00D30883">
        <w:rPr>
          <w:rFonts w:ascii="Arial" w:hAnsi="Arial" w:cs="Arial"/>
          <w:sz w:val="22"/>
          <w:szCs w:val="22"/>
          <w:rPrChange w:id="3232"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3233" w:author="Guo, Shicheng" w:date="2020-02-11T14:24:00Z">
            <w:rPr>
              <w:rFonts w:ascii="Times New Roman" w:hAnsi="Times New Roman" w:cs="Times New Roman"/>
            </w:rPr>
          </w:rPrChange>
        </w:rPr>
        <w:t>]</w:t>
      </w:r>
      <w:r w:rsidRPr="00D30883">
        <w:rPr>
          <w:rFonts w:ascii="Arial" w:hAnsi="Arial" w:cs="Arial"/>
          <w:color w:val="000000" w:themeColor="text1"/>
          <w:sz w:val="22"/>
          <w:szCs w:val="22"/>
          <w:rPrChange w:id="3234" w:author="Guo, Shicheng" w:date="2020-02-11T14:24:00Z">
            <w:rPr>
              <w:rFonts w:ascii="Times New Roman" w:hAnsi="Times New Roman" w:cs="Times New Roman"/>
              <w:color w:val="000000" w:themeColor="text1"/>
            </w:rPr>
          </w:rPrChange>
        </w:rPr>
        <w:t xml:space="preserve">. Our </w:t>
      </w:r>
      <w:del w:id="3235" w:author="Andreae, Emily A" w:date="2020-02-11T10:37:00Z">
        <w:r w:rsidRPr="00D30883" w:rsidDel="000A56E3">
          <w:rPr>
            <w:rFonts w:ascii="Arial" w:hAnsi="Arial" w:cs="Arial"/>
            <w:color w:val="000000" w:themeColor="text1"/>
            <w:sz w:val="22"/>
            <w:szCs w:val="22"/>
            <w:rPrChange w:id="3236" w:author="Guo, Shicheng" w:date="2020-02-11T14:24:00Z">
              <w:rPr>
                <w:rFonts w:ascii="Times New Roman" w:hAnsi="Times New Roman" w:cs="Times New Roman"/>
                <w:color w:val="000000" w:themeColor="text1"/>
              </w:rPr>
            </w:rPrChange>
          </w:rPr>
          <w:delText xml:space="preserve">current </w:delText>
        </w:r>
      </w:del>
      <w:r w:rsidRPr="00D30883">
        <w:rPr>
          <w:rFonts w:ascii="Arial" w:hAnsi="Arial" w:cs="Arial"/>
          <w:color w:val="000000" w:themeColor="text1"/>
          <w:sz w:val="22"/>
          <w:szCs w:val="22"/>
          <w:rPrChange w:id="3237" w:author="Guo, Shicheng" w:date="2020-02-11T14:24:00Z">
            <w:rPr>
              <w:rFonts w:ascii="Times New Roman" w:hAnsi="Times New Roman" w:cs="Times New Roman"/>
              <w:color w:val="000000" w:themeColor="text1"/>
            </w:rPr>
          </w:rPrChange>
        </w:rPr>
        <w:t>finding</w:t>
      </w:r>
      <w:ins w:id="3238" w:author="Andreae, Emily A" w:date="2020-02-11T10:37:00Z">
        <w:r w:rsidR="000A56E3" w:rsidRPr="00D30883">
          <w:rPr>
            <w:rFonts w:ascii="Arial" w:hAnsi="Arial" w:cs="Arial"/>
            <w:color w:val="000000" w:themeColor="text1"/>
            <w:sz w:val="22"/>
            <w:szCs w:val="22"/>
            <w:rPrChange w:id="3239" w:author="Guo, Shicheng" w:date="2020-02-11T14:24:00Z">
              <w:rPr>
                <w:rFonts w:ascii="Times New Roman" w:hAnsi="Times New Roman" w:cs="Times New Roman"/>
                <w:color w:val="000000" w:themeColor="text1"/>
              </w:rPr>
            </w:rPrChange>
          </w:rPr>
          <w:t>s</w:t>
        </w:r>
      </w:ins>
      <w:r w:rsidRPr="00D30883">
        <w:rPr>
          <w:rFonts w:ascii="Arial" w:hAnsi="Arial" w:cs="Arial"/>
          <w:color w:val="000000" w:themeColor="text1"/>
          <w:sz w:val="22"/>
          <w:szCs w:val="22"/>
          <w:rPrChange w:id="3240" w:author="Guo, Shicheng" w:date="2020-02-11T14:24:00Z">
            <w:rPr>
              <w:rFonts w:ascii="Times New Roman" w:hAnsi="Times New Roman" w:cs="Times New Roman"/>
              <w:color w:val="000000" w:themeColor="text1"/>
            </w:rPr>
          </w:rPrChange>
        </w:rPr>
        <w:t xml:space="preserve"> </w:t>
      </w:r>
      <w:ins w:id="3241" w:author="Andreae, Emily A" w:date="2020-02-11T10:37:00Z">
        <w:r w:rsidR="000A56E3" w:rsidRPr="00D30883">
          <w:rPr>
            <w:rFonts w:ascii="Arial" w:hAnsi="Arial" w:cs="Arial"/>
            <w:color w:val="000000" w:themeColor="text1"/>
            <w:sz w:val="22"/>
            <w:szCs w:val="22"/>
            <w:rPrChange w:id="3242" w:author="Guo, Shicheng" w:date="2020-02-11T14:24:00Z">
              <w:rPr>
                <w:rFonts w:ascii="Times New Roman" w:hAnsi="Times New Roman" w:cs="Times New Roman"/>
                <w:color w:val="000000" w:themeColor="text1"/>
              </w:rPr>
            </w:rPrChange>
          </w:rPr>
          <w:t xml:space="preserve">suggest an </w:t>
        </w:r>
      </w:ins>
      <w:del w:id="3243" w:author="Andreae, Emily A" w:date="2020-02-11T10:37:00Z">
        <w:r w:rsidRPr="00D30883" w:rsidDel="000A56E3">
          <w:rPr>
            <w:rFonts w:ascii="Arial" w:hAnsi="Arial" w:cs="Arial"/>
            <w:color w:val="000000" w:themeColor="text1"/>
            <w:sz w:val="22"/>
            <w:szCs w:val="22"/>
            <w:rPrChange w:id="3244" w:author="Guo, Shicheng" w:date="2020-02-11T14:24:00Z">
              <w:rPr>
                <w:rFonts w:ascii="Times New Roman" w:hAnsi="Times New Roman" w:cs="Times New Roman"/>
                <w:color w:val="000000" w:themeColor="text1"/>
              </w:rPr>
            </w:rPrChange>
          </w:rPr>
          <w:delText xml:space="preserve">addresses more about the </w:delText>
        </w:r>
      </w:del>
      <w:r w:rsidRPr="00D30883">
        <w:rPr>
          <w:rFonts w:ascii="Arial" w:hAnsi="Arial" w:cs="Arial"/>
          <w:color w:val="000000" w:themeColor="text1"/>
          <w:sz w:val="22"/>
          <w:szCs w:val="22"/>
          <w:rPrChange w:id="3245" w:author="Guo, Shicheng" w:date="2020-02-11T14:24:00Z">
            <w:rPr>
              <w:rFonts w:ascii="Times New Roman" w:hAnsi="Times New Roman" w:cs="Times New Roman"/>
              <w:color w:val="000000" w:themeColor="text1"/>
            </w:rPr>
          </w:rPrChange>
        </w:rPr>
        <w:t xml:space="preserve">autocrine effect of TGF-β1 signaling on tumor cells </w:t>
      </w:r>
      <w:ins w:id="3246" w:author="Andreae, Emily A" w:date="2020-02-11T10:38:00Z">
        <w:r w:rsidR="000A56E3" w:rsidRPr="00D30883">
          <w:rPr>
            <w:rFonts w:ascii="Arial" w:hAnsi="Arial" w:cs="Arial"/>
            <w:color w:val="000000" w:themeColor="text1"/>
            <w:sz w:val="22"/>
            <w:szCs w:val="22"/>
            <w:rPrChange w:id="3247" w:author="Guo, Shicheng" w:date="2020-02-11T14:24:00Z">
              <w:rPr>
                <w:rFonts w:ascii="Times New Roman" w:hAnsi="Times New Roman" w:cs="Times New Roman"/>
                <w:color w:val="000000" w:themeColor="text1"/>
              </w:rPr>
            </w:rPrChange>
          </w:rPr>
          <w:t xml:space="preserve">to alter the </w:t>
        </w:r>
      </w:ins>
      <w:del w:id="3248" w:author="Andreae, Emily A" w:date="2020-02-11T10:38:00Z">
        <w:r w:rsidRPr="00D30883" w:rsidDel="000A56E3">
          <w:rPr>
            <w:rFonts w:ascii="Arial" w:hAnsi="Arial" w:cs="Arial"/>
            <w:color w:val="000000" w:themeColor="text1"/>
            <w:sz w:val="22"/>
            <w:szCs w:val="22"/>
            <w:rPrChange w:id="3249" w:author="Guo, Shicheng" w:date="2020-02-11T14:24:00Z">
              <w:rPr>
                <w:rFonts w:ascii="Times New Roman" w:hAnsi="Times New Roman" w:cs="Times New Roman"/>
                <w:color w:val="000000" w:themeColor="text1"/>
              </w:rPr>
            </w:rPrChange>
          </w:rPr>
          <w:delText>in t</w:delText>
        </w:r>
        <w:r w:rsidRPr="00D30883" w:rsidDel="000A56E3">
          <w:rPr>
            <w:rFonts w:ascii="Arial" w:hAnsi="Arial" w:cs="Arial"/>
            <w:sz w:val="22"/>
            <w:szCs w:val="22"/>
            <w:rPrChange w:id="3250" w:author="Guo, Shicheng" w:date="2020-02-11T14:24:00Z">
              <w:rPr>
                <w:rFonts w:ascii="Times New Roman" w:hAnsi="Times New Roman" w:cs="Times New Roman"/>
              </w:rPr>
            </w:rPrChange>
          </w:rPr>
          <w:delText xml:space="preserve">erms of </w:delText>
        </w:r>
      </w:del>
      <w:r w:rsidRPr="00D30883">
        <w:rPr>
          <w:rFonts w:ascii="Arial" w:hAnsi="Arial" w:cs="Arial"/>
          <w:sz w:val="22"/>
          <w:szCs w:val="22"/>
          <w:rPrChange w:id="3251" w:author="Guo, Shicheng" w:date="2020-02-11T14:24:00Z">
            <w:rPr>
              <w:rFonts w:ascii="Times New Roman" w:hAnsi="Times New Roman" w:cs="Times New Roman"/>
            </w:rPr>
          </w:rPrChange>
        </w:rPr>
        <w:t xml:space="preserve">patterning </w:t>
      </w:r>
      <w:ins w:id="3252" w:author="Andreae, Emily A" w:date="2020-02-11T10:38:00Z">
        <w:r w:rsidR="000A56E3" w:rsidRPr="00D30883">
          <w:rPr>
            <w:rFonts w:ascii="Arial" w:hAnsi="Arial" w:cs="Arial"/>
            <w:sz w:val="22"/>
            <w:szCs w:val="22"/>
            <w:rPrChange w:id="3253" w:author="Guo, Shicheng" w:date="2020-02-11T14:24:00Z">
              <w:rPr>
                <w:rFonts w:ascii="Times New Roman" w:hAnsi="Times New Roman" w:cs="Times New Roman"/>
              </w:rPr>
            </w:rPrChange>
          </w:rPr>
          <w:t>of</w:t>
        </w:r>
      </w:ins>
      <w:del w:id="3254" w:author="Andreae, Emily A" w:date="2020-02-11T10:38:00Z">
        <w:r w:rsidRPr="00D30883" w:rsidDel="000A56E3">
          <w:rPr>
            <w:rFonts w:ascii="Arial" w:hAnsi="Arial" w:cs="Arial"/>
            <w:sz w:val="22"/>
            <w:szCs w:val="22"/>
            <w:rPrChange w:id="3255" w:author="Guo, Shicheng" w:date="2020-02-11T14:24:00Z">
              <w:rPr>
                <w:rFonts w:ascii="Times New Roman" w:hAnsi="Times New Roman" w:cs="Times New Roman"/>
              </w:rPr>
            </w:rPrChange>
          </w:rPr>
          <w:delText>the</w:delText>
        </w:r>
      </w:del>
      <w:r w:rsidRPr="00D30883">
        <w:rPr>
          <w:rFonts w:ascii="Arial" w:hAnsi="Arial" w:cs="Arial"/>
          <w:sz w:val="22"/>
          <w:szCs w:val="22"/>
          <w:rPrChange w:id="3256" w:author="Guo, Shicheng" w:date="2020-02-11T14:24:00Z">
            <w:rPr>
              <w:rFonts w:ascii="Times New Roman" w:hAnsi="Times New Roman" w:cs="Times New Roman"/>
            </w:rPr>
          </w:rPrChange>
        </w:rPr>
        <w:t xml:space="preserve"> cell surface antigens</w:t>
      </w:r>
      <w:ins w:id="3257" w:author="Andreae, Emily A" w:date="2020-02-11T10:38:00Z">
        <w:r w:rsidR="000A56E3" w:rsidRPr="00D30883">
          <w:rPr>
            <w:rFonts w:ascii="Arial" w:hAnsi="Arial" w:cs="Arial"/>
            <w:sz w:val="22"/>
            <w:szCs w:val="22"/>
            <w:rPrChange w:id="3258" w:author="Guo, Shicheng" w:date="2020-02-11T14:24:00Z">
              <w:rPr>
                <w:rFonts w:ascii="Times New Roman" w:hAnsi="Times New Roman" w:cs="Times New Roman"/>
              </w:rPr>
            </w:rPrChange>
          </w:rPr>
          <w:t xml:space="preserve"> and sensitize PTC cells to PD-1 treatment</w:t>
        </w:r>
      </w:ins>
      <w:r w:rsidRPr="00D30883">
        <w:rPr>
          <w:rFonts w:ascii="Arial" w:hAnsi="Arial" w:cs="Arial"/>
          <w:sz w:val="22"/>
          <w:szCs w:val="22"/>
          <w:rPrChange w:id="3259" w:author="Guo, Shicheng" w:date="2020-02-11T14:24:00Z">
            <w:rPr>
              <w:rFonts w:ascii="Times New Roman" w:hAnsi="Times New Roman" w:cs="Times New Roman"/>
            </w:rPr>
          </w:rPrChange>
        </w:rPr>
        <w:t xml:space="preserve">. Whether increased TGF-β1 </w:t>
      </w:r>
      <w:ins w:id="3260" w:author="Andreae, Emily A" w:date="2020-02-11T10:38:00Z">
        <w:r w:rsidR="000A56E3" w:rsidRPr="00D30883">
          <w:rPr>
            <w:rFonts w:ascii="Arial" w:hAnsi="Arial" w:cs="Arial"/>
            <w:sz w:val="22"/>
            <w:szCs w:val="22"/>
            <w:rPrChange w:id="3261" w:author="Guo, Shicheng" w:date="2020-02-11T14:24:00Z">
              <w:rPr>
                <w:rFonts w:ascii="Times New Roman" w:hAnsi="Times New Roman" w:cs="Times New Roman"/>
              </w:rPr>
            </w:rPrChange>
          </w:rPr>
          <w:t xml:space="preserve">secretion </w:t>
        </w:r>
      </w:ins>
      <w:r w:rsidRPr="00D30883">
        <w:rPr>
          <w:rFonts w:ascii="Arial" w:hAnsi="Arial" w:cs="Arial"/>
          <w:sz w:val="22"/>
          <w:szCs w:val="22"/>
          <w:rPrChange w:id="3262" w:author="Guo, Shicheng" w:date="2020-02-11T14:24:00Z">
            <w:rPr>
              <w:rFonts w:ascii="Times New Roman" w:hAnsi="Times New Roman" w:cs="Times New Roman"/>
            </w:rPr>
          </w:rPrChange>
        </w:rPr>
        <w:t xml:space="preserve">induced by BRAFV600E </w:t>
      </w:r>
      <w:ins w:id="3263" w:author="Andreae, Emily A" w:date="2020-02-11T10:38:00Z">
        <w:r w:rsidR="000A56E3" w:rsidRPr="00D30883">
          <w:rPr>
            <w:rFonts w:ascii="Arial" w:hAnsi="Arial" w:cs="Arial"/>
            <w:sz w:val="22"/>
            <w:szCs w:val="22"/>
            <w:rPrChange w:id="3264" w:author="Guo, Shicheng" w:date="2020-02-11T14:24:00Z">
              <w:rPr>
                <w:rFonts w:ascii="Times New Roman" w:hAnsi="Times New Roman" w:cs="Times New Roman"/>
              </w:rPr>
            </w:rPrChange>
          </w:rPr>
          <w:t xml:space="preserve">induces </w:t>
        </w:r>
      </w:ins>
      <w:ins w:id="3265" w:author="Andreae, Emily A" w:date="2020-02-11T10:39:00Z">
        <w:r w:rsidR="000A56E3" w:rsidRPr="00D30883">
          <w:rPr>
            <w:rFonts w:ascii="Arial" w:hAnsi="Arial" w:cs="Arial"/>
            <w:sz w:val="22"/>
            <w:szCs w:val="22"/>
            <w:rPrChange w:id="3266" w:author="Guo, Shicheng" w:date="2020-02-11T14:24:00Z">
              <w:rPr>
                <w:rFonts w:ascii="Times New Roman" w:hAnsi="Times New Roman" w:cs="Times New Roman"/>
              </w:rPr>
            </w:rPrChange>
          </w:rPr>
          <w:t xml:space="preserve">a </w:t>
        </w:r>
      </w:ins>
      <w:r w:rsidRPr="00D30883">
        <w:rPr>
          <w:rFonts w:ascii="Arial" w:hAnsi="Arial" w:cs="Arial"/>
          <w:sz w:val="22"/>
          <w:szCs w:val="22"/>
          <w:rPrChange w:id="3267" w:author="Guo, Shicheng" w:date="2020-02-11T14:24:00Z">
            <w:rPr>
              <w:rFonts w:ascii="Times New Roman" w:hAnsi="Times New Roman" w:cs="Times New Roman"/>
            </w:rPr>
          </w:rPrChange>
        </w:rPr>
        <w:t>signal</w:t>
      </w:r>
      <w:ins w:id="3268" w:author="Andreae, Emily A" w:date="2020-02-11T10:39:00Z">
        <w:r w:rsidR="000A56E3" w:rsidRPr="00D30883">
          <w:rPr>
            <w:rFonts w:ascii="Arial" w:hAnsi="Arial" w:cs="Arial"/>
            <w:sz w:val="22"/>
            <w:szCs w:val="22"/>
            <w:rPrChange w:id="3269" w:author="Guo, Shicheng" w:date="2020-02-11T14:24:00Z">
              <w:rPr>
                <w:rFonts w:ascii="Times New Roman" w:hAnsi="Times New Roman" w:cs="Times New Roman"/>
              </w:rPr>
            </w:rPrChange>
          </w:rPr>
          <w:t xml:space="preserve">ing response in </w:t>
        </w:r>
      </w:ins>
      <w:del w:id="3270" w:author="Andreae, Emily A" w:date="2020-02-11T10:39:00Z">
        <w:r w:rsidRPr="00D30883" w:rsidDel="000A56E3">
          <w:rPr>
            <w:rFonts w:ascii="Arial" w:hAnsi="Arial" w:cs="Arial"/>
            <w:sz w:val="22"/>
            <w:szCs w:val="22"/>
            <w:rPrChange w:id="3271" w:author="Guo, Shicheng" w:date="2020-02-11T14:24:00Z">
              <w:rPr>
                <w:rFonts w:ascii="Times New Roman" w:hAnsi="Times New Roman" w:cs="Times New Roman"/>
              </w:rPr>
            </w:rPrChange>
          </w:rPr>
          <w:delText xml:space="preserve">s onto </w:delText>
        </w:r>
      </w:del>
      <w:r w:rsidRPr="00D30883">
        <w:rPr>
          <w:rFonts w:ascii="Arial" w:hAnsi="Arial" w:cs="Arial"/>
          <w:sz w:val="22"/>
          <w:szCs w:val="22"/>
          <w:rPrChange w:id="3272" w:author="Guo, Shicheng" w:date="2020-02-11T14:24:00Z">
            <w:rPr>
              <w:rFonts w:ascii="Times New Roman" w:hAnsi="Times New Roman" w:cs="Times New Roman"/>
            </w:rPr>
          </w:rPrChange>
        </w:rPr>
        <w:t xml:space="preserve">other </w:t>
      </w:r>
      <w:ins w:id="3273" w:author="Andreae, Emily A" w:date="2020-02-11T10:39:00Z">
        <w:r w:rsidR="000A56E3" w:rsidRPr="00D30883">
          <w:rPr>
            <w:rFonts w:ascii="Arial" w:hAnsi="Arial" w:cs="Arial"/>
            <w:sz w:val="22"/>
            <w:szCs w:val="22"/>
            <w:rPrChange w:id="3274" w:author="Guo, Shicheng" w:date="2020-02-11T14:24:00Z">
              <w:rPr>
                <w:rFonts w:ascii="Times New Roman" w:hAnsi="Times New Roman" w:cs="Times New Roman"/>
              </w:rPr>
            </w:rPrChange>
          </w:rPr>
          <w:t xml:space="preserve">cell </w:t>
        </w:r>
      </w:ins>
      <w:r w:rsidRPr="00D30883">
        <w:rPr>
          <w:rFonts w:ascii="Arial" w:hAnsi="Arial" w:cs="Arial"/>
          <w:sz w:val="22"/>
          <w:szCs w:val="22"/>
          <w:rPrChange w:id="3275" w:author="Guo, Shicheng" w:date="2020-02-11T14:24:00Z">
            <w:rPr>
              <w:rFonts w:ascii="Times New Roman" w:hAnsi="Times New Roman" w:cs="Times New Roman"/>
            </w:rPr>
          </w:rPrChange>
        </w:rPr>
        <w:t>types</w:t>
      </w:r>
      <w:del w:id="3276" w:author="Andreae, Emily A" w:date="2020-02-11T10:39:00Z">
        <w:r w:rsidRPr="00D30883" w:rsidDel="000A56E3">
          <w:rPr>
            <w:rFonts w:ascii="Arial" w:hAnsi="Arial" w:cs="Arial"/>
            <w:sz w:val="22"/>
            <w:szCs w:val="22"/>
            <w:rPrChange w:id="3277" w:author="Guo, Shicheng" w:date="2020-02-11T14:24:00Z">
              <w:rPr>
                <w:rFonts w:ascii="Times New Roman" w:hAnsi="Times New Roman" w:cs="Times New Roman"/>
              </w:rPr>
            </w:rPrChange>
          </w:rPr>
          <w:delText xml:space="preserve"> of cells</w:delText>
        </w:r>
      </w:del>
      <w:r w:rsidRPr="00D30883">
        <w:rPr>
          <w:rFonts w:ascii="Arial" w:hAnsi="Arial" w:cs="Arial"/>
          <w:sz w:val="22"/>
          <w:szCs w:val="22"/>
          <w:rPrChange w:id="3278" w:author="Guo, Shicheng" w:date="2020-02-11T14:24:00Z">
            <w:rPr>
              <w:rFonts w:ascii="Times New Roman" w:hAnsi="Times New Roman" w:cs="Times New Roman"/>
            </w:rPr>
          </w:rPrChange>
        </w:rPr>
        <w:t xml:space="preserve"> or exerts </w:t>
      </w:r>
      <w:ins w:id="3279" w:author="Andreae, Emily A" w:date="2020-02-11T10:39:00Z">
        <w:r w:rsidR="000A56E3" w:rsidRPr="00D30883">
          <w:rPr>
            <w:rFonts w:ascii="Arial" w:hAnsi="Arial" w:cs="Arial"/>
            <w:sz w:val="22"/>
            <w:szCs w:val="22"/>
            <w:rPrChange w:id="3280" w:author="Guo, Shicheng" w:date="2020-02-11T14:24:00Z">
              <w:rPr>
                <w:rFonts w:ascii="Times New Roman" w:hAnsi="Times New Roman" w:cs="Times New Roman"/>
              </w:rPr>
            </w:rPrChange>
          </w:rPr>
          <w:t xml:space="preserve">a </w:t>
        </w:r>
      </w:ins>
      <w:r w:rsidRPr="00D30883">
        <w:rPr>
          <w:rFonts w:ascii="Arial" w:hAnsi="Arial" w:cs="Arial"/>
          <w:sz w:val="22"/>
          <w:szCs w:val="22"/>
          <w:rPrChange w:id="3281" w:author="Guo, Shicheng" w:date="2020-02-11T14:24:00Z">
            <w:rPr>
              <w:rFonts w:ascii="Times New Roman" w:hAnsi="Times New Roman" w:cs="Times New Roman"/>
            </w:rPr>
          </w:rPrChange>
        </w:rPr>
        <w:t>different function is worthy of</w:t>
      </w:r>
      <w:ins w:id="3282" w:author="Andreae, Emily A" w:date="2020-02-11T10:39:00Z">
        <w:r w:rsidR="000A56E3" w:rsidRPr="00D30883">
          <w:rPr>
            <w:rFonts w:ascii="Arial" w:hAnsi="Arial" w:cs="Arial"/>
            <w:sz w:val="22"/>
            <w:szCs w:val="22"/>
            <w:rPrChange w:id="3283" w:author="Guo, Shicheng" w:date="2020-02-11T14:24:00Z">
              <w:rPr>
                <w:rFonts w:ascii="Times New Roman" w:hAnsi="Times New Roman" w:cs="Times New Roman"/>
              </w:rPr>
            </w:rPrChange>
          </w:rPr>
          <w:t xml:space="preserve"> additional study</w:t>
        </w:r>
      </w:ins>
      <w:del w:id="3284" w:author="Andreae, Emily A" w:date="2020-02-11T10:39:00Z">
        <w:r w:rsidRPr="00D30883" w:rsidDel="000A56E3">
          <w:rPr>
            <w:rFonts w:ascii="Arial" w:hAnsi="Arial" w:cs="Arial"/>
            <w:sz w:val="22"/>
            <w:szCs w:val="22"/>
            <w:rPrChange w:id="3285" w:author="Guo, Shicheng" w:date="2020-02-11T14:24:00Z">
              <w:rPr>
                <w:rFonts w:ascii="Times New Roman" w:hAnsi="Times New Roman" w:cs="Times New Roman"/>
              </w:rPr>
            </w:rPrChange>
          </w:rPr>
          <w:delText xml:space="preserve"> addressing</w:delText>
        </w:r>
      </w:del>
      <w:r w:rsidR="000A56E3" w:rsidRPr="00D30883">
        <w:rPr>
          <w:rFonts w:ascii="Arial" w:hAnsi="Arial" w:cs="Arial"/>
          <w:color w:val="000000" w:themeColor="text1"/>
          <w:sz w:val="22"/>
          <w:szCs w:val="22"/>
          <w:rPrChange w:id="3286" w:author="Guo, Shicheng" w:date="2020-02-11T14:24:00Z">
            <w:rPr>
              <w:rFonts w:ascii="Times New Roman" w:hAnsi="Times New Roman" w:cs="Times New Roman"/>
              <w:color w:val="000000" w:themeColor="text1"/>
            </w:rPr>
          </w:rPrChange>
        </w:rPr>
        <w:t>.</w:t>
      </w:r>
    </w:p>
    <w:p w14:paraId="57C299EE" w14:textId="2434E30D" w:rsidR="00EC4505" w:rsidRPr="00D30883" w:rsidRDefault="00312EEC">
      <w:pPr>
        <w:spacing w:after="0" w:line="240" w:lineRule="auto"/>
        <w:ind w:firstLineChars="200" w:firstLine="440"/>
        <w:jc w:val="both"/>
        <w:rPr>
          <w:rFonts w:ascii="Arial" w:hAnsi="Arial" w:cs="Arial"/>
          <w:sz w:val="22"/>
          <w:szCs w:val="22"/>
          <w:rPrChange w:id="3287" w:author="Guo, Shicheng" w:date="2020-02-11T14:24:00Z">
            <w:rPr>
              <w:rFonts w:ascii="Times New Roman" w:hAnsi="Times New Roman" w:cs="Times New Roman"/>
            </w:rPr>
          </w:rPrChange>
        </w:rPr>
        <w:pPrChange w:id="3288" w:author="Guo, Shicheng" w:date="2020-02-11T14:23:00Z">
          <w:pPr>
            <w:spacing w:after="0" w:line="480" w:lineRule="auto"/>
            <w:ind w:firstLineChars="200" w:firstLine="480"/>
            <w:jc w:val="both"/>
          </w:pPr>
        </w:pPrChange>
      </w:pPr>
      <w:r w:rsidRPr="00D30883">
        <w:rPr>
          <w:rFonts w:ascii="Arial" w:hAnsi="Arial" w:cs="Arial"/>
          <w:sz w:val="22"/>
          <w:szCs w:val="22"/>
          <w:rPrChange w:id="3289" w:author="Guo, Shicheng" w:date="2020-02-11T14:24:00Z">
            <w:rPr>
              <w:rFonts w:ascii="Times New Roman" w:hAnsi="Times New Roman" w:cs="Times New Roman"/>
            </w:rPr>
          </w:rPrChange>
        </w:rPr>
        <w:t>CIITA-driven MHCII expression by tumor cells has b</w:t>
      </w:r>
      <w:r w:rsidR="000A56E3" w:rsidRPr="00D30883">
        <w:rPr>
          <w:rFonts w:ascii="Arial" w:hAnsi="Arial" w:cs="Arial"/>
          <w:sz w:val="22"/>
          <w:szCs w:val="22"/>
          <w:rPrChange w:id="3290" w:author="Guo, Shicheng" w:date="2020-02-11T14:24:00Z">
            <w:rPr>
              <w:rFonts w:ascii="Times New Roman" w:hAnsi="Times New Roman" w:cs="Times New Roman"/>
            </w:rPr>
          </w:rPrChange>
        </w:rPr>
        <w:t>een found to prime naive CD4+ T</w:t>
      </w:r>
      <w:ins w:id="3291" w:author="Andreae, Emily A" w:date="2020-02-11T10:40:00Z">
        <w:r w:rsidR="000A56E3" w:rsidRPr="00D30883">
          <w:rPr>
            <w:rFonts w:ascii="Arial" w:hAnsi="Arial" w:cs="Arial"/>
            <w:sz w:val="22"/>
            <w:szCs w:val="22"/>
            <w:rPrChange w:id="3292" w:author="Guo, Shicheng" w:date="2020-02-11T14:24:00Z">
              <w:rPr>
                <w:rFonts w:ascii="Times New Roman" w:hAnsi="Times New Roman" w:cs="Times New Roman"/>
              </w:rPr>
            </w:rPrChange>
          </w:rPr>
          <w:t>-</w:t>
        </w:r>
      </w:ins>
      <w:r w:rsidRPr="00D30883">
        <w:rPr>
          <w:rFonts w:ascii="Arial" w:hAnsi="Arial" w:cs="Arial"/>
          <w:sz w:val="22"/>
          <w:szCs w:val="22"/>
          <w:rPrChange w:id="3293" w:author="Guo, Shicheng" w:date="2020-02-11T14:24:00Z">
            <w:rPr>
              <w:rFonts w:ascii="Times New Roman" w:hAnsi="Times New Roman" w:cs="Times New Roman"/>
            </w:rPr>
          </w:rPrChange>
        </w:rPr>
        <w:t xml:space="preserve">cells </w:t>
      </w:r>
      <w:r w:rsidRPr="00D30883">
        <w:rPr>
          <w:rFonts w:ascii="Arial" w:hAnsi="Arial" w:cs="Arial"/>
          <w:i/>
          <w:iCs/>
          <w:sz w:val="22"/>
          <w:szCs w:val="22"/>
          <w:rPrChange w:id="3294" w:author="Guo, Shicheng" w:date="2020-02-11T14:24:00Z">
            <w:rPr>
              <w:rFonts w:ascii="Times New Roman" w:hAnsi="Times New Roman" w:cs="Times New Roman"/>
              <w:i/>
              <w:iCs/>
            </w:rPr>
          </w:rPrChange>
        </w:rPr>
        <w:t>in vivo</w:t>
      </w:r>
      <w:r w:rsidRPr="00D30883">
        <w:rPr>
          <w:rFonts w:ascii="Arial" w:hAnsi="Arial" w:cs="Arial"/>
          <w:sz w:val="22"/>
          <w:szCs w:val="22"/>
          <w:rPrChange w:id="3295" w:author="Guo, Shicheng" w:date="2020-02-11T14:24:00Z">
            <w:rPr>
              <w:rFonts w:ascii="Times New Roman" w:hAnsi="Times New Roman" w:cs="Times New Roman"/>
            </w:rPr>
          </w:rPrChange>
        </w:rPr>
        <w:t xml:space="preserve"> and </w:t>
      </w:r>
      <w:ins w:id="3296" w:author="Andreae, Emily A" w:date="2020-02-11T10:40:00Z">
        <w:r w:rsidR="000A56E3" w:rsidRPr="00D30883">
          <w:rPr>
            <w:rFonts w:ascii="Arial" w:hAnsi="Arial" w:cs="Arial"/>
            <w:sz w:val="22"/>
            <w:szCs w:val="22"/>
            <w:rPrChange w:id="3297" w:author="Guo, Shicheng" w:date="2020-02-11T14:24:00Z">
              <w:rPr>
                <w:rFonts w:ascii="Times New Roman" w:hAnsi="Times New Roman" w:cs="Times New Roman"/>
              </w:rPr>
            </w:rPrChange>
          </w:rPr>
          <w:t xml:space="preserve">efficiently </w:t>
        </w:r>
      </w:ins>
      <w:r w:rsidRPr="00D30883">
        <w:rPr>
          <w:rFonts w:ascii="Arial" w:hAnsi="Arial" w:cs="Arial"/>
          <w:sz w:val="22"/>
          <w:szCs w:val="22"/>
          <w:rPrChange w:id="3298" w:author="Guo, Shicheng" w:date="2020-02-11T14:24:00Z">
            <w:rPr>
              <w:rFonts w:ascii="Times New Roman" w:hAnsi="Times New Roman" w:cs="Times New Roman"/>
            </w:rPr>
          </w:rPrChange>
        </w:rPr>
        <w:t xml:space="preserve">vaccinate the host against parental MHCII negative tumor cells </w:t>
      </w:r>
      <w:del w:id="3299" w:author="Andreae, Emily A" w:date="2020-02-11T10:40:00Z">
        <w:r w:rsidRPr="00D30883" w:rsidDel="000A56E3">
          <w:rPr>
            <w:rFonts w:ascii="Arial" w:hAnsi="Arial" w:cs="Arial"/>
            <w:sz w:val="22"/>
            <w:szCs w:val="22"/>
            <w:rPrChange w:id="3300" w:author="Guo, Shicheng" w:date="2020-02-11T14:24:00Z">
              <w:rPr>
                <w:rFonts w:ascii="Times New Roman" w:hAnsi="Times New Roman" w:cs="Times New Roman"/>
              </w:rPr>
            </w:rPrChange>
          </w:rPr>
          <w:delText>efficiently</w:delText>
        </w:r>
        <w:r w:rsidR="00344EFD" w:rsidRPr="00D30883" w:rsidDel="000A56E3">
          <w:rPr>
            <w:rFonts w:ascii="Arial" w:hAnsi="Arial" w:cs="Arial"/>
            <w:sz w:val="22"/>
            <w:szCs w:val="22"/>
            <w:rPrChange w:id="3301" w:author="Guo, Shicheng" w:date="2020-02-11T14:24:00Z">
              <w:rPr>
                <w:rFonts w:ascii="Times New Roman" w:hAnsi="Times New Roman" w:cs="Times New Roman"/>
              </w:rPr>
            </w:rPrChange>
          </w:rPr>
          <w:delText xml:space="preserve"> </w:delText>
        </w:r>
      </w:del>
      <w:r w:rsidR="00344EFD" w:rsidRPr="00D30883">
        <w:rPr>
          <w:rFonts w:ascii="Arial" w:hAnsi="Arial" w:cs="Arial"/>
          <w:sz w:val="22"/>
          <w:szCs w:val="22"/>
          <w:rPrChange w:id="3302" w:author="Guo, Shicheng" w:date="2020-02-11T14:24:00Z">
            <w:rPr>
              <w:rFonts w:ascii="Times New Roman" w:hAnsi="Times New Roman" w:cs="Times New Roman"/>
            </w:rPr>
          </w:rPrChange>
        </w:rPr>
        <w:t>[</w:t>
      </w:r>
      <w:r w:rsidR="00E95EF6" w:rsidRPr="00D30883">
        <w:rPr>
          <w:rFonts w:ascii="Arial" w:hAnsi="Arial" w:cs="Arial"/>
          <w:sz w:val="22"/>
          <w:szCs w:val="22"/>
          <w:rPrChange w:id="3303" w:author="Guo, Shicheng" w:date="2020-02-11T14:24:00Z">
            <w:rPr/>
          </w:rPrChange>
        </w:rPr>
        <w:fldChar w:fldCharType="begin"/>
      </w:r>
      <w:r w:rsidR="00E95EF6" w:rsidRPr="00D30883">
        <w:rPr>
          <w:rFonts w:ascii="Arial" w:hAnsi="Arial" w:cs="Arial"/>
          <w:sz w:val="22"/>
          <w:szCs w:val="22"/>
          <w:rPrChange w:id="3304" w:author="Guo, Shicheng" w:date="2020-02-11T14:24:00Z">
            <w:rPr/>
          </w:rPrChange>
        </w:rPr>
        <w:instrText xml:space="preserve"> HYPERLINK \l "_ENREF_16" \o "Axelrod, 2019 #27" </w:instrText>
      </w:r>
      <w:r w:rsidR="00E95EF6" w:rsidRPr="00D30883">
        <w:rPr>
          <w:rFonts w:ascii="Arial" w:hAnsi="Arial" w:cs="Arial"/>
          <w:sz w:val="22"/>
          <w:szCs w:val="22"/>
          <w:rPrChange w:id="3305"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3306" w:author="Guo, Shicheng" w:date="2020-02-11T14:24:00Z">
            <w:rPr>
              <w:rFonts w:ascii="Times New Roman" w:hAnsi="Times New Roman" w:cs="Times New Roman"/>
            </w:rPr>
          </w:rPrChange>
        </w:rPr>
        <w:fldChar w:fldCharType="begin"/>
      </w:r>
      <w:r w:rsidRPr="00D30883">
        <w:rPr>
          <w:rFonts w:ascii="Arial" w:hAnsi="Arial" w:cs="Arial"/>
          <w:sz w:val="22"/>
          <w:szCs w:val="22"/>
          <w:rPrChange w:id="3307" w:author="Guo, Shicheng" w:date="2020-02-11T14:24:00Z">
            <w:rPr>
              <w:rFonts w:ascii="Times New Roman" w:hAnsi="Times New Roman" w:cs="Times New Roman"/>
            </w:rPr>
          </w:rPrChange>
        </w:rPr>
        <w:instrText xml:space="preserve"> ADDIN EN.CITE &lt;EndNote&gt;&lt;Cite&gt;&lt;Author&gt;Axelrod&lt;/Author&gt;&lt;Year&gt;2019&lt;/Year&gt;&lt;RecNum&gt;27&lt;/RecNum&gt;&lt;DisplayText&gt;&lt;style face="superscript"&gt;16&lt;/style&gt;&lt;/DisplayText&gt;&lt;record&gt;&lt;rec-number&gt;27&lt;/rec-number&gt;&lt;foreign-keys&gt;&lt;key app="EN" db-id="xaa9r9t0lew0pfepxr8paezevzzzszvtz55w" timestamp="1575015144"&gt;27&lt;/key&gt;&lt;/foreign-keys&gt;&lt;ref-type name="Journal Article"&gt;17&lt;/ref-type&gt;&lt;contributors&gt;&lt;authors&gt;&lt;author&gt;Axelrod, M. L.&lt;/author&gt;&lt;author&gt;Cook, R. S.&lt;/author&gt;&lt;author&gt;Johnson, D. B.&lt;/author&gt;&lt;author&gt;Balko, J. M.&lt;/author&gt;&lt;/authors&gt;&lt;/contributors&gt;&lt;auth-address&gt;Department of Medicine, Vanderbilt University Medical Center, Vanderbilt University, Nashville, Tennessee.&amp;#xD;Cancer Biology Graduate Program, Vanderbilt University, Nashville, Tennessee.&amp;#xD;Department of Cell and Developmental Biology, Vanderbilt University, Nashville, Tennessee.&amp;#xD;Department of Biomedical Engineering, Vanderbilt University, Nashville, Tennessee.&amp;#xD;Vanderbilt-Ingram Cancer Center, Nashville, Tennessee.&lt;/auth-address&gt;&lt;titles&gt;&lt;title&gt;Biological Consequences of MHC-II Expression by Tumor Cells in Cancer&lt;/title&gt;&lt;/titles&gt;&lt;pages&gt;2392-2402&lt;/pages&gt;&lt;volume&gt;25&lt;/volume&gt;&lt;number&gt;8&lt;/number&gt;&lt;dates&gt;&lt;year&gt;2019&lt;/year&gt;&lt;pub-dates&gt;&lt;date&gt;Apr 15&lt;/date&gt;&lt;/pub-dates&gt;&lt;/dates&gt;&lt;isbn&gt;1078-0432 (Print)&amp;#xD;1078-0432&lt;/isbn&gt;&lt;accession-num&gt;30463850&lt;/accession-num&gt;&lt;urls&gt;&lt;/urls&gt;&lt;electronic-resource-num&gt;10.1158/1078-0432.ccr-18-3200&lt;/electronic-resource-num&gt;&lt;remote-database-provider&gt;Nlm&lt;/remote-database-provider&gt;&lt;/record&gt;&lt;/Cite&gt;&lt;/EndNote&gt;</w:instrText>
      </w:r>
      <w:r w:rsidR="000676EC" w:rsidRPr="00D30883">
        <w:rPr>
          <w:rFonts w:ascii="Arial" w:hAnsi="Arial" w:cs="Arial"/>
          <w:sz w:val="22"/>
          <w:szCs w:val="22"/>
          <w:rPrChange w:id="3308" w:author="Guo, Shicheng" w:date="2020-02-11T14:24:00Z">
            <w:rPr>
              <w:rFonts w:ascii="Times New Roman" w:hAnsi="Times New Roman" w:cs="Times New Roman"/>
            </w:rPr>
          </w:rPrChange>
        </w:rPr>
        <w:fldChar w:fldCharType="separate"/>
      </w:r>
      <w:r w:rsidRPr="00D30883">
        <w:rPr>
          <w:rFonts w:ascii="Arial" w:hAnsi="Arial" w:cs="Arial"/>
          <w:sz w:val="22"/>
          <w:szCs w:val="22"/>
          <w:rPrChange w:id="3309" w:author="Guo, Shicheng" w:date="2020-02-11T14:24:00Z">
            <w:rPr>
              <w:rFonts w:ascii="Times New Roman" w:hAnsi="Times New Roman" w:cs="Times New Roman"/>
            </w:rPr>
          </w:rPrChange>
        </w:rPr>
        <w:t>16</w:t>
      </w:r>
      <w:r w:rsidR="000676EC" w:rsidRPr="00D30883">
        <w:rPr>
          <w:rFonts w:ascii="Arial" w:hAnsi="Arial" w:cs="Arial"/>
          <w:sz w:val="22"/>
          <w:szCs w:val="22"/>
          <w:rPrChange w:id="3310"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3311" w:author="Guo, Shicheng" w:date="2020-02-11T14:24:00Z">
            <w:rPr>
              <w:rFonts w:ascii="Times New Roman" w:hAnsi="Times New Roman" w:cs="Times New Roman"/>
            </w:rPr>
          </w:rPrChange>
        </w:rPr>
        <w:fldChar w:fldCharType="end"/>
      </w:r>
      <w:r w:rsidR="00344EFD" w:rsidRPr="00D30883">
        <w:rPr>
          <w:rFonts w:ascii="Arial" w:hAnsi="Arial" w:cs="Arial"/>
          <w:sz w:val="22"/>
          <w:szCs w:val="22"/>
          <w:rPrChange w:id="3312" w:author="Guo, Shicheng" w:date="2020-02-11T14:24:00Z">
            <w:rPr>
              <w:rFonts w:ascii="Times New Roman" w:hAnsi="Times New Roman" w:cs="Times New Roman"/>
            </w:rPr>
          </w:rPrChange>
        </w:rPr>
        <w:t>]</w:t>
      </w:r>
      <w:r w:rsidRPr="00D30883">
        <w:rPr>
          <w:rFonts w:ascii="Arial" w:hAnsi="Arial" w:cs="Arial"/>
          <w:sz w:val="22"/>
          <w:szCs w:val="22"/>
          <w:rPrChange w:id="3313" w:author="Guo, Shicheng" w:date="2020-02-11T14:24:00Z">
            <w:rPr>
              <w:rFonts w:ascii="Times New Roman" w:hAnsi="Times New Roman" w:cs="Times New Roman"/>
            </w:rPr>
          </w:rPrChange>
        </w:rPr>
        <w:t xml:space="preserve">. However, the </w:t>
      </w:r>
      <w:ins w:id="3314" w:author="Andreae, Emily A" w:date="2020-02-11T11:40:00Z">
        <w:r w:rsidR="001123BF" w:rsidRPr="00D30883">
          <w:rPr>
            <w:rFonts w:ascii="Arial" w:hAnsi="Arial" w:cs="Arial"/>
            <w:sz w:val="22"/>
            <w:szCs w:val="22"/>
            <w:rPrChange w:id="3315" w:author="Guo, Shicheng" w:date="2020-02-11T14:24:00Z">
              <w:rPr>
                <w:rFonts w:ascii="Times New Roman" w:hAnsi="Times New Roman" w:cs="Times New Roman"/>
              </w:rPr>
            </w:rPrChange>
          </w:rPr>
          <w:t xml:space="preserve">role of tsMCHII </w:t>
        </w:r>
      </w:ins>
      <w:ins w:id="3316" w:author="Andreae, Emily A" w:date="2020-02-11T11:41:00Z">
        <w:r w:rsidR="001123BF" w:rsidRPr="00D30883">
          <w:rPr>
            <w:rFonts w:ascii="Arial" w:hAnsi="Arial" w:cs="Arial"/>
            <w:sz w:val="22"/>
            <w:szCs w:val="22"/>
            <w:rPrChange w:id="3317" w:author="Guo, Shicheng" w:date="2020-02-11T14:24:00Z">
              <w:rPr>
                <w:rFonts w:ascii="Times New Roman" w:hAnsi="Times New Roman" w:cs="Times New Roman"/>
              </w:rPr>
            </w:rPrChange>
          </w:rPr>
          <w:t xml:space="preserve">expression </w:t>
        </w:r>
      </w:ins>
      <w:ins w:id="3318" w:author="Andreae, Emily A" w:date="2020-02-11T11:43:00Z">
        <w:r w:rsidR="001123BF" w:rsidRPr="00D30883">
          <w:rPr>
            <w:rFonts w:ascii="Arial" w:hAnsi="Arial" w:cs="Arial"/>
            <w:sz w:val="22"/>
            <w:szCs w:val="22"/>
            <w:rPrChange w:id="3319" w:author="Guo, Shicheng" w:date="2020-02-11T14:24:00Z">
              <w:rPr>
                <w:rFonts w:ascii="Times New Roman" w:hAnsi="Times New Roman" w:cs="Times New Roman"/>
              </w:rPr>
            </w:rPrChange>
          </w:rPr>
          <w:t>in</w:t>
        </w:r>
      </w:ins>
      <w:ins w:id="3320" w:author="Andreae, Emily A" w:date="2020-02-11T11:41:00Z">
        <w:r w:rsidR="001123BF" w:rsidRPr="00D30883">
          <w:rPr>
            <w:rFonts w:ascii="Arial" w:hAnsi="Arial" w:cs="Arial"/>
            <w:sz w:val="22"/>
            <w:szCs w:val="22"/>
            <w:rPrChange w:id="3321" w:author="Guo, Shicheng" w:date="2020-02-11T14:24:00Z">
              <w:rPr>
                <w:rFonts w:ascii="Times New Roman" w:hAnsi="Times New Roman" w:cs="Times New Roman"/>
              </w:rPr>
            </w:rPrChange>
          </w:rPr>
          <w:t xml:space="preserve"> </w:t>
        </w:r>
      </w:ins>
      <w:ins w:id="3322" w:author="Andreae, Emily A" w:date="2020-02-11T11:42:00Z">
        <w:r w:rsidR="001123BF" w:rsidRPr="00D30883">
          <w:rPr>
            <w:rFonts w:ascii="Arial" w:hAnsi="Arial" w:cs="Arial"/>
            <w:sz w:val="22"/>
            <w:szCs w:val="22"/>
            <w:rPrChange w:id="3323" w:author="Guo, Shicheng" w:date="2020-02-11T14:24:00Z">
              <w:rPr>
                <w:rFonts w:ascii="Times New Roman" w:hAnsi="Times New Roman" w:cs="Times New Roman"/>
              </w:rPr>
            </w:rPrChange>
          </w:rPr>
          <w:t xml:space="preserve">the </w:t>
        </w:r>
      </w:ins>
      <w:r w:rsidRPr="00D30883">
        <w:rPr>
          <w:rFonts w:ascii="Arial" w:hAnsi="Arial" w:cs="Arial"/>
          <w:sz w:val="22"/>
          <w:szCs w:val="22"/>
          <w:rPrChange w:id="3324" w:author="Guo, Shicheng" w:date="2020-02-11T14:24:00Z">
            <w:rPr>
              <w:rFonts w:ascii="Times New Roman" w:hAnsi="Times New Roman" w:cs="Times New Roman"/>
            </w:rPr>
          </w:rPrChange>
        </w:rPr>
        <w:t xml:space="preserve">recognition and elimination </w:t>
      </w:r>
      <w:ins w:id="3325" w:author="Andreae, Emily A" w:date="2020-02-11T11:43:00Z">
        <w:r w:rsidR="001123BF" w:rsidRPr="00D30883">
          <w:rPr>
            <w:rFonts w:ascii="Arial" w:hAnsi="Arial" w:cs="Arial"/>
            <w:sz w:val="22"/>
            <w:szCs w:val="22"/>
            <w:rPrChange w:id="3326" w:author="Guo, Shicheng" w:date="2020-02-11T14:24:00Z">
              <w:rPr>
                <w:rFonts w:ascii="Times New Roman" w:hAnsi="Times New Roman" w:cs="Times New Roman"/>
              </w:rPr>
            </w:rPrChange>
          </w:rPr>
          <w:t xml:space="preserve">activities </w:t>
        </w:r>
      </w:ins>
      <w:del w:id="3327" w:author="Andreae, Emily A" w:date="2020-02-11T11:43:00Z">
        <w:r w:rsidRPr="00D30883" w:rsidDel="001123BF">
          <w:rPr>
            <w:rFonts w:ascii="Arial" w:hAnsi="Arial" w:cs="Arial"/>
            <w:sz w:val="22"/>
            <w:szCs w:val="22"/>
            <w:rPrChange w:id="3328" w:author="Guo, Shicheng" w:date="2020-02-11T14:24:00Z">
              <w:rPr>
                <w:rFonts w:ascii="Times New Roman" w:hAnsi="Times New Roman" w:cs="Times New Roman"/>
              </w:rPr>
            </w:rPrChange>
          </w:rPr>
          <w:delText xml:space="preserve">effects </w:delText>
        </w:r>
      </w:del>
      <w:r w:rsidRPr="00D30883">
        <w:rPr>
          <w:rFonts w:ascii="Arial" w:hAnsi="Arial" w:cs="Arial"/>
          <w:sz w:val="22"/>
          <w:szCs w:val="22"/>
          <w:rPrChange w:id="3329" w:author="Guo, Shicheng" w:date="2020-02-11T14:24:00Z">
            <w:rPr>
              <w:rFonts w:ascii="Times New Roman" w:hAnsi="Times New Roman" w:cs="Times New Roman"/>
            </w:rPr>
          </w:rPrChange>
        </w:rPr>
        <w:t xml:space="preserve">of </w:t>
      </w:r>
      <w:r w:rsidR="001123BF" w:rsidRPr="00D30883">
        <w:rPr>
          <w:rFonts w:ascii="Arial" w:hAnsi="Arial" w:cs="Arial"/>
          <w:sz w:val="22"/>
          <w:szCs w:val="22"/>
          <w:rPrChange w:id="3330" w:author="Guo, Shicheng" w:date="2020-02-11T14:24:00Z">
            <w:rPr>
              <w:rFonts w:ascii="Times New Roman" w:hAnsi="Times New Roman" w:cs="Times New Roman"/>
            </w:rPr>
          </w:rPrChange>
        </w:rPr>
        <w:t>CD4+ T</w:t>
      </w:r>
      <w:ins w:id="3331" w:author="Andreae, Emily A" w:date="2020-02-11T11:41:00Z">
        <w:r w:rsidR="001123BF" w:rsidRPr="00D30883">
          <w:rPr>
            <w:rFonts w:ascii="Arial" w:hAnsi="Arial" w:cs="Arial"/>
            <w:sz w:val="22"/>
            <w:szCs w:val="22"/>
            <w:rPrChange w:id="3332" w:author="Guo, Shicheng" w:date="2020-02-11T14:24:00Z">
              <w:rPr>
                <w:rFonts w:ascii="Times New Roman" w:hAnsi="Times New Roman" w:cs="Times New Roman"/>
              </w:rPr>
            </w:rPrChange>
          </w:rPr>
          <w:t>-</w:t>
        </w:r>
      </w:ins>
      <w:r w:rsidRPr="00D30883">
        <w:rPr>
          <w:rFonts w:ascii="Arial" w:hAnsi="Arial" w:cs="Arial"/>
          <w:sz w:val="22"/>
          <w:szCs w:val="22"/>
          <w:rPrChange w:id="3333" w:author="Guo, Shicheng" w:date="2020-02-11T14:24:00Z">
            <w:rPr>
              <w:rFonts w:ascii="Times New Roman" w:hAnsi="Times New Roman" w:cs="Times New Roman"/>
            </w:rPr>
          </w:rPrChange>
        </w:rPr>
        <w:t xml:space="preserve">cells on PTC cells </w:t>
      </w:r>
      <w:del w:id="3334" w:author="Andreae, Emily A" w:date="2020-02-11T11:41:00Z">
        <w:r w:rsidRPr="00D30883" w:rsidDel="001123BF">
          <w:rPr>
            <w:rFonts w:ascii="Arial" w:hAnsi="Arial" w:cs="Arial"/>
            <w:sz w:val="22"/>
            <w:szCs w:val="22"/>
            <w:rPrChange w:id="3335" w:author="Guo, Shicheng" w:date="2020-02-11T14:24:00Z">
              <w:rPr>
                <w:rFonts w:ascii="Times New Roman" w:hAnsi="Times New Roman" w:cs="Times New Roman"/>
              </w:rPr>
            </w:rPrChange>
          </w:rPr>
          <w:delText xml:space="preserve">with tsMHCII expression </w:delText>
        </w:r>
      </w:del>
      <w:r w:rsidRPr="00D30883">
        <w:rPr>
          <w:rFonts w:ascii="Arial" w:hAnsi="Arial" w:cs="Arial"/>
          <w:sz w:val="22"/>
          <w:szCs w:val="22"/>
          <w:rPrChange w:id="3336" w:author="Guo, Shicheng" w:date="2020-02-11T14:24:00Z">
            <w:rPr>
              <w:rFonts w:ascii="Times New Roman" w:hAnsi="Times New Roman" w:cs="Times New Roman"/>
            </w:rPr>
          </w:rPrChange>
        </w:rPr>
        <w:t>remains unclear.</w:t>
      </w:r>
      <w:r w:rsidRPr="00D30883">
        <w:rPr>
          <w:rFonts w:ascii="Arial" w:hAnsi="Arial" w:cs="Arial"/>
          <w:color w:val="5B9BD5" w:themeColor="accent1"/>
          <w:sz w:val="22"/>
          <w:szCs w:val="22"/>
          <w:rPrChange w:id="3337" w:author="Guo, Shicheng" w:date="2020-02-11T14:24:00Z">
            <w:rPr>
              <w:rFonts w:ascii="Times New Roman" w:hAnsi="Times New Roman" w:cs="Times New Roman"/>
              <w:color w:val="5B9BD5" w:themeColor="accent1"/>
            </w:rPr>
          </w:rPrChange>
        </w:rPr>
        <w:t xml:space="preserve"> </w:t>
      </w:r>
      <w:ins w:id="3338" w:author="Andreae, Emily A" w:date="2020-02-11T11:46:00Z">
        <w:r w:rsidR="001123BF" w:rsidRPr="00D30883">
          <w:rPr>
            <w:rFonts w:ascii="Arial" w:hAnsi="Arial" w:cs="Arial"/>
            <w:color w:val="5B9BD5" w:themeColor="accent1"/>
            <w:sz w:val="22"/>
            <w:szCs w:val="22"/>
            <w:rPrChange w:id="3339" w:author="Guo, Shicheng" w:date="2020-02-11T14:24:00Z">
              <w:rPr>
                <w:rFonts w:ascii="Times New Roman" w:hAnsi="Times New Roman" w:cs="Times New Roman"/>
                <w:color w:val="5B9BD5" w:themeColor="accent1"/>
              </w:rPr>
            </w:rPrChange>
          </w:rPr>
          <w:t xml:space="preserve">Using a combination of </w:t>
        </w:r>
      </w:ins>
      <w:del w:id="3340" w:author="Andreae, Emily A" w:date="2020-02-11T11:46:00Z">
        <w:r w:rsidRPr="00D30883" w:rsidDel="001123BF">
          <w:rPr>
            <w:rFonts w:ascii="Arial" w:hAnsi="Arial" w:cs="Arial"/>
            <w:sz w:val="22"/>
            <w:szCs w:val="22"/>
            <w:rPrChange w:id="3341" w:author="Guo, Shicheng" w:date="2020-02-11T14:24:00Z">
              <w:rPr>
                <w:rFonts w:ascii="Times New Roman" w:hAnsi="Times New Roman" w:cs="Times New Roman"/>
              </w:rPr>
            </w:rPrChange>
          </w:rPr>
          <w:delText xml:space="preserve">Using </w:delText>
        </w:r>
      </w:del>
      <w:r w:rsidRPr="00D30883">
        <w:rPr>
          <w:rFonts w:ascii="Arial" w:hAnsi="Arial" w:cs="Arial"/>
          <w:sz w:val="22"/>
          <w:szCs w:val="22"/>
          <w:rPrChange w:id="3342" w:author="Guo, Shicheng" w:date="2020-02-11T14:24:00Z">
            <w:rPr>
              <w:rFonts w:ascii="Times New Roman" w:hAnsi="Times New Roman" w:cs="Times New Roman"/>
            </w:rPr>
          </w:rPrChange>
        </w:rPr>
        <w:t xml:space="preserve">IHC </w:t>
      </w:r>
      <w:ins w:id="3343" w:author="Andreae, Emily A" w:date="2020-02-11T11:45:00Z">
        <w:r w:rsidR="001123BF" w:rsidRPr="00D30883">
          <w:rPr>
            <w:rFonts w:ascii="Arial" w:hAnsi="Arial" w:cs="Arial"/>
            <w:sz w:val="22"/>
            <w:szCs w:val="22"/>
            <w:rPrChange w:id="3344" w:author="Guo, Shicheng" w:date="2020-02-11T14:24:00Z">
              <w:rPr>
                <w:rFonts w:ascii="Times New Roman" w:hAnsi="Times New Roman" w:cs="Times New Roman"/>
              </w:rPr>
            </w:rPrChange>
          </w:rPr>
          <w:t xml:space="preserve">staining information, </w:t>
        </w:r>
      </w:ins>
      <w:ins w:id="3345" w:author="Andreae, Emily A" w:date="2020-02-11T11:47:00Z">
        <w:r w:rsidR="001123BF" w:rsidRPr="00D30883">
          <w:rPr>
            <w:rFonts w:ascii="Arial" w:hAnsi="Arial" w:cs="Arial"/>
            <w:sz w:val="22"/>
            <w:szCs w:val="22"/>
            <w:rPrChange w:id="3346" w:author="Guo, Shicheng" w:date="2020-02-11T14:24:00Z">
              <w:rPr>
                <w:rFonts w:ascii="Times New Roman" w:hAnsi="Times New Roman" w:cs="Times New Roman"/>
              </w:rPr>
            </w:rPrChange>
          </w:rPr>
          <w:t xml:space="preserve">transcript analysis, </w:t>
        </w:r>
      </w:ins>
      <w:ins w:id="3347" w:author="Andreae, Emily A" w:date="2020-02-11T11:45:00Z">
        <w:r w:rsidR="001123BF" w:rsidRPr="00D30883">
          <w:rPr>
            <w:rFonts w:ascii="Arial" w:hAnsi="Arial" w:cs="Arial"/>
            <w:sz w:val="22"/>
            <w:szCs w:val="22"/>
            <w:rPrChange w:id="3348" w:author="Guo, Shicheng" w:date="2020-02-11T14:24:00Z">
              <w:rPr>
                <w:rFonts w:ascii="Times New Roman" w:hAnsi="Times New Roman" w:cs="Times New Roman"/>
              </w:rPr>
            </w:rPrChange>
          </w:rPr>
          <w:t xml:space="preserve">flow cytometry, </w:t>
        </w:r>
      </w:ins>
      <w:del w:id="3349" w:author="Andreae, Emily A" w:date="2020-02-11T11:45:00Z">
        <w:r w:rsidRPr="00D30883" w:rsidDel="001123BF">
          <w:rPr>
            <w:rFonts w:ascii="Arial" w:hAnsi="Arial" w:cs="Arial"/>
            <w:sz w:val="22"/>
            <w:szCs w:val="22"/>
            <w:rPrChange w:id="3350" w:author="Guo, Shicheng" w:date="2020-02-11T14:24:00Z">
              <w:rPr>
                <w:rFonts w:ascii="Times New Roman" w:hAnsi="Times New Roman" w:cs="Times New Roman"/>
              </w:rPr>
            </w:rPrChange>
          </w:rPr>
          <w:delText>assay</w:delText>
        </w:r>
      </w:del>
      <w:r w:rsidRPr="00D30883">
        <w:rPr>
          <w:rFonts w:ascii="Arial" w:hAnsi="Arial" w:cs="Arial"/>
          <w:sz w:val="22"/>
          <w:szCs w:val="22"/>
          <w:rPrChange w:id="3351" w:author="Guo, Shicheng" w:date="2020-02-11T14:24:00Z">
            <w:rPr>
              <w:rFonts w:ascii="Times New Roman" w:hAnsi="Times New Roman" w:cs="Times New Roman"/>
            </w:rPr>
          </w:rPrChange>
        </w:rPr>
        <w:t xml:space="preserve"> and </w:t>
      </w:r>
      <w:ins w:id="3352" w:author="Andreae, Emily A" w:date="2020-02-11T11:45:00Z">
        <w:r w:rsidR="001123BF" w:rsidRPr="00D30883">
          <w:rPr>
            <w:rFonts w:ascii="Arial" w:hAnsi="Arial" w:cs="Arial"/>
            <w:sz w:val="22"/>
            <w:szCs w:val="22"/>
            <w:rPrChange w:id="3353" w:author="Guo, Shicheng" w:date="2020-02-11T14:24:00Z">
              <w:rPr>
                <w:rFonts w:ascii="Times New Roman" w:hAnsi="Times New Roman" w:cs="Times New Roman"/>
              </w:rPr>
            </w:rPrChange>
          </w:rPr>
          <w:t xml:space="preserve">gene expression </w:t>
        </w:r>
      </w:ins>
      <w:ins w:id="3354" w:author="Andreae, Emily A" w:date="2020-02-11T11:46:00Z">
        <w:r w:rsidR="001123BF" w:rsidRPr="00D30883">
          <w:rPr>
            <w:rFonts w:ascii="Arial" w:hAnsi="Arial" w:cs="Arial"/>
            <w:sz w:val="22"/>
            <w:szCs w:val="22"/>
            <w:rPrChange w:id="3355" w:author="Guo, Shicheng" w:date="2020-02-11T14:24:00Z">
              <w:rPr>
                <w:rFonts w:ascii="Times New Roman" w:hAnsi="Times New Roman" w:cs="Times New Roman"/>
              </w:rPr>
            </w:rPrChange>
          </w:rPr>
          <w:t>data</w:t>
        </w:r>
      </w:ins>
      <w:ins w:id="3356" w:author="Andreae, Emily A" w:date="2020-02-11T11:45:00Z">
        <w:r w:rsidR="001123BF" w:rsidRPr="00D30883">
          <w:rPr>
            <w:rFonts w:ascii="Arial" w:hAnsi="Arial" w:cs="Arial"/>
            <w:sz w:val="22"/>
            <w:szCs w:val="22"/>
            <w:rPrChange w:id="3357" w:author="Guo, Shicheng" w:date="2020-02-11T14:24:00Z">
              <w:rPr>
                <w:rFonts w:ascii="Times New Roman" w:hAnsi="Times New Roman" w:cs="Times New Roman"/>
              </w:rPr>
            </w:rPrChange>
          </w:rPr>
          <w:t xml:space="preserve"> from the </w:t>
        </w:r>
      </w:ins>
      <w:r w:rsidRPr="00D30883">
        <w:rPr>
          <w:rFonts w:ascii="Arial" w:hAnsi="Arial" w:cs="Arial"/>
          <w:sz w:val="22"/>
          <w:szCs w:val="22"/>
          <w:rPrChange w:id="3358" w:author="Guo, Shicheng" w:date="2020-02-11T14:24:00Z">
            <w:rPr>
              <w:rFonts w:ascii="Times New Roman" w:hAnsi="Times New Roman" w:cs="Times New Roman"/>
            </w:rPr>
          </w:rPrChange>
        </w:rPr>
        <w:t xml:space="preserve">TCGA database, </w:t>
      </w:r>
      <w:ins w:id="3359" w:author="Andreae, Emily A" w:date="2020-02-11T11:47:00Z">
        <w:r w:rsidR="001123BF" w:rsidRPr="00D30883">
          <w:rPr>
            <w:rFonts w:ascii="Arial" w:hAnsi="Arial" w:cs="Arial"/>
            <w:sz w:val="22"/>
            <w:szCs w:val="22"/>
            <w:rPrChange w:id="3360" w:author="Guo, Shicheng" w:date="2020-02-11T14:24:00Z">
              <w:rPr>
                <w:rFonts w:ascii="Times New Roman" w:hAnsi="Times New Roman" w:cs="Times New Roman"/>
              </w:rPr>
            </w:rPrChange>
          </w:rPr>
          <w:t xml:space="preserve">we found </w:t>
        </w:r>
      </w:ins>
      <w:del w:id="3361" w:author="Andreae, Emily A" w:date="2020-02-11T11:47:00Z">
        <w:r w:rsidRPr="00D30883" w:rsidDel="001123BF">
          <w:rPr>
            <w:rFonts w:ascii="Arial" w:hAnsi="Arial" w:cs="Arial"/>
            <w:sz w:val="22"/>
            <w:szCs w:val="22"/>
            <w:rPrChange w:id="3362" w:author="Guo, Shicheng" w:date="2020-02-11T14:24:00Z">
              <w:rPr>
                <w:rFonts w:ascii="Times New Roman" w:hAnsi="Times New Roman" w:cs="Times New Roman"/>
              </w:rPr>
            </w:rPrChange>
          </w:rPr>
          <w:delText xml:space="preserve">our study shows </w:delText>
        </w:r>
      </w:del>
      <w:r w:rsidRPr="00D30883">
        <w:rPr>
          <w:rFonts w:ascii="Arial" w:hAnsi="Arial" w:cs="Arial"/>
          <w:sz w:val="22"/>
          <w:szCs w:val="22"/>
          <w:rPrChange w:id="3363" w:author="Guo, Shicheng" w:date="2020-02-11T14:24:00Z">
            <w:rPr>
              <w:rFonts w:ascii="Times New Roman" w:hAnsi="Times New Roman" w:cs="Times New Roman"/>
            </w:rPr>
          </w:rPrChange>
        </w:rPr>
        <w:t xml:space="preserve">that </w:t>
      </w:r>
      <w:ins w:id="3364" w:author="Andreae, Emily A" w:date="2020-02-11T11:48:00Z">
        <w:r w:rsidR="001123BF" w:rsidRPr="00D30883">
          <w:rPr>
            <w:rFonts w:ascii="Arial" w:hAnsi="Arial" w:cs="Arial"/>
            <w:sz w:val="22"/>
            <w:szCs w:val="22"/>
            <w:rPrChange w:id="3365" w:author="Guo, Shicheng" w:date="2020-02-11T14:24:00Z">
              <w:rPr>
                <w:rFonts w:ascii="Times New Roman" w:hAnsi="Times New Roman" w:cs="Times New Roman"/>
              </w:rPr>
            </w:rPrChange>
          </w:rPr>
          <w:t>increased ts</w:t>
        </w:r>
      </w:ins>
      <w:r w:rsidRPr="00D30883">
        <w:rPr>
          <w:rFonts w:ascii="Arial" w:hAnsi="Arial" w:cs="Arial"/>
          <w:sz w:val="22"/>
          <w:szCs w:val="22"/>
          <w:rPrChange w:id="3366" w:author="Guo, Shicheng" w:date="2020-02-11T14:24:00Z">
            <w:rPr>
              <w:rFonts w:ascii="Times New Roman" w:hAnsi="Times New Roman" w:cs="Times New Roman"/>
            </w:rPr>
          </w:rPrChange>
        </w:rPr>
        <w:t>MHCII expre</w:t>
      </w:r>
      <w:r w:rsidR="001123BF" w:rsidRPr="00D30883">
        <w:rPr>
          <w:rFonts w:ascii="Arial" w:hAnsi="Arial" w:cs="Arial"/>
          <w:sz w:val="22"/>
          <w:szCs w:val="22"/>
          <w:rPrChange w:id="3367" w:author="Guo, Shicheng" w:date="2020-02-11T14:24:00Z">
            <w:rPr>
              <w:rFonts w:ascii="Times New Roman" w:hAnsi="Times New Roman" w:cs="Times New Roman"/>
            </w:rPr>
          </w:rPrChange>
        </w:rPr>
        <w:t xml:space="preserve">ssion </w:t>
      </w:r>
      <w:ins w:id="3368" w:author="Andreae, Emily A" w:date="2020-02-11T11:48:00Z">
        <w:r w:rsidR="001123BF" w:rsidRPr="00D30883">
          <w:rPr>
            <w:rFonts w:ascii="Arial" w:hAnsi="Arial" w:cs="Arial"/>
            <w:sz w:val="22"/>
            <w:szCs w:val="22"/>
            <w:rPrChange w:id="3369" w:author="Guo, Shicheng" w:date="2020-02-11T14:24:00Z">
              <w:rPr>
                <w:rFonts w:ascii="Times New Roman" w:hAnsi="Times New Roman" w:cs="Times New Roman"/>
              </w:rPr>
            </w:rPrChange>
          </w:rPr>
          <w:t xml:space="preserve">in PTC </w:t>
        </w:r>
      </w:ins>
      <w:r w:rsidR="001123BF" w:rsidRPr="00D30883">
        <w:rPr>
          <w:rFonts w:ascii="Arial" w:hAnsi="Arial" w:cs="Arial"/>
          <w:sz w:val="22"/>
          <w:szCs w:val="22"/>
          <w:rPrChange w:id="3370" w:author="Guo, Shicheng" w:date="2020-02-11T14:24:00Z">
            <w:rPr>
              <w:rFonts w:ascii="Times New Roman" w:hAnsi="Times New Roman" w:cs="Times New Roman"/>
            </w:rPr>
          </w:rPrChange>
        </w:rPr>
        <w:t xml:space="preserve">is correlated with </w:t>
      </w:r>
      <w:ins w:id="3371" w:author="Andreae, Emily A" w:date="2020-02-11T11:48:00Z">
        <w:r w:rsidR="001123BF" w:rsidRPr="00D30883">
          <w:rPr>
            <w:rFonts w:ascii="Arial" w:hAnsi="Arial" w:cs="Arial"/>
            <w:sz w:val="22"/>
            <w:szCs w:val="22"/>
            <w:rPrChange w:id="3372" w:author="Guo, Shicheng" w:date="2020-02-11T14:24:00Z">
              <w:rPr>
                <w:rFonts w:ascii="Times New Roman" w:hAnsi="Times New Roman" w:cs="Times New Roman"/>
              </w:rPr>
            </w:rPrChange>
          </w:rPr>
          <w:t xml:space="preserve">increased </w:t>
        </w:r>
      </w:ins>
      <w:r w:rsidR="001123BF" w:rsidRPr="00D30883">
        <w:rPr>
          <w:rFonts w:ascii="Arial" w:hAnsi="Arial" w:cs="Arial"/>
          <w:sz w:val="22"/>
          <w:szCs w:val="22"/>
          <w:rPrChange w:id="3373" w:author="Guo, Shicheng" w:date="2020-02-11T14:24:00Z">
            <w:rPr>
              <w:rFonts w:ascii="Times New Roman" w:hAnsi="Times New Roman" w:cs="Times New Roman"/>
            </w:rPr>
          </w:rPrChange>
        </w:rPr>
        <w:t>CD4+ T</w:t>
      </w:r>
      <w:ins w:id="3374" w:author="Andreae, Emily A" w:date="2020-02-11T11:47:00Z">
        <w:r w:rsidR="001123BF" w:rsidRPr="00D30883">
          <w:rPr>
            <w:rFonts w:ascii="Arial" w:hAnsi="Arial" w:cs="Arial"/>
            <w:sz w:val="22"/>
            <w:szCs w:val="22"/>
            <w:rPrChange w:id="3375" w:author="Guo, Shicheng" w:date="2020-02-11T14:24:00Z">
              <w:rPr>
                <w:rFonts w:ascii="Times New Roman" w:hAnsi="Times New Roman" w:cs="Times New Roman"/>
              </w:rPr>
            </w:rPrChange>
          </w:rPr>
          <w:t>-</w:t>
        </w:r>
      </w:ins>
      <w:r w:rsidRPr="00D30883">
        <w:rPr>
          <w:rFonts w:ascii="Arial" w:hAnsi="Arial" w:cs="Arial"/>
          <w:sz w:val="22"/>
          <w:szCs w:val="22"/>
          <w:rPrChange w:id="3376" w:author="Guo, Shicheng" w:date="2020-02-11T14:24:00Z">
            <w:rPr>
              <w:rFonts w:ascii="Times New Roman" w:hAnsi="Times New Roman" w:cs="Times New Roman"/>
            </w:rPr>
          </w:rPrChange>
        </w:rPr>
        <w:t xml:space="preserve">cell infiltration and better survival. </w:t>
      </w:r>
      <w:r w:rsidRPr="00D30883">
        <w:rPr>
          <w:rFonts w:ascii="Arial" w:hAnsi="Arial" w:cs="Arial"/>
          <w:i/>
          <w:iCs/>
          <w:sz w:val="22"/>
          <w:szCs w:val="22"/>
          <w:rPrChange w:id="3377" w:author="Guo, Shicheng" w:date="2020-02-11T14:24:00Z">
            <w:rPr>
              <w:rFonts w:ascii="Times New Roman" w:hAnsi="Times New Roman" w:cs="Times New Roman"/>
              <w:i/>
              <w:iCs/>
            </w:rPr>
          </w:rPrChange>
        </w:rPr>
        <w:t xml:space="preserve">In </w:t>
      </w:r>
      <w:r w:rsidRPr="00D30883">
        <w:rPr>
          <w:rFonts w:ascii="Arial" w:hAnsi="Arial" w:cs="Arial"/>
          <w:bCs/>
          <w:i/>
          <w:iCs/>
          <w:sz w:val="22"/>
          <w:szCs w:val="22"/>
          <w:rPrChange w:id="3378" w:author="Guo, Shicheng" w:date="2020-02-11T14:24:00Z">
            <w:rPr>
              <w:rFonts w:ascii="Times New Roman" w:hAnsi="Times New Roman" w:cs="Times New Roman"/>
              <w:bCs/>
              <w:i/>
              <w:iCs/>
            </w:rPr>
          </w:rPrChange>
        </w:rPr>
        <w:t>vitro</w:t>
      </w:r>
      <w:r w:rsidRPr="00D30883">
        <w:rPr>
          <w:rFonts w:ascii="Arial" w:hAnsi="Arial" w:cs="Arial"/>
          <w:b/>
          <w:sz w:val="22"/>
          <w:szCs w:val="22"/>
          <w:rPrChange w:id="3379" w:author="Guo, Shicheng" w:date="2020-02-11T14:24:00Z">
            <w:rPr>
              <w:rFonts w:ascii="Times New Roman" w:hAnsi="Times New Roman" w:cs="Times New Roman"/>
              <w:b/>
            </w:rPr>
          </w:rPrChange>
        </w:rPr>
        <w:t xml:space="preserve"> </w:t>
      </w:r>
      <w:r w:rsidRPr="00D30883">
        <w:rPr>
          <w:rFonts w:ascii="Arial" w:hAnsi="Arial" w:cs="Arial"/>
          <w:sz w:val="22"/>
          <w:szCs w:val="22"/>
          <w:rPrChange w:id="3380" w:author="Guo, Shicheng" w:date="2020-02-11T14:24:00Z">
            <w:rPr>
              <w:rFonts w:ascii="Times New Roman" w:hAnsi="Times New Roman" w:cs="Times New Roman"/>
            </w:rPr>
          </w:rPrChange>
        </w:rPr>
        <w:t xml:space="preserve">co-culture experiments further demonstrate that increased tsMHCII expression </w:t>
      </w:r>
      <w:ins w:id="3381" w:author="Andreae, Emily A" w:date="2020-02-11T11:48:00Z">
        <w:r w:rsidR="001123BF" w:rsidRPr="00D30883">
          <w:rPr>
            <w:rFonts w:ascii="Arial" w:hAnsi="Arial" w:cs="Arial"/>
            <w:sz w:val="22"/>
            <w:szCs w:val="22"/>
            <w:rPrChange w:id="3382" w:author="Guo, Shicheng" w:date="2020-02-11T14:24:00Z">
              <w:rPr>
                <w:rFonts w:ascii="Times New Roman" w:hAnsi="Times New Roman" w:cs="Times New Roman"/>
              </w:rPr>
            </w:rPrChange>
          </w:rPr>
          <w:t>induced</w:t>
        </w:r>
      </w:ins>
      <w:del w:id="3383" w:author="Andreae, Emily A" w:date="2020-02-11T11:48:00Z">
        <w:r w:rsidRPr="00D30883" w:rsidDel="001123BF">
          <w:rPr>
            <w:rFonts w:ascii="Arial" w:hAnsi="Arial" w:cs="Arial"/>
            <w:sz w:val="22"/>
            <w:szCs w:val="22"/>
            <w:rPrChange w:id="3384" w:author="Guo, Shicheng" w:date="2020-02-11T14:24:00Z">
              <w:rPr>
                <w:rFonts w:ascii="Times New Roman" w:hAnsi="Times New Roman" w:cs="Times New Roman"/>
              </w:rPr>
            </w:rPrChange>
          </w:rPr>
          <w:delText>caused</w:delText>
        </w:r>
      </w:del>
      <w:r w:rsidRPr="00D30883">
        <w:rPr>
          <w:rFonts w:ascii="Arial" w:hAnsi="Arial" w:cs="Arial"/>
          <w:sz w:val="22"/>
          <w:szCs w:val="22"/>
          <w:rPrChange w:id="3385" w:author="Guo, Shicheng" w:date="2020-02-11T14:24:00Z">
            <w:rPr>
              <w:rFonts w:ascii="Times New Roman" w:hAnsi="Times New Roman" w:cs="Times New Roman"/>
            </w:rPr>
          </w:rPrChange>
        </w:rPr>
        <w:t xml:space="preserve"> by BRAF inhibit</w:t>
      </w:r>
      <w:ins w:id="3386" w:author="Andreae, Emily A" w:date="2020-02-11T11:48:00Z">
        <w:r w:rsidR="001123BF" w:rsidRPr="00D30883">
          <w:rPr>
            <w:rFonts w:ascii="Arial" w:hAnsi="Arial" w:cs="Arial"/>
            <w:sz w:val="22"/>
            <w:szCs w:val="22"/>
            <w:rPrChange w:id="3387" w:author="Guo, Shicheng" w:date="2020-02-11T14:24:00Z">
              <w:rPr>
                <w:rFonts w:ascii="Times New Roman" w:hAnsi="Times New Roman" w:cs="Times New Roman"/>
              </w:rPr>
            </w:rPrChange>
          </w:rPr>
          <w:t>ion</w:t>
        </w:r>
      </w:ins>
      <w:del w:id="3388" w:author="Andreae, Emily A" w:date="2020-02-11T11:48:00Z">
        <w:r w:rsidRPr="00D30883" w:rsidDel="001123BF">
          <w:rPr>
            <w:rFonts w:ascii="Arial" w:hAnsi="Arial" w:cs="Arial"/>
            <w:sz w:val="22"/>
            <w:szCs w:val="22"/>
            <w:rPrChange w:id="3389" w:author="Guo, Shicheng" w:date="2020-02-11T14:24:00Z">
              <w:rPr>
                <w:rFonts w:ascii="Times New Roman" w:hAnsi="Times New Roman" w:cs="Times New Roman"/>
              </w:rPr>
            </w:rPrChange>
          </w:rPr>
          <w:delText>ors</w:delText>
        </w:r>
      </w:del>
      <w:r w:rsidRPr="00D30883">
        <w:rPr>
          <w:rFonts w:ascii="Arial" w:hAnsi="Arial" w:cs="Arial"/>
          <w:sz w:val="22"/>
          <w:szCs w:val="22"/>
          <w:rPrChange w:id="3390" w:author="Guo, Shicheng" w:date="2020-02-11T14:24:00Z">
            <w:rPr>
              <w:rFonts w:ascii="Times New Roman" w:hAnsi="Times New Roman" w:cs="Times New Roman"/>
            </w:rPr>
          </w:rPrChange>
        </w:rPr>
        <w:t xml:space="preserve"> significantly activates the immune system, suggesting that downregulation of tsMHCII expression by BRAF mutation could be one of the key immune escape </w:t>
      </w:r>
      <w:r w:rsidR="005F59AA" w:rsidRPr="00D30883">
        <w:rPr>
          <w:rFonts w:ascii="Arial" w:hAnsi="Arial" w:cs="Arial"/>
          <w:sz w:val="22"/>
          <w:szCs w:val="22"/>
          <w:rPrChange w:id="3391" w:author="Guo, Shicheng" w:date="2020-02-11T14:24:00Z">
            <w:rPr>
              <w:rFonts w:ascii="Times New Roman" w:hAnsi="Times New Roman" w:cs="Times New Roman"/>
            </w:rPr>
          </w:rPrChange>
        </w:rPr>
        <w:t>mechanisms</w:t>
      </w:r>
      <w:r w:rsidRPr="00D30883">
        <w:rPr>
          <w:rFonts w:ascii="Arial" w:hAnsi="Arial" w:cs="Arial"/>
          <w:sz w:val="22"/>
          <w:szCs w:val="22"/>
          <w:rPrChange w:id="3392" w:author="Guo, Shicheng" w:date="2020-02-11T14:24:00Z">
            <w:rPr>
              <w:rFonts w:ascii="Times New Roman" w:hAnsi="Times New Roman" w:cs="Times New Roman"/>
            </w:rPr>
          </w:rPrChange>
        </w:rPr>
        <w:t xml:space="preserve"> </w:t>
      </w:r>
      <w:ins w:id="3393" w:author="Andreae, Emily A" w:date="2020-02-11T11:49:00Z">
        <w:r w:rsidR="00E87124" w:rsidRPr="00D30883">
          <w:rPr>
            <w:rFonts w:ascii="Arial" w:hAnsi="Arial" w:cs="Arial"/>
            <w:sz w:val="22"/>
            <w:szCs w:val="22"/>
            <w:rPrChange w:id="3394" w:author="Guo, Shicheng" w:date="2020-02-11T14:24:00Z">
              <w:rPr>
                <w:rFonts w:ascii="Times New Roman" w:hAnsi="Times New Roman" w:cs="Times New Roman"/>
              </w:rPr>
            </w:rPrChange>
          </w:rPr>
          <w:t>for</w:t>
        </w:r>
      </w:ins>
      <w:del w:id="3395" w:author="Andreae, Emily A" w:date="2020-02-11T11:49:00Z">
        <w:r w:rsidRPr="00D30883" w:rsidDel="00E87124">
          <w:rPr>
            <w:rFonts w:ascii="Arial" w:hAnsi="Arial" w:cs="Arial"/>
            <w:sz w:val="22"/>
            <w:szCs w:val="22"/>
            <w:rPrChange w:id="3396" w:author="Guo, Shicheng" w:date="2020-02-11T14:24:00Z">
              <w:rPr>
                <w:rFonts w:ascii="Times New Roman" w:hAnsi="Times New Roman" w:cs="Times New Roman"/>
              </w:rPr>
            </w:rPrChange>
          </w:rPr>
          <w:delText>in</w:delText>
        </w:r>
      </w:del>
      <w:r w:rsidRPr="00D30883">
        <w:rPr>
          <w:rFonts w:ascii="Arial" w:hAnsi="Arial" w:cs="Arial"/>
          <w:sz w:val="22"/>
          <w:szCs w:val="22"/>
          <w:rPrChange w:id="3397" w:author="Guo, Shicheng" w:date="2020-02-11T14:24:00Z">
            <w:rPr>
              <w:rFonts w:ascii="Times New Roman" w:hAnsi="Times New Roman" w:cs="Times New Roman"/>
            </w:rPr>
          </w:rPrChange>
        </w:rPr>
        <w:t xml:space="preserve"> PTCs.</w:t>
      </w:r>
    </w:p>
    <w:p w14:paraId="5F982271" w14:textId="1BDA2E21" w:rsidR="00EC4505" w:rsidRPr="00D30883" w:rsidRDefault="00312EEC">
      <w:pPr>
        <w:spacing w:after="0" w:line="240" w:lineRule="auto"/>
        <w:ind w:firstLineChars="200" w:firstLine="440"/>
        <w:jc w:val="both"/>
        <w:rPr>
          <w:rFonts w:ascii="Arial" w:hAnsi="Arial" w:cs="Arial"/>
          <w:sz w:val="22"/>
          <w:szCs w:val="22"/>
          <w:rPrChange w:id="3398" w:author="Guo, Shicheng" w:date="2020-02-11T14:24:00Z">
            <w:rPr>
              <w:rFonts w:ascii="Times New Roman" w:hAnsi="Times New Roman" w:cs="Times New Roman"/>
            </w:rPr>
          </w:rPrChange>
        </w:rPr>
        <w:pPrChange w:id="3399" w:author="Guo, Shicheng" w:date="2020-02-11T14:23:00Z">
          <w:pPr>
            <w:spacing w:after="0" w:line="480" w:lineRule="auto"/>
            <w:ind w:firstLineChars="200" w:firstLine="480"/>
            <w:jc w:val="both"/>
          </w:pPr>
        </w:pPrChange>
      </w:pPr>
      <w:commentRangeStart w:id="3400"/>
      <w:r w:rsidRPr="00D30883">
        <w:rPr>
          <w:rFonts w:ascii="Arial" w:hAnsi="Arial" w:cs="Arial"/>
          <w:sz w:val="22"/>
          <w:szCs w:val="22"/>
          <w:rPrChange w:id="3401" w:author="Guo, Shicheng" w:date="2020-02-11T14:24:00Z">
            <w:rPr>
              <w:rFonts w:ascii="Times New Roman" w:hAnsi="Times New Roman" w:cs="Times New Roman"/>
            </w:rPr>
          </w:rPrChange>
        </w:rPr>
        <w:t>In melanoma and other solid malignancies such as</w:t>
      </w:r>
      <w:del w:id="3402" w:author="Andreae, Emily A" w:date="2020-02-11T11:50:00Z">
        <w:r w:rsidRPr="00D30883" w:rsidDel="00E87124">
          <w:rPr>
            <w:rFonts w:ascii="Arial" w:hAnsi="Arial" w:cs="Arial"/>
            <w:sz w:val="22"/>
            <w:szCs w:val="22"/>
            <w:rPrChange w:id="3403" w:author="Guo, Shicheng" w:date="2020-02-11T14:24:00Z">
              <w:rPr>
                <w:rFonts w:ascii="Times New Roman" w:hAnsi="Times New Roman" w:cs="Times New Roman"/>
              </w:rPr>
            </w:rPrChange>
          </w:rPr>
          <w:delText>,</w:delText>
        </w:r>
      </w:del>
      <w:r w:rsidRPr="00D30883">
        <w:rPr>
          <w:rFonts w:ascii="Arial" w:hAnsi="Arial" w:cs="Arial"/>
          <w:sz w:val="22"/>
          <w:szCs w:val="22"/>
          <w:rPrChange w:id="3404" w:author="Guo, Shicheng" w:date="2020-02-11T14:24:00Z">
            <w:rPr>
              <w:rFonts w:ascii="Times New Roman" w:hAnsi="Times New Roman" w:cs="Times New Roman"/>
            </w:rPr>
          </w:rPrChange>
        </w:rPr>
        <w:t xml:space="preserve"> lung, liver, and renal cell cancers, PD-1 blockade has produced remarkably durable tumor regression in patients with advanced disease</w:t>
      </w:r>
      <w:del w:id="3405" w:author="Andreae, Emily A" w:date="2020-02-11T11:50:00Z">
        <w:r w:rsidRPr="00D30883" w:rsidDel="00E87124">
          <w:rPr>
            <w:rFonts w:ascii="Arial" w:hAnsi="Arial" w:cs="Arial"/>
            <w:sz w:val="22"/>
            <w:szCs w:val="22"/>
            <w:rPrChange w:id="3406" w:author="Guo, Shicheng" w:date="2020-02-11T14:24:00Z">
              <w:rPr>
                <w:rFonts w:ascii="Times New Roman" w:hAnsi="Times New Roman" w:cs="Times New Roman"/>
              </w:rPr>
            </w:rPrChange>
          </w:rPr>
          <w:delText>s</w:delText>
        </w:r>
      </w:del>
      <w:r w:rsidRPr="00D30883">
        <w:rPr>
          <w:rFonts w:ascii="Arial" w:hAnsi="Arial" w:cs="Arial"/>
          <w:sz w:val="22"/>
          <w:szCs w:val="22"/>
          <w:rPrChange w:id="3407" w:author="Guo, Shicheng" w:date="2020-02-11T14:24:00Z">
            <w:rPr>
              <w:rFonts w:ascii="Times New Roman" w:hAnsi="Times New Roman" w:cs="Times New Roman"/>
            </w:rPr>
          </w:rPrChange>
        </w:rPr>
        <w:t xml:space="preserve">. However, compared with targeted therapy, this exciting treatment has some limitations, </w:t>
      </w:r>
      <w:ins w:id="3408" w:author="Andreae, Emily A" w:date="2020-02-11T11:59:00Z">
        <w:r w:rsidR="00E87124" w:rsidRPr="00D30883">
          <w:rPr>
            <w:rFonts w:ascii="Arial" w:hAnsi="Arial" w:cs="Arial"/>
            <w:sz w:val="22"/>
            <w:szCs w:val="22"/>
            <w:rPrChange w:id="3409" w:author="Guo, Shicheng" w:date="2020-02-11T14:24:00Z">
              <w:rPr>
                <w:rFonts w:ascii="Times New Roman" w:hAnsi="Times New Roman" w:cs="Times New Roman"/>
              </w:rPr>
            </w:rPrChange>
          </w:rPr>
          <w:t xml:space="preserve">particularly </w:t>
        </w:r>
      </w:ins>
      <w:del w:id="3410" w:author="Andreae, Emily A" w:date="2020-02-11T11:59:00Z">
        <w:r w:rsidRPr="00D30883" w:rsidDel="00E87124">
          <w:rPr>
            <w:rFonts w:ascii="Arial" w:hAnsi="Arial" w:cs="Arial"/>
            <w:sz w:val="22"/>
            <w:szCs w:val="22"/>
            <w:rPrChange w:id="3411" w:author="Guo, Shicheng" w:date="2020-02-11T14:24:00Z">
              <w:rPr>
                <w:rFonts w:ascii="Times New Roman" w:hAnsi="Times New Roman" w:cs="Times New Roman"/>
              </w:rPr>
            </w:rPrChange>
          </w:rPr>
          <w:delText xml:space="preserve">especially </w:delText>
        </w:r>
      </w:del>
      <w:del w:id="3412" w:author="Andreae, Emily A" w:date="2020-02-11T11:58:00Z">
        <w:r w:rsidRPr="00D30883" w:rsidDel="00E87124">
          <w:rPr>
            <w:rFonts w:ascii="Arial" w:hAnsi="Arial" w:cs="Arial"/>
            <w:sz w:val="22"/>
            <w:szCs w:val="22"/>
            <w:rPrChange w:id="3413" w:author="Guo, Shicheng" w:date="2020-02-11T14:24:00Z">
              <w:rPr>
                <w:rFonts w:ascii="Times New Roman" w:hAnsi="Times New Roman" w:cs="Times New Roman"/>
              </w:rPr>
            </w:rPrChange>
          </w:rPr>
          <w:delText xml:space="preserve">due to </w:delText>
        </w:r>
      </w:del>
      <w:r w:rsidRPr="00D30883">
        <w:rPr>
          <w:rFonts w:ascii="Arial" w:hAnsi="Arial" w:cs="Arial"/>
          <w:sz w:val="22"/>
          <w:szCs w:val="22"/>
          <w:rPrChange w:id="3414" w:author="Guo, Shicheng" w:date="2020-02-11T14:24:00Z">
            <w:rPr>
              <w:rFonts w:ascii="Times New Roman" w:hAnsi="Times New Roman" w:cs="Times New Roman"/>
            </w:rPr>
          </w:rPrChange>
        </w:rPr>
        <w:t>low response rate of patients</w:t>
      </w:r>
      <w:r w:rsidR="00755890" w:rsidRPr="00D30883">
        <w:rPr>
          <w:rFonts w:ascii="Arial" w:hAnsi="Arial" w:cs="Arial"/>
          <w:sz w:val="22"/>
          <w:szCs w:val="22"/>
          <w:rPrChange w:id="3415" w:author="Guo, Shicheng" w:date="2020-02-11T14:24:00Z">
            <w:rPr>
              <w:rFonts w:ascii="Times New Roman" w:hAnsi="Times New Roman" w:cs="Times New Roman"/>
            </w:rPr>
          </w:rPrChange>
        </w:rPr>
        <w:t xml:space="preserve"> </w:t>
      </w:r>
      <w:commentRangeStart w:id="3416"/>
      <w:r w:rsidR="00755890" w:rsidRPr="00D30883">
        <w:rPr>
          <w:rFonts w:ascii="Arial" w:hAnsi="Arial" w:cs="Arial"/>
          <w:sz w:val="22"/>
          <w:szCs w:val="22"/>
          <w:rPrChange w:id="3417" w:author="Guo, Shicheng" w:date="2020-02-11T14:24:00Z">
            <w:rPr>
              <w:rFonts w:ascii="Times New Roman" w:hAnsi="Times New Roman" w:cs="Times New Roman"/>
            </w:rPr>
          </w:rPrChange>
        </w:rPr>
        <w:t>[</w:t>
      </w:r>
      <w:r w:rsidR="000676EC" w:rsidRPr="00D30883">
        <w:rPr>
          <w:rFonts w:ascii="Arial" w:hAnsi="Arial" w:cs="Arial"/>
          <w:sz w:val="22"/>
          <w:szCs w:val="22"/>
          <w:rPrChange w:id="3418" w:author="Guo, Shicheng" w:date="2020-02-11T14:24:00Z">
            <w:rPr>
              <w:rFonts w:ascii="Times New Roman" w:hAnsi="Times New Roman" w:cs="Times New Roman"/>
            </w:rPr>
          </w:rPrChange>
        </w:rPr>
        <w:fldChar w:fldCharType="begin">
          <w:fldData xml:space="preserve">PEVuZE5vdGU+PENpdGU+PEF1dGhvcj5GcmFua2xpbjwvQXV0aG9yPjxZZWFyPjIwMTc8L1llYXI+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=
</w:fldData>
        </w:fldChar>
      </w:r>
      <w:r w:rsidRPr="00D30883">
        <w:rPr>
          <w:rFonts w:ascii="Arial" w:hAnsi="Arial" w:cs="Arial"/>
          <w:sz w:val="22"/>
          <w:szCs w:val="22"/>
          <w:rPrChange w:id="3419"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3420" w:author="Guo, Shicheng" w:date="2020-02-11T14:24:00Z">
            <w:rPr>
              <w:rFonts w:ascii="Times New Roman" w:hAnsi="Times New Roman" w:cs="Times New Roman"/>
            </w:rPr>
          </w:rPrChange>
        </w:rPr>
        <w:fldChar w:fldCharType="begin">
          <w:fldData xml:space="preserve">PEVuZE5vdGU+PENpdGU+PEF1dGhvcj5GcmFua2xpbjwvQXV0aG9yPjxZZWFyPjIwMTc8L1llYXI+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=
</w:fldData>
        </w:fldChar>
      </w:r>
      <w:r w:rsidRPr="00D30883">
        <w:rPr>
          <w:rFonts w:ascii="Arial" w:hAnsi="Arial" w:cs="Arial"/>
          <w:sz w:val="22"/>
          <w:szCs w:val="22"/>
          <w:rPrChange w:id="3421"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3422" w:author="Guo, Shicheng" w:date="2020-02-11T14:24:00Z">
            <w:rPr>
              <w:rFonts w:ascii="Arial" w:hAnsi="Arial" w:cs="Arial"/>
              <w:sz w:val="22"/>
              <w:szCs w:val="22"/>
            </w:rPr>
          </w:rPrChange>
        </w:rPr>
      </w:r>
      <w:r w:rsidR="000676EC" w:rsidRPr="00D30883">
        <w:rPr>
          <w:rFonts w:ascii="Arial" w:hAnsi="Arial" w:cs="Arial"/>
          <w:sz w:val="22"/>
          <w:szCs w:val="22"/>
          <w:rPrChange w:id="3423"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3424" w:author="Guo, Shicheng" w:date="2020-02-11T14:24:00Z">
            <w:rPr>
              <w:rFonts w:ascii="Arial" w:hAnsi="Arial" w:cs="Arial"/>
              <w:sz w:val="22"/>
              <w:szCs w:val="22"/>
            </w:rPr>
          </w:rPrChange>
        </w:rPr>
      </w:r>
      <w:r w:rsidR="000676EC" w:rsidRPr="00D30883">
        <w:rPr>
          <w:rFonts w:ascii="Arial" w:hAnsi="Arial" w:cs="Arial"/>
          <w:sz w:val="22"/>
          <w:szCs w:val="22"/>
          <w:rPrChange w:id="3425" w:author="Guo, Shicheng" w:date="2020-02-11T14:24:00Z">
            <w:rPr>
              <w:rFonts w:ascii="Times New Roman" w:hAnsi="Times New Roman" w:cs="Times New Roman"/>
            </w:rPr>
          </w:rPrChange>
        </w:rPr>
        <w:fldChar w:fldCharType="separate"/>
      </w:r>
      <w:r w:rsidR="00E95EF6" w:rsidRPr="00D30883">
        <w:rPr>
          <w:rFonts w:ascii="Arial" w:hAnsi="Arial" w:cs="Arial"/>
          <w:sz w:val="22"/>
          <w:szCs w:val="22"/>
          <w:rPrChange w:id="3426" w:author="Guo, Shicheng" w:date="2020-02-11T14:24:00Z">
            <w:rPr/>
          </w:rPrChange>
        </w:rPr>
        <w:fldChar w:fldCharType="begin"/>
      </w:r>
      <w:r w:rsidR="00E95EF6" w:rsidRPr="00D30883">
        <w:rPr>
          <w:rFonts w:ascii="Arial" w:hAnsi="Arial" w:cs="Arial"/>
          <w:sz w:val="22"/>
          <w:szCs w:val="22"/>
          <w:rPrChange w:id="3427" w:author="Guo, Shicheng" w:date="2020-02-11T14:24:00Z">
            <w:rPr/>
          </w:rPrChange>
        </w:rPr>
        <w:instrText xml:space="preserve"> HYPERLINK \l "_ENREF_21" \o "Constantinidou, 2019 #45" </w:instrText>
      </w:r>
      <w:r w:rsidR="00E95EF6" w:rsidRPr="00D30883">
        <w:rPr>
          <w:rFonts w:ascii="Arial" w:hAnsi="Arial" w:cs="Arial"/>
          <w:sz w:val="22"/>
          <w:szCs w:val="22"/>
          <w:rPrChange w:id="3428"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3429" w:author="Guo, Shicheng" w:date="2020-02-11T14:24:00Z">
            <w:rPr>
              <w:rFonts w:ascii="Times New Roman" w:hAnsi="Times New Roman" w:cs="Times New Roman"/>
              <w:noProof/>
            </w:rPr>
          </w:rPrChange>
        </w:rPr>
        <w:t>21</w:t>
      </w:r>
      <w:r w:rsidR="00E95EF6" w:rsidRPr="00D30883">
        <w:rPr>
          <w:rFonts w:ascii="Arial" w:hAnsi="Arial" w:cs="Arial"/>
          <w:noProof/>
          <w:sz w:val="22"/>
          <w:szCs w:val="22"/>
          <w:rPrChange w:id="3430" w:author="Guo, Shicheng" w:date="2020-02-11T14:24:00Z">
            <w:rPr>
              <w:rFonts w:ascii="Times New Roman" w:hAnsi="Times New Roman" w:cs="Times New Roman"/>
              <w:noProof/>
            </w:rPr>
          </w:rPrChange>
        </w:rPr>
        <w:fldChar w:fldCharType="end"/>
      </w:r>
      <w:r w:rsidRPr="00D30883">
        <w:rPr>
          <w:rFonts w:ascii="Arial" w:hAnsi="Arial" w:cs="Arial"/>
          <w:noProof/>
          <w:sz w:val="22"/>
          <w:szCs w:val="22"/>
          <w:rPrChange w:id="3431" w:author="Guo, Shicheng" w:date="2020-02-11T14:24:00Z">
            <w:rPr>
              <w:rFonts w:ascii="Times New Roman" w:hAnsi="Times New Roman" w:cs="Times New Roman"/>
              <w:noProof/>
            </w:rPr>
          </w:rPrChange>
        </w:rPr>
        <w:t>,</w:t>
      </w:r>
      <w:r w:rsidR="00E95EF6" w:rsidRPr="00D30883">
        <w:rPr>
          <w:rFonts w:ascii="Arial" w:hAnsi="Arial" w:cs="Arial"/>
          <w:sz w:val="22"/>
          <w:szCs w:val="22"/>
          <w:rPrChange w:id="3432" w:author="Guo, Shicheng" w:date="2020-02-11T14:24:00Z">
            <w:rPr/>
          </w:rPrChange>
        </w:rPr>
        <w:fldChar w:fldCharType="begin"/>
      </w:r>
      <w:r w:rsidR="00E95EF6" w:rsidRPr="00D30883">
        <w:rPr>
          <w:rFonts w:ascii="Arial" w:hAnsi="Arial" w:cs="Arial"/>
          <w:sz w:val="22"/>
          <w:szCs w:val="22"/>
          <w:rPrChange w:id="3433" w:author="Guo, Shicheng" w:date="2020-02-11T14:24:00Z">
            <w:rPr/>
          </w:rPrChange>
        </w:rPr>
        <w:instrText xml:space="preserve"> HYPERLINK \l "_ENREF_22" \o "Franklin, 2017 #46" </w:instrText>
      </w:r>
      <w:r w:rsidR="00E95EF6" w:rsidRPr="00D30883">
        <w:rPr>
          <w:rFonts w:ascii="Arial" w:hAnsi="Arial" w:cs="Arial"/>
          <w:sz w:val="22"/>
          <w:szCs w:val="22"/>
          <w:rPrChange w:id="3434"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3435" w:author="Guo, Shicheng" w:date="2020-02-11T14:24:00Z">
            <w:rPr>
              <w:rFonts w:ascii="Times New Roman" w:hAnsi="Times New Roman" w:cs="Times New Roman"/>
              <w:noProof/>
            </w:rPr>
          </w:rPrChange>
        </w:rPr>
        <w:t>22</w:t>
      </w:r>
      <w:r w:rsidR="00E95EF6" w:rsidRPr="00D30883">
        <w:rPr>
          <w:rFonts w:ascii="Arial" w:hAnsi="Arial" w:cs="Arial"/>
          <w:noProof/>
          <w:sz w:val="22"/>
          <w:szCs w:val="22"/>
          <w:rPrChange w:id="3436" w:author="Guo, Shicheng" w:date="2020-02-11T14:24:00Z">
            <w:rPr>
              <w:rFonts w:ascii="Times New Roman" w:hAnsi="Times New Roman" w:cs="Times New Roman"/>
              <w:noProof/>
            </w:rPr>
          </w:rPrChange>
        </w:rPr>
        <w:fldChar w:fldCharType="end"/>
      </w:r>
      <w:r w:rsidRPr="00D30883">
        <w:rPr>
          <w:rFonts w:ascii="Arial" w:hAnsi="Arial" w:cs="Arial"/>
          <w:noProof/>
          <w:sz w:val="22"/>
          <w:szCs w:val="22"/>
          <w:rPrChange w:id="3437" w:author="Guo, Shicheng" w:date="2020-02-11T14:24:00Z">
            <w:rPr>
              <w:rFonts w:ascii="Times New Roman" w:hAnsi="Times New Roman" w:cs="Times New Roman"/>
              <w:noProof/>
            </w:rPr>
          </w:rPrChange>
        </w:rPr>
        <w:t>,</w:t>
      </w:r>
      <w:r w:rsidR="00E95EF6" w:rsidRPr="00D30883">
        <w:rPr>
          <w:rFonts w:ascii="Arial" w:hAnsi="Arial" w:cs="Arial"/>
          <w:sz w:val="22"/>
          <w:szCs w:val="22"/>
          <w:rPrChange w:id="3438" w:author="Guo, Shicheng" w:date="2020-02-11T14:24:00Z">
            <w:rPr/>
          </w:rPrChange>
        </w:rPr>
        <w:fldChar w:fldCharType="begin"/>
      </w:r>
      <w:r w:rsidR="00E95EF6" w:rsidRPr="00D30883">
        <w:rPr>
          <w:rFonts w:ascii="Arial" w:hAnsi="Arial" w:cs="Arial"/>
          <w:sz w:val="22"/>
          <w:szCs w:val="22"/>
          <w:rPrChange w:id="3439" w:author="Guo, Shicheng" w:date="2020-02-11T14:24:00Z">
            <w:rPr/>
          </w:rPrChange>
        </w:rPr>
        <w:instrText xml:space="preserve"> HYPERLINK \l "_ENREF_36" \o "Wargo, 2014 #48" </w:instrText>
      </w:r>
      <w:r w:rsidR="00E95EF6" w:rsidRPr="00D30883">
        <w:rPr>
          <w:rFonts w:ascii="Arial" w:hAnsi="Arial" w:cs="Arial"/>
          <w:sz w:val="22"/>
          <w:szCs w:val="22"/>
          <w:rPrChange w:id="3440" w:author="Guo, Shicheng" w:date="2020-02-11T14:24:00Z">
            <w:rPr>
              <w:rFonts w:ascii="Times New Roman" w:hAnsi="Times New Roman" w:cs="Times New Roman"/>
              <w:noProof/>
            </w:rPr>
          </w:rPrChange>
        </w:rPr>
        <w:fldChar w:fldCharType="separate"/>
      </w:r>
      <w:r w:rsidRPr="00D30883">
        <w:rPr>
          <w:rFonts w:ascii="Arial" w:hAnsi="Arial" w:cs="Arial"/>
          <w:noProof/>
          <w:sz w:val="22"/>
          <w:szCs w:val="22"/>
          <w:rPrChange w:id="3441" w:author="Guo, Shicheng" w:date="2020-02-11T14:24:00Z">
            <w:rPr>
              <w:rFonts w:ascii="Times New Roman" w:hAnsi="Times New Roman" w:cs="Times New Roman"/>
              <w:noProof/>
            </w:rPr>
          </w:rPrChange>
        </w:rPr>
        <w:t>36</w:t>
      </w:r>
      <w:r w:rsidR="00E95EF6" w:rsidRPr="00D30883">
        <w:rPr>
          <w:rFonts w:ascii="Arial" w:hAnsi="Arial" w:cs="Arial"/>
          <w:noProof/>
          <w:sz w:val="22"/>
          <w:szCs w:val="22"/>
          <w:rPrChange w:id="3442" w:author="Guo, Shicheng" w:date="2020-02-11T14:24:00Z">
            <w:rPr>
              <w:rFonts w:ascii="Times New Roman" w:hAnsi="Times New Roman" w:cs="Times New Roman"/>
              <w:noProof/>
            </w:rPr>
          </w:rPrChange>
        </w:rPr>
        <w:fldChar w:fldCharType="end"/>
      </w:r>
      <w:r w:rsidR="000676EC" w:rsidRPr="00D30883">
        <w:rPr>
          <w:rFonts w:ascii="Arial" w:hAnsi="Arial" w:cs="Arial"/>
          <w:sz w:val="22"/>
          <w:szCs w:val="22"/>
          <w:rPrChange w:id="3443" w:author="Guo, Shicheng" w:date="2020-02-11T14:24:00Z">
            <w:rPr>
              <w:rFonts w:ascii="Times New Roman" w:hAnsi="Times New Roman" w:cs="Times New Roman"/>
            </w:rPr>
          </w:rPrChange>
        </w:rPr>
        <w:fldChar w:fldCharType="end"/>
      </w:r>
      <w:commentRangeEnd w:id="3416"/>
      <w:r w:rsidR="00E87124" w:rsidRPr="00D30883">
        <w:rPr>
          <w:rStyle w:val="CommentReference"/>
          <w:rFonts w:ascii="Arial" w:hAnsi="Arial" w:cs="Arial"/>
          <w:sz w:val="22"/>
          <w:szCs w:val="22"/>
          <w:rPrChange w:id="3444" w:author="Guo, Shicheng" w:date="2020-02-11T14:24:00Z">
            <w:rPr>
              <w:rStyle w:val="CommentReference"/>
              <w:rFonts w:ascii="Times New Roman" w:hAnsi="Times New Roman" w:cs="Times New Roman"/>
              <w:sz w:val="24"/>
              <w:szCs w:val="24"/>
            </w:rPr>
          </w:rPrChange>
        </w:rPr>
        <w:commentReference w:id="3416"/>
      </w:r>
      <w:r w:rsidR="00755890" w:rsidRPr="00D30883">
        <w:rPr>
          <w:rFonts w:ascii="Arial" w:hAnsi="Arial" w:cs="Arial"/>
          <w:sz w:val="22"/>
          <w:szCs w:val="22"/>
          <w:rPrChange w:id="3445" w:author="Guo, Shicheng" w:date="2020-02-11T14:24:00Z">
            <w:rPr>
              <w:rFonts w:ascii="Times New Roman" w:hAnsi="Times New Roman" w:cs="Times New Roman"/>
            </w:rPr>
          </w:rPrChange>
        </w:rPr>
        <w:t>]</w:t>
      </w:r>
      <w:r w:rsidRPr="00D30883">
        <w:rPr>
          <w:rFonts w:ascii="Arial" w:hAnsi="Arial" w:cs="Arial"/>
          <w:sz w:val="22"/>
          <w:szCs w:val="22"/>
          <w:rPrChange w:id="3446" w:author="Guo, Shicheng" w:date="2020-02-11T14:24:00Z">
            <w:rPr>
              <w:rFonts w:ascii="Times New Roman" w:hAnsi="Times New Roman" w:cs="Times New Roman"/>
            </w:rPr>
          </w:rPrChange>
        </w:rPr>
        <w:t xml:space="preserve">. </w:t>
      </w:r>
      <w:commentRangeEnd w:id="3400"/>
      <w:r w:rsidR="004676D2" w:rsidRPr="00D30883">
        <w:rPr>
          <w:rStyle w:val="CommentReference"/>
          <w:rFonts w:ascii="Arial" w:hAnsi="Arial" w:cs="Arial"/>
          <w:sz w:val="22"/>
          <w:szCs w:val="22"/>
          <w:rPrChange w:id="3447" w:author="Guo, Shicheng" w:date="2020-02-11T14:24:00Z">
            <w:rPr>
              <w:rStyle w:val="CommentReference"/>
              <w:rFonts w:ascii="Times New Roman" w:hAnsi="Times New Roman" w:cs="Times New Roman"/>
              <w:sz w:val="24"/>
              <w:szCs w:val="24"/>
            </w:rPr>
          </w:rPrChange>
        </w:rPr>
        <w:commentReference w:id="3400"/>
      </w:r>
      <w:r w:rsidRPr="00D30883">
        <w:rPr>
          <w:rFonts w:ascii="Arial" w:hAnsi="Arial" w:cs="Arial"/>
          <w:sz w:val="22"/>
          <w:szCs w:val="22"/>
          <w:rPrChange w:id="3448" w:author="Guo, Shicheng" w:date="2020-02-11T14:24:00Z">
            <w:rPr>
              <w:rFonts w:ascii="Times New Roman" w:hAnsi="Times New Roman" w:cs="Times New Roman"/>
            </w:rPr>
          </w:rPrChange>
        </w:rPr>
        <w:t>The characteristic</w:t>
      </w:r>
      <w:del w:id="3449" w:author="Andreae, Emily A" w:date="2020-02-11T11:52:00Z">
        <w:r w:rsidRPr="00D30883" w:rsidDel="00E87124">
          <w:rPr>
            <w:rFonts w:ascii="Arial" w:hAnsi="Arial" w:cs="Arial"/>
            <w:sz w:val="22"/>
            <w:szCs w:val="22"/>
            <w:rPrChange w:id="3450" w:author="Guo, Shicheng" w:date="2020-02-11T14:24:00Z">
              <w:rPr>
                <w:rFonts w:ascii="Times New Roman" w:hAnsi="Times New Roman" w:cs="Times New Roman"/>
              </w:rPr>
            </w:rPrChange>
          </w:rPr>
          <w:delText>s</w:delText>
        </w:r>
      </w:del>
      <w:del w:id="3451" w:author="Andreae, Emily A" w:date="2020-02-11T11:53:00Z">
        <w:r w:rsidRPr="00D30883" w:rsidDel="00E87124">
          <w:rPr>
            <w:rFonts w:ascii="Arial" w:hAnsi="Arial" w:cs="Arial"/>
            <w:sz w:val="22"/>
            <w:szCs w:val="22"/>
            <w:rPrChange w:id="3452" w:author="Guo, Shicheng" w:date="2020-02-11T14:24:00Z">
              <w:rPr>
                <w:rFonts w:ascii="Times New Roman" w:hAnsi="Times New Roman" w:cs="Times New Roman"/>
              </w:rPr>
            </w:rPrChange>
          </w:rPr>
          <w:delText xml:space="preserve"> of the</w:delText>
        </w:r>
      </w:del>
      <w:r w:rsidRPr="00D30883">
        <w:rPr>
          <w:rFonts w:ascii="Arial" w:hAnsi="Arial" w:cs="Arial"/>
          <w:sz w:val="22"/>
          <w:szCs w:val="22"/>
          <w:rPrChange w:id="3453" w:author="Guo, Shicheng" w:date="2020-02-11T14:24:00Z">
            <w:rPr>
              <w:rFonts w:ascii="Times New Roman" w:hAnsi="Times New Roman" w:cs="Times New Roman"/>
            </w:rPr>
          </w:rPrChange>
        </w:rPr>
        <w:t xml:space="preserve"> high response rate</w:t>
      </w:r>
      <w:del w:id="3454" w:author="Andreae, Emily A" w:date="2020-02-11T11:53:00Z">
        <w:r w:rsidRPr="00D30883" w:rsidDel="00E87124">
          <w:rPr>
            <w:rFonts w:ascii="Arial" w:hAnsi="Arial" w:cs="Arial"/>
            <w:sz w:val="22"/>
            <w:szCs w:val="22"/>
            <w:rPrChange w:id="3455" w:author="Guo, Shicheng" w:date="2020-02-11T14:24:00Z">
              <w:rPr>
                <w:rFonts w:ascii="Times New Roman" w:hAnsi="Times New Roman" w:cs="Times New Roman"/>
              </w:rPr>
            </w:rPrChange>
          </w:rPr>
          <w:delText>s</w:delText>
        </w:r>
      </w:del>
      <w:r w:rsidRPr="00D30883">
        <w:rPr>
          <w:rFonts w:ascii="Arial" w:hAnsi="Arial" w:cs="Arial"/>
          <w:sz w:val="22"/>
          <w:szCs w:val="22"/>
          <w:rPrChange w:id="3456" w:author="Guo, Shicheng" w:date="2020-02-11T14:24:00Z">
            <w:rPr>
              <w:rFonts w:ascii="Times New Roman" w:hAnsi="Times New Roman" w:cs="Times New Roman"/>
            </w:rPr>
          </w:rPrChange>
        </w:rPr>
        <w:t xml:space="preserve"> seen with targeted therapy </w:t>
      </w:r>
      <w:ins w:id="3457" w:author="Andreae, Emily A" w:date="2020-02-11T11:51:00Z">
        <w:r w:rsidR="00E87124" w:rsidRPr="00D30883">
          <w:rPr>
            <w:rFonts w:ascii="Arial" w:hAnsi="Arial" w:cs="Arial"/>
            <w:sz w:val="22"/>
            <w:szCs w:val="22"/>
            <w:rPrChange w:id="3458" w:author="Guo, Shicheng" w:date="2020-02-11T14:24:00Z">
              <w:rPr>
                <w:rFonts w:ascii="Times New Roman" w:hAnsi="Times New Roman" w:cs="Times New Roman"/>
              </w:rPr>
            </w:rPrChange>
          </w:rPr>
          <w:t xml:space="preserve">combined with the </w:t>
        </w:r>
      </w:ins>
      <w:del w:id="3459" w:author="Andreae, Emily A" w:date="2020-02-11T11:51:00Z">
        <w:r w:rsidRPr="00D30883" w:rsidDel="00E87124">
          <w:rPr>
            <w:rFonts w:ascii="Arial" w:hAnsi="Arial" w:cs="Arial"/>
            <w:sz w:val="22"/>
            <w:szCs w:val="22"/>
            <w:rPrChange w:id="3460" w:author="Guo, Shicheng" w:date="2020-02-11T14:24:00Z">
              <w:rPr>
                <w:rFonts w:ascii="Times New Roman" w:hAnsi="Times New Roman" w:cs="Times New Roman"/>
              </w:rPr>
            </w:rPrChange>
          </w:rPr>
          <w:delText xml:space="preserve">and </w:delText>
        </w:r>
      </w:del>
      <w:r w:rsidRPr="00D30883">
        <w:rPr>
          <w:rFonts w:ascii="Arial" w:hAnsi="Arial" w:cs="Arial"/>
          <w:sz w:val="22"/>
          <w:szCs w:val="22"/>
          <w:rPrChange w:id="3461" w:author="Guo, Shicheng" w:date="2020-02-11T14:24:00Z">
            <w:rPr>
              <w:rFonts w:ascii="Times New Roman" w:hAnsi="Times New Roman" w:cs="Times New Roman"/>
            </w:rPr>
          </w:rPrChange>
        </w:rPr>
        <w:t>durable response</w:t>
      </w:r>
      <w:del w:id="3462" w:author="Andreae, Emily A" w:date="2020-02-11T11:51:00Z">
        <w:r w:rsidRPr="00D30883" w:rsidDel="00E87124">
          <w:rPr>
            <w:rFonts w:ascii="Arial" w:hAnsi="Arial" w:cs="Arial"/>
            <w:sz w:val="22"/>
            <w:szCs w:val="22"/>
            <w:rPrChange w:id="3463" w:author="Guo, Shicheng" w:date="2020-02-11T14:24:00Z">
              <w:rPr>
                <w:rFonts w:ascii="Times New Roman" w:hAnsi="Times New Roman" w:cs="Times New Roman"/>
              </w:rPr>
            </w:rPrChange>
          </w:rPr>
          <w:delText>s</w:delText>
        </w:r>
      </w:del>
      <w:r w:rsidRPr="00D30883">
        <w:rPr>
          <w:rFonts w:ascii="Arial" w:hAnsi="Arial" w:cs="Arial"/>
          <w:sz w:val="22"/>
          <w:szCs w:val="22"/>
          <w:rPrChange w:id="3464" w:author="Guo, Shicheng" w:date="2020-02-11T14:24:00Z">
            <w:rPr>
              <w:rFonts w:ascii="Times New Roman" w:hAnsi="Times New Roman" w:cs="Times New Roman"/>
            </w:rPr>
          </w:rPrChange>
        </w:rPr>
        <w:t xml:space="preserve"> </w:t>
      </w:r>
      <w:ins w:id="3465" w:author="Andreae, Emily A" w:date="2020-02-11T11:51:00Z">
        <w:r w:rsidR="00E87124" w:rsidRPr="00D30883">
          <w:rPr>
            <w:rFonts w:ascii="Arial" w:hAnsi="Arial" w:cs="Arial"/>
            <w:sz w:val="22"/>
            <w:szCs w:val="22"/>
            <w:rPrChange w:id="3466" w:author="Guo, Shicheng" w:date="2020-02-11T14:24:00Z">
              <w:rPr>
                <w:rFonts w:ascii="Times New Roman" w:hAnsi="Times New Roman" w:cs="Times New Roman"/>
              </w:rPr>
            </w:rPrChange>
          </w:rPr>
          <w:t>of</w:t>
        </w:r>
      </w:ins>
      <w:del w:id="3467" w:author="Andreae, Emily A" w:date="2020-02-11T11:51:00Z">
        <w:r w:rsidRPr="00D30883" w:rsidDel="00E87124">
          <w:rPr>
            <w:rFonts w:ascii="Arial" w:hAnsi="Arial" w:cs="Arial"/>
            <w:sz w:val="22"/>
            <w:szCs w:val="22"/>
            <w:rPrChange w:id="3468" w:author="Guo, Shicheng" w:date="2020-02-11T14:24:00Z">
              <w:rPr>
                <w:rFonts w:ascii="Times New Roman" w:hAnsi="Times New Roman" w:cs="Times New Roman"/>
              </w:rPr>
            </w:rPrChange>
          </w:rPr>
          <w:delText>for</w:delText>
        </w:r>
      </w:del>
      <w:r w:rsidRPr="00D30883">
        <w:rPr>
          <w:rFonts w:ascii="Arial" w:hAnsi="Arial" w:cs="Arial"/>
          <w:sz w:val="22"/>
          <w:szCs w:val="22"/>
          <w:rPrChange w:id="3469" w:author="Guo, Shicheng" w:date="2020-02-11T14:24:00Z">
            <w:rPr>
              <w:rFonts w:ascii="Times New Roman" w:hAnsi="Times New Roman" w:cs="Times New Roman"/>
            </w:rPr>
          </w:rPrChange>
        </w:rPr>
        <w:t xml:space="preserve"> immunotherapy provide </w:t>
      </w:r>
      <w:ins w:id="3470" w:author="Andreae, Emily A" w:date="2020-02-11T11:51:00Z">
        <w:r w:rsidR="00E87124" w:rsidRPr="00D30883">
          <w:rPr>
            <w:rFonts w:ascii="Arial" w:hAnsi="Arial" w:cs="Arial"/>
            <w:sz w:val="22"/>
            <w:szCs w:val="22"/>
            <w:rPrChange w:id="3471" w:author="Guo, Shicheng" w:date="2020-02-11T14:24:00Z">
              <w:rPr>
                <w:rFonts w:ascii="Times New Roman" w:hAnsi="Times New Roman" w:cs="Times New Roman"/>
              </w:rPr>
            </w:rPrChange>
          </w:rPr>
          <w:t>the</w:t>
        </w:r>
      </w:ins>
      <w:del w:id="3472" w:author="Andreae, Emily A" w:date="2020-02-11T11:51:00Z">
        <w:r w:rsidRPr="00D30883" w:rsidDel="00E87124">
          <w:rPr>
            <w:rFonts w:ascii="Arial" w:hAnsi="Arial" w:cs="Arial"/>
            <w:sz w:val="22"/>
            <w:szCs w:val="22"/>
            <w:rPrChange w:id="3473" w:author="Guo, Shicheng" w:date="2020-02-11T14:24:00Z">
              <w:rPr>
                <w:rFonts w:ascii="Times New Roman" w:hAnsi="Times New Roman" w:cs="Times New Roman"/>
              </w:rPr>
            </w:rPrChange>
          </w:rPr>
          <w:delText>a</w:delText>
        </w:r>
      </w:del>
      <w:r w:rsidRPr="00D30883">
        <w:rPr>
          <w:rFonts w:ascii="Arial" w:hAnsi="Arial" w:cs="Arial"/>
          <w:sz w:val="22"/>
          <w:szCs w:val="22"/>
          <w:rPrChange w:id="3474" w:author="Guo, Shicheng" w:date="2020-02-11T14:24:00Z">
            <w:rPr>
              <w:rFonts w:ascii="Times New Roman" w:hAnsi="Times New Roman" w:cs="Times New Roman"/>
            </w:rPr>
          </w:rPrChange>
        </w:rPr>
        <w:t xml:space="preserve"> rationale </w:t>
      </w:r>
      <w:ins w:id="3475" w:author="Andreae, Emily A" w:date="2020-02-11T11:51:00Z">
        <w:r w:rsidR="00E87124" w:rsidRPr="00D30883">
          <w:rPr>
            <w:rFonts w:ascii="Arial" w:hAnsi="Arial" w:cs="Arial"/>
            <w:sz w:val="22"/>
            <w:szCs w:val="22"/>
            <w:rPrChange w:id="3476" w:author="Guo, Shicheng" w:date="2020-02-11T14:24:00Z">
              <w:rPr>
                <w:rFonts w:ascii="Times New Roman" w:hAnsi="Times New Roman" w:cs="Times New Roman"/>
              </w:rPr>
            </w:rPrChange>
          </w:rPr>
          <w:t>for</w:t>
        </w:r>
      </w:ins>
      <w:del w:id="3477" w:author="Andreae, Emily A" w:date="2020-02-11T11:51:00Z">
        <w:r w:rsidRPr="00D30883" w:rsidDel="00E87124">
          <w:rPr>
            <w:rFonts w:ascii="Arial" w:hAnsi="Arial" w:cs="Arial"/>
            <w:sz w:val="22"/>
            <w:szCs w:val="22"/>
            <w:rPrChange w:id="3478" w:author="Guo, Shicheng" w:date="2020-02-11T14:24:00Z">
              <w:rPr>
                <w:rFonts w:ascii="Times New Roman" w:hAnsi="Times New Roman" w:cs="Times New Roman"/>
              </w:rPr>
            </w:rPrChange>
          </w:rPr>
          <w:delText>to</w:delText>
        </w:r>
      </w:del>
      <w:r w:rsidRPr="00D30883">
        <w:rPr>
          <w:rFonts w:ascii="Arial" w:hAnsi="Arial" w:cs="Arial"/>
          <w:sz w:val="22"/>
          <w:szCs w:val="22"/>
          <w:rPrChange w:id="3479" w:author="Guo, Shicheng" w:date="2020-02-11T14:24:00Z">
            <w:rPr>
              <w:rFonts w:ascii="Times New Roman" w:hAnsi="Times New Roman" w:cs="Times New Roman"/>
            </w:rPr>
          </w:rPrChange>
        </w:rPr>
        <w:t xml:space="preserve"> </w:t>
      </w:r>
      <w:ins w:id="3480" w:author="Andreae, Emily A" w:date="2020-02-11T11:51:00Z">
        <w:r w:rsidR="00E87124" w:rsidRPr="00D30883">
          <w:rPr>
            <w:rFonts w:ascii="Arial" w:hAnsi="Arial" w:cs="Arial"/>
            <w:sz w:val="22"/>
            <w:szCs w:val="22"/>
            <w:rPrChange w:id="3481" w:author="Guo, Shicheng" w:date="2020-02-11T14:24:00Z">
              <w:rPr>
                <w:rFonts w:ascii="Times New Roman" w:hAnsi="Times New Roman" w:cs="Times New Roman"/>
              </w:rPr>
            </w:rPrChange>
          </w:rPr>
          <w:t xml:space="preserve">a multi-pronged approach with </w:t>
        </w:r>
      </w:ins>
      <w:del w:id="3482" w:author="Andreae, Emily A" w:date="2020-02-11T11:51:00Z">
        <w:r w:rsidRPr="00D30883" w:rsidDel="00E87124">
          <w:rPr>
            <w:rFonts w:ascii="Arial" w:hAnsi="Arial" w:cs="Arial"/>
            <w:sz w:val="22"/>
            <w:szCs w:val="22"/>
            <w:rPrChange w:id="3483" w:author="Guo, Shicheng" w:date="2020-02-11T14:24:00Z">
              <w:rPr>
                <w:rFonts w:ascii="Times New Roman" w:hAnsi="Times New Roman" w:cs="Times New Roman"/>
              </w:rPr>
            </w:rPrChange>
          </w:rPr>
          <w:delText xml:space="preserve">combine </w:delText>
        </w:r>
      </w:del>
      <w:r w:rsidRPr="00D30883">
        <w:rPr>
          <w:rFonts w:ascii="Arial" w:hAnsi="Arial" w:cs="Arial"/>
          <w:sz w:val="22"/>
          <w:szCs w:val="22"/>
          <w:rPrChange w:id="3484" w:author="Guo, Shicheng" w:date="2020-02-11T14:24:00Z">
            <w:rPr>
              <w:rFonts w:ascii="Times New Roman" w:hAnsi="Times New Roman" w:cs="Times New Roman"/>
            </w:rPr>
          </w:rPrChange>
        </w:rPr>
        <w:t xml:space="preserve">targeted therapy </w:t>
      </w:r>
      <w:ins w:id="3485" w:author="Andreae, Emily A" w:date="2020-02-11T11:52:00Z">
        <w:r w:rsidR="00E87124" w:rsidRPr="00D30883">
          <w:rPr>
            <w:rFonts w:ascii="Arial" w:hAnsi="Arial" w:cs="Arial"/>
            <w:sz w:val="22"/>
            <w:szCs w:val="22"/>
            <w:rPrChange w:id="3486" w:author="Guo, Shicheng" w:date="2020-02-11T14:24:00Z">
              <w:rPr>
                <w:rFonts w:ascii="Times New Roman" w:hAnsi="Times New Roman" w:cs="Times New Roman"/>
              </w:rPr>
            </w:rPrChange>
          </w:rPr>
          <w:t>and</w:t>
        </w:r>
      </w:ins>
      <w:del w:id="3487" w:author="Andreae, Emily A" w:date="2020-02-11T11:52:00Z">
        <w:r w:rsidRPr="00D30883" w:rsidDel="00E87124">
          <w:rPr>
            <w:rFonts w:ascii="Arial" w:hAnsi="Arial" w:cs="Arial"/>
            <w:sz w:val="22"/>
            <w:szCs w:val="22"/>
            <w:rPrChange w:id="3488" w:author="Guo, Shicheng" w:date="2020-02-11T14:24:00Z">
              <w:rPr>
                <w:rFonts w:ascii="Times New Roman" w:hAnsi="Times New Roman" w:cs="Times New Roman"/>
              </w:rPr>
            </w:rPrChange>
          </w:rPr>
          <w:delText>with</w:delText>
        </w:r>
      </w:del>
      <w:r w:rsidRPr="00D30883">
        <w:rPr>
          <w:rFonts w:ascii="Arial" w:hAnsi="Arial" w:cs="Arial"/>
          <w:sz w:val="22"/>
          <w:szCs w:val="22"/>
          <w:rPrChange w:id="3489" w:author="Guo, Shicheng" w:date="2020-02-11T14:24:00Z">
            <w:rPr>
              <w:rFonts w:ascii="Times New Roman" w:hAnsi="Times New Roman" w:cs="Times New Roman"/>
            </w:rPr>
          </w:rPrChange>
        </w:rPr>
        <w:t xml:space="preserve"> immunotherapy </w:t>
      </w:r>
      <w:ins w:id="3490" w:author="Andreae, Emily A" w:date="2020-02-11T11:53:00Z">
        <w:r w:rsidR="00E87124" w:rsidRPr="00D30883">
          <w:rPr>
            <w:rFonts w:ascii="Arial" w:hAnsi="Arial" w:cs="Arial"/>
            <w:sz w:val="22"/>
            <w:szCs w:val="22"/>
            <w:rPrChange w:id="3491" w:author="Guo, Shicheng" w:date="2020-02-11T14:24:00Z">
              <w:rPr>
                <w:rFonts w:ascii="Times New Roman" w:hAnsi="Times New Roman" w:cs="Times New Roman"/>
              </w:rPr>
            </w:rPrChange>
          </w:rPr>
          <w:t>to</w:t>
        </w:r>
      </w:ins>
      <w:del w:id="3492" w:author="Andreae, Emily A" w:date="2020-02-11T11:53:00Z">
        <w:r w:rsidRPr="00D30883" w:rsidDel="00E87124">
          <w:rPr>
            <w:rFonts w:ascii="Arial" w:hAnsi="Arial" w:cs="Arial"/>
            <w:sz w:val="22"/>
            <w:szCs w:val="22"/>
            <w:rPrChange w:id="3493" w:author="Guo, Shicheng" w:date="2020-02-11T14:24:00Z">
              <w:rPr>
                <w:rFonts w:ascii="Times New Roman" w:hAnsi="Times New Roman" w:cs="Times New Roman"/>
              </w:rPr>
            </w:rPrChange>
          </w:rPr>
          <w:delText>for</w:delText>
        </w:r>
      </w:del>
      <w:r w:rsidRPr="00D30883">
        <w:rPr>
          <w:rFonts w:ascii="Arial" w:hAnsi="Arial" w:cs="Arial"/>
          <w:sz w:val="22"/>
          <w:szCs w:val="22"/>
          <w:rPrChange w:id="3494" w:author="Guo, Shicheng" w:date="2020-02-11T14:24:00Z">
            <w:rPr>
              <w:rFonts w:ascii="Times New Roman" w:hAnsi="Times New Roman" w:cs="Times New Roman"/>
            </w:rPr>
          </w:rPrChange>
        </w:rPr>
        <w:t xml:space="preserve"> improve</w:t>
      </w:r>
      <w:del w:id="3495" w:author="Andreae, Emily A" w:date="2020-02-11T11:53:00Z">
        <w:r w:rsidRPr="00D30883" w:rsidDel="00E87124">
          <w:rPr>
            <w:rFonts w:ascii="Arial" w:hAnsi="Arial" w:cs="Arial"/>
            <w:sz w:val="22"/>
            <w:szCs w:val="22"/>
            <w:rPrChange w:id="3496" w:author="Guo, Shicheng" w:date="2020-02-11T14:24:00Z">
              <w:rPr>
                <w:rFonts w:ascii="Times New Roman" w:hAnsi="Times New Roman" w:cs="Times New Roman"/>
              </w:rPr>
            </w:rPrChange>
          </w:rPr>
          <w:delText>d</w:delText>
        </w:r>
      </w:del>
      <w:r w:rsidRPr="00D30883">
        <w:rPr>
          <w:rFonts w:ascii="Arial" w:hAnsi="Arial" w:cs="Arial"/>
          <w:sz w:val="22"/>
          <w:szCs w:val="22"/>
          <w:rPrChange w:id="3497" w:author="Guo, Shicheng" w:date="2020-02-11T14:24:00Z">
            <w:rPr>
              <w:rFonts w:ascii="Times New Roman" w:hAnsi="Times New Roman" w:cs="Times New Roman"/>
            </w:rPr>
          </w:rPrChange>
        </w:rPr>
        <w:t xml:space="preserve"> </w:t>
      </w:r>
      <w:del w:id="3498" w:author="Andreae, Emily A" w:date="2020-02-11T11:52:00Z">
        <w:r w:rsidRPr="00D30883" w:rsidDel="00E87124">
          <w:rPr>
            <w:rFonts w:ascii="Arial" w:hAnsi="Arial" w:cs="Arial"/>
            <w:sz w:val="22"/>
            <w:szCs w:val="22"/>
            <w:rPrChange w:id="3499" w:author="Guo, Shicheng" w:date="2020-02-11T14:24:00Z">
              <w:rPr>
                <w:rFonts w:ascii="Times New Roman" w:hAnsi="Times New Roman" w:cs="Times New Roman"/>
              </w:rPr>
            </w:rPrChange>
          </w:rPr>
          <w:delText xml:space="preserve">patient </w:delText>
        </w:r>
      </w:del>
      <w:r w:rsidRPr="00D30883">
        <w:rPr>
          <w:rFonts w:ascii="Arial" w:hAnsi="Arial" w:cs="Arial"/>
          <w:sz w:val="22"/>
          <w:szCs w:val="22"/>
          <w:rPrChange w:id="3500" w:author="Guo, Shicheng" w:date="2020-02-11T14:24:00Z">
            <w:rPr>
              <w:rFonts w:ascii="Times New Roman" w:hAnsi="Times New Roman" w:cs="Times New Roman"/>
            </w:rPr>
          </w:rPrChange>
        </w:rPr>
        <w:t>survival</w:t>
      </w:r>
      <w:ins w:id="3501" w:author="Andreae, Emily A" w:date="2020-02-11T11:52:00Z">
        <w:r w:rsidR="00E87124" w:rsidRPr="00D30883">
          <w:rPr>
            <w:rFonts w:ascii="Arial" w:hAnsi="Arial" w:cs="Arial"/>
            <w:sz w:val="22"/>
            <w:szCs w:val="22"/>
            <w:rPrChange w:id="3502" w:author="Guo, Shicheng" w:date="2020-02-11T14:24:00Z">
              <w:rPr>
                <w:rFonts w:ascii="Times New Roman" w:hAnsi="Times New Roman" w:cs="Times New Roman"/>
              </w:rPr>
            </w:rPrChange>
          </w:rPr>
          <w:t xml:space="preserve"> in patients with PTC</w:t>
        </w:r>
      </w:ins>
      <w:r w:rsidRPr="00D30883">
        <w:rPr>
          <w:rFonts w:ascii="Arial" w:hAnsi="Arial" w:cs="Arial"/>
          <w:sz w:val="22"/>
          <w:szCs w:val="22"/>
          <w:rPrChange w:id="3503" w:author="Guo, Shicheng" w:date="2020-02-11T14:24:00Z">
            <w:rPr>
              <w:rFonts w:ascii="Times New Roman" w:hAnsi="Times New Roman" w:cs="Times New Roman"/>
            </w:rPr>
          </w:rPrChange>
        </w:rPr>
        <w:t xml:space="preserve">. </w:t>
      </w:r>
    </w:p>
    <w:p w14:paraId="6A6E20DD" w14:textId="3CF63C65" w:rsidR="00EC4505" w:rsidRPr="00D30883" w:rsidRDefault="00312EEC">
      <w:pPr>
        <w:spacing w:line="240" w:lineRule="auto"/>
        <w:ind w:firstLineChars="200" w:firstLine="440"/>
        <w:jc w:val="both"/>
        <w:rPr>
          <w:ins w:id="3504" w:author="Andreae, Emily A" w:date="2020-02-11T12:01:00Z"/>
          <w:rFonts w:ascii="Arial" w:hAnsi="Arial" w:cs="Arial"/>
          <w:sz w:val="22"/>
          <w:szCs w:val="22"/>
          <w:rPrChange w:id="3505" w:author="Guo, Shicheng" w:date="2020-02-11T14:24:00Z">
            <w:rPr>
              <w:ins w:id="3506" w:author="Andreae, Emily A" w:date="2020-02-11T12:01:00Z"/>
              <w:rFonts w:ascii="Times New Roman" w:hAnsi="Times New Roman" w:cs="Times New Roman"/>
            </w:rPr>
          </w:rPrChange>
        </w:rPr>
        <w:pPrChange w:id="3507" w:author="Guo, Shicheng" w:date="2020-02-11T14:23:00Z">
          <w:pPr>
            <w:spacing w:line="480" w:lineRule="auto"/>
            <w:ind w:firstLineChars="200" w:firstLine="480"/>
            <w:jc w:val="both"/>
          </w:pPr>
        </w:pPrChange>
      </w:pPr>
      <w:r w:rsidRPr="00D30883">
        <w:rPr>
          <w:rFonts w:ascii="Arial" w:hAnsi="Arial" w:cs="Arial"/>
          <w:sz w:val="22"/>
          <w:szCs w:val="22"/>
          <w:rPrChange w:id="3508" w:author="Guo, Shicheng" w:date="2020-02-11T14:24:00Z">
            <w:rPr>
              <w:rFonts w:ascii="Times New Roman" w:hAnsi="Times New Roman" w:cs="Times New Roman"/>
            </w:rPr>
          </w:rPrChange>
        </w:rPr>
        <w:t xml:space="preserve">Given the prevalence of BRAFV600E mutations in PTC and its association with </w:t>
      </w:r>
      <w:ins w:id="3509" w:author="Andreae, Emily A" w:date="2020-02-11T11:53:00Z">
        <w:r w:rsidR="00E87124" w:rsidRPr="00D30883">
          <w:rPr>
            <w:rFonts w:ascii="Arial" w:hAnsi="Arial" w:cs="Arial"/>
            <w:sz w:val="22"/>
            <w:szCs w:val="22"/>
            <w:rPrChange w:id="3510" w:author="Guo, Shicheng" w:date="2020-02-11T14:24:00Z">
              <w:rPr>
                <w:rFonts w:ascii="Times New Roman" w:hAnsi="Times New Roman" w:cs="Times New Roman"/>
              </w:rPr>
            </w:rPrChange>
          </w:rPr>
          <w:t xml:space="preserve">the </w:t>
        </w:r>
      </w:ins>
      <w:r w:rsidRPr="00D30883">
        <w:rPr>
          <w:rFonts w:ascii="Arial" w:hAnsi="Arial" w:cs="Arial"/>
          <w:sz w:val="22"/>
          <w:szCs w:val="22"/>
          <w:rPrChange w:id="3511" w:author="Guo, Shicheng" w:date="2020-02-11T14:24:00Z">
            <w:rPr>
              <w:rFonts w:ascii="Times New Roman" w:hAnsi="Times New Roman" w:cs="Times New Roman"/>
            </w:rPr>
          </w:rPrChange>
        </w:rPr>
        <w:t xml:space="preserve">immune escape process, </w:t>
      </w:r>
      <w:ins w:id="3512" w:author="Andreae, Emily A" w:date="2020-02-11T11:53:00Z">
        <w:r w:rsidR="00E87124" w:rsidRPr="00D30883">
          <w:rPr>
            <w:rFonts w:ascii="Arial" w:hAnsi="Arial" w:cs="Arial"/>
            <w:sz w:val="22"/>
            <w:szCs w:val="22"/>
            <w:rPrChange w:id="3513" w:author="Guo, Shicheng" w:date="2020-02-11T14:24:00Z">
              <w:rPr>
                <w:rFonts w:ascii="Times New Roman" w:hAnsi="Times New Roman" w:cs="Times New Roman"/>
              </w:rPr>
            </w:rPrChange>
          </w:rPr>
          <w:t>a</w:t>
        </w:r>
      </w:ins>
      <w:del w:id="3514" w:author="Andreae, Emily A" w:date="2020-02-11T11:53:00Z">
        <w:r w:rsidRPr="00D30883" w:rsidDel="00E87124">
          <w:rPr>
            <w:rFonts w:ascii="Arial" w:hAnsi="Arial" w:cs="Arial"/>
            <w:sz w:val="22"/>
            <w:szCs w:val="22"/>
            <w:rPrChange w:id="3515" w:author="Guo, Shicheng" w:date="2020-02-11T14:24:00Z">
              <w:rPr>
                <w:rFonts w:ascii="Times New Roman" w:hAnsi="Times New Roman" w:cs="Times New Roman"/>
              </w:rPr>
            </w:rPrChange>
          </w:rPr>
          <w:delText>the</w:delText>
        </w:r>
      </w:del>
      <w:r w:rsidRPr="00D30883">
        <w:rPr>
          <w:rFonts w:ascii="Arial" w:hAnsi="Arial" w:cs="Arial"/>
          <w:sz w:val="22"/>
          <w:szCs w:val="22"/>
          <w:rPrChange w:id="3516" w:author="Guo, Shicheng" w:date="2020-02-11T14:24:00Z">
            <w:rPr>
              <w:rFonts w:ascii="Times New Roman" w:hAnsi="Times New Roman" w:cs="Times New Roman"/>
            </w:rPr>
          </w:rPrChange>
        </w:rPr>
        <w:t xml:space="preserve"> combination </w:t>
      </w:r>
      <w:ins w:id="3517" w:author="Andreae, Emily A" w:date="2020-02-11T11:53:00Z">
        <w:r w:rsidR="00E87124" w:rsidRPr="00D30883">
          <w:rPr>
            <w:rFonts w:ascii="Arial" w:hAnsi="Arial" w:cs="Arial"/>
            <w:sz w:val="22"/>
            <w:szCs w:val="22"/>
            <w:rPrChange w:id="3518" w:author="Guo, Shicheng" w:date="2020-02-11T14:24:00Z">
              <w:rPr>
                <w:rFonts w:ascii="Times New Roman" w:hAnsi="Times New Roman" w:cs="Times New Roman"/>
              </w:rPr>
            </w:rPrChange>
          </w:rPr>
          <w:t xml:space="preserve">regimen </w:t>
        </w:r>
      </w:ins>
      <w:r w:rsidRPr="00D30883">
        <w:rPr>
          <w:rFonts w:ascii="Arial" w:hAnsi="Arial" w:cs="Arial"/>
          <w:sz w:val="22"/>
          <w:szCs w:val="22"/>
          <w:rPrChange w:id="3519" w:author="Guo, Shicheng" w:date="2020-02-11T14:24:00Z">
            <w:rPr>
              <w:rFonts w:ascii="Times New Roman" w:hAnsi="Times New Roman" w:cs="Times New Roman"/>
            </w:rPr>
          </w:rPrChange>
        </w:rPr>
        <w:t>of BRAFV600E inhibitor</w:t>
      </w:r>
      <w:del w:id="3520" w:author="Andreae, Emily A" w:date="2020-02-11T11:53:00Z">
        <w:r w:rsidRPr="00D30883" w:rsidDel="00E87124">
          <w:rPr>
            <w:rFonts w:ascii="Arial" w:hAnsi="Arial" w:cs="Arial"/>
            <w:sz w:val="22"/>
            <w:szCs w:val="22"/>
            <w:rPrChange w:id="3521" w:author="Guo, Shicheng" w:date="2020-02-11T14:24:00Z">
              <w:rPr>
                <w:rFonts w:ascii="Times New Roman" w:hAnsi="Times New Roman" w:cs="Times New Roman"/>
              </w:rPr>
            </w:rPrChange>
          </w:rPr>
          <w:delText>s</w:delText>
        </w:r>
      </w:del>
      <w:r w:rsidRPr="00D30883">
        <w:rPr>
          <w:rFonts w:ascii="Arial" w:hAnsi="Arial" w:cs="Arial"/>
          <w:sz w:val="22"/>
          <w:szCs w:val="22"/>
          <w:rPrChange w:id="3522" w:author="Guo, Shicheng" w:date="2020-02-11T14:24:00Z">
            <w:rPr>
              <w:rFonts w:ascii="Times New Roman" w:hAnsi="Times New Roman" w:cs="Times New Roman"/>
            </w:rPr>
          </w:rPrChange>
        </w:rPr>
        <w:t xml:space="preserve"> with immunotherapy is of particular interest. Combinations of BRAF inhibitor and anti-PD-1/PD-L1 antibody have </w:t>
      </w:r>
      <w:del w:id="3523" w:author="Andreae, Emily A" w:date="2020-02-11T11:54:00Z">
        <w:r w:rsidRPr="00D30883" w:rsidDel="00E87124">
          <w:rPr>
            <w:rFonts w:ascii="Arial" w:hAnsi="Arial" w:cs="Arial"/>
            <w:sz w:val="22"/>
            <w:szCs w:val="22"/>
            <w:rPrChange w:id="3524" w:author="Guo, Shicheng" w:date="2020-02-11T14:24:00Z">
              <w:rPr>
                <w:rFonts w:ascii="Times New Roman" w:hAnsi="Times New Roman" w:cs="Times New Roman"/>
              </w:rPr>
            </w:rPrChange>
          </w:rPr>
          <w:delText xml:space="preserve">been proved to </w:delText>
        </w:r>
      </w:del>
      <w:r w:rsidRPr="00D30883">
        <w:rPr>
          <w:rFonts w:ascii="Arial" w:hAnsi="Arial" w:cs="Arial"/>
          <w:sz w:val="22"/>
          <w:szCs w:val="22"/>
          <w:rPrChange w:id="3525" w:author="Guo, Shicheng" w:date="2020-02-11T14:24:00Z">
            <w:rPr>
              <w:rFonts w:ascii="Times New Roman" w:hAnsi="Times New Roman" w:cs="Times New Roman"/>
            </w:rPr>
          </w:rPrChange>
        </w:rPr>
        <w:t>improve</w:t>
      </w:r>
      <w:ins w:id="3526" w:author="Andreae, Emily A" w:date="2020-02-11T11:54:00Z">
        <w:r w:rsidR="00E87124" w:rsidRPr="00D30883">
          <w:rPr>
            <w:rFonts w:ascii="Arial" w:hAnsi="Arial" w:cs="Arial"/>
            <w:sz w:val="22"/>
            <w:szCs w:val="22"/>
            <w:rPrChange w:id="3527" w:author="Guo, Shicheng" w:date="2020-02-11T14:24:00Z">
              <w:rPr>
                <w:rFonts w:ascii="Times New Roman" w:hAnsi="Times New Roman" w:cs="Times New Roman"/>
              </w:rPr>
            </w:rPrChange>
          </w:rPr>
          <w:t>d</w:t>
        </w:r>
      </w:ins>
      <w:r w:rsidRPr="00D30883">
        <w:rPr>
          <w:rFonts w:ascii="Arial" w:hAnsi="Arial" w:cs="Arial"/>
          <w:sz w:val="22"/>
          <w:szCs w:val="22"/>
          <w:rPrChange w:id="3528" w:author="Guo, Shicheng" w:date="2020-02-11T14:24:00Z">
            <w:rPr>
              <w:rFonts w:ascii="Times New Roman" w:hAnsi="Times New Roman" w:cs="Times New Roman"/>
            </w:rPr>
          </w:rPrChange>
        </w:rPr>
        <w:t xml:space="preserve"> survival and tumor immunity in an immunocompetent model of orthotopic murine anaplastic thyroid cancer</w:t>
      </w:r>
      <w:r w:rsidR="00755890" w:rsidRPr="00D30883">
        <w:rPr>
          <w:rFonts w:ascii="Arial" w:hAnsi="Arial" w:cs="Arial"/>
          <w:sz w:val="22"/>
          <w:szCs w:val="22"/>
          <w:rPrChange w:id="3529" w:author="Guo, Shicheng" w:date="2020-02-11T14:24:00Z">
            <w:rPr>
              <w:rFonts w:ascii="Times New Roman" w:hAnsi="Times New Roman" w:cs="Times New Roman"/>
            </w:rPr>
          </w:rPrChange>
        </w:rPr>
        <w:t xml:space="preserve"> </w:t>
      </w:r>
      <w:ins w:id="3530" w:author="Andreae, Emily A" w:date="2020-02-11T11:54:00Z">
        <w:r w:rsidR="00E87124" w:rsidRPr="00D30883">
          <w:rPr>
            <w:rFonts w:ascii="Arial" w:hAnsi="Arial" w:cs="Arial"/>
            <w:sz w:val="22"/>
            <w:szCs w:val="22"/>
            <w:rPrChange w:id="3531" w:author="Guo, Shicheng" w:date="2020-02-11T14:24:00Z">
              <w:rPr>
                <w:rFonts w:ascii="Times New Roman" w:hAnsi="Times New Roman" w:cs="Times New Roman"/>
              </w:rPr>
            </w:rPrChange>
          </w:rPr>
          <w:t xml:space="preserve">though the mechanism for this effect was unknown </w:t>
        </w:r>
      </w:ins>
      <w:r w:rsidR="00755890" w:rsidRPr="00D30883">
        <w:rPr>
          <w:rFonts w:ascii="Arial" w:hAnsi="Arial" w:cs="Arial"/>
          <w:sz w:val="22"/>
          <w:szCs w:val="22"/>
          <w:rPrChange w:id="3532" w:author="Guo, Shicheng" w:date="2020-02-11T14:24:00Z">
            <w:rPr>
              <w:rFonts w:ascii="Times New Roman" w:hAnsi="Times New Roman" w:cs="Times New Roman"/>
            </w:rPr>
          </w:rPrChange>
        </w:rPr>
        <w:t>[</w:t>
      </w:r>
      <w:r w:rsidR="00E95EF6" w:rsidRPr="00D30883">
        <w:rPr>
          <w:rFonts w:ascii="Arial" w:hAnsi="Arial" w:cs="Arial"/>
          <w:sz w:val="22"/>
          <w:szCs w:val="22"/>
          <w:rPrChange w:id="3533" w:author="Guo, Shicheng" w:date="2020-02-11T14:24:00Z">
            <w:rPr/>
          </w:rPrChange>
        </w:rPr>
        <w:fldChar w:fldCharType="begin"/>
      </w:r>
      <w:r w:rsidR="00E95EF6" w:rsidRPr="00D30883">
        <w:rPr>
          <w:rFonts w:ascii="Arial" w:hAnsi="Arial" w:cs="Arial"/>
          <w:sz w:val="22"/>
          <w:szCs w:val="22"/>
          <w:rPrChange w:id="3534" w:author="Guo, Shicheng" w:date="2020-02-11T14:24:00Z">
            <w:rPr/>
          </w:rPrChange>
        </w:rPr>
        <w:instrText xml:space="preserve"> HYPERLINK \l "_ENREF_37" \o "Gunda, 2018 #42" </w:instrText>
      </w:r>
      <w:r w:rsidR="00E95EF6" w:rsidRPr="00D30883">
        <w:rPr>
          <w:rFonts w:ascii="Arial" w:hAnsi="Arial" w:cs="Arial"/>
          <w:sz w:val="22"/>
          <w:szCs w:val="22"/>
          <w:rPrChange w:id="3535"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3536" w:author="Guo, Shicheng" w:date="2020-02-11T14:24:00Z">
            <w:rPr>
              <w:rFonts w:ascii="Times New Roman" w:hAnsi="Times New Roman" w:cs="Times New Roman"/>
            </w:rPr>
          </w:rPrChange>
        </w:rPr>
        <w:fldChar w:fldCharType="begin"/>
      </w:r>
      <w:r w:rsidRPr="00D30883">
        <w:rPr>
          <w:rFonts w:ascii="Arial" w:hAnsi="Arial" w:cs="Arial"/>
          <w:sz w:val="22"/>
          <w:szCs w:val="22"/>
          <w:rPrChange w:id="3537" w:author="Guo, Shicheng" w:date="2020-02-11T14:24:00Z">
            <w:rPr>
              <w:rFonts w:ascii="Times New Roman" w:hAnsi="Times New Roman" w:cs="Times New Roman"/>
            </w:rPr>
          </w:rPrChange>
        </w:rPr>
        <w:instrText xml:space="preserve"> ADDIN EN.CITE &lt;EndNote&gt;&lt;Cite&gt;&lt;Author&gt;Gunda&lt;/Author&gt;&lt;Year&gt;2018&lt;/Year&gt;&lt;RecNum&gt;42&lt;/RecNum&gt;&lt;DisplayText&gt;&lt;style face="superscript"&gt;37&lt;/style&gt;&lt;/DisplayText&gt;&lt;record&gt;&lt;rec-number&gt;42&lt;/rec-number&gt;&lt;foreign-keys&gt;&lt;key app="EN" db-id="xaa9r9t0lew0pfepxr8paezevzzzszvtz55w" timestamp="1575021567"&gt;42&lt;/key&gt;&lt;/foreign-keys&gt;&lt;ref-type name="Journal Article"&gt;17&lt;/ref-type&gt;&lt;contributors&gt;&lt;authors&gt;&lt;author&gt;Gunda, V.&lt;/author&gt;&lt;author&gt;Gigliotti, B.&lt;/author&gt;&lt;author&gt;Ndishabandi, D.&lt;/author&gt;&lt;author&gt;Ashry, T.&lt;/author&gt;&lt;author&gt;McCarthy, M.&lt;/author&gt;&lt;author&gt;Zhou, Z.&lt;/author&gt;&lt;author&gt;Amin, S.&lt;/author&gt;&lt;author&gt;Freeman, G. J.&lt;/author&gt;&lt;author&gt;Alessandrini, A.&lt;/author&gt;&lt;author&gt;Parangi, S.&lt;/author&gt;&lt;/authors&gt;&lt;/contributors&gt;&lt;auth-address&gt;Department of Surgery, Massachusetts General Hospital, Harvard Medical School, Boston, MA, USA.&amp;#xD;Department of Medicine, Massachusetts General Hospital, Harvard Medical School, Boston, MA, USA.&amp;#xD;Department of Medical Oncology, Dana-Farber Cancer Institute, Harvard Medical School, Boston, MA, USA.&lt;/auth-address&gt;&lt;titles&gt;&lt;title&gt;Combinations of BRAF inhibitor and anti-PD-1/PD-L1 antibody improve survival and tumour immunity in an immunocompetent model of orthotopic murine anaplastic thyroid cancer&lt;/title&gt;&lt;/titles&gt;&lt;pages&gt;1223-1232&lt;/pages&gt;&lt;volume&gt;119&lt;/volume&gt;&lt;number&gt;10&lt;/number&gt;&lt;dates&gt;&lt;year&gt;2018&lt;/year&gt;&lt;pub-dates&gt;&lt;date&gt;Nov&lt;/date&gt;&lt;/pub-dates&gt;&lt;/dates&gt;&lt;isbn&gt;0007-0920&lt;/isbn&gt;&lt;accession-num&gt;30327563&lt;/accession-num&gt;&lt;urls&gt;&lt;/urls&gt;&lt;electronic-resource-num&gt;10.1038/s41416-018-0296-2&lt;/electronic-resource-num&gt;&lt;remote-database-provider&gt;Nlm&lt;/remote-database-provider&gt;&lt;/record&gt;&lt;/Cite&gt;&lt;/EndNote&gt;</w:instrText>
      </w:r>
      <w:r w:rsidR="000676EC" w:rsidRPr="00D30883">
        <w:rPr>
          <w:rFonts w:ascii="Arial" w:hAnsi="Arial" w:cs="Arial"/>
          <w:sz w:val="22"/>
          <w:szCs w:val="22"/>
          <w:rPrChange w:id="3538" w:author="Guo, Shicheng" w:date="2020-02-11T14:24:00Z">
            <w:rPr>
              <w:rFonts w:ascii="Times New Roman" w:hAnsi="Times New Roman" w:cs="Times New Roman"/>
            </w:rPr>
          </w:rPrChange>
        </w:rPr>
        <w:fldChar w:fldCharType="separate"/>
      </w:r>
      <w:r w:rsidRPr="00D30883">
        <w:rPr>
          <w:rFonts w:ascii="Arial" w:hAnsi="Arial" w:cs="Arial"/>
          <w:noProof/>
          <w:sz w:val="22"/>
          <w:szCs w:val="22"/>
          <w:rPrChange w:id="3539" w:author="Guo, Shicheng" w:date="2020-02-11T14:24:00Z">
            <w:rPr>
              <w:rFonts w:ascii="Times New Roman" w:hAnsi="Times New Roman" w:cs="Times New Roman"/>
              <w:noProof/>
            </w:rPr>
          </w:rPrChange>
        </w:rPr>
        <w:t>37</w:t>
      </w:r>
      <w:r w:rsidR="000676EC" w:rsidRPr="00D30883">
        <w:rPr>
          <w:rFonts w:ascii="Arial" w:hAnsi="Arial" w:cs="Arial"/>
          <w:sz w:val="22"/>
          <w:szCs w:val="22"/>
          <w:rPrChange w:id="3540"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3541" w:author="Guo, Shicheng" w:date="2020-02-11T14:24:00Z">
            <w:rPr>
              <w:rFonts w:ascii="Times New Roman" w:hAnsi="Times New Roman" w:cs="Times New Roman"/>
            </w:rPr>
          </w:rPrChange>
        </w:rPr>
        <w:fldChar w:fldCharType="end"/>
      </w:r>
      <w:r w:rsidR="00755890" w:rsidRPr="00D30883">
        <w:rPr>
          <w:rFonts w:ascii="Arial" w:hAnsi="Arial" w:cs="Arial"/>
          <w:sz w:val="22"/>
          <w:szCs w:val="22"/>
          <w:rPrChange w:id="3542" w:author="Guo, Shicheng" w:date="2020-02-11T14:24:00Z">
            <w:rPr>
              <w:rFonts w:ascii="Times New Roman" w:hAnsi="Times New Roman" w:cs="Times New Roman"/>
            </w:rPr>
          </w:rPrChange>
        </w:rPr>
        <w:t>]</w:t>
      </w:r>
      <w:r w:rsidRPr="00D30883">
        <w:rPr>
          <w:rFonts w:ascii="Arial" w:hAnsi="Arial" w:cs="Arial"/>
          <w:sz w:val="22"/>
          <w:szCs w:val="22"/>
          <w:rPrChange w:id="3543" w:author="Guo, Shicheng" w:date="2020-02-11T14:24:00Z">
            <w:rPr>
              <w:rFonts w:ascii="Times New Roman" w:hAnsi="Times New Roman" w:cs="Times New Roman"/>
            </w:rPr>
          </w:rPrChange>
        </w:rPr>
        <w:t>. Our i</w:t>
      </w:r>
      <w:r w:rsidRPr="00D30883">
        <w:rPr>
          <w:rFonts w:ascii="Arial" w:hAnsi="Arial" w:cs="Arial"/>
          <w:i/>
          <w:iCs/>
          <w:sz w:val="22"/>
          <w:szCs w:val="22"/>
          <w:rPrChange w:id="3544" w:author="Guo, Shicheng" w:date="2020-02-11T14:24:00Z">
            <w:rPr>
              <w:rFonts w:ascii="Times New Roman" w:hAnsi="Times New Roman" w:cs="Times New Roman"/>
              <w:i/>
              <w:iCs/>
            </w:rPr>
          </w:rPrChange>
        </w:rPr>
        <w:t>n vitro</w:t>
      </w:r>
      <w:r w:rsidRPr="00D30883">
        <w:rPr>
          <w:rFonts w:ascii="Arial" w:hAnsi="Arial" w:cs="Arial"/>
          <w:sz w:val="22"/>
          <w:szCs w:val="22"/>
          <w:rPrChange w:id="3545" w:author="Guo, Shicheng" w:date="2020-02-11T14:24:00Z">
            <w:rPr>
              <w:rFonts w:ascii="Times New Roman" w:hAnsi="Times New Roman" w:cs="Times New Roman"/>
            </w:rPr>
          </w:rPrChange>
        </w:rPr>
        <w:t xml:space="preserve"> assay revealed that increased tsMHCII expression by BRAF</w:t>
      </w:r>
      <w:ins w:id="3546" w:author="Andreae, Emily A" w:date="2020-02-11T11:55:00Z">
        <w:r w:rsidR="00E87124" w:rsidRPr="00D30883">
          <w:rPr>
            <w:rFonts w:ascii="Arial" w:hAnsi="Arial" w:cs="Arial"/>
            <w:sz w:val="22"/>
            <w:szCs w:val="22"/>
            <w:rPrChange w:id="3547" w:author="Guo, Shicheng" w:date="2020-02-11T14:24:00Z">
              <w:rPr>
                <w:rFonts w:ascii="Times New Roman" w:hAnsi="Times New Roman" w:cs="Times New Roman"/>
              </w:rPr>
            </w:rPrChange>
          </w:rPr>
          <w:t xml:space="preserve"> inhibition</w:t>
        </w:r>
      </w:ins>
      <w:del w:id="3548" w:author="Andreae, Emily A" w:date="2020-02-11T11:55:00Z">
        <w:r w:rsidRPr="00D30883" w:rsidDel="00E87124">
          <w:rPr>
            <w:rFonts w:ascii="Arial" w:hAnsi="Arial" w:cs="Arial"/>
            <w:sz w:val="22"/>
            <w:szCs w:val="22"/>
            <w:rPrChange w:id="3549" w:author="Guo, Shicheng" w:date="2020-02-11T14:24:00Z">
              <w:rPr>
                <w:rFonts w:ascii="Times New Roman" w:hAnsi="Times New Roman" w:cs="Times New Roman"/>
              </w:rPr>
            </w:rPrChange>
          </w:rPr>
          <w:delText>i</w:delText>
        </w:r>
      </w:del>
      <w:r w:rsidRPr="00D30883">
        <w:rPr>
          <w:rFonts w:ascii="Arial" w:hAnsi="Arial" w:cs="Arial"/>
          <w:sz w:val="22"/>
          <w:szCs w:val="22"/>
          <w:rPrChange w:id="3550" w:author="Guo, Shicheng" w:date="2020-02-11T14:24:00Z">
            <w:rPr>
              <w:rFonts w:ascii="Times New Roman" w:hAnsi="Times New Roman" w:cs="Times New Roman"/>
            </w:rPr>
          </w:rPrChange>
        </w:rPr>
        <w:t xml:space="preserve"> effectively </w:t>
      </w:r>
      <w:ins w:id="3551" w:author="Andreae, Emily A" w:date="2020-02-11T11:55:00Z">
        <w:r w:rsidR="00E87124" w:rsidRPr="00D30883">
          <w:rPr>
            <w:rFonts w:ascii="Arial" w:hAnsi="Arial" w:cs="Arial"/>
            <w:sz w:val="22"/>
            <w:szCs w:val="22"/>
            <w:rPrChange w:id="3552" w:author="Guo, Shicheng" w:date="2020-02-11T14:24:00Z">
              <w:rPr>
                <w:rFonts w:ascii="Times New Roman" w:hAnsi="Times New Roman" w:cs="Times New Roman"/>
              </w:rPr>
            </w:rPrChange>
          </w:rPr>
          <w:t>induced</w:t>
        </w:r>
      </w:ins>
      <w:del w:id="3553" w:author="Andreae, Emily A" w:date="2020-02-11T11:55:00Z">
        <w:r w:rsidRPr="00D30883" w:rsidDel="00E87124">
          <w:rPr>
            <w:rFonts w:ascii="Arial" w:hAnsi="Arial" w:cs="Arial"/>
            <w:sz w:val="22"/>
            <w:szCs w:val="22"/>
            <w:rPrChange w:id="3554" w:author="Guo, Shicheng" w:date="2020-02-11T14:24:00Z">
              <w:rPr>
                <w:rFonts w:ascii="Times New Roman" w:hAnsi="Times New Roman" w:cs="Times New Roman"/>
              </w:rPr>
            </w:rPrChange>
          </w:rPr>
          <w:delText>activated</w:delText>
        </w:r>
      </w:del>
      <w:r w:rsidRPr="00D30883">
        <w:rPr>
          <w:rFonts w:ascii="Arial" w:hAnsi="Arial" w:cs="Arial"/>
          <w:sz w:val="22"/>
          <w:szCs w:val="22"/>
          <w:rPrChange w:id="3555" w:author="Guo, Shicheng" w:date="2020-02-11T14:24:00Z">
            <w:rPr>
              <w:rFonts w:ascii="Times New Roman" w:hAnsi="Times New Roman" w:cs="Times New Roman"/>
            </w:rPr>
          </w:rPrChange>
        </w:rPr>
        <w:t xml:space="preserve"> PBL </w:t>
      </w:r>
      <w:ins w:id="3556" w:author="Andreae, Emily A" w:date="2020-02-11T11:55:00Z">
        <w:r w:rsidR="00E87124" w:rsidRPr="00D30883">
          <w:rPr>
            <w:rFonts w:ascii="Arial" w:hAnsi="Arial" w:cs="Arial"/>
            <w:sz w:val="22"/>
            <w:szCs w:val="22"/>
            <w:rPrChange w:id="3557" w:author="Guo, Shicheng" w:date="2020-02-11T14:24:00Z">
              <w:rPr>
                <w:rFonts w:ascii="Times New Roman" w:hAnsi="Times New Roman" w:cs="Times New Roman"/>
              </w:rPr>
            </w:rPrChange>
          </w:rPr>
          <w:t xml:space="preserve">elimination of PTCs </w:t>
        </w:r>
      </w:ins>
      <w:r w:rsidRPr="00D30883">
        <w:rPr>
          <w:rFonts w:ascii="Arial" w:hAnsi="Arial" w:cs="Arial"/>
          <w:sz w:val="22"/>
          <w:szCs w:val="22"/>
          <w:rPrChange w:id="3558" w:author="Guo, Shicheng" w:date="2020-02-11T14:24:00Z">
            <w:rPr>
              <w:rFonts w:ascii="Times New Roman" w:hAnsi="Times New Roman" w:cs="Times New Roman"/>
            </w:rPr>
          </w:rPrChange>
        </w:rPr>
        <w:t>treated with Nivolunab, illustrating that combined treatment of BRAF</w:t>
      </w:r>
      <w:ins w:id="3559" w:author="Andreae, Emily A" w:date="2020-02-11T11:56:00Z">
        <w:r w:rsidR="00E87124" w:rsidRPr="00D30883">
          <w:rPr>
            <w:rFonts w:ascii="Arial" w:hAnsi="Arial" w:cs="Arial"/>
            <w:sz w:val="22"/>
            <w:szCs w:val="22"/>
            <w:rPrChange w:id="3560" w:author="Guo, Shicheng" w:date="2020-02-11T14:24:00Z">
              <w:rPr>
                <w:rFonts w:ascii="Times New Roman" w:hAnsi="Times New Roman" w:cs="Times New Roman"/>
              </w:rPr>
            </w:rPrChange>
          </w:rPr>
          <w:t xml:space="preserve"> inhibitor</w:t>
        </w:r>
      </w:ins>
      <w:del w:id="3561" w:author="Andreae, Emily A" w:date="2020-02-11T11:56:00Z">
        <w:r w:rsidRPr="00D30883" w:rsidDel="00E87124">
          <w:rPr>
            <w:rFonts w:ascii="Arial" w:hAnsi="Arial" w:cs="Arial"/>
            <w:sz w:val="22"/>
            <w:szCs w:val="22"/>
            <w:rPrChange w:id="3562" w:author="Guo, Shicheng" w:date="2020-02-11T14:24:00Z">
              <w:rPr>
                <w:rFonts w:ascii="Times New Roman" w:hAnsi="Times New Roman" w:cs="Times New Roman"/>
              </w:rPr>
            </w:rPrChange>
          </w:rPr>
          <w:delText>i</w:delText>
        </w:r>
      </w:del>
      <w:r w:rsidRPr="00D30883">
        <w:rPr>
          <w:rFonts w:ascii="Arial" w:hAnsi="Arial" w:cs="Arial"/>
          <w:sz w:val="22"/>
          <w:szCs w:val="22"/>
          <w:rPrChange w:id="3563" w:author="Guo, Shicheng" w:date="2020-02-11T14:24:00Z">
            <w:rPr>
              <w:rFonts w:ascii="Times New Roman" w:hAnsi="Times New Roman" w:cs="Times New Roman"/>
            </w:rPr>
          </w:rPrChange>
        </w:rPr>
        <w:t xml:space="preserve"> and Nivolunab </w:t>
      </w:r>
      <w:ins w:id="3564" w:author="Andreae, Emily A" w:date="2020-02-11T11:56:00Z">
        <w:r w:rsidR="00E87124" w:rsidRPr="00D30883">
          <w:rPr>
            <w:rFonts w:ascii="Arial" w:hAnsi="Arial" w:cs="Arial"/>
            <w:sz w:val="22"/>
            <w:szCs w:val="22"/>
            <w:rPrChange w:id="3565" w:author="Guo, Shicheng" w:date="2020-02-11T14:24:00Z">
              <w:rPr>
                <w:rFonts w:ascii="Times New Roman" w:hAnsi="Times New Roman" w:cs="Times New Roman"/>
              </w:rPr>
            </w:rPrChange>
          </w:rPr>
          <w:t>produce a</w:t>
        </w:r>
      </w:ins>
      <w:del w:id="3566" w:author="Andreae, Emily A" w:date="2020-02-11T11:56:00Z">
        <w:r w:rsidRPr="00D30883" w:rsidDel="00E87124">
          <w:rPr>
            <w:rFonts w:ascii="Arial" w:hAnsi="Arial" w:cs="Arial"/>
            <w:sz w:val="22"/>
            <w:szCs w:val="22"/>
            <w:rPrChange w:id="3567" w:author="Guo, Shicheng" w:date="2020-02-11T14:24:00Z">
              <w:rPr>
                <w:rFonts w:ascii="Times New Roman" w:hAnsi="Times New Roman" w:cs="Times New Roman"/>
              </w:rPr>
            </w:rPrChange>
          </w:rPr>
          <w:delText>offer</w:delText>
        </w:r>
      </w:del>
      <w:r w:rsidRPr="00D30883">
        <w:rPr>
          <w:rFonts w:ascii="Arial" w:hAnsi="Arial" w:cs="Arial"/>
          <w:sz w:val="22"/>
          <w:szCs w:val="22"/>
          <w:rPrChange w:id="3568" w:author="Guo, Shicheng" w:date="2020-02-11T14:24:00Z">
            <w:rPr>
              <w:rFonts w:ascii="Times New Roman" w:hAnsi="Times New Roman" w:cs="Times New Roman"/>
            </w:rPr>
          </w:rPrChange>
        </w:rPr>
        <w:t xml:space="preserve"> synergistic effect</w:t>
      </w:r>
      <w:del w:id="3569" w:author="Andreae, Emily A" w:date="2020-02-11T11:56:00Z">
        <w:r w:rsidRPr="00D30883" w:rsidDel="00E87124">
          <w:rPr>
            <w:rFonts w:ascii="Arial" w:hAnsi="Arial" w:cs="Arial"/>
            <w:sz w:val="22"/>
            <w:szCs w:val="22"/>
            <w:rPrChange w:id="3570" w:author="Guo, Shicheng" w:date="2020-02-11T14:24:00Z">
              <w:rPr>
                <w:rFonts w:ascii="Times New Roman" w:hAnsi="Times New Roman" w:cs="Times New Roman"/>
              </w:rPr>
            </w:rPrChange>
          </w:rPr>
          <w:delText>s</w:delText>
        </w:r>
      </w:del>
      <w:r w:rsidRPr="00D30883">
        <w:rPr>
          <w:rFonts w:ascii="Arial" w:hAnsi="Arial" w:cs="Arial"/>
          <w:sz w:val="22"/>
          <w:szCs w:val="22"/>
          <w:rPrChange w:id="3571" w:author="Guo, Shicheng" w:date="2020-02-11T14:24:00Z">
            <w:rPr>
              <w:rFonts w:ascii="Times New Roman" w:hAnsi="Times New Roman" w:cs="Times New Roman"/>
            </w:rPr>
          </w:rPrChange>
        </w:rPr>
        <w:t xml:space="preserve"> via upregulation of tsMHCII. </w:t>
      </w:r>
      <w:r w:rsidRPr="00D30883">
        <w:rPr>
          <w:rFonts w:ascii="Arial" w:hAnsi="Arial" w:cs="Arial"/>
          <w:i/>
          <w:iCs/>
          <w:sz w:val="22"/>
          <w:szCs w:val="22"/>
          <w:rPrChange w:id="3572" w:author="Guo, Shicheng" w:date="2020-02-11T14:24:00Z">
            <w:rPr>
              <w:rFonts w:ascii="Times New Roman" w:hAnsi="Times New Roman" w:cs="Times New Roman"/>
              <w:i/>
              <w:iCs/>
            </w:rPr>
          </w:rPrChange>
        </w:rPr>
        <w:t>In vivo</w:t>
      </w:r>
      <w:r w:rsidRPr="00D30883">
        <w:rPr>
          <w:rFonts w:ascii="Arial" w:hAnsi="Arial" w:cs="Arial"/>
          <w:sz w:val="22"/>
          <w:szCs w:val="22"/>
          <w:rPrChange w:id="3573" w:author="Guo, Shicheng" w:date="2020-02-11T14:24:00Z">
            <w:rPr>
              <w:rFonts w:ascii="Times New Roman" w:hAnsi="Times New Roman" w:cs="Times New Roman"/>
            </w:rPr>
          </w:rPrChange>
        </w:rPr>
        <w:t xml:space="preserve"> assays </w:t>
      </w:r>
      <w:ins w:id="3574" w:author="Andreae, Emily A" w:date="2020-02-11T11:56:00Z">
        <w:r w:rsidR="00E87124" w:rsidRPr="00D30883">
          <w:rPr>
            <w:rFonts w:ascii="Arial" w:hAnsi="Arial" w:cs="Arial"/>
            <w:sz w:val="22"/>
            <w:szCs w:val="22"/>
            <w:rPrChange w:id="3575" w:author="Guo, Shicheng" w:date="2020-02-11T14:24:00Z">
              <w:rPr>
                <w:rFonts w:ascii="Times New Roman" w:hAnsi="Times New Roman" w:cs="Times New Roman"/>
              </w:rPr>
            </w:rPrChange>
          </w:rPr>
          <w:t xml:space="preserve">revealed </w:t>
        </w:r>
      </w:ins>
      <w:del w:id="3576" w:author="Andreae, Emily A" w:date="2020-02-11T11:56:00Z">
        <w:r w:rsidRPr="00D30883" w:rsidDel="00E87124">
          <w:rPr>
            <w:rFonts w:ascii="Arial" w:hAnsi="Arial" w:cs="Arial"/>
            <w:sz w:val="22"/>
            <w:szCs w:val="22"/>
            <w:rPrChange w:id="3577" w:author="Guo, Shicheng" w:date="2020-02-11T14:24:00Z">
              <w:rPr>
                <w:rFonts w:ascii="Times New Roman" w:hAnsi="Times New Roman" w:cs="Times New Roman"/>
              </w:rPr>
            </w:rPrChange>
          </w:rPr>
          <w:delText xml:space="preserve">show </w:delText>
        </w:r>
      </w:del>
      <w:r w:rsidRPr="00D30883">
        <w:rPr>
          <w:rFonts w:ascii="Arial" w:hAnsi="Arial" w:cs="Arial"/>
          <w:sz w:val="22"/>
          <w:szCs w:val="22"/>
          <w:rPrChange w:id="3578" w:author="Guo, Shicheng" w:date="2020-02-11T14:24:00Z">
            <w:rPr>
              <w:rFonts w:ascii="Times New Roman" w:hAnsi="Times New Roman" w:cs="Times New Roman"/>
            </w:rPr>
          </w:rPrChange>
        </w:rPr>
        <w:t xml:space="preserve">that the combination of PLX4032 and anti-PD-1 antibody provide a </w:t>
      </w:r>
      <w:r w:rsidRPr="00D30883">
        <w:rPr>
          <w:rFonts w:ascii="Arial" w:hAnsi="Arial" w:cs="Arial"/>
          <w:sz w:val="22"/>
          <w:szCs w:val="22"/>
          <w:rPrChange w:id="3579" w:author="Guo, Shicheng" w:date="2020-02-11T14:24:00Z">
            <w:rPr>
              <w:rFonts w:ascii="Times New Roman" w:hAnsi="Times New Roman" w:cs="Times New Roman"/>
            </w:rPr>
          </w:rPrChange>
        </w:rPr>
        <w:lastRenderedPageBreak/>
        <w:t>superior anti-tumor response compared to monotherapy alone, and</w:t>
      </w:r>
      <w:ins w:id="3580" w:author="Andreae, Emily A" w:date="2020-02-11T11:56:00Z">
        <w:r w:rsidR="00E87124" w:rsidRPr="00D30883">
          <w:rPr>
            <w:rFonts w:ascii="Arial" w:hAnsi="Arial" w:cs="Arial"/>
            <w:sz w:val="22"/>
            <w:szCs w:val="22"/>
            <w:rPrChange w:id="3581" w:author="Guo, Shicheng" w:date="2020-02-11T14:24:00Z">
              <w:rPr>
                <w:rFonts w:ascii="Times New Roman" w:hAnsi="Times New Roman" w:cs="Times New Roman"/>
              </w:rPr>
            </w:rPrChange>
          </w:rPr>
          <w:t xml:space="preserve"> previous work by our group indicate that</w:t>
        </w:r>
      </w:ins>
      <w:r w:rsidRPr="00D30883">
        <w:rPr>
          <w:rFonts w:ascii="Arial" w:hAnsi="Arial" w:cs="Arial"/>
          <w:sz w:val="22"/>
          <w:szCs w:val="22"/>
          <w:rPrChange w:id="3582" w:author="Guo, Shicheng" w:date="2020-02-11T14:24:00Z">
            <w:rPr>
              <w:rFonts w:ascii="Times New Roman" w:hAnsi="Times New Roman" w:cs="Times New Roman"/>
            </w:rPr>
          </w:rPrChange>
        </w:rPr>
        <w:t xml:space="preserve"> tumor shrinkage</w:t>
      </w:r>
      <w:r w:rsidR="00E87124" w:rsidRPr="00D30883">
        <w:rPr>
          <w:rFonts w:ascii="Arial" w:hAnsi="Arial" w:cs="Arial"/>
          <w:sz w:val="22"/>
          <w:szCs w:val="22"/>
          <w:rPrChange w:id="3583" w:author="Guo, Shicheng" w:date="2020-02-11T14:24:00Z">
            <w:rPr>
              <w:rFonts w:ascii="Times New Roman" w:hAnsi="Times New Roman" w:cs="Times New Roman"/>
            </w:rPr>
          </w:rPrChange>
        </w:rPr>
        <w:t xml:space="preserve"> is associated with increased T</w:t>
      </w:r>
      <w:ins w:id="3584" w:author="Andreae, Emily A" w:date="2020-02-11T11:57:00Z">
        <w:r w:rsidR="00E87124" w:rsidRPr="00D30883">
          <w:rPr>
            <w:rFonts w:ascii="Arial" w:hAnsi="Arial" w:cs="Arial"/>
            <w:sz w:val="22"/>
            <w:szCs w:val="22"/>
            <w:rPrChange w:id="3585" w:author="Guo, Shicheng" w:date="2020-02-11T14:24:00Z">
              <w:rPr>
                <w:rFonts w:ascii="Times New Roman" w:hAnsi="Times New Roman" w:cs="Times New Roman"/>
              </w:rPr>
            </w:rPrChange>
          </w:rPr>
          <w:t>-</w:t>
        </w:r>
      </w:ins>
      <w:r w:rsidRPr="00D30883">
        <w:rPr>
          <w:rFonts w:ascii="Arial" w:hAnsi="Arial" w:cs="Arial"/>
          <w:sz w:val="22"/>
          <w:szCs w:val="22"/>
          <w:rPrChange w:id="3586" w:author="Guo, Shicheng" w:date="2020-02-11T14:24:00Z">
            <w:rPr>
              <w:rFonts w:ascii="Times New Roman" w:hAnsi="Times New Roman" w:cs="Times New Roman"/>
            </w:rPr>
          </w:rPrChange>
        </w:rPr>
        <w:t>cell</w:t>
      </w:r>
      <w:ins w:id="3587" w:author="Andreae, Emily A" w:date="2020-02-11T11:57:00Z">
        <w:r w:rsidR="00E87124" w:rsidRPr="00D30883">
          <w:rPr>
            <w:rFonts w:ascii="Arial" w:hAnsi="Arial" w:cs="Arial"/>
            <w:sz w:val="22"/>
            <w:szCs w:val="22"/>
            <w:rPrChange w:id="3588" w:author="Guo, Shicheng" w:date="2020-02-11T14:24:00Z">
              <w:rPr>
                <w:rFonts w:ascii="Times New Roman" w:hAnsi="Times New Roman" w:cs="Times New Roman"/>
              </w:rPr>
            </w:rPrChange>
          </w:rPr>
          <w:t xml:space="preserve"> infiltration</w:t>
        </w:r>
      </w:ins>
      <w:del w:id="3589" w:author="Andreae, Emily A" w:date="2020-02-11T11:57:00Z">
        <w:r w:rsidRPr="00D30883" w:rsidDel="00E87124">
          <w:rPr>
            <w:rFonts w:ascii="Arial" w:hAnsi="Arial" w:cs="Arial"/>
            <w:sz w:val="22"/>
            <w:szCs w:val="22"/>
            <w:rPrChange w:id="3590" w:author="Guo, Shicheng" w:date="2020-02-11T14:24:00Z">
              <w:rPr>
                <w:rFonts w:ascii="Times New Roman" w:hAnsi="Times New Roman" w:cs="Times New Roman"/>
              </w:rPr>
            </w:rPrChange>
          </w:rPr>
          <w:delText>s</w:delText>
        </w:r>
      </w:del>
      <w:r w:rsidRPr="00D30883">
        <w:rPr>
          <w:rFonts w:ascii="Arial" w:hAnsi="Arial" w:cs="Arial"/>
          <w:sz w:val="22"/>
          <w:szCs w:val="22"/>
          <w:rPrChange w:id="3591" w:author="Guo, Shicheng" w:date="2020-02-11T14:24:00Z">
            <w:rPr>
              <w:rFonts w:ascii="Times New Roman" w:hAnsi="Times New Roman" w:cs="Times New Roman"/>
            </w:rPr>
          </w:rPrChange>
        </w:rPr>
        <w:t xml:space="preserve"> and CD107 production</w:t>
      </w:r>
      <w:r w:rsidR="00755890" w:rsidRPr="00D30883">
        <w:rPr>
          <w:rFonts w:ascii="Arial" w:hAnsi="Arial" w:cs="Arial"/>
          <w:sz w:val="22"/>
          <w:szCs w:val="22"/>
          <w:rPrChange w:id="3592" w:author="Guo, Shicheng" w:date="2020-02-11T14:24:00Z">
            <w:rPr>
              <w:rFonts w:ascii="Times New Roman" w:hAnsi="Times New Roman" w:cs="Times New Roman"/>
            </w:rPr>
          </w:rPrChange>
        </w:rPr>
        <w:t xml:space="preserve"> [</w:t>
      </w:r>
      <w:r w:rsidR="00E95EF6" w:rsidRPr="00D30883">
        <w:rPr>
          <w:rFonts w:ascii="Arial" w:hAnsi="Arial" w:cs="Arial"/>
          <w:sz w:val="22"/>
          <w:szCs w:val="22"/>
          <w:rPrChange w:id="3593" w:author="Guo, Shicheng" w:date="2020-02-11T14:24:00Z">
            <w:rPr/>
          </w:rPrChange>
        </w:rPr>
        <w:fldChar w:fldCharType="begin"/>
      </w:r>
      <w:r w:rsidR="00E95EF6" w:rsidRPr="00D30883">
        <w:rPr>
          <w:rFonts w:ascii="Arial" w:hAnsi="Arial" w:cs="Arial"/>
          <w:sz w:val="22"/>
          <w:szCs w:val="22"/>
          <w:rPrChange w:id="3594" w:author="Guo, Shicheng" w:date="2020-02-11T14:24:00Z">
            <w:rPr/>
          </w:rPrChange>
        </w:rPr>
        <w:instrText xml:space="preserve"> HYPERLINK \l "_ENREF_38" \o "Li, 2019 #57" </w:instrText>
      </w:r>
      <w:r w:rsidR="00E95EF6" w:rsidRPr="00D30883">
        <w:rPr>
          <w:rFonts w:ascii="Arial" w:hAnsi="Arial" w:cs="Arial"/>
          <w:sz w:val="22"/>
          <w:szCs w:val="22"/>
          <w:rPrChange w:id="3595" w:author="Guo, Shicheng" w:date="2020-02-11T14:24:00Z">
            <w:rPr>
              <w:rFonts w:ascii="Times New Roman" w:hAnsi="Times New Roman" w:cs="Times New Roman"/>
            </w:rPr>
          </w:rPrChange>
        </w:rPr>
        <w:fldChar w:fldCharType="separate"/>
      </w:r>
      <w:r w:rsidR="000676EC" w:rsidRPr="00D30883">
        <w:rPr>
          <w:rFonts w:ascii="Arial" w:hAnsi="Arial" w:cs="Arial"/>
          <w:sz w:val="22"/>
          <w:szCs w:val="22"/>
          <w:rPrChange w:id="3596" w:author="Guo, Shicheng" w:date="2020-02-11T14:24:00Z">
            <w:rPr>
              <w:rFonts w:ascii="Times New Roman" w:hAnsi="Times New Roman" w:cs="Times New Roman"/>
            </w:rPr>
          </w:rPrChange>
        </w:rPr>
        <w:fldChar w:fldCharType="begin">
          <w:fldData xml:space="preserve">PEVuZE5vdGU+PENpdGU+PEF1dGhvcj5MaTwvQXV0aG9yPjxZZWFyPjIwMTk8L1llYXI+PFJlY051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</w:fldData>
        </w:fldChar>
      </w:r>
      <w:r w:rsidRPr="00D30883">
        <w:rPr>
          <w:rFonts w:ascii="Arial" w:hAnsi="Arial" w:cs="Arial"/>
          <w:sz w:val="22"/>
          <w:szCs w:val="22"/>
          <w:rPrChange w:id="3597" w:author="Guo, Shicheng" w:date="2020-02-11T14:24:00Z">
            <w:rPr>
              <w:rFonts w:ascii="Times New Roman" w:hAnsi="Times New Roman" w:cs="Times New Roman"/>
            </w:rPr>
          </w:rPrChange>
        </w:rPr>
        <w:instrText xml:space="preserve"> ADDIN EN.CITE </w:instrText>
      </w:r>
      <w:r w:rsidR="000676EC" w:rsidRPr="00D30883">
        <w:rPr>
          <w:rFonts w:ascii="Arial" w:hAnsi="Arial" w:cs="Arial"/>
          <w:sz w:val="22"/>
          <w:szCs w:val="22"/>
          <w:rPrChange w:id="3598" w:author="Guo, Shicheng" w:date="2020-02-11T14:24:00Z">
            <w:rPr>
              <w:rFonts w:ascii="Times New Roman" w:hAnsi="Times New Roman" w:cs="Times New Roman"/>
            </w:rPr>
          </w:rPrChange>
        </w:rPr>
        <w:fldChar w:fldCharType="begin">
          <w:fldData xml:space="preserve">PEVuZE5vdGU+PENpdGU+PEF1dGhvcj5MaTwvQXV0aG9yPjxZZWFyPjIwMTk8L1llYXI+PFJlY051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</w:fldData>
        </w:fldChar>
      </w:r>
      <w:r w:rsidRPr="00D30883">
        <w:rPr>
          <w:rFonts w:ascii="Arial" w:hAnsi="Arial" w:cs="Arial"/>
          <w:sz w:val="22"/>
          <w:szCs w:val="22"/>
          <w:rPrChange w:id="3599" w:author="Guo, Shicheng" w:date="2020-02-11T14:24:00Z">
            <w:rPr>
              <w:rFonts w:ascii="Times New Roman" w:hAnsi="Times New Roman" w:cs="Times New Roman"/>
            </w:rPr>
          </w:rPrChange>
        </w:rPr>
        <w:instrText xml:space="preserve"> ADDIN EN.CITE.DATA </w:instrText>
      </w:r>
      <w:r w:rsidR="000676EC" w:rsidRPr="00D30883">
        <w:rPr>
          <w:rFonts w:ascii="Arial" w:hAnsi="Arial" w:cs="Arial"/>
          <w:sz w:val="22"/>
          <w:szCs w:val="22"/>
          <w:rPrChange w:id="3600" w:author="Guo, Shicheng" w:date="2020-02-11T14:24:00Z">
            <w:rPr>
              <w:rFonts w:ascii="Arial" w:hAnsi="Arial" w:cs="Arial"/>
              <w:sz w:val="22"/>
              <w:szCs w:val="22"/>
            </w:rPr>
          </w:rPrChange>
        </w:rPr>
      </w:r>
      <w:r w:rsidR="000676EC" w:rsidRPr="00D30883">
        <w:rPr>
          <w:rFonts w:ascii="Arial" w:hAnsi="Arial" w:cs="Arial"/>
          <w:sz w:val="22"/>
          <w:szCs w:val="22"/>
          <w:rPrChange w:id="3601" w:author="Guo, Shicheng" w:date="2020-02-11T14:24:00Z">
            <w:rPr>
              <w:rFonts w:ascii="Times New Roman" w:hAnsi="Times New Roman" w:cs="Times New Roman"/>
            </w:rPr>
          </w:rPrChange>
        </w:rPr>
        <w:fldChar w:fldCharType="end"/>
      </w:r>
      <w:r w:rsidR="000676EC" w:rsidRPr="00D30883">
        <w:rPr>
          <w:rFonts w:ascii="Arial" w:hAnsi="Arial" w:cs="Arial"/>
          <w:sz w:val="22"/>
          <w:szCs w:val="22"/>
          <w:rPrChange w:id="3602" w:author="Guo, Shicheng" w:date="2020-02-11T14:24:00Z">
            <w:rPr>
              <w:rFonts w:ascii="Arial" w:hAnsi="Arial" w:cs="Arial"/>
              <w:sz w:val="22"/>
              <w:szCs w:val="22"/>
            </w:rPr>
          </w:rPrChange>
        </w:rPr>
      </w:r>
      <w:r w:rsidR="000676EC" w:rsidRPr="00D30883">
        <w:rPr>
          <w:rFonts w:ascii="Arial" w:hAnsi="Arial" w:cs="Arial"/>
          <w:sz w:val="22"/>
          <w:szCs w:val="22"/>
          <w:rPrChange w:id="3603" w:author="Guo, Shicheng" w:date="2020-02-11T14:24:00Z">
            <w:rPr>
              <w:rFonts w:ascii="Times New Roman" w:hAnsi="Times New Roman" w:cs="Times New Roman"/>
            </w:rPr>
          </w:rPrChange>
        </w:rPr>
        <w:fldChar w:fldCharType="separate"/>
      </w:r>
      <w:r w:rsidRPr="00D30883">
        <w:rPr>
          <w:rFonts w:ascii="Arial" w:hAnsi="Arial" w:cs="Arial"/>
          <w:noProof/>
          <w:sz w:val="22"/>
          <w:szCs w:val="22"/>
          <w:rPrChange w:id="3604" w:author="Guo, Shicheng" w:date="2020-02-11T14:24:00Z">
            <w:rPr>
              <w:rFonts w:ascii="Times New Roman" w:hAnsi="Times New Roman" w:cs="Times New Roman"/>
              <w:noProof/>
            </w:rPr>
          </w:rPrChange>
        </w:rPr>
        <w:t>38</w:t>
      </w:r>
      <w:r w:rsidR="000676EC" w:rsidRPr="00D30883">
        <w:rPr>
          <w:rFonts w:ascii="Arial" w:hAnsi="Arial" w:cs="Arial"/>
          <w:sz w:val="22"/>
          <w:szCs w:val="22"/>
          <w:rPrChange w:id="3605" w:author="Guo, Shicheng" w:date="2020-02-11T14:24:00Z">
            <w:rPr>
              <w:rFonts w:ascii="Times New Roman" w:hAnsi="Times New Roman" w:cs="Times New Roman"/>
            </w:rPr>
          </w:rPrChange>
        </w:rPr>
        <w:fldChar w:fldCharType="end"/>
      </w:r>
      <w:r w:rsidR="00E95EF6" w:rsidRPr="00D30883">
        <w:rPr>
          <w:rFonts w:ascii="Arial" w:hAnsi="Arial" w:cs="Arial"/>
          <w:sz w:val="22"/>
          <w:szCs w:val="22"/>
          <w:rPrChange w:id="3606" w:author="Guo, Shicheng" w:date="2020-02-11T14:24:00Z">
            <w:rPr>
              <w:rFonts w:ascii="Times New Roman" w:hAnsi="Times New Roman" w:cs="Times New Roman"/>
            </w:rPr>
          </w:rPrChange>
        </w:rPr>
        <w:fldChar w:fldCharType="end"/>
      </w:r>
      <w:r w:rsidR="00755890" w:rsidRPr="00D30883">
        <w:rPr>
          <w:rFonts w:ascii="Arial" w:hAnsi="Arial" w:cs="Arial"/>
          <w:sz w:val="22"/>
          <w:szCs w:val="22"/>
          <w:rPrChange w:id="3607" w:author="Guo, Shicheng" w:date="2020-02-11T14:24:00Z">
            <w:rPr>
              <w:rFonts w:ascii="Times New Roman" w:hAnsi="Times New Roman" w:cs="Times New Roman"/>
            </w:rPr>
          </w:rPrChange>
        </w:rPr>
        <w:t>]</w:t>
      </w:r>
      <w:r w:rsidRPr="00D30883">
        <w:rPr>
          <w:rFonts w:ascii="Arial" w:hAnsi="Arial" w:cs="Arial"/>
          <w:sz w:val="22"/>
          <w:szCs w:val="22"/>
          <w:rPrChange w:id="3608" w:author="Guo, Shicheng" w:date="2020-02-11T14:24:00Z">
            <w:rPr>
              <w:rFonts w:ascii="Times New Roman" w:hAnsi="Times New Roman" w:cs="Times New Roman"/>
            </w:rPr>
          </w:rPrChange>
        </w:rPr>
        <w:t>. Based on th</w:t>
      </w:r>
      <w:ins w:id="3609" w:author="Andreae, Emily A" w:date="2020-02-11T11:57:00Z">
        <w:r w:rsidR="00E87124" w:rsidRPr="00D30883">
          <w:rPr>
            <w:rFonts w:ascii="Arial" w:hAnsi="Arial" w:cs="Arial"/>
            <w:sz w:val="22"/>
            <w:szCs w:val="22"/>
            <w:rPrChange w:id="3610" w:author="Guo, Shicheng" w:date="2020-02-11T14:24:00Z">
              <w:rPr>
                <w:rFonts w:ascii="Times New Roman" w:hAnsi="Times New Roman" w:cs="Times New Roman"/>
              </w:rPr>
            </w:rPrChange>
          </w:rPr>
          <w:t>ese findings</w:t>
        </w:r>
      </w:ins>
      <w:del w:id="3611" w:author="Andreae, Emily A" w:date="2020-02-11T11:57:00Z">
        <w:r w:rsidRPr="00D30883" w:rsidDel="00E87124">
          <w:rPr>
            <w:rFonts w:ascii="Arial" w:hAnsi="Arial" w:cs="Arial"/>
            <w:sz w:val="22"/>
            <w:szCs w:val="22"/>
            <w:rPrChange w:id="3612" w:author="Guo, Shicheng" w:date="2020-02-11T14:24:00Z">
              <w:rPr>
                <w:rFonts w:ascii="Times New Roman" w:hAnsi="Times New Roman" w:cs="Times New Roman"/>
              </w:rPr>
            </w:rPrChange>
          </w:rPr>
          <w:delText>is</w:delText>
        </w:r>
      </w:del>
      <w:r w:rsidRPr="00D30883">
        <w:rPr>
          <w:rFonts w:ascii="Arial" w:hAnsi="Arial" w:cs="Arial"/>
          <w:sz w:val="22"/>
          <w:szCs w:val="22"/>
          <w:rPrChange w:id="3613" w:author="Guo, Shicheng" w:date="2020-02-11T14:24:00Z">
            <w:rPr>
              <w:rFonts w:ascii="Times New Roman" w:hAnsi="Times New Roman" w:cs="Times New Roman"/>
            </w:rPr>
          </w:rPrChange>
        </w:rPr>
        <w:t>, the combination of BRAF</w:t>
      </w:r>
      <w:ins w:id="3614" w:author="Andreae, Emily A" w:date="2020-02-11T11:57:00Z">
        <w:r w:rsidR="00E87124" w:rsidRPr="00D30883">
          <w:rPr>
            <w:rFonts w:ascii="Arial" w:hAnsi="Arial" w:cs="Arial"/>
            <w:sz w:val="22"/>
            <w:szCs w:val="22"/>
            <w:rPrChange w:id="3615" w:author="Guo, Shicheng" w:date="2020-02-11T14:24:00Z">
              <w:rPr>
                <w:rFonts w:ascii="Times New Roman" w:hAnsi="Times New Roman" w:cs="Times New Roman"/>
              </w:rPr>
            </w:rPrChange>
          </w:rPr>
          <w:t xml:space="preserve"> inhibitors</w:t>
        </w:r>
      </w:ins>
      <w:del w:id="3616" w:author="Andreae, Emily A" w:date="2020-02-11T11:57:00Z">
        <w:r w:rsidRPr="00D30883" w:rsidDel="00E87124">
          <w:rPr>
            <w:rFonts w:ascii="Arial" w:hAnsi="Arial" w:cs="Arial"/>
            <w:sz w:val="22"/>
            <w:szCs w:val="22"/>
            <w:rPrChange w:id="3617" w:author="Guo, Shicheng" w:date="2020-02-11T14:24:00Z">
              <w:rPr>
                <w:rFonts w:ascii="Times New Roman" w:hAnsi="Times New Roman" w:cs="Times New Roman"/>
              </w:rPr>
            </w:rPrChange>
          </w:rPr>
          <w:delText>i</w:delText>
        </w:r>
      </w:del>
      <w:r w:rsidRPr="00D30883">
        <w:rPr>
          <w:rFonts w:ascii="Arial" w:hAnsi="Arial" w:cs="Arial"/>
          <w:sz w:val="22"/>
          <w:szCs w:val="22"/>
          <w:rPrChange w:id="3618" w:author="Guo, Shicheng" w:date="2020-02-11T14:24:00Z">
            <w:rPr>
              <w:rFonts w:ascii="Times New Roman" w:hAnsi="Times New Roman" w:cs="Times New Roman"/>
            </w:rPr>
          </w:rPrChange>
        </w:rPr>
        <w:t xml:space="preserve"> and Nivolunab </w:t>
      </w:r>
      <w:ins w:id="3619" w:author="Andreae, Emily A" w:date="2020-02-11T11:58:00Z">
        <w:r w:rsidR="00E87124" w:rsidRPr="00D30883">
          <w:rPr>
            <w:rFonts w:ascii="Arial" w:hAnsi="Arial" w:cs="Arial"/>
            <w:sz w:val="22"/>
            <w:szCs w:val="22"/>
            <w:rPrChange w:id="3620" w:author="Guo, Shicheng" w:date="2020-02-11T14:24:00Z">
              <w:rPr>
                <w:rFonts w:ascii="Times New Roman" w:hAnsi="Times New Roman" w:cs="Times New Roman"/>
              </w:rPr>
            </w:rPrChange>
          </w:rPr>
          <w:t>may be a</w:t>
        </w:r>
      </w:ins>
      <w:del w:id="3621" w:author="Andreae, Emily A" w:date="2020-02-11T11:58:00Z">
        <w:r w:rsidRPr="00D30883" w:rsidDel="00E87124">
          <w:rPr>
            <w:rFonts w:ascii="Arial" w:hAnsi="Arial" w:cs="Arial"/>
            <w:sz w:val="22"/>
            <w:szCs w:val="22"/>
            <w:rPrChange w:id="3622" w:author="Guo, Shicheng" w:date="2020-02-11T14:24:00Z">
              <w:rPr>
                <w:rFonts w:ascii="Times New Roman" w:hAnsi="Times New Roman" w:cs="Times New Roman"/>
              </w:rPr>
            </w:rPrChange>
          </w:rPr>
          <w:delText>seems</w:delText>
        </w:r>
      </w:del>
      <w:ins w:id="3623" w:author="Andreae, Emily A" w:date="2020-02-11T11:58:00Z">
        <w:r w:rsidR="00E87124" w:rsidRPr="00D30883">
          <w:rPr>
            <w:rFonts w:ascii="Arial" w:hAnsi="Arial" w:cs="Arial"/>
            <w:sz w:val="22"/>
            <w:szCs w:val="22"/>
            <w:rPrChange w:id="3624" w:author="Guo, Shicheng" w:date="2020-02-11T14:24:00Z">
              <w:rPr>
                <w:rFonts w:ascii="Times New Roman" w:hAnsi="Times New Roman" w:cs="Times New Roman"/>
              </w:rPr>
            </w:rPrChange>
          </w:rPr>
          <w:t xml:space="preserve"> </w:t>
        </w:r>
      </w:ins>
      <w:del w:id="3625" w:author="Andreae, Emily A" w:date="2020-02-11T11:58:00Z">
        <w:r w:rsidRPr="00D30883" w:rsidDel="00E87124">
          <w:rPr>
            <w:rFonts w:ascii="Arial" w:hAnsi="Arial" w:cs="Arial"/>
            <w:sz w:val="22"/>
            <w:szCs w:val="22"/>
            <w:rPrChange w:id="3626" w:author="Guo, Shicheng" w:date="2020-02-11T14:24:00Z">
              <w:rPr>
                <w:rFonts w:ascii="Times New Roman" w:hAnsi="Times New Roman" w:cs="Times New Roman"/>
              </w:rPr>
            </w:rPrChange>
          </w:rPr>
          <w:delText xml:space="preserve"> </w:delText>
        </w:r>
      </w:del>
      <w:r w:rsidRPr="00D30883">
        <w:rPr>
          <w:rFonts w:ascii="Arial" w:hAnsi="Arial" w:cs="Arial"/>
          <w:sz w:val="22"/>
          <w:szCs w:val="22"/>
          <w:rPrChange w:id="3627" w:author="Guo, Shicheng" w:date="2020-02-11T14:24:00Z">
            <w:rPr>
              <w:rFonts w:ascii="Times New Roman" w:hAnsi="Times New Roman" w:cs="Times New Roman"/>
            </w:rPr>
          </w:rPrChange>
        </w:rPr>
        <w:t xml:space="preserve">promising </w:t>
      </w:r>
      <w:ins w:id="3628" w:author="Andreae, Emily A" w:date="2020-02-11T11:58:00Z">
        <w:r w:rsidR="00E87124" w:rsidRPr="00D30883">
          <w:rPr>
            <w:rFonts w:ascii="Arial" w:hAnsi="Arial" w:cs="Arial"/>
            <w:sz w:val="22"/>
            <w:szCs w:val="22"/>
            <w:rPrChange w:id="3629" w:author="Guo, Shicheng" w:date="2020-02-11T14:24:00Z">
              <w:rPr>
                <w:rFonts w:ascii="Times New Roman" w:hAnsi="Times New Roman" w:cs="Times New Roman"/>
              </w:rPr>
            </w:rPrChange>
          </w:rPr>
          <w:t xml:space="preserve">treatment regimen </w:t>
        </w:r>
      </w:ins>
      <w:r w:rsidRPr="00D30883">
        <w:rPr>
          <w:rFonts w:ascii="Arial" w:hAnsi="Arial" w:cs="Arial"/>
          <w:sz w:val="22"/>
          <w:szCs w:val="22"/>
          <w:rPrChange w:id="3630" w:author="Guo, Shicheng" w:date="2020-02-11T14:24:00Z">
            <w:rPr>
              <w:rFonts w:ascii="Times New Roman" w:hAnsi="Times New Roman" w:cs="Times New Roman"/>
            </w:rPr>
          </w:rPrChange>
        </w:rPr>
        <w:t>for clinical application in the treatment of advanced PTC.</w:t>
      </w:r>
    </w:p>
    <w:p w14:paraId="4D77BF8A" w14:textId="32B9723B" w:rsidR="004676D2" w:rsidRPr="00D30883" w:rsidRDefault="004676D2">
      <w:pPr>
        <w:spacing w:line="240" w:lineRule="auto"/>
        <w:jc w:val="both"/>
        <w:rPr>
          <w:rFonts w:ascii="Arial" w:hAnsi="Arial" w:cs="Arial"/>
          <w:b/>
          <w:sz w:val="22"/>
          <w:szCs w:val="22"/>
          <w:rPrChange w:id="3631" w:author="Guo, Shicheng" w:date="2020-02-11T14:24:00Z">
            <w:rPr>
              <w:rFonts w:ascii="Times New Roman" w:hAnsi="Times New Roman" w:cs="Times New Roman"/>
              <w:b/>
            </w:rPr>
          </w:rPrChange>
        </w:rPr>
        <w:pPrChange w:id="3632" w:author="Guo, Shicheng" w:date="2020-02-11T14:23:00Z">
          <w:pPr>
            <w:spacing w:line="480" w:lineRule="auto"/>
            <w:jc w:val="both"/>
          </w:pPr>
        </w:pPrChange>
      </w:pPr>
      <w:ins w:id="3633" w:author="Andreae, Emily A" w:date="2020-02-11T12:01:00Z">
        <w:r w:rsidRPr="00D30883">
          <w:rPr>
            <w:rFonts w:ascii="Arial" w:hAnsi="Arial" w:cs="Arial"/>
            <w:b/>
            <w:sz w:val="22"/>
            <w:szCs w:val="22"/>
            <w:rPrChange w:id="3634" w:author="Guo, Shicheng" w:date="2020-02-11T14:24:00Z">
              <w:rPr>
                <w:rFonts w:ascii="Times New Roman" w:hAnsi="Times New Roman" w:cs="Times New Roman"/>
                <w:b/>
              </w:rPr>
            </w:rPrChange>
          </w:rPr>
          <w:t>Conclusion</w:t>
        </w:r>
      </w:ins>
    </w:p>
    <w:p w14:paraId="1DEFB9FF" w14:textId="1918BA5E" w:rsidR="00EC4505" w:rsidRPr="00D30883" w:rsidRDefault="00312EEC">
      <w:pPr>
        <w:spacing w:line="240" w:lineRule="auto"/>
        <w:ind w:firstLineChars="200" w:firstLine="440"/>
        <w:jc w:val="both"/>
        <w:rPr>
          <w:rFonts w:ascii="Arial" w:hAnsi="Arial" w:cs="Arial"/>
          <w:b/>
          <w:sz w:val="22"/>
          <w:szCs w:val="22"/>
          <w:rPrChange w:id="3635" w:author="Guo, Shicheng" w:date="2020-02-11T14:24:00Z">
            <w:rPr>
              <w:rFonts w:ascii="Times New Roman" w:hAnsi="Times New Roman" w:cs="Times New Roman"/>
              <w:b/>
            </w:rPr>
          </w:rPrChange>
        </w:rPr>
        <w:pPrChange w:id="3636" w:author="Guo, Shicheng" w:date="2020-02-11T14:23:00Z">
          <w:pPr>
            <w:spacing w:line="480" w:lineRule="auto"/>
            <w:ind w:firstLineChars="200" w:firstLine="480"/>
            <w:jc w:val="both"/>
          </w:pPr>
        </w:pPrChange>
      </w:pPr>
      <w:del w:id="3637" w:author="Andreae, Emily A" w:date="2020-02-11T12:02:00Z">
        <w:r w:rsidRPr="00D30883" w:rsidDel="004676D2">
          <w:rPr>
            <w:rFonts w:ascii="Arial" w:hAnsi="Arial" w:cs="Arial"/>
            <w:sz w:val="22"/>
            <w:szCs w:val="22"/>
            <w:rPrChange w:id="3638" w:author="Guo, Shicheng" w:date="2020-02-11T14:24:00Z">
              <w:rPr>
                <w:rFonts w:ascii="Times New Roman" w:hAnsi="Times New Roman" w:cs="Times New Roman"/>
              </w:rPr>
            </w:rPrChange>
          </w:rPr>
          <w:delText xml:space="preserve">In conclusion, </w:delText>
        </w:r>
      </w:del>
      <w:r w:rsidRPr="00D30883">
        <w:rPr>
          <w:rFonts w:ascii="Arial" w:hAnsi="Arial" w:cs="Arial"/>
          <w:sz w:val="22"/>
          <w:szCs w:val="22"/>
          <w:rPrChange w:id="3639" w:author="Guo, Shicheng" w:date="2020-02-11T14:24:00Z">
            <w:rPr>
              <w:rFonts w:ascii="Times New Roman" w:hAnsi="Times New Roman" w:cs="Times New Roman"/>
            </w:rPr>
          </w:rPrChange>
        </w:rPr>
        <w:t>BRAFV600E down-regulates the expression of tsMHCII through TGF-β1/SMAD3 pathway</w:t>
      </w:r>
      <w:del w:id="3640" w:author="Andreae, Emily A" w:date="2020-02-11T12:01:00Z">
        <w:r w:rsidRPr="00D30883" w:rsidDel="004676D2">
          <w:rPr>
            <w:rFonts w:ascii="Arial" w:hAnsi="Arial" w:cs="Arial"/>
            <w:sz w:val="22"/>
            <w:szCs w:val="22"/>
            <w:rPrChange w:id="3641" w:author="Guo, Shicheng" w:date="2020-02-11T14:24:00Z">
              <w:rPr>
                <w:rFonts w:ascii="Times New Roman" w:hAnsi="Times New Roman" w:cs="Times New Roman"/>
              </w:rPr>
            </w:rPrChange>
          </w:rPr>
          <w:delText>,</w:delText>
        </w:r>
      </w:del>
      <w:r w:rsidRPr="00D30883">
        <w:rPr>
          <w:rFonts w:ascii="Arial" w:hAnsi="Arial" w:cs="Arial"/>
          <w:sz w:val="22"/>
          <w:szCs w:val="22"/>
          <w:rPrChange w:id="3642" w:author="Guo, Shicheng" w:date="2020-02-11T14:24:00Z">
            <w:rPr>
              <w:rFonts w:ascii="Times New Roman" w:hAnsi="Times New Roman" w:cs="Times New Roman"/>
            </w:rPr>
          </w:rPrChange>
        </w:rPr>
        <w:t xml:space="preserve"> and enhances the immune escape ability of </w:t>
      </w:r>
      <w:ins w:id="3643" w:author="Andreae, Emily A" w:date="2020-02-11T12:02:00Z">
        <w:r w:rsidR="004676D2" w:rsidRPr="00D30883">
          <w:rPr>
            <w:rFonts w:ascii="Arial" w:hAnsi="Arial" w:cs="Arial"/>
            <w:sz w:val="22"/>
            <w:szCs w:val="22"/>
            <w:rPrChange w:id="3644" w:author="Guo, Shicheng" w:date="2020-02-11T14:24:00Z">
              <w:rPr>
                <w:rFonts w:ascii="Times New Roman" w:hAnsi="Times New Roman" w:cs="Times New Roman"/>
              </w:rPr>
            </w:rPrChange>
          </w:rPr>
          <w:t xml:space="preserve">PTC </w:t>
        </w:r>
      </w:ins>
      <w:r w:rsidRPr="00D30883">
        <w:rPr>
          <w:rFonts w:ascii="Arial" w:hAnsi="Arial" w:cs="Arial"/>
          <w:sz w:val="22"/>
          <w:szCs w:val="22"/>
          <w:rPrChange w:id="3645" w:author="Guo, Shicheng" w:date="2020-02-11T14:24:00Z">
            <w:rPr>
              <w:rFonts w:ascii="Times New Roman" w:hAnsi="Times New Roman" w:cs="Times New Roman"/>
            </w:rPr>
          </w:rPrChange>
        </w:rPr>
        <w:t xml:space="preserve">tumors. </w:t>
      </w:r>
      <w:ins w:id="3646" w:author="Andreae, Emily A" w:date="2020-02-11T12:02:00Z">
        <w:r w:rsidR="004676D2" w:rsidRPr="00D30883">
          <w:rPr>
            <w:rFonts w:ascii="Arial" w:hAnsi="Arial" w:cs="Arial"/>
            <w:sz w:val="22"/>
            <w:szCs w:val="22"/>
            <w:rPrChange w:id="3647" w:author="Guo, Shicheng" w:date="2020-02-11T14:24:00Z">
              <w:rPr>
                <w:rFonts w:ascii="Times New Roman" w:hAnsi="Times New Roman" w:cs="Times New Roman"/>
              </w:rPr>
            </w:rPrChange>
          </w:rPr>
          <w:t xml:space="preserve">Treatment of PTC cells with BRAF inhibitor </w:t>
        </w:r>
      </w:ins>
      <w:r w:rsidRPr="00D30883">
        <w:rPr>
          <w:rFonts w:ascii="Arial" w:hAnsi="Arial" w:cs="Arial"/>
          <w:sz w:val="22"/>
          <w:szCs w:val="22"/>
          <w:rPrChange w:id="3648" w:author="Guo, Shicheng" w:date="2020-02-11T14:24:00Z">
            <w:rPr>
              <w:rFonts w:ascii="Times New Roman" w:hAnsi="Times New Roman" w:cs="Times New Roman"/>
            </w:rPr>
          </w:rPrChange>
        </w:rPr>
        <w:t xml:space="preserve">PLX4032 up-regulated tsMHCII </w:t>
      </w:r>
      <w:ins w:id="3649" w:author="Andreae, Emily A" w:date="2020-02-11T12:03:00Z">
        <w:r w:rsidR="004676D2" w:rsidRPr="00D30883">
          <w:rPr>
            <w:rFonts w:ascii="Arial" w:hAnsi="Arial" w:cs="Arial"/>
            <w:sz w:val="22"/>
            <w:szCs w:val="22"/>
            <w:rPrChange w:id="3650" w:author="Guo, Shicheng" w:date="2020-02-11T14:24:00Z">
              <w:rPr>
                <w:rFonts w:ascii="Times New Roman" w:hAnsi="Times New Roman" w:cs="Times New Roman"/>
              </w:rPr>
            </w:rPrChange>
          </w:rPr>
          <w:t xml:space="preserve">and </w:t>
        </w:r>
      </w:ins>
      <w:r w:rsidRPr="00D30883">
        <w:rPr>
          <w:rFonts w:ascii="Arial" w:hAnsi="Arial" w:cs="Arial"/>
          <w:sz w:val="22"/>
          <w:szCs w:val="22"/>
          <w:rPrChange w:id="3651" w:author="Guo, Shicheng" w:date="2020-02-11T14:24:00Z">
            <w:rPr>
              <w:rFonts w:ascii="Times New Roman" w:hAnsi="Times New Roman" w:cs="Times New Roman"/>
            </w:rPr>
          </w:rPrChange>
        </w:rPr>
        <w:t>enhance</w:t>
      </w:r>
      <w:ins w:id="3652" w:author="Andreae, Emily A" w:date="2020-02-11T12:03:00Z">
        <w:r w:rsidR="004676D2" w:rsidRPr="00D30883">
          <w:rPr>
            <w:rFonts w:ascii="Arial" w:hAnsi="Arial" w:cs="Arial"/>
            <w:sz w:val="22"/>
            <w:szCs w:val="22"/>
            <w:rPrChange w:id="3653" w:author="Guo, Shicheng" w:date="2020-02-11T14:24:00Z">
              <w:rPr>
                <w:rFonts w:ascii="Times New Roman" w:hAnsi="Times New Roman" w:cs="Times New Roman"/>
              </w:rPr>
            </w:rPrChange>
          </w:rPr>
          <w:t>d</w:t>
        </w:r>
      </w:ins>
      <w:del w:id="3654" w:author="Andreae, Emily A" w:date="2020-02-11T12:03:00Z">
        <w:r w:rsidRPr="00D30883" w:rsidDel="004676D2">
          <w:rPr>
            <w:rFonts w:ascii="Arial" w:hAnsi="Arial" w:cs="Arial"/>
            <w:sz w:val="22"/>
            <w:szCs w:val="22"/>
            <w:rPrChange w:id="3655" w:author="Guo, Shicheng" w:date="2020-02-11T14:24:00Z">
              <w:rPr>
                <w:rFonts w:ascii="Times New Roman" w:hAnsi="Times New Roman" w:cs="Times New Roman"/>
              </w:rPr>
            </w:rPrChange>
          </w:rPr>
          <w:delText>s</w:delText>
        </w:r>
      </w:del>
      <w:r w:rsidRPr="00D30883">
        <w:rPr>
          <w:rFonts w:ascii="Arial" w:hAnsi="Arial" w:cs="Arial"/>
          <w:sz w:val="22"/>
          <w:szCs w:val="22"/>
          <w:rPrChange w:id="3656" w:author="Guo, Shicheng" w:date="2020-02-11T14:24:00Z">
            <w:rPr>
              <w:rFonts w:ascii="Times New Roman" w:hAnsi="Times New Roman" w:cs="Times New Roman"/>
            </w:rPr>
          </w:rPrChange>
        </w:rPr>
        <w:t xml:space="preserve"> the recognition</w:t>
      </w:r>
      <w:ins w:id="3657" w:author="Andreae, Emily A" w:date="2020-02-11T12:03:00Z">
        <w:r w:rsidR="004676D2" w:rsidRPr="00D30883">
          <w:rPr>
            <w:rFonts w:ascii="Arial" w:hAnsi="Arial" w:cs="Arial"/>
            <w:sz w:val="22"/>
            <w:szCs w:val="22"/>
            <w:rPrChange w:id="3658" w:author="Guo, Shicheng" w:date="2020-02-11T14:24:00Z">
              <w:rPr>
                <w:rFonts w:ascii="Times New Roman" w:hAnsi="Times New Roman" w:cs="Times New Roman"/>
              </w:rPr>
            </w:rPrChange>
          </w:rPr>
          <w:t>, homing,</w:t>
        </w:r>
      </w:ins>
      <w:r w:rsidRPr="00D30883">
        <w:rPr>
          <w:rFonts w:ascii="Arial" w:hAnsi="Arial" w:cs="Arial"/>
          <w:sz w:val="22"/>
          <w:szCs w:val="22"/>
          <w:rPrChange w:id="3659" w:author="Guo, Shicheng" w:date="2020-02-11T14:24:00Z">
            <w:rPr>
              <w:rFonts w:ascii="Times New Roman" w:hAnsi="Times New Roman" w:cs="Times New Roman"/>
            </w:rPr>
          </w:rPrChange>
        </w:rPr>
        <w:t xml:space="preserve"> and elimination effects of immune </w:t>
      </w:r>
      <w:ins w:id="3660" w:author="Andreae, Emily A" w:date="2020-02-11T12:03:00Z">
        <w:r w:rsidR="004676D2" w:rsidRPr="00D30883">
          <w:rPr>
            <w:rFonts w:ascii="Arial" w:hAnsi="Arial" w:cs="Arial"/>
            <w:sz w:val="22"/>
            <w:szCs w:val="22"/>
            <w:rPrChange w:id="3661" w:author="Guo, Shicheng" w:date="2020-02-11T14:24:00Z">
              <w:rPr>
                <w:rFonts w:ascii="Times New Roman" w:hAnsi="Times New Roman" w:cs="Times New Roman"/>
              </w:rPr>
            </w:rPrChange>
          </w:rPr>
          <w:t xml:space="preserve">cells in response to </w:t>
        </w:r>
      </w:ins>
      <w:del w:id="3662" w:author="Andreae, Emily A" w:date="2020-02-11T12:03:00Z">
        <w:r w:rsidRPr="00D30883" w:rsidDel="004676D2">
          <w:rPr>
            <w:rFonts w:ascii="Arial" w:hAnsi="Arial" w:cs="Arial"/>
            <w:sz w:val="22"/>
            <w:szCs w:val="22"/>
            <w:rPrChange w:id="3663" w:author="Guo, Shicheng" w:date="2020-02-11T14:24:00Z">
              <w:rPr>
                <w:rFonts w:ascii="Times New Roman" w:hAnsi="Times New Roman" w:cs="Times New Roman"/>
              </w:rPr>
            </w:rPrChange>
          </w:rPr>
          <w:delText xml:space="preserve">system with </w:delText>
        </w:r>
      </w:del>
      <w:r w:rsidRPr="00D30883">
        <w:rPr>
          <w:rFonts w:ascii="Arial" w:hAnsi="Arial" w:cs="Arial"/>
          <w:sz w:val="22"/>
          <w:szCs w:val="22"/>
          <w:rPrChange w:id="3664" w:author="Guo, Shicheng" w:date="2020-02-11T14:24:00Z">
            <w:rPr>
              <w:rFonts w:ascii="Times New Roman" w:hAnsi="Times New Roman" w:cs="Times New Roman"/>
            </w:rPr>
          </w:rPrChange>
        </w:rPr>
        <w:t>anti-PD-1 antibody treatment</w:t>
      </w:r>
      <w:ins w:id="3665" w:author="Andreae, Emily A" w:date="2020-02-11T12:03:00Z">
        <w:r w:rsidR="004676D2" w:rsidRPr="00D30883">
          <w:rPr>
            <w:rFonts w:ascii="Arial" w:hAnsi="Arial" w:cs="Arial"/>
            <w:sz w:val="22"/>
            <w:szCs w:val="22"/>
            <w:rPrChange w:id="3666" w:author="Guo, Shicheng" w:date="2020-02-11T14:24:00Z">
              <w:rPr>
                <w:rFonts w:ascii="Times New Roman" w:hAnsi="Times New Roman" w:cs="Times New Roman"/>
              </w:rPr>
            </w:rPrChange>
          </w:rPr>
          <w:t xml:space="preserve"> </w:t>
        </w:r>
      </w:ins>
      <w:ins w:id="3667" w:author="Andreae, Emily A" w:date="2020-02-11T12:04:00Z">
        <w:r w:rsidR="004676D2" w:rsidRPr="00D30883">
          <w:rPr>
            <w:rFonts w:ascii="Arial" w:hAnsi="Arial" w:cs="Arial"/>
            <w:i/>
            <w:sz w:val="22"/>
            <w:szCs w:val="22"/>
            <w:rPrChange w:id="3668" w:author="Guo, Shicheng" w:date="2020-02-11T14:24:00Z">
              <w:rPr>
                <w:rFonts w:ascii="Times New Roman" w:hAnsi="Times New Roman" w:cs="Times New Roman"/>
                <w:i/>
              </w:rPr>
            </w:rPrChange>
          </w:rPr>
          <w:t>in vitro</w:t>
        </w:r>
        <w:r w:rsidR="004676D2" w:rsidRPr="00D30883">
          <w:rPr>
            <w:rFonts w:ascii="Arial" w:hAnsi="Arial" w:cs="Arial"/>
            <w:sz w:val="22"/>
            <w:szCs w:val="22"/>
            <w:rPrChange w:id="3669" w:author="Guo, Shicheng" w:date="2020-02-11T14:24:00Z">
              <w:rPr>
                <w:rFonts w:ascii="Times New Roman" w:hAnsi="Times New Roman" w:cs="Times New Roman"/>
              </w:rPr>
            </w:rPrChange>
          </w:rPr>
          <w:t xml:space="preserve"> and in a transgenic mouse model of spontaneous thyroid cancer. This combination regimen of targeted small molecule inhibitor and immunotherapy may</w:t>
        </w:r>
      </w:ins>
      <w:del w:id="3670" w:author="Andreae, Emily A" w:date="2020-02-11T12:03:00Z">
        <w:r w:rsidRPr="00D30883" w:rsidDel="004676D2">
          <w:rPr>
            <w:rFonts w:ascii="Arial" w:hAnsi="Arial" w:cs="Arial"/>
            <w:sz w:val="22"/>
            <w:szCs w:val="22"/>
            <w:rPrChange w:id="3671" w:author="Guo, Shicheng" w:date="2020-02-11T14:24:00Z">
              <w:rPr>
                <w:rFonts w:ascii="Times New Roman" w:hAnsi="Times New Roman" w:cs="Times New Roman"/>
              </w:rPr>
            </w:rPrChange>
          </w:rPr>
          <w:delText>,</w:delText>
        </w:r>
      </w:del>
      <w:del w:id="3672" w:author="Andreae, Emily A" w:date="2020-02-11T12:05:00Z">
        <w:r w:rsidRPr="00D30883" w:rsidDel="004676D2">
          <w:rPr>
            <w:rFonts w:ascii="Arial" w:hAnsi="Arial" w:cs="Arial"/>
            <w:sz w:val="22"/>
            <w:szCs w:val="22"/>
            <w:rPrChange w:id="3673" w:author="Guo, Shicheng" w:date="2020-02-11T14:24:00Z">
              <w:rPr>
                <w:rFonts w:ascii="Times New Roman" w:hAnsi="Times New Roman" w:cs="Times New Roman"/>
              </w:rPr>
            </w:rPrChange>
          </w:rPr>
          <w:delText xml:space="preserve"> potentially offering</w:delText>
        </w:r>
      </w:del>
      <w:r w:rsidRPr="00D30883">
        <w:rPr>
          <w:rFonts w:ascii="Arial" w:hAnsi="Arial" w:cs="Arial"/>
          <w:sz w:val="22"/>
          <w:szCs w:val="22"/>
          <w:rPrChange w:id="3674" w:author="Guo, Shicheng" w:date="2020-02-11T14:24:00Z">
            <w:rPr>
              <w:rFonts w:ascii="Times New Roman" w:hAnsi="Times New Roman" w:cs="Times New Roman"/>
            </w:rPr>
          </w:rPrChange>
        </w:rPr>
        <w:t xml:space="preserve"> </w:t>
      </w:r>
      <w:ins w:id="3675" w:author="Andreae, Emily A" w:date="2020-02-11T12:05:00Z">
        <w:r w:rsidR="004676D2" w:rsidRPr="00D30883">
          <w:rPr>
            <w:rFonts w:ascii="Arial" w:hAnsi="Arial" w:cs="Arial"/>
            <w:sz w:val="22"/>
            <w:szCs w:val="22"/>
            <w:rPrChange w:id="3676" w:author="Guo, Shicheng" w:date="2020-02-11T14:24:00Z">
              <w:rPr>
                <w:rFonts w:ascii="Times New Roman" w:hAnsi="Times New Roman" w:cs="Times New Roman"/>
              </w:rPr>
            </w:rPrChange>
          </w:rPr>
          <w:t xml:space="preserve">provide </w:t>
        </w:r>
      </w:ins>
      <w:r w:rsidRPr="00D30883">
        <w:rPr>
          <w:rFonts w:ascii="Arial" w:hAnsi="Arial" w:cs="Arial"/>
          <w:sz w:val="22"/>
          <w:szCs w:val="22"/>
          <w:rPrChange w:id="3677" w:author="Guo, Shicheng" w:date="2020-02-11T14:24:00Z">
            <w:rPr>
              <w:rFonts w:ascii="Times New Roman" w:hAnsi="Times New Roman" w:cs="Times New Roman"/>
            </w:rPr>
          </w:rPrChange>
        </w:rPr>
        <w:t>an effective therapeutic strategy for patients with advanced PTC.</w:t>
      </w:r>
    </w:p>
    <w:p w14:paraId="10BF1AD8" w14:textId="77777777" w:rsidR="00EC4505" w:rsidRPr="00D30883" w:rsidRDefault="00312EEC">
      <w:pPr>
        <w:pStyle w:val="Heading1"/>
        <w:spacing w:line="240" w:lineRule="auto"/>
        <w:rPr>
          <w:rFonts w:ascii="Arial" w:hAnsi="Arial" w:cs="Arial"/>
          <w:b/>
          <w:color w:val="000000" w:themeColor="text1"/>
          <w:sz w:val="22"/>
          <w:szCs w:val="22"/>
          <w:rPrChange w:id="3678" w:author="Guo, Shicheng" w:date="2020-02-11T14:24:00Z">
            <w:rPr>
              <w:rFonts w:ascii="Times New Roman" w:hAnsi="Times New Roman" w:cs="Times New Roman"/>
              <w:b/>
              <w:color w:val="000000" w:themeColor="text1"/>
              <w:sz w:val="24"/>
              <w:szCs w:val="24"/>
            </w:rPr>
          </w:rPrChange>
        </w:rPr>
        <w:pPrChange w:id="3679" w:author="Guo, Shicheng" w:date="2020-02-11T14:23:00Z">
          <w:pPr>
            <w:pStyle w:val="Heading1"/>
            <w:spacing w:line="480" w:lineRule="auto"/>
          </w:pPr>
        </w:pPrChange>
      </w:pPr>
      <w:commentRangeStart w:id="3680"/>
      <w:commentRangeStart w:id="3681"/>
      <w:r w:rsidRPr="00D30883">
        <w:rPr>
          <w:rFonts w:ascii="Arial" w:hAnsi="Arial" w:cs="Arial"/>
          <w:b/>
          <w:color w:val="000000" w:themeColor="text1"/>
          <w:sz w:val="22"/>
          <w:szCs w:val="22"/>
          <w:rPrChange w:id="3682" w:author="Guo, Shicheng" w:date="2020-02-11T14:24:00Z">
            <w:rPr>
              <w:rFonts w:ascii="Times New Roman" w:hAnsi="Times New Roman" w:cs="Times New Roman"/>
              <w:b/>
              <w:color w:val="000000" w:themeColor="text1"/>
              <w:sz w:val="24"/>
              <w:szCs w:val="24"/>
            </w:rPr>
          </w:rPrChange>
        </w:rPr>
        <w:t>Materials and Methods</w:t>
      </w:r>
      <w:commentRangeEnd w:id="3680"/>
      <w:r w:rsidR="00FB7C79" w:rsidRPr="00D30883">
        <w:rPr>
          <w:rStyle w:val="CommentReference"/>
          <w:rFonts w:ascii="Arial" w:eastAsia="SimSun" w:hAnsi="Arial" w:cs="Arial"/>
          <w:color w:val="auto"/>
          <w:sz w:val="22"/>
          <w:szCs w:val="22"/>
          <w:rPrChange w:id="3683" w:author="Guo, Shicheng" w:date="2020-02-11T14:24:00Z">
            <w:rPr>
              <w:rStyle w:val="CommentReference"/>
              <w:rFonts w:ascii="Times New Roman" w:eastAsia="SimSun" w:hAnsi="Times New Roman" w:cs="Times New Roman"/>
              <w:color w:val="auto"/>
              <w:sz w:val="24"/>
              <w:szCs w:val="24"/>
            </w:rPr>
          </w:rPrChange>
        </w:rPr>
        <w:commentReference w:id="3680"/>
      </w:r>
      <w:commentRangeEnd w:id="3681"/>
      <w:r w:rsidR="002654AD" w:rsidRPr="00D30883">
        <w:rPr>
          <w:rStyle w:val="CommentReference"/>
          <w:rFonts w:ascii="Arial" w:eastAsia="SimSun" w:hAnsi="Arial" w:cs="Arial"/>
          <w:color w:val="auto"/>
          <w:sz w:val="22"/>
          <w:szCs w:val="22"/>
          <w:rPrChange w:id="3684" w:author="Guo, Shicheng" w:date="2020-02-11T14:24:00Z">
            <w:rPr>
              <w:rStyle w:val="CommentReference"/>
              <w:rFonts w:ascii="Times New Roman" w:eastAsia="SimSun" w:hAnsi="Times New Roman" w:cs="Times New Roman"/>
              <w:color w:val="auto"/>
              <w:sz w:val="24"/>
              <w:szCs w:val="24"/>
            </w:rPr>
          </w:rPrChange>
        </w:rPr>
        <w:commentReference w:id="3681"/>
      </w:r>
    </w:p>
    <w:p w14:paraId="0E759495" w14:textId="77777777"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3685" w:author="Guo, Shicheng" w:date="2020-02-11T14:24:00Z">
            <w:rPr>
              <w:rFonts w:ascii="Times New Roman" w:eastAsia="SimSun" w:hAnsi="Times New Roman" w:cs="Times New Roman"/>
              <w:sz w:val="24"/>
              <w:szCs w:val="24"/>
            </w:rPr>
          </w:rPrChange>
        </w:rPr>
        <w:pPrChange w:id="3686"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3687" w:author="Guo, Shicheng" w:date="2020-02-11T14:24:00Z">
            <w:rPr>
              <w:rFonts w:ascii="Times New Roman" w:eastAsia="SimSun" w:hAnsi="Times New Roman" w:cs="Times New Roman"/>
              <w:sz w:val="24"/>
              <w:szCs w:val="24"/>
            </w:rPr>
          </w:rPrChange>
        </w:rPr>
        <w:t>PTC specimen preparation</w:t>
      </w:r>
    </w:p>
    <w:p w14:paraId="4FD1CFE0" w14:textId="596E18BD" w:rsidR="00EC4505" w:rsidRPr="00D30883" w:rsidRDefault="00312EEC">
      <w:pPr>
        <w:spacing w:line="240" w:lineRule="auto"/>
        <w:ind w:firstLineChars="200" w:firstLine="440"/>
        <w:jc w:val="both"/>
        <w:rPr>
          <w:rFonts w:ascii="Arial" w:hAnsi="Arial" w:cs="Arial"/>
          <w:color w:val="000000" w:themeColor="text1"/>
          <w:sz w:val="22"/>
          <w:szCs w:val="22"/>
          <w:rPrChange w:id="3688" w:author="Guo, Shicheng" w:date="2020-02-11T14:24:00Z">
            <w:rPr>
              <w:rFonts w:ascii="Times New Roman" w:hAnsi="Times New Roman" w:cs="Times New Roman"/>
              <w:color w:val="000000" w:themeColor="text1"/>
            </w:rPr>
          </w:rPrChange>
        </w:rPr>
        <w:pPrChange w:id="3689" w:author="Guo, Shicheng" w:date="2020-02-11T14:23:00Z">
          <w:pPr>
            <w:spacing w:line="480" w:lineRule="auto"/>
            <w:ind w:firstLineChars="200" w:firstLine="480"/>
            <w:jc w:val="both"/>
          </w:pPr>
        </w:pPrChange>
      </w:pPr>
      <w:r w:rsidRPr="00D30883">
        <w:rPr>
          <w:rFonts w:ascii="Arial" w:hAnsi="Arial" w:cs="Arial"/>
          <w:sz w:val="22"/>
          <w:szCs w:val="22"/>
          <w:rPrChange w:id="3690" w:author="Guo, Shicheng" w:date="2020-02-11T14:24:00Z">
            <w:rPr>
              <w:rFonts w:ascii="Times New Roman" w:hAnsi="Times New Roman" w:cs="Times New Roman"/>
            </w:rPr>
          </w:rPrChange>
        </w:rPr>
        <w:t>Tumor tissue specimens were obtained from patients and PBL from healthy donors at Tianjin Medical University Cancer Institute and Hospital. Informed consent was obtained from each donor</w:t>
      </w:r>
      <w:ins w:id="3691" w:author="Andreae, Emily A" w:date="2020-02-11T12:52:00Z">
        <w:r w:rsidR="002654AD" w:rsidRPr="00D30883">
          <w:rPr>
            <w:rFonts w:ascii="Arial" w:hAnsi="Arial" w:cs="Arial"/>
            <w:sz w:val="22"/>
            <w:szCs w:val="22"/>
            <w:rPrChange w:id="3692" w:author="Guo, Shicheng" w:date="2020-02-11T14:24:00Z">
              <w:rPr>
                <w:rFonts w:ascii="Times New Roman" w:hAnsi="Times New Roman" w:cs="Times New Roman"/>
              </w:rPr>
            </w:rPrChange>
          </w:rPr>
          <w:t>,</w:t>
        </w:r>
      </w:ins>
      <w:r w:rsidRPr="00D30883">
        <w:rPr>
          <w:rFonts w:ascii="Arial" w:hAnsi="Arial" w:cs="Arial"/>
          <w:sz w:val="22"/>
          <w:szCs w:val="22"/>
          <w:rPrChange w:id="3693" w:author="Guo, Shicheng" w:date="2020-02-11T14:24:00Z">
            <w:rPr>
              <w:rFonts w:ascii="Times New Roman" w:hAnsi="Times New Roman" w:cs="Times New Roman"/>
            </w:rPr>
          </w:rPrChange>
        </w:rPr>
        <w:t xml:space="preserve"> and th</w:t>
      </w:r>
      <w:ins w:id="3694" w:author="Andreae, Emily A" w:date="2020-02-11T12:52:00Z">
        <w:r w:rsidR="002654AD" w:rsidRPr="00D30883">
          <w:rPr>
            <w:rFonts w:ascii="Arial" w:hAnsi="Arial" w:cs="Arial"/>
            <w:sz w:val="22"/>
            <w:szCs w:val="22"/>
            <w:rPrChange w:id="3695" w:author="Guo, Shicheng" w:date="2020-02-11T14:24:00Z">
              <w:rPr>
                <w:rFonts w:ascii="Times New Roman" w:hAnsi="Times New Roman" w:cs="Times New Roman"/>
              </w:rPr>
            </w:rPrChange>
          </w:rPr>
          <w:t>e</w:t>
        </w:r>
      </w:ins>
      <w:del w:id="3696" w:author="Andreae, Emily A" w:date="2020-02-11T12:52:00Z">
        <w:r w:rsidRPr="00D30883" w:rsidDel="002654AD">
          <w:rPr>
            <w:rFonts w:ascii="Arial" w:hAnsi="Arial" w:cs="Arial"/>
            <w:sz w:val="22"/>
            <w:szCs w:val="22"/>
            <w:rPrChange w:id="3697" w:author="Guo, Shicheng" w:date="2020-02-11T14:24:00Z">
              <w:rPr>
                <w:rFonts w:ascii="Times New Roman" w:hAnsi="Times New Roman" w:cs="Times New Roman"/>
              </w:rPr>
            </w:rPrChange>
          </w:rPr>
          <w:delText>is</w:delText>
        </w:r>
      </w:del>
      <w:r w:rsidRPr="00D30883">
        <w:rPr>
          <w:rFonts w:ascii="Arial" w:hAnsi="Arial" w:cs="Arial"/>
          <w:sz w:val="22"/>
          <w:szCs w:val="22"/>
          <w:rPrChange w:id="3698" w:author="Guo, Shicheng" w:date="2020-02-11T14:24:00Z">
            <w:rPr>
              <w:rFonts w:ascii="Times New Roman" w:hAnsi="Times New Roman" w:cs="Times New Roman"/>
            </w:rPr>
          </w:rPrChange>
        </w:rPr>
        <w:t xml:space="preserve"> study was approved by the Ethics Committee of Tianjin Medical University Cancer Institute and Hospital.</w:t>
      </w:r>
      <w:r w:rsidRPr="00D30883">
        <w:rPr>
          <w:rFonts w:ascii="Arial" w:hAnsi="Arial" w:cs="Arial"/>
          <w:color w:val="000000" w:themeColor="text1"/>
          <w:sz w:val="22"/>
          <w:szCs w:val="22"/>
          <w:rPrChange w:id="3699" w:author="Guo, Shicheng" w:date="2020-02-11T14:24:00Z">
            <w:rPr>
              <w:rFonts w:ascii="Times New Roman" w:hAnsi="Times New Roman" w:cs="Times New Roman"/>
              <w:color w:val="000000" w:themeColor="text1"/>
            </w:rPr>
          </w:rPrChange>
        </w:rPr>
        <w:t xml:space="preserve"> </w:t>
      </w:r>
      <w:r w:rsidRPr="00D30883">
        <w:rPr>
          <w:rFonts w:ascii="Arial" w:hAnsi="Arial" w:cs="Arial"/>
          <w:sz w:val="22"/>
          <w:szCs w:val="22"/>
          <w:rPrChange w:id="3700" w:author="Guo, Shicheng" w:date="2020-02-11T14:24:00Z">
            <w:rPr>
              <w:rFonts w:ascii="Times New Roman" w:hAnsi="Times New Roman" w:cs="Times New Roman"/>
            </w:rPr>
          </w:rPrChange>
        </w:rPr>
        <w:t>In all</w:t>
      </w:r>
      <w:ins w:id="3701" w:author="Andreae, Emily A" w:date="2020-02-11T12:53:00Z">
        <w:r w:rsidR="002654AD" w:rsidRPr="00D30883">
          <w:rPr>
            <w:rFonts w:ascii="Arial" w:hAnsi="Arial" w:cs="Arial"/>
            <w:sz w:val="22"/>
            <w:szCs w:val="22"/>
            <w:rPrChange w:id="3702" w:author="Guo, Shicheng" w:date="2020-02-11T14:24:00Z">
              <w:rPr>
                <w:rFonts w:ascii="Times New Roman" w:hAnsi="Times New Roman" w:cs="Times New Roman"/>
              </w:rPr>
            </w:rPrChange>
          </w:rPr>
          <w:t xml:space="preserve"> clinical</w:t>
        </w:r>
      </w:ins>
      <w:del w:id="3703" w:author="Andreae, Emily A" w:date="2020-02-11T12:53:00Z">
        <w:r w:rsidRPr="00D30883" w:rsidDel="002654AD">
          <w:rPr>
            <w:rFonts w:ascii="Arial" w:hAnsi="Arial" w:cs="Arial"/>
            <w:sz w:val="22"/>
            <w:szCs w:val="22"/>
            <w:rPrChange w:id="3704" w:author="Guo, Shicheng" w:date="2020-02-11T14:24:00Z">
              <w:rPr>
                <w:rFonts w:ascii="Times New Roman" w:hAnsi="Times New Roman" w:cs="Times New Roman"/>
              </w:rPr>
            </w:rPrChange>
          </w:rPr>
          <w:delText xml:space="preserve"> the</w:delText>
        </w:r>
      </w:del>
      <w:r w:rsidRPr="00D30883">
        <w:rPr>
          <w:rFonts w:ascii="Arial" w:hAnsi="Arial" w:cs="Arial"/>
          <w:sz w:val="22"/>
          <w:szCs w:val="22"/>
          <w:rPrChange w:id="3705" w:author="Guo, Shicheng" w:date="2020-02-11T14:24:00Z">
            <w:rPr>
              <w:rFonts w:ascii="Times New Roman" w:hAnsi="Times New Roman" w:cs="Times New Roman"/>
            </w:rPr>
          </w:rPrChange>
        </w:rPr>
        <w:t xml:space="preserve"> specimens, BRAF mutation status was verified by </w:t>
      </w:r>
      <w:ins w:id="3706" w:author="Andreae, Emily A" w:date="2020-02-11T12:53:00Z">
        <w:r w:rsidR="002654AD" w:rsidRPr="00D30883">
          <w:rPr>
            <w:rFonts w:ascii="Arial" w:hAnsi="Arial" w:cs="Arial"/>
            <w:sz w:val="22"/>
            <w:szCs w:val="22"/>
            <w:rPrChange w:id="3707" w:author="Guo, Shicheng" w:date="2020-02-11T14:24:00Z">
              <w:rPr>
                <w:rFonts w:ascii="Times New Roman" w:hAnsi="Times New Roman" w:cs="Times New Roman"/>
              </w:rPr>
            </w:rPrChange>
          </w:rPr>
          <w:t>S</w:t>
        </w:r>
      </w:ins>
      <w:del w:id="3708" w:author="Andreae, Emily A" w:date="2020-02-11T12:53:00Z">
        <w:r w:rsidRPr="00D30883" w:rsidDel="002654AD">
          <w:rPr>
            <w:rFonts w:ascii="Arial" w:hAnsi="Arial" w:cs="Arial"/>
            <w:sz w:val="22"/>
            <w:szCs w:val="22"/>
            <w:rPrChange w:id="3709" w:author="Guo, Shicheng" w:date="2020-02-11T14:24:00Z">
              <w:rPr>
                <w:rFonts w:ascii="Times New Roman" w:hAnsi="Times New Roman" w:cs="Times New Roman"/>
              </w:rPr>
            </w:rPrChange>
          </w:rPr>
          <w:delText>s</w:delText>
        </w:r>
      </w:del>
      <w:r w:rsidRPr="00D30883">
        <w:rPr>
          <w:rFonts w:ascii="Arial" w:hAnsi="Arial" w:cs="Arial"/>
          <w:sz w:val="22"/>
          <w:szCs w:val="22"/>
          <w:rPrChange w:id="3710" w:author="Guo, Shicheng" w:date="2020-02-11T14:24:00Z">
            <w:rPr>
              <w:rFonts w:ascii="Times New Roman" w:hAnsi="Times New Roman" w:cs="Times New Roman"/>
            </w:rPr>
          </w:rPrChange>
        </w:rPr>
        <w:t xml:space="preserve">anger sequencing. </w:t>
      </w:r>
      <w:commentRangeStart w:id="3711"/>
      <w:r w:rsidRPr="00D30883">
        <w:rPr>
          <w:rFonts w:ascii="Arial" w:hAnsi="Arial" w:cs="Arial"/>
          <w:sz w:val="22"/>
          <w:szCs w:val="22"/>
          <w:rPrChange w:id="3712" w:author="Guo, Shicheng" w:date="2020-02-11T14:24:00Z">
            <w:rPr>
              <w:rFonts w:ascii="Times New Roman" w:hAnsi="Times New Roman" w:cs="Times New Roman"/>
            </w:rPr>
          </w:rPrChange>
        </w:rPr>
        <w:t xml:space="preserve">Thirty fresh specimens </w:t>
      </w:r>
      <w:ins w:id="3713" w:author="Andreae, Emily A" w:date="2020-02-11T12:54:00Z">
        <w:r w:rsidR="002654AD" w:rsidRPr="00D30883">
          <w:rPr>
            <w:rFonts w:ascii="Arial" w:hAnsi="Arial" w:cs="Arial"/>
            <w:sz w:val="22"/>
            <w:szCs w:val="22"/>
            <w:rPrChange w:id="3714" w:author="Guo, Shicheng" w:date="2020-02-11T14:24:00Z">
              <w:rPr>
                <w:rFonts w:ascii="Times New Roman" w:hAnsi="Times New Roman" w:cs="Times New Roman"/>
              </w:rPr>
            </w:rPrChange>
          </w:rPr>
          <w:t xml:space="preserve">from cases and controls </w:t>
        </w:r>
      </w:ins>
      <w:r w:rsidRPr="00D30883">
        <w:rPr>
          <w:rFonts w:ascii="Arial" w:hAnsi="Arial" w:cs="Arial"/>
          <w:sz w:val="22"/>
          <w:szCs w:val="22"/>
          <w:rPrChange w:id="3715" w:author="Guo, Shicheng" w:date="2020-02-11T14:24:00Z">
            <w:rPr>
              <w:rFonts w:ascii="Times New Roman" w:hAnsi="Times New Roman" w:cs="Times New Roman"/>
            </w:rPr>
          </w:rPrChange>
        </w:rPr>
        <w:t xml:space="preserve">were </w:t>
      </w:r>
      <w:commentRangeStart w:id="3716"/>
      <w:r w:rsidRPr="00D30883">
        <w:rPr>
          <w:rFonts w:ascii="Arial" w:hAnsi="Arial" w:cs="Arial"/>
          <w:sz w:val="22"/>
          <w:szCs w:val="22"/>
          <w:rPrChange w:id="3717" w:author="Guo, Shicheng" w:date="2020-02-11T14:24:00Z">
            <w:rPr>
              <w:rFonts w:ascii="Times New Roman" w:hAnsi="Times New Roman" w:cs="Times New Roman"/>
            </w:rPr>
          </w:rPrChange>
        </w:rPr>
        <w:t xml:space="preserve">collected in 2017 </w:t>
      </w:r>
      <w:commentRangeEnd w:id="3716"/>
      <w:r w:rsidR="002654AD" w:rsidRPr="00D30883">
        <w:rPr>
          <w:rStyle w:val="CommentReference"/>
          <w:rFonts w:ascii="Arial" w:hAnsi="Arial" w:cs="Arial"/>
          <w:sz w:val="22"/>
          <w:szCs w:val="22"/>
          <w:rPrChange w:id="3718" w:author="Guo, Shicheng" w:date="2020-02-11T14:24:00Z">
            <w:rPr>
              <w:rStyle w:val="CommentReference"/>
              <w:rFonts w:ascii="Times New Roman" w:hAnsi="Times New Roman" w:cs="Times New Roman"/>
              <w:sz w:val="24"/>
              <w:szCs w:val="24"/>
            </w:rPr>
          </w:rPrChange>
        </w:rPr>
        <w:commentReference w:id="3716"/>
      </w:r>
      <w:r w:rsidRPr="00D30883">
        <w:rPr>
          <w:rFonts w:ascii="Arial" w:hAnsi="Arial" w:cs="Arial"/>
          <w:sz w:val="22"/>
          <w:szCs w:val="22"/>
          <w:rPrChange w:id="3719" w:author="Guo, Shicheng" w:date="2020-02-11T14:24:00Z">
            <w:rPr>
              <w:rFonts w:ascii="Times New Roman" w:hAnsi="Times New Roman" w:cs="Times New Roman"/>
            </w:rPr>
          </w:rPrChange>
        </w:rPr>
        <w:t xml:space="preserve">and </w:t>
      </w:r>
      <w:del w:id="3720" w:author="Andreae, Emily A" w:date="2020-02-11T12:53:00Z">
        <w:r w:rsidRPr="00D30883" w:rsidDel="002654AD">
          <w:rPr>
            <w:rFonts w:ascii="Arial" w:hAnsi="Arial" w:cs="Arial"/>
            <w:sz w:val="22"/>
            <w:szCs w:val="22"/>
            <w:rPrChange w:id="3721" w:author="Guo, Shicheng" w:date="2020-02-11T14:24:00Z">
              <w:rPr>
                <w:rFonts w:ascii="Times New Roman" w:hAnsi="Times New Roman" w:cs="Times New Roman"/>
              </w:rPr>
            </w:rPrChange>
          </w:rPr>
          <w:delText xml:space="preserve">were </w:delText>
        </w:r>
      </w:del>
      <w:r w:rsidRPr="00D30883">
        <w:rPr>
          <w:rFonts w:ascii="Arial" w:hAnsi="Arial" w:cs="Arial"/>
          <w:sz w:val="22"/>
          <w:szCs w:val="22"/>
          <w:rPrChange w:id="3722" w:author="Guo, Shicheng" w:date="2020-02-11T14:24:00Z">
            <w:rPr>
              <w:rFonts w:ascii="Times New Roman" w:hAnsi="Times New Roman" w:cs="Times New Roman"/>
            </w:rPr>
          </w:rPrChange>
        </w:rPr>
        <w:t>washed three times with pre-cool</w:t>
      </w:r>
      <w:ins w:id="3723" w:author="Andreae, Emily A" w:date="2020-02-11T12:53:00Z">
        <w:r w:rsidR="002654AD" w:rsidRPr="00D30883">
          <w:rPr>
            <w:rFonts w:ascii="Arial" w:hAnsi="Arial" w:cs="Arial"/>
            <w:sz w:val="22"/>
            <w:szCs w:val="22"/>
            <w:rPrChange w:id="3724" w:author="Guo, Shicheng" w:date="2020-02-11T14:24:00Z">
              <w:rPr>
                <w:rFonts w:ascii="Times New Roman" w:hAnsi="Times New Roman" w:cs="Times New Roman"/>
              </w:rPr>
            </w:rPrChange>
          </w:rPr>
          <w:t>ed</w:t>
        </w:r>
      </w:ins>
      <w:del w:id="3725" w:author="Andreae, Emily A" w:date="2020-02-11T12:53:00Z">
        <w:r w:rsidRPr="00D30883" w:rsidDel="002654AD">
          <w:rPr>
            <w:rFonts w:ascii="Arial" w:hAnsi="Arial" w:cs="Arial"/>
            <w:sz w:val="22"/>
            <w:szCs w:val="22"/>
            <w:rPrChange w:id="3726" w:author="Guo, Shicheng" w:date="2020-02-11T14:24:00Z">
              <w:rPr>
                <w:rFonts w:ascii="Times New Roman" w:hAnsi="Times New Roman" w:cs="Times New Roman"/>
              </w:rPr>
            </w:rPrChange>
          </w:rPr>
          <w:delText>ing</w:delText>
        </w:r>
      </w:del>
      <w:r w:rsidRPr="00D30883">
        <w:rPr>
          <w:rFonts w:ascii="Arial" w:hAnsi="Arial" w:cs="Arial"/>
          <w:sz w:val="22"/>
          <w:szCs w:val="22"/>
          <w:rPrChange w:id="3727" w:author="Guo, Shicheng" w:date="2020-02-11T14:24:00Z">
            <w:rPr>
              <w:rFonts w:ascii="Times New Roman" w:hAnsi="Times New Roman" w:cs="Times New Roman"/>
            </w:rPr>
          </w:rPrChange>
        </w:rPr>
        <w:t xml:space="preserve"> </w:t>
      </w:r>
      <w:ins w:id="3728" w:author="Andreae, Emily A" w:date="2020-02-11T12:53:00Z">
        <w:r w:rsidR="002654AD" w:rsidRPr="00D30883">
          <w:rPr>
            <w:rFonts w:ascii="Arial" w:hAnsi="Arial" w:cs="Arial"/>
            <w:sz w:val="22"/>
            <w:szCs w:val="22"/>
            <w:rPrChange w:id="3729" w:author="Guo, Shicheng" w:date="2020-02-11T14:24:00Z">
              <w:rPr>
                <w:rFonts w:ascii="Times New Roman" w:hAnsi="Times New Roman" w:cs="Times New Roman"/>
              </w:rPr>
            </w:rPrChange>
          </w:rPr>
          <w:t>phosphate buffered saline (</w:t>
        </w:r>
      </w:ins>
      <w:r w:rsidRPr="00D30883">
        <w:rPr>
          <w:rFonts w:ascii="Arial" w:hAnsi="Arial" w:cs="Arial"/>
          <w:sz w:val="22"/>
          <w:szCs w:val="22"/>
          <w:rPrChange w:id="3730" w:author="Guo, Shicheng" w:date="2020-02-11T14:24:00Z">
            <w:rPr>
              <w:rFonts w:ascii="Times New Roman" w:hAnsi="Times New Roman" w:cs="Times New Roman"/>
            </w:rPr>
          </w:rPrChange>
        </w:rPr>
        <w:t>PBS</w:t>
      </w:r>
      <w:ins w:id="3731" w:author="Andreae, Emily A" w:date="2020-02-11T12:53:00Z">
        <w:r w:rsidR="002654AD" w:rsidRPr="00D30883">
          <w:rPr>
            <w:rFonts w:ascii="Arial" w:hAnsi="Arial" w:cs="Arial"/>
            <w:sz w:val="22"/>
            <w:szCs w:val="22"/>
            <w:rPrChange w:id="3732" w:author="Guo, Shicheng" w:date="2020-02-11T14:24:00Z">
              <w:rPr>
                <w:rFonts w:ascii="Times New Roman" w:hAnsi="Times New Roman" w:cs="Times New Roman"/>
              </w:rPr>
            </w:rPrChange>
          </w:rPr>
          <w:t>)</w:t>
        </w:r>
      </w:ins>
      <w:r w:rsidRPr="00D30883">
        <w:rPr>
          <w:rFonts w:ascii="Arial" w:hAnsi="Arial" w:cs="Arial"/>
          <w:sz w:val="22"/>
          <w:szCs w:val="22"/>
          <w:rPrChange w:id="3733" w:author="Guo, Shicheng" w:date="2020-02-11T14:24:00Z">
            <w:rPr>
              <w:rFonts w:ascii="Times New Roman" w:hAnsi="Times New Roman" w:cs="Times New Roman"/>
            </w:rPr>
          </w:rPrChange>
        </w:rPr>
        <w:t xml:space="preserve"> for iTRAQ analysis. The remaining 185 cases were obtained from 2013 to 2014</w:t>
      </w:r>
      <w:del w:id="3734" w:author="Andreae, Emily A" w:date="2020-02-11T12:54:00Z">
        <w:r w:rsidRPr="00D30883" w:rsidDel="002654AD">
          <w:rPr>
            <w:rFonts w:ascii="Arial" w:hAnsi="Arial" w:cs="Arial"/>
            <w:sz w:val="22"/>
            <w:szCs w:val="22"/>
            <w:rPrChange w:id="3735" w:author="Guo, Shicheng" w:date="2020-02-11T14:24:00Z">
              <w:rPr>
                <w:rFonts w:ascii="Times New Roman" w:hAnsi="Times New Roman" w:cs="Times New Roman"/>
              </w:rPr>
            </w:rPrChange>
          </w:rPr>
          <w:delText>,</w:delText>
        </w:r>
      </w:del>
      <w:r w:rsidRPr="00D30883">
        <w:rPr>
          <w:rFonts w:ascii="Arial" w:hAnsi="Arial" w:cs="Arial"/>
          <w:sz w:val="22"/>
          <w:szCs w:val="22"/>
          <w:rPrChange w:id="3736" w:author="Guo, Shicheng" w:date="2020-02-11T14:24:00Z">
            <w:rPr>
              <w:rFonts w:ascii="Times New Roman" w:hAnsi="Times New Roman" w:cs="Times New Roman"/>
            </w:rPr>
          </w:rPrChange>
        </w:rPr>
        <w:t xml:space="preserve"> and used for IHC analysis</w:t>
      </w:r>
      <w:r w:rsidRPr="00D30883">
        <w:rPr>
          <w:rFonts w:ascii="Arial" w:hAnsi="Arial" w:cs="Arial"/>
          <w:color w:val="000000" w:themeColor="text1"/>
          <w:sz w:val="22"/>
          <w:szCs w:val="22"/>
          <w:rPrChange w:id="3737" w:author="Guo, Shicheng" w:date="2020-02-11T14:24:00Z">
            <w:rPr>
              <w:rFonts w:ascii="Times New Roman" w:hAnsi="Times New Roman" w:cs="Times New Roman"/>
              <w:color w:val="000000" w:themeColor="text1"/>
            </w:rPr>
          </w:rPrChange>
        </w:rPr>
        <w:t xml:space="preserve">. </w:t>
      </w:r>
      <w:commentRangeEnd w:id="3711"/>
      <w:r w:rsidR="002654AD" w:rsidRPr="00D30883">
        <w:rPr>
          <w:rStyle w:val="CommentReference"/>
          <w:rFonts w:ascii="Arial" w:hAnsi="Arial" w:cs="Arial"/>
          <w:sz w:val="22"/>
          <w:szCs w:val="22"/>
          <w:rPrChange w:id="3738" w:author="Guo, Shicheng" w:date="2020-02-11T14:24:00Z">
            <w:rPr>
              <w:rStyle w:val="CommentReference"/>
              <w:rFonts w:ascii="Times New Roman" w:hAnsi="Times New Roman" w:cs="Times New Roman"/>
              <w:sz w:val="24"/>
              <w:szCs w:val="24"/>
            </w:rPr>
          </w:rPrChange>
        </w:rPr>
        <w:commentReference w:id="3711"/>
      </w:r>
    </w:p>
    <w:p w14:paraId="3F20A39C" w14:textId="77777777"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3739" w:author="Guo, Shicheng" w:date="2020-02-11T14:24:00Z">
            <w:rPr>
              <w:rFonts w:ascii="Times New Roman" w:eastAsia="SimSun" w:hAnsi="Times New Roman" w:cs="Times New Roman"/>
              <w:sz w:val="24"/>
              <w:szCs w:val="24"/>
            </w:rPr>
          </w:rPrChange>
        </w:rPr>
        <w:pPrChange w:id="3740" w:author="Guo, Shicheng" w:date="2020-02-11T14:23:00Z">
          <w:pPr>
            <w:pStyle w:val="Heading2"/>
            <w:shd w:val="clear" w:color="auto" w:fill="FFFFFF"/>
            <w:spacing w:before="270" w:after="90" w:line="480" w:lineRule="auto"/>
            <w:textAlignment w:val="baseline"/>
          </w:pPr>
        </w:pPrChange>
      </w:pPr>
      <w:commentRangeStart w:id="3741"/>
      <w:r w:rsidRPr="00D30883">
        <w:rPr>
          <w:rFonts w:ascii="Arial" w:eastAsia="SimSun" w:hAnsi="Arial" w:cs="Arial"/>
          <w:sz w:val="22"/>
          <w:szCs w:val="22"/>
          <w:rPrChange w:id="3742" w:author="Guo, Shicheng" w:date="2020-02-11T14:24:00Z">
            <w:rPr>
              <w:rFonts w:ascii="Times New Roman" w:eastAsia="SimSun" w:hAnsi="Times New Roman" w:cs="Times New Roman"/>
              <w:sz w:val="24"/>
              <w:szCs w:val="24"/>
            </w:rPr>
          </w:rPrChange>
        </w:rPr>
        <w:t xml:space="preserve">iTRAQ </w:t>
      </w:r>
      <w:commentRangeEnd w:id="3741"/>
      <w:r w:rsidR="002654AD" w:rsidRPr="00D30883">
        <w:rPr>
          <w:rStyle w:val="CommentReference"/>
          <w:rFonts w:ascii="Arial" w:eastAsia="SimSun" w:hAnsi="Arial" w:cs="Arial"/>
          <w:b w:val="0"/>
          <w:bCs w:val="0"/>
          <w:sz w:val="22"/>
          <w:szCs w:val="22"/>
          <w:rPrChange w:id="3743" w:author="Guo, Shicheng" w:date="2020-02-11T14:24:00Z">
            <w:rPr>
              <w:rStyle w:val="CommentReference"/>
              <w:rFonts w:ascii="Times New Roman" w:eastAsia="SimSun" w:hAnsi="Times New Roman" w:cs="Times New Roman"/>
              <w:b w:val="0"/>
              <w:bCs w:val="0"/>
              <w:sz w:val="24"/>
              <w:szCs w:val="24"/>
            </w:rPr>
          </w:rPrChange>
        </w:rPr>
        <w:commentReference w:id="3741"/>
      </w:r>
      <w:r w:rsidRPr="00D30883">
        <w:rPr>
          <w:rFonts w:ascii="Arial" w:eastAsia="SimSun" w:hAnsi="Arial" w:cs="Arial"/>
          <w:sz w:val="22"/>
          <w:szCs w:val="22"/>
          <w:rPrChange w:id="3744" w:author="Guo, Shicheng" w:date="2020-02-11T14:24:00Z">
            <w:rPr>
              <w:rFonts w:ascii="Times New Roman" w:eastAsia="SimSun" w:hAnsi="Times New Roman" w:cs="Times New Roman"/>
              <w:sz w:val="24"/>
              <w:szCs w:val="24"/>
            </w:rPr>
          </w:rPrChange>
        </w:rPr>
        <w:t>labeling and two-dimensional LC-MS/MS analysis.</w:t>
      </w:r>
    </w:p>
    <w:p w14:paraId="62316C57" w14:textId="6C4FA26E" w:rsidR="00EC4505" w:rsidRPr="00D30883" w:rsidRDefault="00312EEC">
      <w:pPr>
        <w:spacing w:line="240" w:lineRule="auto"/>
        <w:ind w:firstLineChars="200" w:firstLine="440"/>
        <w:jc w:val="both"/>
        <w:rPr>
          <w:rFonts w:ascii="Arial" w:hAnsi="Arial" w:cs="Arial"/>
          <w:sz w:val="22"/>
          <w:szCs w:val="22"/>
          <w:rPrChange w:id="3745" w:author="Guo, Shicheng" w:date="2020-02-11T14:24:00Z">
            <w:rPr>
              <w:rFonts w:ascii="Times New Roman" w:hAnsi="Times New Roman" w:cs="Times New Roman"/>
            </w:rPr>
          </w:rPrChange>
        </w:rPr>
        <w:pPrChange w:id="3746" w:author="Guo, Shicheng" w:date="2020-02-11T14:23:00Z">
          <w:pPr>
            <w:spacing w:line="480" w:lineRule="auto"/>
            <w:ind w:firstLineChars="200" w:firstLine="480"/>
            <w:jc w:val="both"/>
          </w:pPr>
        </w:pPrChange>
      </w:pPr>
      <w:r w:rsidRPr="00D30883">
        <w:rPr>
          <w:rFonts w:ascii="Arial" w:hAnsi="Arial" w:cs="Arial"/>
          <w:sz w:val="22"/>
          <w:szCs w:val="22"/>
          <w:rPrChange w:id="3747" w:author="Guo, Shicheng" w:date="2020-02-11T14:24:00Z">
            <w:rPr>
              <w:rFonts w:ascii="Times New Roman" w:hAnsi="Times New Roman" w:cs="Times New Roman"/>
            </w:rPr>
          </w:rPrChange>
        </w:rPr>
        <w:t xml:space="preserve">iTRAQ analysis was performed as </w:t>
      </w:r>
      <w:commentRangeStart w:id="3748"/>
      <w:r w:rsidRPr="00D30883">
        <w:rPr>
          <w:rFonts w:ascii="Arial" w:hAnsi="Arial" w:cs="Arial"/>
          <w:sz w:val="22"/>
          <w:szCs w:val="22"/>
          <w:rPrChange w:id="3749" w:author="Guo, Shicheng" w:date="2020-02-11T14:24:00Z">
            <w:rPr>
              <w:rFonts w:ascii="Times New Roman" w:hAnsi="Times New Roman" w:cs="Times New Roman"/>
            </w:rPr>
          </w:rPrChange>
        </w:rPr>
        <w:t>previously described</w:t>
      </w:r>
      <w:commentRangeEnd w:id="3748"/>
      <w:r w:rsidR="002654AD" w:rsidRPr="00D30883">
        <w:rPr>
          <w:rStyle w:val="CommentReference"/>
          <w:rFonts w:ascii="Arial" w:hAnsi="Arial" w:cs="Arial"/>
          <w:sz w:val="22"/>
          <w:szCs w:val="22"/>
          <w:rPrChange w:id="3750" w:author="Guo, Shicheng" w:date="2020-02-11T14:24:00Z">
            <w:rPr>
              <w:rStyle w:val="CommentReference"/>
              <w:rFonts w:ascii="Times New Roman" w:hAnsi="Times New Roman" w:cs="Times New Roman"/>
              <w:sz w:val="24"/>
              <w:szCs w:val="24"/>
            </w:rPr>
          </w:rPrChange>
        </w:rPr>
        <w:commentReference w:id="3748"/>
      </w:r>
      <w:r w:rsidRPr="00D30883">
        <w:rPr>
          <w:rFonts w:ascii="Arial" w:hAnsi="Arial" w:cs="Arial"/>
          <w:sz w:val="22"/>
          <w:szCs w:val="22"/>
          <w:rPrChange w:id="3751" w:author="Guo, Shicheng" w:date="2020-02-11T14:24:00Z">
            <w:rPr>
              <w:rFonts w:ascii="Times New Roman" w:hAnsi="Times New Roman" w:cs="Times New Roman"/>
            </w:rPr>
          </w:rPrChange>
        </w:rPr>
        <w:t>. Briefly, 30 tissues</w:t>
      </w:r>
      <w:del w:id="3752" w:author="Andreae, Emily A" w:date="2020-02-11T13:00:00Z">
        <w:r w:rsidRPr="00D30883" w:rsidDel="00CC5D16">
          <w:rPr>
            <w:rFonts w:ascii="Arial" w:hAnsi="Arial" w:cs="Arial"/>
            <w:sz w:val="22"/>
            <w:szCs w:val="22"/>
            <w:rPrChange w:id="3753" w:author="Guo, Shicheng" w:date="2020-02-11T14:24:00Z">
              <w:rPr>
                <w:rFonts w:ascii="Times New Roman" w:hAnsi="Times New Roman" w:cs="Times New Roman"/>
              </w:rPr>
            </w:rPrChange>
          </w:rPr>
          <w:delText>, with</w:delText>
        </w:r>
      </w:del>
      <w:r w:rsidRPr="00D30883">
        <w:rPr>
          <w:rFonts w:ascii="Arial" w:hAnsi="Arial" w:cs="Arial"/>
          <w:sz w:val="22"/>
          <w:szCs w:val="22"/>
          <w:rPrChange w:id="3754" w:author="Guo, Shicheng" w:date="2020-02-11T14:24:00Z">
            <w:rPr>
              <w:rFonts w:ascii="Times New Roman" w:hAnsi="Times New Roman" w:cs="Times New Roman"/>
            </w:rPr>
          </w:rPrChange>
        </w:rPr>
        <w:t xml:space="preserve"> </w:t>
      </w:r>
      <w:ins w:id="3755" w:author="Andreae, Emily A" w:date="2020-02-11T13:00:00Z">
        <w:r w:rsidR="00CC5D16" w:rsidRPr="00D30883">
          <w:rPr>
            <w:rFonts w:ascii="Arial" w:hAnsi="Arial" w:cs="Arial"/>
            <w:sz w:val="22"/>
            <w:szCs w:val="22"/>
            <w:rPrChange w:id="3756" w:author="Guo, Shicheng" w:date="2020-02-11T14:24:00Z">
              <w:rPr>
                <w:rFonts w:ascii="Times New Roman" w:hAnsi="Times New Roman" w:cs="Times New Roman"/>
              </w:rPr>
            </w:rPrChange>
          </w:rPr>
          <w:t>(</w:t>
        </w:r>
      </w:ins>
      <w:r w:rsidRPr="00D30883">
        <w:rPr>
          <w:rFonts w:ascii="Arial" w:hAnsi="Arial" w:cs="Arial"/>
          <w:sz w:val="22"/>
          <w:szCs w:val="22"/>
          <w:rPrChange w:id="3757" w:author="Guo, Shicheng" w:date="2020-02-11T14:24:00Z">
            <w:rPr>
              <w:rFonts w:ascii="Times New Roman" w:hAnsi="Times New Roman" w:cs="Times New Roman"/>
            </w:rPr>
          </w:rPrChange>
        </w:rPr>
        <w:t xml:space="preserve">15 </w:t>
      </w:r>
      <w:del w:id="3758" w:author="Andreae, Emily A" w:date="2020-02-11T13:00:00Z">
        <w:r w:rsidRPr="00D30883" w:rsidDel="00CC5D16">
          <w:rPr>
            <w:rFonts w:ascii="Arial" w:hAnsi="Arial" w:cs="Arial"/>
            <w:sz w:val="22"/>
            <w:szCs w:val="22"/>
            <w:rPrChange w:id="3759" w:author="Guo, Shicheng" w:date="2020-02-11T14:24:00Z">
              <w:rPr>
                <w:rFonts w:ascii="Times New Roman" w:hAnsi="Times New Roman" w:cs="Times New Roman"/>
              </w:rPr>
            </w:rPrChange>
          </w:rPr>
          <w:delText xml:space="preserve">each </w:delText>
        </w:r>
      </w:del>
      <w:r w:rsidRPr="00D30883">
        <w:rPr>
          <w:rFonts w:ascii="Arial" w:hAnsi="Arial" w:cs="Arial"/>
          <w:sz w:val="22"/>
          <w:szCs w:val="22"/>
          <w:rPrChange w:id="3760" w:author="Guo, Shicheng" w:date="2020-02-11T14:24:00Z">
            <w:rPr>
              <w:rFonts w:ascii="Times New Roman" w:hAnsi="Times New Roman" w:cs="Times New Roman"/>
            </w:rPr>
          </w:rPrChange>
        </w:rPr>
        <w:t xml:space="preserve">expressing </w:t>
      </w:r>
      <w:ins w:id="3761" w:author="Andreae, Emily A" w:date="2020-02-11T13:00:00Z">
        <w:r w:rsidR="00CC5D16" w:rsidRPr="00D30883">
          <w:rPr>
            <w:rFonts w:ascii="Arial" w:hAnsi="Arial" w:cs="Arial"/>
            <w:sz w:val="22"/>
            <w:szCs w:val="22"/>
            <w:rPrChange w:id="3762" w:author="Guo, Shicheng" w:date="2020-02-11T14:24:00Z">
              <w:rPr>
                <w:rFonts w:ascii="Times New Roman" w:hAnsi="Times New Roman" w:cs="Times New Roman"/>
              </w:rPr>
            </w:rPrChange>
          </w:rPr>
          <w:t xml:space="preserve">wildtype BRAF </w:t>
        </w:r>
      </w:ins>
      <w:del w:id="3763" w:author="Andreae, Emily A" w:date="2020-02-11T13:00:00Z">
        <w:r w:rsidRPr="00D30883" w:rsidDel="00CC5D16">
          <w:rPr>
            <w:rFonts w:ascii="Arial" w:hAnsi="Arial" w:cs="Arial"/>
            <w:sz w:val="22"/>
            <w:szCs w:val="22"/>
            <w:rPrChange w:id="3764" w:author="Guo, Shicheng" w:date="2020-02-11T14:24:00Z">
              <w:rPr>
                <w:rFonts w:ascii="Times New Roman" w:hAnsi="Times New Roman" w:cs="Times New Roman"/>
              </w:rPr>
            </w:rPrChange>
          </w:rPr>
          <w:delText>wtBRAF</w:delText>
        </w:r>
      </w:del>
      <w:r w:rsidRPr="00D30883">
        <w:rPr>
          <w:rFonts w:ascii="Arial" w:hAnsi="Arial" w:cs="Arial"/>
          <w:sz w:val="22"/>
          <w:szCs w:val="22"/>
          <w:rPrChange w:id="3765" w:author="Guo, Shicheng" w:date="2020-02-11T14:24:00Z">
            <w:rPr>
              <w:rFonts w:ascii="Times New Roman" w:hAnsi="Times New Roman" w:cs="Times New Roman"/>
            </w:rPr>
          </w:rPrChange>
        </w:rPr>
        <w:t xml:space="preserve"> and </w:t>
      </w:r>
      <w:ins w:id="3766" w:author="Andreae, Emily A" w:date="2020-02-11T13:00:00Z">
        <w:r w:rsidR="00CC5D16" w:rsidRPr="00D30883">
          <w:rPr>
            <w:rFonts w:ascii="Arial" w:hAnsi="Arial" w:cs="Arial"/>
            <w:sz w:val="22"/>
            <w:szCs w:val="22"/>
            <w:rPrChange w:id="3767" w:author="Guo, Shicheng" w:date="2020-02-11T14:24:00Z">
              <w:rPr>
                <w:rFonts w:ascii="Times New Roman" w:hAnsi="Times New Roman" w:cs="Times New Roman"/>
              </w:rPr>
            </w:rPrChange>
          </w:rPr>
          <w:t xml:space="preserve">15 expressing </w:t>
        </w:r>
      </w:ins>
      <w:r w:rsidRPr="00D30883">
        <w:rPr>
          <w:rFonts w:ascii="Arial" w:hAnsi="Arial" w:cs="Arial"/>
          <w:sz w:val="22"/>
          <w:szCs w:val="22"/>
          <w:rPrChange w:id="3768" w:author="Guo, Shicheng" w:date="2020-02-11T14:24:00Z">
            <w:rPr>
              <w:rFonts w:ascii="Times New Roman" w:hAnsi="Times New Roman" w:cs="Times New Roman"/>
            </w:rPr>
          </w:rPrChange>
        </w:rPr>
        <w:t>BRAFV600E</w:t>
      </w:r>
      <w:ins w:id="3769" w:author="Andreae, Emily A" w:date="2020-02-11T13:01:00Z">
        <w:r w:rsidR="00CC5D16" w:rsidRPr="00D30883">
          <w:rPr>
            <w:rFonts w:ascii="Arial" w:hAnsi="Arial" w:cs="Arial"/>
            <w:sz w:val="22"/>
            <w:szCs w:val="22"/>
            <w:rPrChange w:id="3770" w:author="Guo, Shicheng" w:date="2020-02-11T14:24:00Z">
              <w:rPr>
                <w:rFonts w:ascii="Times New Roman" w:hAnsi="Times New Roman" w:cs="Times New Roman"/>
              </w:rPr>
            </w:rPrChange>
          </w:rPr>
          <w:t>)</w:t>
        </w:r>
      </w:ins>
      <w:del w:id="3771" w:author="Andreae, Emily A" w:date="2020-02-11T13:01:00Z">
        <w:r w:rsidRPr="00D30883" w:rsidDel="00CC5D16">
          <w:rPr>
            <w:rFonts w:ascii="Arial" w:hAnsi="Arial" w:cs="Arial"/>
            <w:sz w:val="22"/>
            <w:szCs w:val="22"/>
            <w:rPrChange w:id="3772" w:author="Guo, Shicheng" w:date="2020-02-11T14:24:00Z">
              <w:rPr>
                <w:rFonts w:ascii="Times New Roman" w:hAnsi="Times New Roman" w:cs="Times New Roman"/>
              </w:rPr>
            </w:rPrChange>
          </w:rPr>
          <w:delText>,</w:delText>
        </w:r>
      </w:del>
      <w:r w:rsidRPr="00D30883">
        <w:rPr>
          <w:rFonts w:ascii="Arial" w:hAnsi="Arial" w:cs="Arial"/>
          <w:sz w:val="22"/>
          <w:szCs w:val="22"/>
          <w:rPrChange w:id="3773" w:author="Guo, Shicheng" w:date="2020-02-11T14:24:00Z">
            <w:rPr>
              <w:rFonts w:ascii="Times New Roman" w:hAnsi="Times New Roman" w:cs="Times New Roman"/>
            </w:rPr>
          </w:rPrChange>
        </w:rPr>
        <w:t xml:space="preserve"> were used for </w:t>
      </w:r>
      <w:ins w:id="3774" w:author="Andreae, Emily A" w:date="2020-02-11T13:01:00Z">
        <w:r w:rsidR="00CC5D16" w:rsidRPr="00D30883">
          <w:rPr>
            <w:rFonts w:ascii="Arial" w:hAnsi="Arial" w:cs="Arial"/>
            <w:sz w:val="22"/>
            <w:szCs w:val="22"/>
            <w:rPrChange w:id="3775" w:author="Guo, Shicheng" w:date="2020-02-11T14:24:00Z">
              <w:rPr>
                <w:rFonts w:ascii="Times New Roman" w:hAnsi="Times New Roman" w:cs="Times New Roman"/>
              </w:rPr>
            </w:rPrChange>
          </w:rPr>
          <w:t xml:space="preserve">proteomic </w:t>
        </w:r>
      </w:ins>
      <w:del w:id="3776" w:author="Andreae, Emily A" w:date="2020-02-11T13:01:00Z">
        <w:r w:rsidRPr="00D30883" w:rsidDel="00CC5D16">
          <w:rPr>
            <w:rFonts w:ascii="Arial" w:hAnsi="Arial" w:cs="Arial"/>
            <w:sz w:val="22"/>
            <w:szCs w:val="22"/>
            <w:rPrChange w:id="3777" w:author="Guo, Shicheng" w:date="2020-02-11T14:24:00Z">
              <w:rPr>
                <w:rFonts w:ascii="Times New Roman" w:hAnsi="Times New Roman" w:cs="Times New Roman"/>
              </w:rPr>
            </w:rPrChange>
          </w:rPr>
          <w:delText xml:space="preserve">the </w:delText>
        </w:r>
      </w:del>
      <w:r w:rsidRPr="00D30883">
        <w:rPr>
          <w:rFonts w:ascii="Arial" w:hAnsi="Arial" w:cs="Arial"/>
          <w:sz w:val="22"/>
          <w:szCs w:val="22"/>
          <w:rPrChange w:id="3778" w:author="Guo, Shicheng" w:date="2020-02-11T14:24:00Z">
            <w:rPr>
              <w:rFonts w:ascii="Times New Roman" w:hAnsi="Times New Roman" w:cs="Times New Roman"/>
            </w:rPr>
          </w:rPrChange>
        </w:rPr>
        <w:t xml:space="preserve">analysis. </w:t>
      </w:r>
      <w:commentRangeStart w:id="3779"/>
      <w:commentRangeStart w:id="3780"/>
      <w:r w:rsidRPr="00D30883">
        <w:rPr>
          <w:rFonts w:ascii="Arial" w:hAnsi="Arial" w:cs="Arial"/>
          <w:sz w:val="22"/>
          <w:szCs w:val="22"/>
          <w:rPrChange w:id="3781" w:author="Guo, Shicheng" w:date="2020-02-11T14:24:00Z">
            <w:rPr>
              <w:rFonts w:ascii="Times New Roman" w:hAnsi="Times New Roman" w:cs="Times New Roman"/>
            </w:rPr>
          </w:rPrChange>
        </w:rPr>
        <w:t>Samples were divided into six groups according to BRAF mutation status</w:t>
      </w:r>
      <w:ins w:id="3782" w:author="Andreae, Emily A" w:date="2020-02-11T13:03:00Z">
        <w:r w:rsidR="00CC5D16" w:rsidRPr="00D30883">
          <w:rPr>
            <w:rFonts w:ascii="Arial" w:hAnsi="Arial" w:cs="Arial"/>
            <w:sz w:val="22"/>
            <w:szCs w:val="22"/>
            <w:rPrChange w:id="3783" w:author="Guo, Shicheng" w:date="2020-02-11T14:24:00Z">
              <w:rPr>
                <w:rFonts w:ascii="Times New Roman" w:hAnsi="Times New Roman" w:cs="Times New Roman"/>
              </w:rPr>
            </w:rPrChange>
          </w:rPr>
          <w:t xml:space="preserve"> while </w:t>
        </w:r>
      </w:ins>
      <w:del w:id="3784" w:author="Andreae, Emily A" w:date="2020-02-11T13:03:00Z">
        <w:r w:rsidRPr="00D30883" w:rsidDel="00CC5D16">
          <w:rPr>
            <w:rFonts w:ascii="Arial" w:hAnsi="Arial" w:cs="Arial"/>
            <w:sz w:val="22"/>
            <w:szCs w:val="22"/>
            <w:rPrChange w:id="3785" w:author="Guo, Shicheng" w:date="2020-02-11T14:24:00Z">
              <w:rPr>
                <w:rFonts w:ascii="Times New Roman" w:hAnsi="Times New Roman" w:cs="Times New Roman"/>
              </w:rPr>
            </w:rPrChange>
          </w:rPr>
          <w:delText xml:space="preserve">. </w:delText>
        </w:r>
        <w:commentRangeEnd w:id="3779"/>
        <w:r w:rsidR="00CC5D16" w:rsidRPr="00D30883" w:rsidDel="00CC5D16">
          <w:rPr>
            <w:rStyle w:val="CommentReference"/>
            <w:rFonts w:ascii="Arial" w:hAnsi="Arial" w:cs="Arial"/>
            <w:sz w:val="22"/>
            <w:szCs w:val="22"/>
            <w:rPrChange w:id="3786" w:author="Guo, Shicheng" w:date="2020-02-11T14:24:00Z">
              <w:rPr>
                <w:rStyle w:val="CommentReference"/>
                <w:rFonts w:ascii="Times New Roman" w:hAnsi="Times New Roman" w:cs="Times New Roman"/>
                <w:sz w:val="24"/>
                <w:szCs w:val="24"/>
              </w:rPr>
            </w:rPrChange>
          </w:rPr>
          <w:commentReference w:id="3779"/>
        </w:r>
        <w:r w:rsidRPr="00D30883" w:rsidDel="00CC5D16">
          <w:rPr>
            <w:rFonts w:ascii="Arial" w:hAnsi="Arial" w:cs="Arial"/>
            <w:sz w:val="22"/>
            <w:szCs w:val="22"/>
            <w:rPrChange w:id="3787" w:author="Guo, Shicheng" w:date="2020-02-11T14:24:00Z">
              <w:rPr>
                <w:rFonts w:ascii="Times New Roman" w:hAnsi="Times New Roman" w:cs="Times New Roman"/>
              </w:rPr>
            </w:rPrChange>
          </w:rPr>
          <w:delText>F</w:delText>
        </w:r>
      </w:del>
      <w:ins w:id="3788" w:author="Andreae, Emily A" w:date="2020-02-11T13:03:00Z">
        <w:r w:rsidR="00CC5D16" w:rsidRPr="00D30883">
          <w:rPr>
            <w:rFonts w:ascii="Arial" w:hAnsi="Arial" w:cs="Arial"/>
            <w:sz w:val="22"/>
            <w:szCs w:val="22"/>
            <w:rPrChange w:id="3789" w:author="Guo, Shicheng" w:date="2020-02-11T14:24:00Z">
              <w:rPr>
                <w:rFonts w:ascii="Times New Roman" w:hAnsi="Times New Roman" w:cs="Times New Roman"/>
              </w:rPr>
            </w:rPrChange>
          </w:rPr>
          <w:t>f</w:t>
        </w:r>
      </w:ins>
      <w:r w:rsidRPr="00D30883">
        <w:rPr>
          <w:rFonts w:ascii="Arial" w:hAnsi="Arial" w:cs="Arial"/>
          <w:sz w:val="22"/>
          <w:szCs w:val="22"/>
          <w:rPrChange w:id="3790" w:author="Guo, Shicheng" w:date="2020-02-11T14:24:00Z">
            <w:rPr>
              <w:rFonts w:ascii="Times New Roman" w:hAnsi="Times New Roman" w:cs="Times New Roman"/>
            </w:rPr>
          </w:rPrChange>
        </w:rPr>
        <w:t xml:space="preserve">ifteen samples expressing </w:t>
      </w:r>
      <w:ins w:id="3791" w:author="Andreae, Emily A" w:date="2020-02-11T13:03:00Z">
        <w:r w:rsidR="00CC5D16" w:rsidRPr="00D30883">
          <w:rPr>
            <w:rFonts w:ascii="Arial" w:hAnsi="Arial" w:cs="Arial"/>
            <w:sz w:val="22"/>
            <w:szCs w:val="22"/>
            <w:rPrChange w:id="3792" w:author="Guo, Shicheng" w:date="2020-02-11T14:24:00Z">
              <w:rPr>
                <w:rFonts w:ascii="Times New Roman" w:hAnsi="Times New Roman" w:cs="Times New Roman"/>
              </w:rPr>
            </w:rPrChange>
          </w:rPr>
          <w:t>wildtype BRAF</w:t>
        </w:r>
      </w:ins>
      <w:del w:id="3793" w:author="Andreae, Emily A" w:date="2020-02-11T13:03:00Z">
        <w:r w:rsidRPr="00D30883" w:rsidDel="00CC5D16">
          <w:rPr>
            <w:rFonts w:ascii="Arial" w:hAnsi="Arial" w:cs="Arial"/>
            <w:sz w:val="22"/>
            <w:szCs w:val="22"/>
            <w:rPrChange w:id="3794" w:author="Guo, Shicheng" w:date="2020-02-11T14:24:00Z">
              <w:rPr>
                <w:rFonts w:ascii="Times New Roman" w:hAnsi="Times New Roman" w:cs="Times New Roman"/>
              </w:rPr>
            </w:rPrChange>
          </w:rPr>
          <w:delText>wtBRAF</w:delText>
        </w:r>
      </w:del>
      <w:r w:rsidRPr="00D30883">
        <w:rPr>
          <w:rFonts w:ascii="Arial" w:hAnsi="Arial" w:cs="Arial"/>
          <w:sz w:val="22"/>
          <w:szCs w:val="22"/>
          <w:rPrChange w:id="3795" w:author="Guo, Shicheng" w:date="2020-02-11T14:24:00Z">
            <w:rPr>
              <w:rFonts w:ascii="Times New Roman" w:hAnsi="Times New Roman" w:cs="Times New Roman"/>
            </w:rPr>
          </w:rPrChange>
        </w:rPr>
        <w:t xml:space="preserve"> were randomly divided into three groups. </w:t>
      </w:r>
      <w:commentRangeEnd w:id="3780"/>
      <w:r w:rsidR="00CC5D16" w:rsidRPr="00D30883">
        <w:rPr>
          <w:rStyle w:val="CommentReference"/>
          <w:rFonts w:ascii="Arial" w:hAnsi="Arial" w:cs="Arial"/>
          <w:sz w:val="22"/>
          <w:szCs w:val="22"/>
          <w:rPrChange w:id="3796" w:author="Guo, Shicheng" w:date="2020-02-11T14:24:00Z">
            <w:rPr>
              <w:rStyle w:val="CommentReference"/>
              <w:rFonts w:ascii="Times New Roman" w:hAnsi="Times New Roman" w:cs="Times New Roman"/>
              <w:sz w:val="24"/>
              <w:szCs w:val="24"/>
            </w:rPr>
          </w:rPrChange>
        </w:rPr>
        <w:commentReference w:id="3780"/>
      </w:r>
      <w:commentRangeStart w:id="3797"/>
      <w:r w:rsidRPr="00D30883">
        <w:rPr>
          <w:rFonts w:ascii="Arial" w:hAnsi="Arial" w:cs="Arial"/>
          <w:sz w:val="22"/>
          <w:szCs w:val="22"/>
          <w:rPrChange w:id="3798" w:author="Guo, Shicheng" w:date="2020-02-11T14:24:00Z">
            <w:rPr>
              <w:rFonts w:ascii="Times New Roman" w:hAnsi="Times New Roman" w:cs="Times New Roman"/>
            </w:rPr>
          </w:rPrChange>
        </w:rPr>
        <w:t>Five samples were pooled in each group</w:t>
      </w:r>
      <w:ins w:id="3799" w:author="Andreae, Emily A" w:date="2020-02-11T13:03:00Z">
        <w:r w:rsidR="00CC5D16" w:rsidRPr="00D30883">
          <w:rPr>
            <w:rFonts w:ascii="Arial" w:hAnsi="Arial" w:cs="Arial"/>
            <w:sz w:val="22"/>
            <w:szCs w:val="22"/>
            <w:rPrChange w:id="3800" w:author="Guo, Shicheng" w:date="2020-02-11T14:24:00Z">
              <w:rPr>
                <w:rFonts w:ascii="Times New Roman" w:hAnsi="Times New Roman" w:cs="Times New Roman"/>
              </w:rPr>
            </w:rPrChange>
          </w:rPr>
          <w:t xml:space="preserve"> and</w:t>
        </w:r>
      </w:ins>
      <w:del w:id="3801" w:author="Andreae, Emily A" w:date="2020-02-11T13:03:00Z">
        <w:r w:rsidRPr="00D30883" w:rsidDel="00CC5D16">
          <w:rPr>
            <w:rFonts w:ascii="Arial" w:hAnsi="Arial" w:cs="Arial"/>
            <w:sz w:val="22"/>
            <w:szCs w:val="22"/>
            <w:rPrChange w:id="3802" w:author="Guo, Shicheng" w:date="2020-02-11T14:24:00Z">
              <w:rPr>
                <w:rFonts w:ascii="Times New Roman" w:hAnsi="Times New Roman" w:cs="Times New Roman"/>
              </w:rPr>
            </w:rPrChange>
          </w:rPr>
          <w:delText>,</w:delText>
        </w:r>
      </w:del>
      <w:r w:rsidRPr="00D30883">
        <w:rPr>
          <w:rFonts w:ascii="Arial" w:hAnsi="Arial" w:cs="Arial"/>
          <w:sz w:val="22"/>
          <w:szCs w:val="22"/>
          <w:rPrChange w:id="3803" w:author="Guo, Shicheng" w:date="2020-02-11T14:24:00Z">
            <w:rPr>
              <w:rFonts w:ascii="Times New Roman" w:hAnsi="Times New Roman" w:cs="Times New Roman"/>
            </w:rPr>
          </w:rPrChange>
        </w:rPr>
        <w:t xml:space="preserve"> labeled with </w:t>
      </w:r>
      <w:commentRangeStart w:id="3804"/>
      <w:r w:rsidRPr="00D30883">
        <w:rPr>
          <w:rFonts w:ascii="Arial" w:hAnsi="Arial" w:cs="Arial"/>
          <w:sz w:val="22"/>
          <w:szCs w:val="22"/>
          <w:rPrChange w:id="3805" w:author="Guo, Shicheng" w:date="2020-02-11T14:24:00Z">
            <w:rPr>
              <w:rFonts w:ascii="Times New Roman" w:hAnsi="Times New Roman" w:cs="Times New Roman"/>
            </w:rPr>
          </w:rPrChange>
        </w:rPr>
        <w:t>115,</w:t>
      </w:r>
      <w:ins w:id="3806" w:author="Andreae, Emily A" w:date="2020-02-11T13:03:00Z">
        <w:r w:rsidR="00CC5D16" w:rsidRPr="00D30883">
          <w:rPr>
            <w:rFonts w:ascii="Arial" w:hAnsi="Arial" w:cs="Arial"/>
            <w:sz w:val="22"/>
            <w:szCs w:val="22"/>
            <w:rPrChange w:id="3807" w:author="Guo, Shicheng" w:date="2020-02-11T14:24:00Z">
              <w:rPr>
                <w:rFonts w:ascii="Times New Roman" w:hAnsi="Times New Roman" w:cs="Times New Roman"/>
              </w:rPr>
            </w:rPrChange>
          </w:rPr>
          <w:t xml:space="preserve"> </w:t>
        </w:r>
      </w:ins>
      <w:r w:rsidRPr="00D30883">
        <w:rPr>
          <w:rFonts w:ascii="Arial" w:hAnsi="Arial" w:cs="Arial"/>
          <w:sz w:val="22"/>
          <w:szCs w:val="22"/>
          <w:rPrChange w:id="3808" w:author="Guo, Shicheng" w:date="2020-02-11T14:24:00Z">
            <w:rPr>
              <w:rFonts w:ascii="Times New Roman" w:hAnsi="Times New Roman" w:cs="Times New Roman"/>
            </w:rPr>
          </w:rPrChange>
        </w:rPr>
        <w:t>116</w:t>
      </w:r>
      <w:ins w:id="3809" w:author="Andreae, Emily A" w:date="2020-02-11T13:03:00Z">
        <w:r w:rsidR="00CC5D16" w:rsidRPr="00D30883">
          <w:rPr>
            <w:rFonts w:ascii="Arial" w:hAnsi="Arial" w:cs="Arial"/>
            <w:sz w:val="22"/>
            <w:szCs w:val="22"/>
            <w:rPrChange w:id="3810" w:author="Guo, Shicheng" w:date="2020-02-11T14:24:00Z">
              <w:rPr>
                <w:rFonts w:ascii="Times New Roman" w:hAnsi="Times New Roman" w:cs="Times New Roman"/>
              </w:rPr>
            </w:rPrChange>
          </w:rPr>
          <w:t>,</w:t>
        </w:r>
      </w:ins>
      <w:r w:rsidRPr="00D30883">
        <w:rPr>
          <w:rFonts w:ascii="Arial" w:hAnsi="Arial" w:cs="Arial"/>
          <w:sz w:val="22"/>
          <w:szCs w:val="22"/>
          <w:rPrChange w:id="3811" w:author="Guo, Shicheng" w:date="2020-02-11T14:24:00Z">
            <w:rPr>
              <w:rFonts w:ascii="Times New Roman" w:hAnsi="Times New Roman" w:cs="Times New Roman"/>
            </w:rPr>
          </w:rPrChange>
        </w:rPr>
        <w:t xml:space="preserve"> and 117 </w:t>
      </w:r>
      <w:commentRangeEnd w:id="3804"/>
      <w:r w:rsidR="00CC5D16" w:rsidRPr="00D30883">
        <w:rPr>
          <w:rStyle w:val="CommentReference"/>
          <w:rFonts w:ascii="Arial" w:hAnsi="Arial" w:cs="Arial"/>
          <w:sz w:val="22"/>
          <w:szCs w:val="22"/>
          <w:rPrChange w:id="3812" w:author="Guo, Shicheng" w:date="2020-02-11T14:24:00Z">
            <w:rPr>
              <w:rStyle w:val="CommentReference"/>
              <w:rFonts w:ascii="Times New Roman" w:hAnsi="Times New Roman" w:cs="Times New Roman"/>
              <w:sz w:val="24"/>
              <w:szCs w:val="24"/>
            </w:rPr>
          </w:rPrChange>
        </w:rPr>
        <w:commentReference w:id="3804"/>
      </w:r>
      <w:r w:rsidRPr="00D30883">
        <w:rPr>
          <w:rFonts w:ascii="Arial" w:hAnsi="Arial" w:cs="Arial"/>
          <w:sz w:val="22"/>
          <w:szCs w:val="22"/>
          <w:rPrChange w:id="3813" w:author="Guo, Shicheng" w:date="2020-02-11T14:24:00Z">
            <w:rPr>
              <w:rFonts w:ascii="Times New Roman" w:hAnsi="Times New Roman" w:cs="Times New Roman"/>
            </w:rPr>
          </w:rPrChange>
        </w:rPr>
        <w:t>labels. The remaining samples were divided and pooled in the same way</w:t>
      </w:r>
      <w:ins w:id="3814" w:author="Andreae, Emily A" w:date="2020-02-11T13:05:00Z">
        <w:r w:rsidR="00CC5D16" w:rsidRPr="00D30883">
          <w:rPr>
            <w:rFonts w:ascii="Arial" w:hAnsi="Arial" w:cs="Arial"/>
            <w:sz w:val="22"/>
            <w:szCs w:val="22"/>
            <w:rPrChange w:id="3815" w:author="Guo, Shicheng" w:date="2020-02-11T14:24:00Z">
              <w:rPr>
                <w:rFonts w:ascii="Times New Roman" w:hAnsi="Times New Roman" w:cs="Times New Roman"/>
              </w:rPr>
            </w:rPrChange>
          </w:rPr>
          <w:t xml:space="preserve"> but </w:t>
        </w:r>
      </w:ins>
      <w:del w:id="3816" w:author="Andreae, Emily A" w:date="2020-02-11T13:05:00Z">
        <w:r w:rsidRPr="00D30883" w:rsidDel="00CC5D16">
          <w:rPr>
            <w:rFonts w:ascii="Arial" w:hAnsi="Arial" w:cs="Arial"/>
            <w:sz w:val="22"/>
            <w:szCs w:val="22"/>
            <w:rPrChange w:id="3817" w:author="Guo, Shicheng" w:date="2020-02-11T14:24:00Z">
              <w:rPr>
                <w:rFonts w:ascii="Times New Roman" w:hAnsi="Times New Roman" w:cs="Times New Roman"/>
              </w:rPr>
            </w:rPrChange>
          </w:rPr>
          <w:delText xml:space="preserve">, labeled </w:delText>
        </w:r>
      </w:del>
      <w:r w:rsidRPr="00D30883">
        <w:rPr>
          <w:rFonts w:ascii="Arial" w:hAnsi="Arial" w:cs="Arial"/>
          <w:sz w:val="22"/>
          <w:szCs w:val="22"/>
          <w:rPrChange w:id="3818" w:author="Guo, Shicheng" w:date="2020-02-11T14:24:00Z">
            <w:rPr>
              <w:rFonts w:ascii="Times New Roman" w:hAnsi="Times New Roman" w:cs="Times New Roman"/>
            </w:rPr>
          </w:rPrChange>
        </w:rPr>
        <w:t>with 118,</w:t>
      </w:r>
      <w:ins w:id="3819" w:author="Andreae, Emily A" w:date="2020-02-11T13:05:00Z">
        <w:r w:rsidR="00CC5D16" w:rsidRPr="00D30883">
          <w:rPr>
            <w:rFonts w:ascii="Arial" w:hAnsi="Arial" w:cs="Arial"/>
            <w:sz w:val="22"/>
            <w:szCs w:val="22"/>
            <w:rPrChange w:id="3820" w:author="Guo, Shicheng" w:date="2020-02-11T14:24:00Z">
              <w:rPr>
                <w:rFonts w:ascii="Times New Roman" w:hAnsi="Times New Roman" w:cs="Times New Roman"/>
              </w:rPr>
            </w:rPrChange>
          </w:rPr>
          <w:t xml:space="preserve"> </w:t>
        </w:r>
      </w:ins>
      <w:r w:rsidRPr="00D30883">
        <w:rPr>
          <w:rFonts w:ascii="Arial" w:hAnsi="Arial" w:cs="Arial"/>
          <w:sz w:val="22"/>
          <w:szCs w:val="22"/>
          <w:rPrChange w:id="3821" w:author="Guo, Shicheng" w:date="2020-02-11T14:24:00Z">
            <w:rPr>
              <w:rFonts w:ascii="Times New Roman" w:hAnsi="Times New Roman" w:cs="Times New Roman"/>
            </w:rPr>
          </w:rPrChange>
        </w:rPr>
        <w:t>119</w:t>
      </w:r>
      <w:ins w:id="3822" w:author="Andreae, Emily A" w:date="2020-02-11T13:05:00Z">
        <w:r w:rsidR="00CC5D16" w:rsidRPr="00D30883">
          <w:rPr>
            <w:rFonts w:ascii="Arial" w:hAnsi="Arial" w:cs="Arial"/>
            <w:sz w:val="22"/>
            <w:szCs w:val="22"/>
            <w:rPrChange w:id="3823" w:author="Guo, Shicheng" w:date="2020-02-11T14:24:00Z">
              <w:rPr>
                <w:rFonts w:ascii="Times New Roman" w:hAnsi="Times New Roman" w:cs="Times New Roman"/>
              </w:rPr>
            </w:rPrChange>
          </w:rPr>
          <w:t>,</w:t>
        </w:r>
      </w:ins>
      <w:r w:rsidRPr="00D30883">
        <w:rPr>
          <w:rFonts w:ascii="Arial" w:hAnsi="Arial" w:cs="Arial"/>
          <w:sz w:val="22"/>
          <w:szCs w:val="22"/>
          <w:rPrChange w:id="3824" w:author="Guo, Shicheng" w:date="2020-02-11T14:24:00Z">
            <w:rPr>
              <w:rFonts w:ascii="Times New Roman" w:hAnsi="Times New Roman" w:cs="Times New Roman"/>
            </w:rPr>
          </w:rPrChange>
        </w:rPr>
        <w:t xml:space="preserve"> and 121 </w:t>
      </w:r>
      <w:commentRangeStart w:id="3825"/>
      <w:r w:rsidRPr="00D30883">
        <w:rPr>
          <w:rFonts w:ascii="Arial" w:hAnsi="Arial" w:cs="Arial"/>
          <w:sz w:val="22"/>
          <w:szCs w:val="22"/>
          <w:rPrChange w:id="3826" w:author="Guo, Shicheng" w:date="2020-02-11T14:24:00Z">
            <w:rPr>
              <w:rFonts w:ascii="Times New Roman" w:hAnsi="Times New Roman" w:cs="Times New Roman"/>
            </w:rPr>
          </w:rPrChange>
        </w:rPr>
        <w:t>labels</w:t>
      </w:r>
      <w:commentRangeEnd w:id="3825"/>
      <w:r w:rsidR="00CC5D16" w:rsidRPr="00D30883">
        <w:rPr>
          <w:rStyle w:val="CommentReference"/>
          <w:rFonts w:ascii="Arial" w:hAnsi="Arial" w:cs="Arial"/>
          <w:sz w:val="22"/>
          <w:szCs w:val="22"/>
          <w:rPrChange w:id="3827" w:author="Guo, Shicheng" w:date="2020-02-11T14:24:00Z">
            <w:rPr>
              <w:rStyle w:val="CommentReference"/>
            </w:rPr>
          </w:rPrChange>
        </w:rPr>
        <w:commentReference w:id="3825"/>
      </w:r>
      <w:r w:rsidRPr="00D30883">
        <w:rPr>
          <w:rFonts w:ascii="Arial" w:hAnsi="Arial" w:cs="Arial"/>
          <w:sz w:val="22"/>
          <w:szCs w:val="22"/>
          <w:rPrChange w:id="3828" w:author="Guo, Shicheng" w:date="2020-02-11T14:24:00Z">
            <w:rPr>
              <w:rFonts w:ascii="Times New Roman" w:hAnsi="Times New Roman" w:cs="Times New Roman"/>
            </w:rPr>
          </w:rPrChange>
        </w:rPr>
        <w:t>.</w:t>
      </w:r>
      <w:commentRangeEnd w:id="3797"/>
      <w:r w:rsidR="00CC5D16" w:rsidRPr="00D30883">
        <w:rPr>
          <w:rStyle w:val="CommentReference"/>
          <w:rFonts w:ascii="Arial" w:hAnsi="Arial" w:cs="Arial"/>
          <w:sz w:val="22"/>
          <w:szCs w:val="22"/>
          <w:rPrChange w:id="3829" w:author="Guo, Shicheng" w:date="2020-02-11T14:24:00Z">
            <w:rPr>
              <w:rStyle w:val="CommentReference"/>
            </w:rPr>
          </w:rPrChange>
        </w:rPr>
        <w:commentReference w:id="3797"/>
      </w:r>
    </w:p>
    <w:p w14:paraId="1D162930" w14:textId="77777777"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3830" w:author="Guo, Shicheng" w:date="2020-02-11T14:24:00Z">
            <w:rPr>
              <w:rFonts w:ascii="Times New Roman" w:eastAsia="SimSun" w:hAnsi="Times New Roman" w:cs="Times New Roman"/>
              <w:sz w:val="24"/>
              <w:szCs w:val="24"/>
            </w:rPr>
          </w:rPrChange>
        </w:rPr>
        <w:pPrChange w:id="3831"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3832" w:author="Guo, Shicheng" w:date="2020-02-11T14:24:00Z">
            <w:rPr>
              <w:rFonts w:ascii="Times New Roman" w:eastAsia="SimSun" w:hAnsi="Times New Roman" w:cs="Times New Roman"/>
              <w:sz w:val="24"/>
              <w:szCs w:val="24"/>
            </w:rPr>
          </w:rPrChange>
        </w:rPr>
        <w:t xml:space="preserve">Immunohistochemical staining </w:t>
      </w:r>
    </w:p>
    <w:p w14:paraId="7636D945" w14:textId="02988BBE" w:rsidR="00EC4505" w:rsidRPr="00D30883" w:rsidRDefault="00312EEC">
      <w:pPr>
        <w:spacing w:line="240" w:lineRule="auto"/>
        <w:ind w:firstLineChars="200" w:firstLine="440"/>
        <w:jc w:val="both"/>
        <w:rPr>
          <w:ins w:id="3833" w:author="Andreae, Emily A" w:date="2020-02-11T13:12:00Z"/>
          <w:rFonts w:ascii="Arial" w:hAnsi="Arial" w:cs="Arial"/>
          <w:sz w:val="22"/>
          <w:szCs w:val="22"/>
          <w:rPrChange w:id="3834" w:author="Guo, Shicheng" w:date="2020-02-11T14:24:00Z">
            <w:rPr>
              <w:ins w:id="3835" w:author="Andreae, Emily A" w:date="2020-02-11T13:12:00Z"/>
              <w:rFonts w:ascii="Times New Roman" w:hAnsi="Times New Roman" w:cs="Times New Roman"/>
            </w:rPr>
          </w:rPrChange>
        </w:rPr>
        <w:pPrChange w:id="3836" w:author="Guo, Shicheng" w:date="2020-02-11T14:23:00Z">
          <w:pPr>
            <w:spacing w:line="480" w:lineRule="auto"/>
            <w:ind w:firstLineChars="200" w:firstLine="480"/>
            <w:jc w:val="both"/>
          </w:pPr>
        </w:pPrChange>
      </w:pPr>
      <w:r w:rsidRPr="00D30883">
        <w:rPr>
          <w:rFonts w:ascii="Arial" w:hAnsi="Arial" w:cs="Arial"/>
          <w:sz w:val="22"/>
          <w:szCs w:val="22"/>
          <w:rPrChange w:id="3837" w:author="Guo, Shicheng" w:date="2020-02-11T14:24:00Z">
            <w:rPr>
              <w:rFonts w:ascii="Times New Roman" w:hAnsi="Times New Roman" w:cs="Times New Roman"/>
            </w:rPr>
          </w:rPrChange>
        </w:rPr>
        <w:t xml:space="preserve">Tissue sections from 185 PTC cases were stained with </w:t>
      </w:r>
      <w:ins w:id="3838" w:author="Andreae, Emily A" w:date="2020-02-11T13:07:00Z">
        <w:r w:rsidR="00CC5D16" w:rsidRPr="00D30883">
          <w:rPr>
            <w:rFonts w:ascii="Arial" w:hAnsi="Arial" w:cs="Arial"/>
            <w:sz w:val="22"/>
            <w:szCs w:val="22"/>
            <w:rPrChange w:id="3839" w:author="Guo, Shicheng" w:date="2020-02-11T14:24:00Z">
              <w:rPr>
                <w:rFonts w:ascii="Times New Roman" w:hAnsi="Times New Roman" w:cs="Times New Roman"/>
              </w:rPr>
            </w:rPrChange>
          </w:rPr>
          <w:t xml:space="preserve">antitibodies to </w:t>
        </w:r>
      </w:ins>
      <w:r w:rsidRPr="00D30883">
        <w:rPr>
          <w:rFonts w:ascii="Arial" w:hAnsi="Arial" w:cs="Arial"/>
          <w:sz w:val="22"/>
          <w:szCs w:val="22"/>
          <w:rPrChange w:id="3840" w:author="Guo, Shicheng" w:date="2020-02-11T14:24:00Z">
            <w:rPr>
              <w:rFonts w:ascii="Times New Roman" w:hAnsi="Times New Roman" w:cs="Times New Roman"/>
            </w:rPr>
          </w:rPrChange>
        </w:rPr>
        <w:t>human MHCII</w:t>
      </w:r>
      <w:del w:id="3841" w:author="Andreae, Emily A" w:date="2020-02-11T13:08:00Z">
        <w:r w:rsidRPr="00D30883" w:rsidDel="00CC5D16">
          <w:rPr>
            <w:rFonts w:ascii="Arial" w:hAnsi="Arial" w:cs="Arial"/>
            <w:sz w:val="22"/>
            <w:szCs w:val="22"/>
            <w:rPrChange w:id="3842" w:author="Guo, Shicheng" w:date="2020-02-11T14:24:00Z">
              <w:rPr>
                <w:rFonts w:ascii="Times New Roman" w:hAnsi="Times New Roman" w:cs="Times New Roman"/>
              </w:rPr>
            </w:rPrChange>
          </w:rPr>
          <w:delText xml:space="preserve"> (Abcam)</w:delText>
        </w:r>
      </w:del>
      <w:ins w:id="3843" w:author="Andreae, Emily A" w:date="2020-02-11T13:08:00Z">
        <w:r w:rsidR="00CC5D16" w:rsidRPr="00D30883">
          <w:rPr>
            <w:rFonts w:ascii="Arial" w:hAnsi="Arial" w:cs="Arial"/>
            <w:sz w:val="22"/>
            <w:szCs w:val="22"/>
            <w:rPrChange w:id="3844" w:author="Guo, Shicheng" w:date="2020-02-11T14:24:00Z">
              <w:rPr>
                <w:rFonts w:ascii="Times New Roman" w:hAnsi="Times New Roman" w:cs="Times New Roman"/>
              </w:rPr>
            </w:rPrChange>
          </w:rPr>
          <w:t>,</w:t>
        </w:r>
      </w:ins>
      <w:r w:rsidRPr="00D30883">
        <w:rPr>
          <w:rFonts w:ascii="Arial" w:hAnsi="Arial" w:cs="Arial"/>
          <w:sz w:val="22"/>
          <w:szCs w:val="22"/>
          <w:rPrChange w:id="3845" w:author="Guo, Shicheng" w:date="2020-02-11T14:24:00Z">
            <w:rPr>
              <w:rFonts w:ascii="Times New Roman" w:hAnsi="Times New Roman" w:cs="Times New Roman"/>
            </w:rPr>
          </w:rPrChange>
        </w:rPr>
        <w:t xml:space="preserve"> pSMAD3</w:t>
      </w:r>
      <w:del w:id="3846" w:author="Andreae, Emily A" w:date="2020-02-11T13:08:00Z">
        <w:r w:rsidRPr="00D30883" w:rsidDel="00CC5D16">
          <w:rPr>
            <w:rFonts w:ascii="Arial" w:hAnsi="Arial" w:cs="Arial"/>
            <w:sz w:val="22"/>
            <w:szCs w:val="22"/>
            <w:rPrChange w:id="3847" w:author="Guo, Shicheng" w:date="2020-02-11T14:24:00Z">
              <w:rPr>
                <w:rFonts w:ascii="Times New Roman" w:hAnsi="Times New Roman" w:cs="Times New Roman"/>
              </w:rPr>
            </w:rPrChange>
          </w:rPr>
          <w:delText>(Abcam)</w:delText>
        </w:r>
      </w:del>
      <w:ins w:id="3848" w:author="Andreae, Emily A" w:date="2020-02-11T13:08:00Z">
        <w:r w:rsidR="00CC5D16" w:rsidRPr="00D30883">
          <w:rPr>
            <w:rFonts w:ascii="Arial" w:hAnsi="Arial" w:cs="Arial"/>
            <w:sz w:val="22"/>
            <w:szCs w:val="22"/>
            <w:rPrChange w:id="3849" w:author="Guo, Shicheng" w:date="2020-02-11T14:24:00Z">
              <w:rPr>
                <w:rFonts w:ascii="Times New Roman" w:hAnsi="Times New Roman" w:cs="Times New Roman"/>
              </w:rPr>
            </w:rPrChange>
          </w:rPr>
          <w:t>,</w:t>
        </w:r>
      </w:ins>
      <w:r w:rsidRPr="00D30883">
        <w:rPr>
          <w:rFonts w:ascii="Arial" w:hAnsi="Arial" w:cs="Arial"/>
          <w:sz w:val="22"/>
          <w:szCs w:val="22"/>
          <w:rPrChange w:id="3850" w:author="Guo, Shicheng" w:date="2020-02-11T14:24:00Z">
            <w:rPr>
              <w:rFonts w:ascii="Times New Roman" w:hAnsi="Times New Roman" w:cs="Times New Roman"/>
            </w:rPr>
          </w:rPrChange>
        </w:rPr>
        <w:t xml:space="preserve"> and human CD4 </w:t>
      </w:r>
      <w:del w:id="3851" w:author="Andreae, Emily A" w:date="2020-02-11T13:08:00Z">
        <w:r w:rsidRPr="00D30883" w:rsidDel="00CC5D16">
          <w:rPr>
            <w:rFonts w:ascii="Arial" w:hAnsi="Arial" w:cs="Arial"/>
            <w:sz w:val="22"/>
            <w:szCs w:val="22"/>
            <w:rPrChange w:id="3852" w:author="Guo, Shicheng" w:date="2020-02-11T14:24:00Z">
              <w:rPr>
                <w:rFonts w:ascii="Times New Roman" w:hAnsi="Times New Roman" w:cs="Times New Roman"/>
              </w:rPr>
            </w:rPrChange>
          </w:rPr>
          <w:delText xml:space="preserve">(Abcam) </w:delText>
        </w:r>
      </w:del>
      <w:ins w:id="3853" w:author="Andreae, Emily A" w:date="2020-02-11T13:08:00Z">
        <w:r w:rsidR="00CC5D16" w:rsidRPr="00D30883">
          <w:rPr>
            <w:rFonts w:ascii="Arial" w:hAnsi="Arial" w:cs="Arial"/>
            <w:sz w:val="22"/>
            <w:szCs w:val="22"/>
            <w:rPrChange w:id="3854" w:author="Guo, Shicheng" w:date="2020-02-11T14:24:00Z">
              <w:rPr>
                <w:rFonts w:ascii="Times New Roman" w:hAnsi="Times New Roman" w:cs="Times New Roman"/>
              </w:rPr>
            </w:rPrChange>
          </w:rPr>
          <w:t xml:space="preserve">(all antibodies from Abcam) </w:t>
        </w:r>
      </w:ins>
      <w:del w:id="3855" w:author="Andreae, Emily A" w:date="2020-02-11T13:08:00Z">
        <w:r w:rsidRPr="00D30883" w:rsidDel="00CC5D16">
          <w:rPr>
            <w:rFonts w:ascii="Arial" w:hAnsi="Arial" w:cs="Arial"/>
            <w:sz w:val="22"/>
            <w:szCs w:val="22"/>
            <w:rPrChange w:id="3856" w:author="Guo, Shicheng" w:date="2020-02-11T14:24:00Z">
              <w:rPr>
                <w:rFonts w:ascii="Times New Roman" w:hAnsi="Times New Roman" w:cs="Times New Roman"/>
              </w:rPr>
            </w:rPrChange>
          </w:rPr>
          <w:delText xml:space="preserve">antibodies </w:delText>
        </w:r>
      </w:del>
      <w:r w:rsidRPr="00D30883">
        <w:rPr>
          <w:rFonts w:ascii="Arial" w:hAnsi="Arial" w:cs="Arial"/>
          <w:sz w:val="22"/>
          <w:szCs w:val="22"/>
          <w:rPrChange w:id="3857" w:author="Guo, Shicheng" w:date="2020-02-11T14:24:00Z">
            <w:rPr>
              <w:rFonts w:ascii="Times New Roman" w:hAnsi="Times New Roman" w:cs="Times New Roman"/>
            </w:rPr>
          </w:rPrChange>
        </w:rPr>
        <w:t>for IHC</w:t>
      </w:r>
      <w:del w:id="3858" w:author="Andreae, Emily A" w:date="2020-02-11T13:08:00Z">
        <w:r w:rsidRPr="00D30883" w:rsidDel="00CC5D16">
          <w:rPr>
            <w:rFonts w:ascii="Arial" w:hAnsi="Arial" w:cs="Arial"/>
            <w:sz w:val="22"/>
            <w:szCs w:val="22"/>
            <w:rPrChange w:id="3859" w:author="Guo, Shicheng" w:date="2020-02-11T14:24:00Z">
              <w:rPr>
                <w:rFonts w:ascii="Times New Roman" w:hAnsi="Times New Roman" w:cs="Times New Roman"/>
              </w:rPr>
            </w:rPrChange>
          </w:rPr>
          <w:delText xml:space="preserve"> </w:delText>
        </w:r>
        <w:commentRangeStart w:id="3860"/>
        <w:r w:rsidRPr="00D30883" w:rsidDel="00CC5D16">
          <w:rPr>
            <w:rFonts w:ascii="Arial" w:hAnsi="Arial" w:cs="Arial"/>
            <w:sz w:val="22"/>
            <w:szCs w:val="22"/>
            <w:rPrChange w:id="3861" w:author="Guo, Shicheng" w:date="2020-02-11T14:24:00Z">
              <w:rPr>
                <w:rFonts w:ascii="Times New Roman" w:hAnsi="Times New Roman" w:cs="Times New Roman"/>
              </w:rPr>
            </w:rPrChange>
          </w:rPr>
          <w:delText>assay</w:delText>
        </w:r>
      </w:del>
      <w:commentRangeEnd w:id="3860"/>
      <w:r w:rsidR="00CC5D16" w:rsidRPr="00D30883">
        <w:rPr>
          <w:rStyle w:val="CommentReference"/>
          <w:rFonts w:ascii="Arial" w:hAnsi="Arial" w:cs="Arial"/>
          <w:sz w:val="22"/>
          <w:szCs w:val="22"/>
          <w:rPrChange w:id="3862" w:author="Guo, Shicheng" w:date="2020-02-11T14:24:00Z">
            <w:rPr>
              <w:rStyle w:val="CommentReference"/>
            </w:rPr>
          </w:rPrChange>
        </w:rPr>
        <w:commentReference w:id="3860"/>
      </w:r>
      <w:r w:rsidRPr="00D30883">
        <w:rPr>
          <w:rFonts w:ascii="Arial" w:hAnsi="Arial" w:cs="Arial"/>
          <w:sz w:val="22"/>
          <w:szCs w:val="22"/>
          <w:rPrChange w:id="3863" w:author="Guo, Shicheng" w:date="2020-02-11T14:24:00Z">
            <w:rPr>
              <w:rFonts w:ascii="Times New Roman" w:hAnsi="Times New Roman" w:cs="Times New Roman"/>
            </w:rPr>
          </w:rPrChange>
        </w:rPr>
        <w:t>. Stained slides were examined independently by two pathologists blinded to the clinical and pathological information of the cases. The MHCII staining score was assessed as follows: negative</w:t>
      </w:r>
      <w:ins w:id="3864" w:author="Andreae, Emily A" w:date="2020-02-11T13:10:00Z">
        <w:r w:rsidR="009B3B7D" w:rsidRPr="00D30883">
          <w:rPr>
            <w:rFonts w:ascii="Arial" w:hAnsi="Arial" w:cs="Arial"/>
            <w:sz w:val="22"/>
            <w:szCs w:val="22"/>
            <w:rPrChange w:id="3865" w:author="Guo, Shicheng" w:date="2020-02-11T14:24:00Z">
              <w:rPr>
                <w:rFonts w:ascii="Times New Roman" w:hAnsi="Times New Roman" w:cs="Times New Roman"/>
              </w:rPr>
            </w:rPrChange>
          </w:rPr>
          <w:t>/</w:t>
        </w:r>
      </w:ins>
      <w:del w:id="3866" w:author="Andreae, Emily A" w:date="2020-02-11T13:10:00Z">
        <w:r w:rsidRPr="00D30883" w:rsidDel="009B3B7D">
          <w:rPr>
            <w:rFonts w:ascii="Arial" w:hAnsi="Arial" w:cs="Arial"/>
            <w:sz w:val="22"/>
            <w:szCs w:val="22"/>
            <w:rPrChange w:id="3867" w:author="Guo, Shicheng" w:date="2020-02-11T14:24:00Z">
              <w:rPr>
                <w:rFonts w:ascii="Times New Roman" w:hAnsi="Times New Roman" w:cs="Times New Roman"/>
              </w:rPr>
            </w:rPrChange>
          </w:rPr>
          <w:delText>, no</w:delText>
        </w:r>
      </w:del>
      <w:r w:rsidRPr="00D30883">
        <w:rPr>
          <w:rFonts w:ascii="Arial" w:hAnsi="Arial" w:cs="Arial"/>
          <w:sz w:val="22"/>
          <w:szCs w:val="22"/>
          <w:rPrChange w:id="3868" w:author="Guo, Shicheng" w:date="2020-02-11T14:24:00Z">
            <w:rPr>
              <w:rFonts w:ascii="Times New Roman" w:hAnsi="Times New Roman" w:cs="Times New Roman"/>
            </w:rPr>
          </w:rPrChange>
        </w:rPr>
        <w:t xml:space="preserve"> </w:t>
      </w:r>
      <w:ins w:id="3869" w:author="Andreae, Emily A" w:date="2020-02-11T13:10:00Z">
        <w:r w:rsidR="009B3B7D" w:rsidRPr="00D30883">
          <w:rPr>
            <w:rFonts w:ascii="Arial" w:hAnsi="Arial" w:cs="Arial"/>
            <w:sz w:val="22"/>
            <w:szCs w:val="22"/>
            <w:rPrChange w:id="3870" w:author="Guo, Shicheng" w:date="2020-02-11T14:24:00Z">
              <w:rPr>
                <w:rFonts w:ascii="Times New Roman" w:hAnsi="Times New Roman" w:cs="Times New Roman"/>
              </w:rPr>
            </w:rPrChange>
          </w:rPr>
          <w:t xml:space="preserve">little staining </w:t>
        </w:r>
      </w:ins>
      <w:r w:rsidRPr="00D30883">
        <w:rPr>
          <w:rFonts w:ascii="Arial" w:hAnsi="Arial" w:cs="Arial"/>
          <w:sz w:val="22"/>
          <w:szCs w:val="22"/>
          <w:rPrChange w:id="3871" w:author="Guo, Shicheng" w:date="2020-02-11T14:24:00Z">
            <w:rPr>
              <w:rFonts w:ascii="Times New Roman" w:hAnsi="Times New Roman" w:cs="Times New Roman"/>
            </w:rPr>
          </w:rPrChange>
        </w:rPr>
        <w:t xml:space="preserve">(0-30% </w:t>
      </w:r>
      <w:ins w:id="3872" w:author="Andreae, Emily A" w:date="2020-02-11T13:10:00Z">
        <w:r w:rsidR="009B3B7D" w:rsidRPr="00D30883">
          <w:rPr>
            <w:rFonts w:ascii="Arial" w:hAnsi="Arial" w:cs="Arial"/>
            <w:sz w:val="22"/>
            <w:szCs w:val="22"/>
            <w:rPrChange w:id="3873" w:author="Guo, Shicheng" w:date="2020-02-11T14:24:00Z">
              <w:rPr>
                <w:rFonts w:ascii="Times New Roman" w:hAnsi="Times New Roman" w:cs="Times New Roman"/>
              </w:rPr>
            </w:rPrChange>
          </w:rPr>
          <w:t>of</w:t>
        </w:r>
      </w:ins>
      <w:del w:id="3874" w:author="Andreae, Emily A" w:date="2020-02-11T13:10:00Z">
        <w:r w:rsidRPr="00D30883" w:rsidDel="009B3B7D">
          <w:rPr>
            <w:rFonts w:ascii="Arial" w:hAnsi="Arial" w:cs="Arial"/>
            <w:sz w:val="22"/>
            <w:szCs w:val="22"/>
            <w:rPrChange w:id="3875" w:author="Guo, Shicheng" w:date="2020-02-11T14:24:00Z">
              <w:rPr>
                <w:rFonts w:ascii="Times New Roman" w:hAnsi="Times New Roman" w:cs="Times New Roman"/>
              </w:rPr>
            </w:rPrChange>
          </w:rPr>
          <w:delText>in</w:delText>
        </w:r>
      </w:del>
      <w:r w:rsidRPr="00D30883">
        <w:rPr>
          <w:rFonts w:ascii="Arial" w:hAnsi="Arial" w:cs="Arial"/>
          <w:sz w:val="22"/>
          <w:szCs w:val="22"/>
          <w:rPrChange w:id="3876" w:author="Guo, Shicheng" w:date="2020-02-11T14:24:00Z">
            <w:rPr>
              <w:rFonts w:ascii="Times New Roman" w:hAnsi="Times New Roman" w:cs="Times New Roman"/>
            </w:rPr>
          </w:rPrChange>
        </w:rPr>
        <w:t xml:space="preserve"> cancer cells)</w:t>
      </w:r>
      <w:ins w:id="3877" w:author="Andreae, Emily A" w:date="2020-02-11T13:11:00Z">
        <w:r w:rsidR="009B3B7D" w:rsidRPr="00D30883">
          <w:rPr>
            <w:rFonts w:ascii="Arial" w:hAnsi="Arial" w:cs="Arial"/>
            <w:sz w:val="22"/>
            <w:szCs w:val="22"/>
            <w:rPrChange w:id="3878" w:author="Guo, Shicheng" w:date="2020-02-11T14:24:00Z">
              <w:rPr>
                <w:rFonts w:ascii="Times New Roman" w:hAnsi="Times New Roman" w:cs="Times New Roman"/>
              </w:rPr>
            </w:rPrChange>
          </w:rPr>
          <w:t>,</w:t>
        </w:r>
      </w:ins>
      <w:r w:rsidRPr="00D30883">
        <w:rPr>
          <w:rFonts w:ascii="Arial" w:hAnsi="Arial" w:cs="Arial"/>
          <w:sz w:val="22"/>
          <w:szCs w:val="22"/>
          <w:rPrChange w:id="3879" w:author="Guo, Shicheng" w:date="2020-02-11T14:24:00Z">
            <w:rPr>
              <w:rFonts w:ascii="Times New Roman" w:hAnsi="Times New Roman" w:cs="Times New Roman"/>
            </w:rPr>
          </w:rPrChange>
        </w:rPr>
        <w:t xml:space="preserve"> </w:t>
      </w:r>
      <w:del w:id="3880" w:author="Andreae, Emily A" w:date="2020-02-11T13:11:00Z">
        <w:r w:rsidRPr="00D30883" w:rsidDel="009B3B7D">
          <w:rPr>
            <w:rFonts w:ascii="Arial" w:hAnsi="Arial" w:cs="Arial"/>
            <w:sz w:val="22"/>
            <w:szCs w:val="22"/>
            <w:rPrChange w:id="3881" w:author="Guo, Shicheng" w:date="2020-02-11T14:24:00Z">
              <w:rPr>
                <w:rFonts w:ascii="Times New Roman" w:hAnsi="Times New Roman" w:cs="Times New Roman"/>
              </w:rPr>
            </w:rPrChange>
          </w:rPr>
          <w:delText xml:space="preserve">or </w:delText>
        </w:r>
      </w:del>
      <w:r w:rsidRPr="00D30883">
        <w:rPr>
          <w:rFonts w:ascii="Arial" w:hAnsi="Arial" w:cs="Arial"/>
          <w:sz w:val="22"/>
          <w:szCs w:val="22"/>
          <w:rPrChange w:id="3882" w:author="Guo, Shicheng" w:date="2020-02-11T14:24:00Z">
            <w:rPr>
              <w:rFonts w:ascii="Times New Roman" w:hAnsi="Times New Roman" w:cs="Times New Roman"/>
            </w:rPr>
          </w:rPrChange>
        </w:rPr>
        <w:t xml:space="preserve">weak/focal staining (30-50% </w:t>
      </w:r>
      <w:ins w:id="3883" w:author="Andreae, Emily A" w:date="2020-02-11T13:11:00Z">
        <w:r w:rsidR="009B3B7D" w:rsidRPr="00D30883">
          <w:rPr>
            <w:rFonts w:ascii="Arial" w:hAnsi="Arial" w:cs="Arial"/>
            <w:sz w:val="22"/>
            <w:szCs w:val="22"/>
            <w:rPrChange w:id="3884" w:author="Guo, Shicheng" w:date="2020-02-11T14:24:00Z">
              <w:rPr>
                <w:rFonts w:ascii="Times New Roman" w:hAnsi="Times New Roman" w:cs="Times New Roman"/>
              </w:rPr>
            </w:rPrChange>
          </w:rPr>
          <w:t>of</w:t>
        </w:r>
      </w:ins>
      <w:del w:id="3885" w:author="Andreae, Emily A" w:date="2020-02-11T13:11:00Z">
        <w:r w:rsidRPr="00D30883" w:rsidDel="009B3B7D">
          <w:rPr>
            <w:rFonts w:ascii="Arial" w:hAnsi="Arial" w:cs="Arial"/>
            <w:sz w:val="22"/>
            <w:szCs w:val="22"/>
            <w:rPrChange w:id="3886" w:author="Guo, Shicheng" w:date="2020-02-11T14:24:00Z">
              <w:rPr>
                <w:rFonts w:ascii="Times New Roman" w:hAnsi="Times New Roman" w:cs="Times New Roman"/>
              </w:rPr>
            </w:rPrChange>
          </w:rPr>
          <w:delText>in</w:delText>
        </w:r>
      </w:del>
      <w:r w:rsidRPr="00D30883">
        <w:rPr>
          <w:rFonts w:ascii="Arial" w:hAnsi="Arial" w:cs="Arial"/>
          <w:sz w:val="22"/>
          <w:szCs w:val="22"/>
          <w:rPrChange w:id="3887" w:author="Guo, Shicheng" w:date="2020-02-11T14:24:00Z">
            <w:rPr>
              <w:rFonts w:ascii="Times New Roman" w:hAnsi="Times New Roman" w:cs="Times New Roman"/>
            </w:rPr>
          </w:rPrChange>
        </w:rPr>
        <w:t xml:space="preserve"> cancer cells)</w:t>
      </w:r>
      <w:ins w:id="3888" w:author="Andreae, Emily A" w:date="2020-02-11T13:11:00Z">
        <w:r w:rsidR="009B3B7D" w:rsidRPr="00D30883">
          <w:rPr>
            <w:rFonts w:ascii="Arial" w:hAnsi="Arial" w:cs="Arial"/>
            <w:sz w:val="22"/>
            <w:szCs w:val="22"/>
            <w:rPrChange w:id="3889" w:author="Guo, Shicheng" w:date="2020-02-11T14:24:00Z">
              <w:rPr>
                <w:rFonts w:ascii="Times New Roman" w:hAnsi="Times New Roman" w:cs="Times New Roman"/>
              </w:rPr>
            </w:rPrChange>
          </w:rPr>
          <w:t>,</w:t>
        </w:r>
      </w:ins>
      <w:del w:id="3890" w:author="Andreae, Emily A" w:date="2020-02-11T13:11:00Z">
        <w:r w:rsidRPr="00D30883" w:rsidDel="009B3B7D">
          <w:rPr>
            <w:rFonts w:ascii="Arial" w:hAnsi="Arial" w:cs="Arial"/>
            <w:sz w:val="22"/>
            <w:szCs w:val="22"/>
            <w:rPrChange w:id="3891" w:author="Guo, Shicheng" w:date="2020-02-11T14:24:00Z">
              <w:rPr>
                <w:rFonts w:ascii="Times New Roman" w:hAnsi="Times New Roman" w:cs="Times New Roman"/>
              </w:rPr>
            </w:rPrChange>
          </w:rPr>
          <w:delText>;</w:delText>
        </w:r>
      </w:del>
      <w:r w:rsidRPr="00D30883">
        <w:rPr>
          <w:rFonts w:ascii="Arial" w:hAnsi="Arial" w:cs="Arial"/>
          <w:sz w:val="22"/>
          <w:szCs w:val="22"/>
          <w:rPrChange w:id="3892" w:author="Guo, Shicheng" w:date="2020-02-11T14:24:00Z">
            <w:rPr>
              <w:rFonts w:ascii="Times New Roman" w:hAnsi="Times New Roman" w:cs="Times New Roman"/>
            </w:rPr>
          </w:rPrChange>
        </w:rPr>
        <w:t xml:space="preserve"> positive</w:t>
      </w:r>
      <w:ins w:id="3893" w:author="Andreae, Emily A" w:date="2020-02-11T13:11:00Z">
        <w:r w:rsidR="009B3B7D" w:rsidRPr="00D30883">
          <w:rPr>
            <w:rFonts w:ascii="Arial" w:hAnsi="Arial" w:cs="Arial"/>
            <w:sz w:val="22"/>
            <w:szCs w:val="22"/>
            <w:rPrChange w:id="3894" w:author="Guo, Shicheng" w:date="2020-02-11T14:24:00Z">
              <w:rPr>
                <w:rFonts w:ascii="Times New Roman" w:hAnsi="Times New Roman" w:cs="Times New Roman"/>
              </w:rPr>
            </w:rPrChange>
          </w:rPr>
          <w:t>/</w:t>
        </w:r>
      </w:ins>
      <w:del w:id="3895" w:author="Andreae, Emily A" w:date="2020-02-11T13:11:00Z">
        <w:r w:rsidRPr="00D30883" w:rsidDel="009B3B7D">
          <w:rPr>
            <w:rFonts w:ascii="Arial" w:hAnsi="Arial" w:cs="Arial"/>
            <w:sz w:val="22"/>
            <w:szCs w:val="22"/>
            <w:rPrChange w:id="3896" w:author="Guo, Shicheng" w:date="2020-02-11T14:24:00Z">
              <w:rPr>
                <w:rFonts w:ascii="Times New Roman" w:hAnsi="Times New Roman" w:cs="Times New Roman"/>
              </w:rPr>
            </w:rPrChange>
          </w:rPr>
          <w:delText xml:space="preserve">, </w:delText>
        </w:r>
      </w:del>
      <w:r w:rsidRPr="00D30883">
        <w:rPr>
          <w:rFonts w:ascii="Arial" w:hAnsi="Arial" w:cs="Arial"/>
          <w:sz w:val="22"/>
          <w:szCs w:val="22"/>
          <w:rPrChange w:id="3897" w:author="Guo, Shicheng" w:date="2020-02-11T14:24:00Z">
            <w:rPr>
              <w:rFonts w:ascii="Times New Roman" w:hAnsi="Times New Roman" w:cs="Times New Roman"/>
            </w:rPr>
          </w:rPrChange>
        </w:rPr>
        <w:t xml:space="preserve">moderate </w:t>
      </w:r>
      <w:ins w:id="3898" w:author="Andreae, Emily A" w:date="2020-02-11T13:11:00Z">
        <w:r w:rsidR="009B3B7D" w:rsidRPr="00D30883">
          <w:rPr>
            <w:rFonts w:ascii="Arial" w:hAnsi="Arial" w:cs="Arial"/>
            <w:sz w:val="22"/>
            <w:szCs w:val="22"/>
            <w:rPrChange w:id="3899" w:author="Guo, Shicheng" w:date="2020-02-11T14:24:00Z">
              <w:rPr>
                <w:rFonts w:ascii="Times New Roman" w:hAnsi="Times New Roman" w:cs="Times New Roman"/>
              </w:rPr>
            </w:rPrChange>
          </w:rPr>
          <w:t xml:space="preserve">staining </w:t>
        </w:r>
      </w:ins>
      <w:r w:rsidRPr="00D30883">
        <w:rPr>
          <w:rFonts w:ascii="Arial" w:hAnsi="Arial" w:cs="Arial"/>
          <w:sz w:val="22"/>
          <w:szCs w:val="22"/>
          <w:rPrChange w:id="3900" w:author="Guo, Shicheng" w:date="2020-02-11T14:24:00Z">
            <w:rPr>
              <w:rFonts w:ascii="Times New Roman" w:hAnsi="Times New Roman" w:cs="Times New Roman"/>
            </w:rPr>
          </w:rPrChange>
        </w:rPr>
        <w:t xml:space="preserve">(50-70% </w:t>
      </w:r>
      <w:ins w:id="3901" w:author="Andreae, Emily A" w:date="2020-02-11T13:11:00Z">
        <w:r w:rsidR="009B3B7D" w:rsidRPr="00D30883">
          <w:rPr>
            <w:rFonts w:ascii="Arial" w:hAnsi="Arial" w:cs="Arial"/>
            <w:sz w:val="22"/>
            <w:szCs w:val="22"/>
            <w:rPrChange w:id="3902" w:author="Guo, Shicheng" w:date="2020-02-11T14:24:00Z">
              <w:rPr>
                <w:rFonts w:ascii="Times New Roman" w:hAnsi="Times New Roman" w:cs="Times New Roman"/>
              </w:rPr>
            </w:rPrChange>
          </w:rPr>
          <w:t>of</w:t>
        </w:r>
      </w:ins>
      <w:del w:id="3903" w:author="Andreae, Emily A" w:date="2020-02-11T13:11:00Z">
        <w:r w:rsidRPr="00D30883" w:rsidDel="009B3B7D">
          <w:rPr>
            <w:rFonts w:ascii="Arial" w:hAnsi="Arial" w:cs="Arial"/>
            <w:sz w:val="22"/>
            <w:szCs w:val="22"/>
            <w:rPrChange w:id="3904" w:author="Guo, Shicheng" w:date="2020-02-11T14:24:00Z">
              <w:rPr>
                <w:rFonts w:ascii="Times New Roman" w:hAnsi="Times New Roman" w:cs="Times New Roman"/>
              </w:rPr>
            </w:rPrChange>
          </w:rPr>
          <w:delText>in</w:delText>
        </w:r>
      </w:del>
      <w:r w:rsidRPr="00D30883">
        <w:rPr>
          <w:rFonts w:ascii="Arial" w:hAnsi="Arial" w:cs="Arial"/>
          <w:sz w:val="22"/>
          <w:szCs w:val="22"/>
          <w:rPrChange w:id="3905" w:author="Guo, Shicheng" w:date="2020-02-11T14:24:00Z">
            <w:rPr>
              <w:rFonts w:ascii="Times New Roman" w:hAnsi="Times New Roman" w:cs="Times New Roman"/>
            </w:rPr>
          </w:rPrChange>
        </w:rPr>
        <w:t xml:space="preserve"> cancer cells)</w:t>
      </w:r>
      <w:ins w:id="3906" w:author="Andreae, Emily A" w:date="2020-02-11T13:11:00Z">
        <w:r w:rsidR="009B3B7D" w:rsidRPr="00D30883">
          <w:rPr>
            <w:rFonts w:ascii="Arial" w:hAnsi="Arial" w:cs="Arial"/>
            <w:sz w:val="22"/>
            <w:szCs w:val="22"/>
            <w:rPrChange w:id="3907" w:author="Guo, Shicheng" w:date="2020-02-11T14:24:00Z">
              <w:rPr>
                <w:rFonts w:ascii="Times New Roman" w:hAnsi="Times New Roman" w:cs="Times New Roman"/>
              </w:rPr>
            </w:rPrChange>
          </w:rPr>
          <w:t>,</w:t>
        </w:r>
      </w:ins>
      <w:r w:rsidRPr="00D30883">
        <w:rPr>
          <w:rFonts w:ascii="Arial" w:hAnsi="Arial" w:cs="Arial"/>
          <w:sz w:val="22"/>
          <w:szCs w:val="22"/>
          <w:rPrChange w:id="3908" w:author="Guo, Shicheng" w:date="2020-02-11T14:24:00Z">
            <w:rPr>
              <w:rFonts w:ascii="Times New Roman" w:hAnsi="Times New Roman" w:cs="Times New Roman"/>
            </w:rPr>
          </w:rPrChange>
        </w:rPr>
        <w:t xml:space="preserve"> or strong staining (70-100% </w:t>
      </w:r>
      <w:ins w:id="3909" w:author="Andreae, Emily A" w:date="2020-02-11T13:12:00Z">
        <w:r w:rsidR="009B3B7D" w:rsidRPr="00D30883">
          <w:rPr>
            <w:rFonts w:ascii="Arial" w:hAnsi="Arial" w:cs="Arial"/>
            <w:sz w:val="22"/>
            <w:szCs w:val="22"/>
            <w:rPrChange w:id="3910" w:author="Guo, Shicheng" w:date="2020-02-11T14:24:00Z">
              <w:rPr>
                <w:rFonts w:ascii="Times New Roman" w:hAnsi="Times New Roman" w:cs="Times New Roman"/>
              </w:rPr>
            </w:rPrChange>
          </w:rPr>
          <w:t>of</w:t>
        </w:r>
      </w:ins>
      <w:del w:id="3911" w:author="Andreae, Emily A" w:date="2020-02-11T13:12:00Z">
        <w:r w:rsidRPr="00D30883" w:rsidDel="009B3B7D">
          <w:rPr>
            <w:rFonts w:ascii="Arial" w:hAnsi="Arial" w:cs="Arial"/>
            <w:sz w:val="22"/>
            <w:szCs w:val="22"/>
            <w:rPrChange w:id="3912" w:author="Guo, Shicheng" w:date="2020-02-11T14:24:00Z">
              <w:rPr>
                <w:rFonts w:ascii="Times New Roman" w:hAnsi="Times New Roman" w:cs="Times New Roman"/>
              </w:rPr>
            </w:rPrChange>
          </w:rPr>
          <w:delText>in</w:delText>
        </w:r>
      </w:del>
      <w:r w:rsidRPr="00D30883">
        <w:rPr>
          <w:rFonts w:ascii="Arial" w:hAnsi="Arial" w:cs="Arial"/>
          <w:sz w:val="22"/>
          <w:szCs w:val="22"/>
          <w:rPrChange w:id="3913" w:author="Guo, Shicheng" w:date="2020-02-11T14:24:00Z">
            <w:rPr>
              <w:rFonts w:ascii="Times New Roman" w:hAnsi="Times New Roman" w:cs="Times New Roman"/>
            </w:rPr>
          </w:rPrChange>
        </w:rPr>
        <w:t xml:space="preserve"> cancer cells). </w:t>
      </w:r>
    </w:p>
    <w:p w14:paraId="3135A582" w14:textId="52D87F01" w:rsidR="009B3B7D" w:rsidRPr="00D30883" w:rsidRDefault="009B3B7D">
      <w:pPr>
        <w:spacing w:line="240" w:lineRule="auto"/>
        <w:jc w:val="both"/>
        <w:rPr>
          <w:rFonts w:ascii="Arial" w:hAnsi="Arial" w:cs="Arial"/>
          <w:sz w:val="22"/>
          <w:szCs w:val="22"/>
          <w:rPrChange w:id="3914" w:author="Guo, Shicheng" w:date="2020-02-11T14:24:00Z">
            <w:rPr>
              <w:rFonts w:ascii="Times New Roman" w:hAnsi="Times New Roman" w:cs="Times New Roman"/>
            </w:rPr>
          </w:rPrChange>
        </w:rPr>
        <w:pPrChange w:id="3915" w:author="Guo, Shicheng" w:date="2020-02-11T14:23:00Z">
          <w:pPr>
            <w:spacing w:line="480" w:lineRule="auto"/>
            <w:jc w:val="both"/>
          </w:pPr>
        </w:pPrChange>
      </w:pPr>
      <w:commentRangeStart w:id="3916"/>
      <w:ins w:id="3917" w:author="Andreae, Emily A" w:date="2020-02-11T13:12:00Z">
        <w:r w:rsidRPr="00D30883">
          <w:rPr>
            <w:rFonts w:ascii="Arial" w:hAnsi="Arial" w:cs="Arial"/>
            <w:b/>
            <w:sz w:val="22"/>
            <w:szCs w:val="22"/>
            <w:rPrChange w:id="3918" w:author="Guo, Shicheng" w:date="2020-02-11T14:24:00Z">
              <w:rPr>
                <w:rFonts w:ascii="Times New Roman" w:hAnsi="Times New Roman" w:cs="Times New Roman"/>
                <w:b/>
              </w:rPr>
            </w:rPrChange>
          </w:rPr>
          <w:t>Cell signaling analysis</w:t>
        </w:r>
        <w:commentRangeEnd w:id="3916"/>
        <w:r w:rsidRPr="00D30883">
          <w:rPr>
            <w:rStyle w:val="CommentReference"/>
            <w:rFonts w:ascii="Arial" w:hAnsi="Arial" w:cs="Arial"/>
            <w:sz w:val="22"/>
            <w:szCs w:val="22"/>
            <w:rPrChange w:id="3919" w:author="Guo, Shicheng" w:date="2020-02-11T14:24:00Z">
              <w:rPr>
                <w:rStyle w:val="CommentReference"/>
              </w:rPr>
            </w:rPrChange>
          </w:rPr>
          <w:commentReference w:id="3916"/>
        </w:r>
      </w:ins>
    </w:p>
    <w:p w14:paraId="313A2D2B" w14:textId="77777777"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3920" w:author="Guo, Shicheng" w:date="2020-02-11T14:24:00Z">
            <w:rPr>
              <w:rFonts w:ascii="Times New Roman" w:eastAsia="SimSun" w:hAnsi="Times New Roman" w:cs="Times New Roman"/>
              <w:sz w:val="24"/>
              <w:szCs w:val="24"/>
            </w:rPr>
          </w:rPrChange>
        </w:rPr>
        <w:pPrChange w:id="3921"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3922" w:author="Guo, Shicheng" w:date="2020-02-11T14:24:00Z">
            <w:rPr>
              <w:rFonts w:ascii="Times New Roman" w:eastAsia="SimSun" w:hAnsi="Times New Roman" w:cs="Times New Roman"/>
              <w:sz w:val="24"/>
              <w:szCs w:val="24"/>
            </w:rPr>
          </w:rPrChange>
        </w:rPr>
        <w:lastRenderedPageBreak/>
        <w:t>Western blot analysis and ELISA</w:t>
      </w:r>
      <w:del w:id="3923" w:author="Andreae, Emily A" w:date="2020-02-11T09:29:00Z">
        <w:r w:rsidRPr="00D30883" w:rsidDel="00D42739">
          <w:rPr>
            <w:rFonts w:ascii="Arial" w:eastAsia="SimSun" w:hAnsi="Arial" w:cs="Arial"/>
            <w:sz w:val="22"/>
            <w:szCs w:val="22"/>
            <w:rPrChange w:id="3924" w:author="Guo, Shicheng" w:date="2020-02-11T14:24:00Z">
              <w:rPr>
                <w:rFonts w:ascii="Times New Roman" w:eastAsia="SimSun" w:hAnsi="Times New Roman" w:cs="Times New Roman"/>
                <w:sz w:val="24"/>
                <w:szCs w:val="24"/>
              </w:rPr>
            </w:rPrChange>
          </w:rPr>
          <w:delText xml:space="preserve"> test</w:delText>
        </w:r>
      </w:del>
    </w:p>
    <w:p w14:paraId="1FE3A343" w14:textId="3A7AC990" w:rsidR="00EC4505" w:rsidRPr="00D30883" w:rsidRDefault="00312EEC">
      <w:pPr>
        <w:spacing w:line="240" w:lineRule="auto"/>
        <w:ind w:firstLineChars="200" w:firstLine="440"/>
        <w:jc w:val="both"/>
        <w:rPr>
          <w:rFonts w:ascii="Arial" w:hAnsi="Arial" w:cs="Arial"/>
          <w:sz w:val="22"/>
          <w:szCs w:val="22"/>
          <w:rPrChange w:id="3925" w:author="Guo, Shicheng" w:date="2020-02-11T14:24:00Z">
            <w:rPr>
              <w:rFonts w:ascii="Times New Roman" w:hAnsi="Times New Roman" w:cs="Times New Roman"/>
            </w:rPr>
          </w:rPrChange>
        </w:rPr>
        <w:pPrChange w:id="3926" w:author="Guo, Shicheng" w:date="2020-02-11T14:23:00Z">
          <w:pPr>
            <w:spacing w:line="480" w:lineRule="auto"/>
            <w:ind w:firstLineChars="200" w:firstLine="480"/>
            <w:jc w:val="both"/>
          </w:pPr>
        </w:pPrChange>
      </w:pPr>
      <w:r w:rsidRPr="00D30883">
        <w:rPr>
          <w:rFonts w:ascii="Arial" w:hAnsi="Arial" w:cs="Arial"/>
          <w:sz w:val="22"/>
          <w:szCs w:val="22"/>
          <w:rPrChange w:id="3927" w:author="Guo, Shicheng" w:date="2020-02-11T14:24:00Z">
            <w:rPr>
              <w:rFonts w:ascii="Times New Roman" w:hAnsi="Times New Roman" w:cs="Times New Roman"/>
            </w:rPr>
          </w:rPrChange>
        </w:rPr>
        <w:t xml:space="preserve">Western blot was performed as </w:t>
      </w:r>
      <w:commentRangeStart w:id="3928"/>
      <w:r w:rsidRPr="00D30883">
        <w:rPr>
          <w:rFonts w:ascii="Arial" w:hAnsi="Arial" w:cs="Arial"/>
          <w:sz w:val="22"/>
          <w:szCs w:val="22"/>
          <w:rPrChange w:id="3929" w:author="Guo, Shicheng" w:date="2020-02-11T14:24:00Z">
            <w:rPr>
              <w:rFonts w:ascii="Times New Roman" w:hAnsi="Times New Roman" w:cs="Times New Roman"/>
            </w:rPr>
          </w:rPrChange>
        </w:rPr>
        <w:t xml:space="preserve">described previously </w:t>
      </w:r>
      <w:commentRangeEnd w:id="3928"/>
      <w:r w:rsidR="009B3B7D" w:rsidRPr="00D30883">
        <w:rPr>
          <w:rStyle w:val="CommentReference"/>
          <w:rFonts w:ascii="Arial" w:hAnsi="Arial" w:cs="Arial"/>
          <w:sz w:val="22"/>
          <w:szCs w:val="22"/>
          <w:rPrChange w:id="3930" w:author="Guo, Shicheng" w:date="2020-02-11T14:24:00Z">
            <w:rPr>
              <w:rStyle w:val="CommentReference"/>
            </w:rPr>
          </w:rPrChange>
        </w:rPr>
        <w:commentReference w:id="3928"/>
      </w:r>
      <w:r w:rsidRPr="00D30883">
        <w:rPr>
          <w:rFonts w:ascii="Arial" w:hAnsi="Arial" w:cs="Arial"/>
          <w:sz w:val="22"/>
          <w:szCs w:val="22"/>
          <w:rPrChange w:id="3931" w:author="Guo, Shicheng" w:date="2020-02-11T14:24:00Z">
            <w:rPr>
              <w:rFonts w:ascii="Times New Roman" w:hAnsi="Times New Roman" w:cs="Times New Roman"/>
            </w:rPr>
          </w:rPrChange>
        </w:rPr>
        <w:t>using primary antibod</w:t>
      </w:r>
      <w:ins w:id="3932" w:author="Andreae, Emily A" w:date="2020-02-11T13:18:00Z">
        <w:r w:rsidR="009B3B7D" w:rsidRPr="00D30883">
          <w:rPr>
            <w:rFonts w:ascii="Arial" w:hAnsi="Arial" w:cs="Arial"/>
            <w:sz w:val="22"/>
            <w:szCs w:val="22"/>
            <w:rPrChange w:id="3933" w:author="Guo, Shicheng" w:date="2020-02-11T14:24:00Z">
              <w:rPr>
                <w:rFonts w:ascii="Times New Roman" w:hAnsi="Times New Roman" w:cs="Times New Roman"/>
              </w:rPr>
            </w:rPrChange>
          </w:rPr>
          <w:t>ies to</w:t>
        </w:r>
      </w:ins>
      <w:del w:id="3934" w:author="Andreae, Emily A" w:date="2020-02-11T13:18:00Z">
        <w:r w:rsidRPr="00D30883" w:rsidDel="009B3B7D">
          <w:rPr>
            <w:rFonts w:ascii="Arial" w:hAnsi="Arial" w:cs="Arial"/>
            <w:sz w:val="22"/>
            <w:szCs w:val="22"/>
            <w:rPrChange w:id="3935" w:author="Guo, Shicheng" w:date="2020-02-11T14:24:00Z">
              <w:rPr>
                <w:rFonts w:ascii="Times New Roman" w:hAnsi="Times New Roman" w:cs="Times New Roman"/>
              </w:rPr>
            </w:rPrChange>
          </w:rPr>
          <w:delText>y</w:delText>
        </w:r>
      </w:del>
      <w:r w:rsidRPr="00D30883">
        <w:rPr>
          <w:rFonts w:ascii="Arial" w:hAnsi="Arial" w:cs="Arial"/>
          <w:sz w:val="22"/>
          <w:szCs w:val="22"/>
          <w:rPrChange w:id="3936" w:author="Guo, Shicheng" w:date="2020-02-11T14:24:00Z">
            <w:rPr>
              <w:rFonts w:ascii="Times New Roman" w:hAnsi="Times New Roman" w:cs="Times New Roman"/>
            </w:rPr>
          </w:rPrChange>
        </w:rPr>
        <w:t xml:space="preserve"> </w:t>
      </w:r>
      <w:del w:id="3937" w:author="Andreae, Emily A" w:date="2020-02-11T13:18:00Z">
        <w:r w:rsidRPr="00D30883" w:rsidDel="009B3B7D">
          <w:rPr>
            <w:rFonts w:ascii="Arial" w:hAnsi="Arial" w:cs="Arial"/>
            <w:sz w:val="22"/>
            <w:szCs w:val="22"/>
            <w:rPrChange w:id="3938" w:author="Guo, Shicheng" w:date="2020-02-11T14:24:00Z">
              <w:rPr>
                <w:rFonts w:ascii="Times New Roman" w:hAnsi="Times New Roman" w:cs="Times New Roman"/>
              </w:rPr>
            </w:rPrChange>
          </w:rPr>
          <w:delText>anti-</w:delText>
        </w:r>
      </w:del>
      <w:r w:rsidRPr="00D30883">
        <w:rPr>
          <w:rFonts w:ascii="Arial" w:hAnsi="Arial" w:cs="Arial"/>
          <w:sz w:val="22"/>
          <w:szCs w:val="22"/>
          <w:rPrChange w:id="3939" w:author="Guo, Shicheng" w:date="2020-02-11T14:24:00Z">
            <w:rPr>
              <w:rFonts w:ascii="Times New Roman" w:hAnsi="Times New Roman" w:cs="Times New Roman"/>
            </w:rPr>
          </w:rPrChange>
        </w:rPr>
        <w:t>pSMAD3 (</w:t>
      </w:r>
      <w:ins w:id="3940" w:author="Andreae, Emily A" w:date="2020-02-11T13:18:00Z">
        <w:r w:rsidR="009B3B7D" w:rsidRPr="00D30883">
          <w:rPr>
            <w:rFonts w:ascii="Arial" w:hAnsi="Arial" w:cs="Arial"/>
            <w:sz w:val="22"/>
            <w:szCs w:val="22"/>
            <w:rPrChange w:id="3941" w:author="Guo, Shicheng" w:date="2020-02-11T14:24:00Z">
              <w:rPr>
                <w:rFonts w:ascii="Times New Roman" w:hAnsi="Times New Roman" w:cs="Times New Roman"/>
              </w:rPr>
            </w:rPrChange>
          </w:rPr>
          <w:t xml:space="preserve">epitope location: </w:t>
        </w:r>
      </w:ins>
      <w:r w:rsidRPr="00D30883">
        <w:rPr>
          <w:rFonts w:ascii="Arial" w:hAnsi="Arial" w:cs="Arial"/>
          <w:sz w:val="22"/>
          <w:szCs w:val="22"/>
          <w:rPrChange w:id="3942" w:author="Guo, Shicheng" w:date="2020-02-11T14:24:00Z">
            <w:rPr>
              <w:rFonts w:ascii="Times New Roman" w:hAnsi="Times New Roman" w:cs="Times New Roman"/>
            </w:rPr>
          </w:rPrChange>
        </w:rPr>
        <w:t>ser</w:t>
      </w:r>
      <w:ins w:id="3943" w:author="Andreae, Emily A" w:date="2020-02-11T13:18:00Z">
        <w:r w:rsidR="009B3B7D" w:rsidRPr="00D30883">
          <w:rPr>
            <w:rFonts w:ascii="Arial" w:hAnsi="Arial" w:cs="Arial"/>
            <w:sz w:val="22"/>
            <w:szCs w:val="22"/>
            <w:rPrChange w:id="3944" w:author="Guo, Shicheng" w:date="2020-02-11T14:24:00Z">
              <w:rPr>
                <w:rFonts w:ascii="Times New Roman" w:hAnsi="Times New Roman" w:cs="Times New Roman"/>
              </w:rPr>
            </w:rPrChange>
          </w:rPr>
          <w:t>ine</w:t>
        </w:r>
      </w:ins>
      <w:r w:rsidRPr="00D30883">
        <w:rPr>
          <w:rFonts w:ascii="Arial" w:hAnsi="Arial" w:cs="Arial"/>
          <w:sz w:val="22"/>
          <w:szCs w:val="22"/>
          <w:rPrChange w:id="3945" w:author="Guo, Shicheng" w:date="2020-02-11T14:24:00Z">
            <w:rPr>
              <w:rFonts w:ascii="Times New Roman" w:hAnsi="Times New Roman" w:cs="Times New Roman"/>
            </w:rPr>
          </w:rPrChange>
        </w:rPr>
        <w:t xml:space="preserve"> 423</w:t>
      </w:r>
      <w:ins w:id="3946" w:author="Andreae, Emily A" w:date="2020-02-11T13:18:00Z">
        <w:r w:rsidR="009B3B7D" w:rsidRPr="00D30883">
          <w:rPr>
            <w:rFonts w:ascii="Arial" w:hAnsi="Arial" w:cs="Arial"/>
            <w:sz w:val="22"/>
            <w:szCs w:val="22"/>
            <w:rPrChange w:id="3947" w:author="Guo, Shicheng" w:date="2020-02-11T14:24:00Z">
              <w:rPr>
                <w:rFonts w:ascii="Times New Roman" w:hAnsi="Times New Roman" w:cs="Times New Roman"/>
              </w:rPr>
            </w:rPrChange>
          </w:rPr>
          <w:t>, host species: X</w:t>
        </w:r>
      </w:ins>
      <w:ins w:id="3948" w:author="Andreae, Emily A" w:date="2020-02-11T13:19:00Z">
        <w:r w:rsidR="009B3B7D" w:rsidRPr="00D30883">
          <w:rPr>
            <w:rFonts w:ascii="Arial" w:hAnsi="Arial" w:cs="Arial"/>
            <w:sz w:val="22"/>
            <w:szCs w:val="22"/>
            <w:rPrChange w:id="3949" w:author="Guo, Shicheng" w:date="2020-02-11T14:24:00Z">
              <w:rPr>
                <w:rFonts w:ascii="Times New Roman" w:hAnsi="Times New Roman" w:cs="Times New Roman"/>
              </w:rPr>
            </w:rPrChange>
          </w:rPr>
          <w:t>, Abcam</w:t>
        </w:r>
      </w:ins>
      <w:r w:rsidRPr="00D30883">
        <w:rPr>
          <w:rFonts w:ascii="Arial" w:hAnsi="Arial" w:cs="Arial"/>
          <w:sz w:val="22"/>
          <w:szCs w:val="22"/>
          <w:rPrChange w:id="3950" w:author="Guo, Shicheng" w:date="2020-02-11T14:24:00Z">
            <w:rPr>
              <w:rFonts w:ascii="Times New Roman" w:hAnsi="Times New Roman" w:cs="Times New Roman"/>
            </w:rPr>
          </w:rPrChange>
        </w:rPr>
        <w:t>)</w:t>
      </w:r>
      <w:ins w:id="3951" w:author="Andreae, Emily A" w:date="2020-02-11T13:19:00Z">
        <w:r w:rsidR="009B3B7D" w:rsidRPr="00D30883">
          <w:rPr>
            <w:rFonts w:ascii="Arial" w:hAnsi="Arial" w:cs="Arial"/>
            <w:sz w:val="22"/>
            <w:szCs w:val="22"/>
            <w:rPrChange w:id="3952" w:author="Guo, Shicheng" w:date="2020-02-11T14:24:00Z">
              <w:rPr>
                <w:rFonts w:ascii="Times New Roman" w:hAnsi="Times New Roman" w:cs="Times New Roman"/>
              </w:rPr>
            </w:rPrChange>
          </w:rPr>
          <w:t>,</w:t>
        </w:r>
      </w:ins>
      <w:r w:rsidRPr="00D30883">
        <w:rPr>
          <w:rFonts w:ascii="Arial" w:hAnsi="Arial" w:cs="Arial"/>
          <w:sz w:val="22"/>
          <w:szCs w:val="22"/>
          <w:rPrChange w:id="3953" w:author="Guo, Shicheng" w:date="2020-02-11T14:24:00Z">
            <w:rPr>
              <w:rFonts w:ascii="Times New Roman" w:hAnsi="Times New Roman" w:cs="Times New Roman"/>
            </w:rPr>
          </w:rPrChange>
        </w:rPr>
        <w:t xml:space="preserve"> </w:t>
      </w:r>
      <w:del w:id="3954" w:author="Andreae, Emily A" w:date="2020-02-11T13:19:00Z">
        <w:r w:rsidRPr="00D30883" w:rsidDel="009B3B7D">
          <w:rPr>
            <w:rFonts w:ascii="Arial" w:hAnsi="Arial" w:cs="Arial"/>
            <w:sz w:val="22"/>
            <w:szCs w:val="22"/>
            <w:rPrChange w:id="3955" w:author="Guo, Shicheng" w:date="2020-02-11T14:24:00Z">
              <w:rPr>
                <w:rFonts w:ascii="Times New Roman" w:hAnsi="Times New Roman" w:cs="Times New Roman"/>
              </w:rPr>
            </w:rPrChange>
          </w:rPr>
          <w:delText>(Abcam); anti-</w:delText>
        </w:r>
      </w:del>
      <w:r w:rsidRPr="00D30883">
        <w:rPr>
          <w:rFonts w:ascii="Arial" w:hAnsi="Arial" w:cs="Arial"/>
          <w:sz w:val="22"/>
          <w:szCs w:val="22"/>
          <w:rPrChange w:id="3956" w:author="Guo, Shicheng" w:date="2020-02-11T14:24:00Z">
            <w:rPr>
              <w:rFonts w:ascii="Times New Roman" w:hAnsi="Times New Roman" w:cs="Times New Roman"/>
            </w:rPr>
          </w:rPrChange>
        </w:rPr>
        <w:t>SMAD3 (</w:t>
      </w:r>
      <w:ins w:id="3957" w:author="Andreae, Emily A" w:date="2020-02-11T13:19:00Z">
        <w:r w:rsidR="009B3B7D" w:rsidRPr="00D30883">
          <w:rPr>
            <w:rFonts w:ascii="Arial" w:hAnsi="Arial" w:cs="Arial"/>
            <w:sz w:val="22"/>
            <w:szCs w:val="22"/>
            <w:rPrChange w:id="3958" w:author="Guo, Shicheng" w:date="2020-02-11T14:24:00Z">
              <w:rPr>
                <w:rFonts w:ascii="Times New Roman" w:hAnsi="Times New Roman" w:cs="Times New Roman"/>
              </w:rPr>
            </w:rPrChange>
          </w:rPr>
          <w:t xml:space="preserve">epitope location: X, host species: X, </w:t>
        </w:r>
      </w:ins>
      <w:r w:rsidRPr="00D30883">
        <w:rPr>
          <w:rFonts w:ascii="Arial" w:hAnsi="Arial" w:cs="Arial"/>
          <w:sz w:val="22"/>
          <w:szCs w:val="22"/>
          <w:rPrChange w:id="3959" w:author="Guo, Shicheng" w:date="2020-02-11T14:24:00Z">
            <w:rPr>
              <w:rFonts w:ascii="Times New Roman" w:hAnsi="Times New Roman" w:cs="Times New Roman"/>
            </w:rPr>
          </w:rPrChange>
        </w:rPr>
        <w:t>Abcam)</w:t>
      </w:r>
      <w:ins w:id="3960" w:author="Andreae, Emily A" w:date="2020-02-11T13:19:00Z">
        <w:r w:rsidR="009B3B7D" w:rsidRPr="00D30883">
          <w:rPr>
            <w:rFonts w:ascii="Arial" w:hAnsi="Arial" w:cs="Arial"/>
            <w:sz w:val="22"/>
            <w:szCs w:val="22"/>
            <w:rPrChange w:id="3961" w:author="Guo, Shicheng" w:date="2020-02-11T14:24:00Z">
              <w:rPr>
                <w:rFonts w:ascii="Times New Roman" w:hAnsi="Times New Roman" w:cs="Times New Roman"/>
              </w:rPr>
            </w:rPrChange>
          </w:rPr>
          <w:t>,</w:t>
        </w:r>
      </w:ins>
      <w:del w:id="3962" w:author="Andreae, Emily A" w:date="2020-02-11T13:19:00Z">
        <w:r w:rsidRPr="00D30883" w:rsidDel="009B3B7D">
          <w:rPr>
            <w:rFonts w:ascii="Arial" w:hAnsi="Arial" w:cs="Arial"/>
            <w:sz w:val="22"/>
            <w:szCs w:val="22"/>
            <w:rPrChange w:id="3963" w:author="Guo, Shicheng" w:date="2020-02-11T14:24:00Z">
              <w:rPr>
                <w:rFonts w:ascii="Times New Roman" w:hAnsi="Times New Roman" w:cs="Times New Roman"/>
              </w:rPr>
            </w:rPrChange>
          </w:rPr>
          <w:delText>; anti-</w:delText>
        </w:r>
      </w:del>
      <w:r w:rsidRPr="00D30883">
        <w:rPr>
          <w:rFonts w:ascii="Arial" w:hAnsi="Arial" w:cs="Arial"/>
          <w:sz w:val="22"/>
          <w:szCs w:val="22"/>
          <w:rPrChange w:id="3964" w:author="Guo, Shicheng" w:date="2020-02-11T14:24:00Z">
            <w:rPr>
              <w:rFonts w:ascii="Times New Roman" w:hAnsi="Times New Roman" w:cs="Times New Roman"/>
            </w:rPr>
          </w:rPrChange>
        </w:rPr>
        <w:t>MHCII (</w:t>
      </w:r>
      <w:ins w:id="3965" w:author="Andreae, Emily A" w:date="2020-02-11T13:19:00Z">
        <w:r w:rsidR="009B3B7D" w:rsidRPr="00D30883">
          <w:rPr>
            <w:rFonts w:ascii="Arial" w:hAnsi="Arial" w:cs="Arial"/>
            <w:sz w:val="22"/>
            <w:szCs w:val="22"/>
            <w:rPrChange w:id="3966" w:author="Guo, Shicheng" w:date="2020-02-11T14:24:00Z">
              <w:rPr>
                <w:rFonts w:ascii="Times New Roman" w:hAnsi="Times New Roman" w:cs="Times New Roman"/>
              </w:rPr>
            </w:rPrChange>
          </w:rPr>
          <w:t xml:space="preserve">epitope location: X, host species: X, </w:t>
        </w:r>
      </w:ins>
      <w:r w:rsidRPr="00D30883">
        <w:rPr>
          <w:rFonts w:ascii="Arial" w:hAnsi="Arial" w:cs="Arial"/>
          <w:sz w:val="22"/>
          <w:szCs w:val="22"/>
          <w:rPrChange w:id="3967" w:author="Guo, Shicheng" w:date="2020-02-11T14:24:00Z">
            <w:rPr>
              <w:rFonts w:ascii="Times New Roman" w:hAnsi="Times New Roman" w:cs="Times New Roman"/>
            </w:rPr>
          </w:rPrChange>
        </w:rPr>
        <w:t>Abcam)</w:t>
      </w:r>
      <w:ins w:id="3968" w:author="Andreae, Emily A" w:date="2020-02-11T13:19:00Z">
        <w:r w:rsidR="009B3B7D" w:rsidRPr="00D30883">
          <w:rPr>
            <w:rFonts w:ascii="Arial" w:hAnsi="Arial" w:cs="Arial"/>
            <w:sz w:val="22"/>
            <w:szCs w:val="22"/>
            <w:rPrChange w:id="3969" w:author="Guo, Shicheng" w:date="2020-02-11T14:24:00Z">
              <w:rPr>
                <w:rFonts w:ascii="Times New Roman" w:hAnsi="Times New Roman" w:cs="Times New Roman"/>
              </w:rPr>
            </w:rPrChange>
          </w:rPr>
          <w:t>,</w:t>
        </w:r>
      </w:ins>
      <w:r w:rsidRPr="00D30883">
        <w:rPr>
          <w:rFonts w:ascii="Arial" w:hAnsi="Arial" w:cs="Arial"/>
          <w:sz w:val="22"/>
          <w:szCs w:val="22"/>
          <w:rPrChange w:id="3970" w:author="Guo, Shicheng" w:date="2020-02-11T14:24:00Z">
            <w:rPr>
              <w:rFonts w:ascii="Times New Roman" w:hAnsi="Times New Roman" w:cs="Times New Roman"/>
            </w:rPr>
          </w:rPrChange>
        </w:rPr>
        <w:t xml:space="preserve"> and </w:t>
      </w:r>
      <w:del w:id="3971" w:author="Andreae, Emily A" w:date="2020-02-11T13:19:00Z">
        <w:r w:rsidRPr="00D30883" w:rsidDel="009B3B7D">
          <w:rPr>
            <w:rFonts w:ascii="Arial" w:hAnsi="Arial" w:cs="Arial"/>
            <w:sz w:val="22"/>
            <w:szCs w:val="22"/>
            <w:rPrChange w:id="3972" w:author="Guo, Shicheng" w:date="2020-02-11T14:24:00Z">
              <w:rPr>
                <w:rFonts w:ascii="Times New Roman" w:hAnsi="Times New Roman" w:cs="Times New Roman"/>
              </w:rPr>
            </w:rPrChange>
          </w:rPr>
          <w:delText>anti-</w:delText>
        </w:r>
      </w:del>
      <w:r w:rsidRPr="00D30883">
        <w:rPr>
          <w:rFonts w:ascii="Arial" w:hAnsi="Arial" w:cs="Arial"/>
          <w:sz w:val="22"/>
          <w:szCs w:val="22"/>
          <w:rPrChange w:id="3973" w:author="Guo, Shicheng" w:date="2020-02-11T14:24:00Z">
            <w:rPr>
              <w:rFonts w:ascii="Times New Roman" w:hAnsi="Times New Roman" w:cs="Times New Roman"/>
            </w:rPr>
          </w:rPrChange>
        </w:rPr>
        <w:t>GAPDH (</w:t>
      </w:r>
      <w:ins w:id="3974" w:author="Andreae, Emily A" w:date="2020-02-11T13:20:00Z">
        <w:r w:rsidR="009B3B7D" w:rsidRPr="00D30883">
          <w:rPr>
            <w:rFonts w:ascii="Arial" w:hAnsi="Arial" w:cs="Arial"/>
            <w:sz w:val="22"/>
            <w:szCs w:val="22"/>
            <w:rPrChange w:id="3975" w:author="Guo, Shicheng" w:date="2020-02-11T14:24:00Z">
              <w:rPr>
                <w:rFonts w:ascii="Times New Roman" w:hAnsi="Times New Roman" w:cs="Times New Roman"/>
              </w:rPr>
            </w:rPrChange>
          </w:rPr>
          <w:t xml:space="preserve">epitope location: X, host species: X, </w:t>
        </w:r>
      </w:ins>
      <w:commentRangeStart w:id="3976"/>
      <w:r w:rsidRPr="00D30883">
        <w:rPr>
          <w:rFonts w:ascii="Arial" w:hAnsi="Arial" w:cs="Arial"/>
          <w:sz w:val="22"/>
          <w:szCs w:val="22"/>
          <w:rPrChange w:id="3977" w:author="Guo, Shicheng" w:date="2020-02-11T14:24:00Z">
            <w:rPr>
              <w:rFonts w:ascii="Times New Roman" w:hAnsi="Times New Roman" w:cs="Times New Roman"/>
            </w:rPr>
          </w:rPrChange>
        </w:rPr>
        <w:t>CST)</w:t>
      </w:r>
      <w:commentRangeEnd w:id="3976"/>
      <w:r w:rsidR="009B3B7D" w:rsidRPr="00D30883">
        <w:rPr>
          <w:rStyle w:val="CommentReference"/>
          <w:rFonts w:ascii="Arial" w:hAnsi="Arial" w:cs="Arial"/>
          <w:sz w:val="22"/>
          <w:szCs w:val="22"/>
          <w:rPrChange w:id="3978" w:author="Guo, Shicheng" w:date="2020-02-11T14:24:00Z">
            <w:rPr>
              <w:rStyle w:val="CommentReference"/>
            </w:rPr>
          </w:rPrChange>
        </w:rPr>
        <w:commentReference w:id="3976"/>
      </w:r>
      <w:r w:rsidRPr="00D30883">
        <w:rPr>
          <w:rFonts w:ascii="Arial" w:hAnsi="Arial" w:cs="Arial"/>
          <w:sz w:val="22"/>
          <w:szCs w:val="22"/>
          <w:rPrChange w:id="3979" w:author="Guo, Shicheng" w:date="2020-02-11T14:24:00Z">
            <w:rPr>
              <w:rFonts w:ascii="Times New Roman" w:hAnsi="Times New Roman" w:cs="Times New Roman"/>
            </w:rPr>
          </w:rPrChange>
        </w:rPr>
        <w:t>. The proteins were visualized by enhanced chemiluminescence (Amersham) using secondary antibodies conjugated to</w:t>
      </w:r>
      <w:ins w:id="3980" w:author="Andreae, Emily A" w:date="2020-02-11T13:20:00Z">
        <w:r w:rsidR="00EB522D" w:rsidRPr="00D30883">
          <w:rPr>
            <w:rFonts w:ascii="Arial" w:hAnsi="Arial" w:cs="Arial"/>
            <w:sz w:val="22"/>
            <w:szCs w:val="22"/>
            <w:rPrChange w:id="3981" w:author="Guo, Shicheng" w:date="2020-02-11T14:24:00Z">
              <w:rPr>
                <w:rFonts w:ascii="Times New Roman" w:hAnsi="Times New Roman" w:cs="Times New Roman"/>
              </w:rPr>
            </w:rPrChange>
          </w:rPr>
          <w:t xml:space="preserve"> horseradish peroxidase</w:t>
        </w:r>
      </w:ins>
      <w:del w:id="3982" w:author="Andreae, Emily A" w:date="2020-02-11T13:20:00Z">
        <w:r w:rsidRPr="00D30883" w:rsidDel="00EB522D">
          <w:rPr>
            <w:rFonts w:ascii="Arial" w:hAnsi="Arial" w:cs="Arial"/>
            <w:sz w:val="22"/>
            <w:szCs w:val="22"/>
            <w:rPrChange w:id="3983" w:author="Guo, Shicheng" w:date="2020-02-11T14:24:00Z">
              <w:rPr>
                <w:rFonts w:ascii="Times New Roman" w:hAnsi="Times New Roman" w:cs="Times New Roman"/>
              </w:rPr>
            </w:rPrChange>
          </w:rPr>
          <w:delText xml:space="preserve"> HRP</w:delText>
        </w:r>
      </w:del>
      <w:ins w:id="3984" w:author="Andreae, Emily A" w:date="2020-02-11T13:20:00Z">
        <w:r w:rsidR="00EB522D" w:rsidRPr="00D30883">
          <w:rPr>
            <w:rFonts w:ascii="Arial" w:hAnsi="Arial" w:cs="Arial"/>
            <w:sz w:val="22"/>
            <w:szCs w:val="22"/>
            <w:rPrChange w:id="3985" w:author="Guo, Shicheng" w:date="2020-02-11T14:24:00Z">
              <w:rPr>
                <w:rFonts w:ascii="Times New Roman" w:hAnsi="Times New Roman" w:cs="Times New Roman"/>
              </w:rPr>
            </w:rPrChange>
          </w:rPr>
          <w:t xml:space="preserve"> specifically</w:t>
        </w:r>
      </w:ins>
      <w:del w:id="3986" w:author="Andreae, Emily A" w:date="2020-02-11T13:20:00Z">
        <w:r w:rsidRPr="00D30883" w:rsidDel="00EB522D">
          <w:rPr>
            <w:rFonts w:ascii="Arial" w:hAnsi="Arial" w:cs="Arial"/>
            <w:sz w:val="22"/>
            <w:szCs w:val="22"/>
            <w:rPrChange w:id="3987" w:author="Guo, Shicheng" w:date="2020-02-11T14:24:00Z">
              <w:rPr>
                <w:rFonts w:ascii="Times New Roman" w:hAnsi="Times New Roman" w:cs="Times New Roman"/>
              </w:rPr>
            </w:rPrChange>
          </w:rPr>
          <w:delText>:</w:delText>
        </w:r>
      </w:del>
      <w:ins w:id="3988" w:author="Andreae, Emily A" w:date="2020-02-11T13:20:00Z">
        <w:r w:rsidR="00EB522D" w:rsidRPr="00D30883">
          <w:rPr>
            <w:rFonts w:ascii="Arial" w:hAnsi="Arial" w:cs="Arial"/>
            <w:sz w:val="22"/>
            <w:szCs w:val="22"/>
            <w:rPrChange w:id="3989" w:author="Guo, Shicheng" w:date="2020-02-11T14:24:00Z">
              <w:rPr>
                <w:rFonts w:ascii="Times New Roman" w:hAnsi="Times New Roman" w:cs="Times New Roman"/>
              </w:rPr>
            </w:rPrChange>
          </w:rPr>
          <w:t>,</w:t>
        </w:r>
      </w:ins>
      <w:r w:rsidRPr="00D30883">
        <w:rPr>
          <w:rFonts w:ascii="Arial" w:hAnsi="Arial" w:cs="Arial"/>
          <w:sz w:val="22"/>
          <w:szCs w:val="22"/>
          <w:rPrChange w:id="3990" w:author="Guo, Shicheng" w:date="2020-02-11T14:24:00Z">
            <w:rPr>
              <w:rFonts w:ascii="Times New Roman" w:hAnsi="Times New Roman" w:cs="Times New Roman"/>
            </w:rPr>
          </w:rPrChange>
        </w:rPr>
        <w:t xml:space="preserve"> goat anti-rabbit IgG</w:t>
      </w:r>
      <w:del w:id="3991" w:author="Andreae, Emily A" w:date="2020-02-11T13:21:00Z">
        <w:r w:rsidRPr="00D30883" w:rsidDel="00EB522D">
          <w:rPr>
            <w:rFonts w:ascii="Arial" w:hAnsi="Arial" w:cs="Arial"/>
            <w:sz w:val="22"/>
            <w:szCs w:val="22"/>
            <w:rPrChange w:id="3992" w:author="Guo, Shicheng" w:date="2020-02-11T14:24:00Z">
              <w:rPr>
                <w:rFonts w:ascii="Times New Roman" w:hAnsi="Times New Roman" w:cs="Times New Roman"/>
              </w:rPr>
            </w:rPrChange>
          </w:rPr>
          <w:delText>-HRP antibody</w:delText>
        </w:r>
      </w:del>
      <w:r w:rsidRPr="00D30883">
        <w:rPr>
          <w:rFonts w:ascii="Arial" w:hAnsi="Arial" w:cs="Arial"/>
          <w:sz w:val="22"/>
          <w:szCs w:val="22"/>
          <w:rPrChange w:id="3993" w:author="Guo, Shicheng" w:date="2020-02-11T14:24:00Z">
            <w:rPr>
              <w:rFonts w:ascii="Times New Roman" w:hAnsi="Times New Roman" w:cs="Times New Roman"/>
            </w:rPr>
          </w:rPrChange>
        </w:rPr>
        <w:t xml:space="preserve"> (Southern Biotech) and goat anti-mouse IgG</w:t>
      </w:r>
      <w:del w:id="3994" w:author="Andreae, Emily A" w:date="2020-02-11T13:21:00Z">
        <w:r w:rsidRPr="00D30883" w:rsidDel="00EB522D">
          <w:rPr>
            <w:rFonts w:ascii="Arial" w:hAnsi="Arial" w:cs="Arial"/>
            <w:sz w:val="22"/>
            <w:szCs w:val="22"/>
            <w:rPrChange w:id="3995" w:author="Guo, Shicheng" w:date="2020-02-11T14:24:00Z">
              <w:rPr>
                <w:rFonts w:ascii="Times New Roman" w:hAnsi="Times New Roman" w:cs="Times New Roman"/>
              </w:rPr>
            </w:rPrChange>
          </w:rPr>
          <w:delText>-HRP antibody</w:delText>
        </w:r>
      </w:del>
      <w:r w:rsidRPr="00D30883">
        <w:rPr>
          <w:rFonts w:ascii="Arial" w:hAnsi="Arial" w:cs="Arial"/>
          <w:sz w:val="22"/>
          <w:szCs w:val="22"/>
          <w:rPrChange w:id="3996" w:author="Guo, Shicheng" w:date="2020-02-11T14:24:00Z">
            <w:rPr>
              <w:rFonts w:ascii="Times New Roman" w:hAnsi="Times New Roman" w:cs="Times New Roman"/>
            </w:rPr>
          </w:rPrChange>
        </w:rPr>
        <w:t xml:space="preserve"> (Santa Cruz Biotechnology, Inc</w:t>
      </w:r>
      <w:ins w:id="3997" w:author="Andreae, Emily A" w:date="2020-02-11T13:21:00Z">
        <w:r w:rsidR="00EB522D" w:rsidRPr="00D30883">
          <w:rPr>
            <w:rFonts w:ascii="Arial" w:hAnsi="Arial" w:cs="Arial"/>
            <w:sz w:val="22"/>
            <w:szCs w:val="22"/>
            <w:rPrChange w:id="3998" w:author="Guo, Shicheng" w:date="2020-02-11T14:24:00Z">
              <w:rPr>
                <w:rFonts w:ascii="Times New Roman" w:hAnsi="Times New Roman" w:cs="Times New Roman"/>
              </w:rPr>
            </w:rPrChange>
          </w:rPr>
          <w:t>.</w:t>
        </w:r>
      </w:ins>
      <w:r w:rsidRPr="00D30883">
        <w:rPr>
          <w:rFonts w:ascii="Arial" w:hAnsi="Arial" w:cs="Arial"/>
          <w:sz w:val="22"/>
          <w:szCs w:val="22"/>
          <w:rPrChange w:id="3999" w:author="Guo, Shicheng" w:date="2020-02-11T14:24:00Z">
            <w:rPr>
              <w:rFonts w:ascii="Times New Roman" w:hAnsi="Times New Roman" w:cs="Times New Roman"/>
            </w:rPr>
          </w:rPrChange>
        </w:rPr>
        <w:t xml:space="preserve">). ELISA </w:t>
      </w:r>
      <w:del w:id="4000" w:author="Andreae, Emily A" w:date="2020-02-11T13:21:00Z">
        <w:r w:rsidRPr="00D30883" w:rsidDel="00EB522D">
          <w:rPr>
            <w:rFonts w:ascii="Arial" w:hAnsi="Arial" w:cs="Arial"/>
            <w:sz w:val="22"/>
            <w:szCs w:val="22"/>
            <w:rPrChange w:id="4001" w:author="Guo, Shicheng" w:date="2020-02-11T14:24:00Z">
              <w:rPr>
                <w:rFonts w:ascii="Times New Roman" w:hAnsi="Times New Roman" w:cs="Times New Roman"/>
              </w:rPr>
            </w:rPrChange>
          </w:rPr>
          <w:delText xml:space="preserve">test </w:delText>
        </w:r>
      </w:del>
      <w:r w:rsidRPr="00D30883">
        <w:rPr>
          <w:rFonts w:ascii="Arial" w:hAnsi="Arial" w:cs="Arial"/>
          <w:sz w:val="22"/>
          <w:szCs w:val="22"/>
          <w:rPrChange w:id="4002" w:author="Guo, Shicheng" w:date="2020-02-11T14:24:00Z">
            <w:rPr>
              <w:rFonts w:ascii="Times New Roman" w:hAnsi="Times New Roman" w:cs="Times New Roman"/>
            </w:rPr>
          </w:rPrChange>
        </w:rPr>
        <w:t xml:space="preserve">was preformed to measure </w:t>
      </w:r>
      <w:del w:id="4003" w:author="Andreae, Emily A" w:date="2020-02-11T13:21:00Z">
        <w:r w:rsidRPr="00D30883" w:rsidDel="00EB522D">
          <w:rPr>
            <w:rFonts w:ascii="Arial" w:hAnsi="Arial" w:cs="Arial"/>
            <w:sz w:val="22"/>
            <w:szCs w:val="22"/>
            <w:rPrChange w:id="4004" w:author="Guo, Shicheng" w:date="2020-02-11T14:24:00Z">
              <w:rPr>
                <w:rFonts w:ascii="Times New Roman" w:hAnsi="Times New Roman" w:cs="Times New Roman"/>
              </w:rPr>
            </w:rPrChange>
          </w:rPr>
          <w:delText xml:space="preserve">the </w:delText>
        </w:r>
      </w:del>
      <w:r w:rsidRPr="00D30883">
        <w:rPr>
          <w:rFonts w:ascii="Arial" w:hAnsi="Arial" w:cs="Arial"/>
          <w:sz w:val="22"/>
          <w:szCs w:val="22"/>
          <w:rPrChange w:id="4005" w:author="Guo, Shicheng" w:date="2020-02-11T14:24:00Z">
            <w:rPr>
              <w:rFonts w:ascii="Times New Roman" w:hAnsi="Times New Roman" w:cs="Times New Roman"/>
            </w:rPr>
          </w:rPrChange>
        </w:rPr>
        <w:t xml:space="preserve">secreted </w:t>
      </w:r>
      <w:ins w:id="4006" w:author="Andreae, Emily A" w:date="2020-02-11T13:21:00Z">
        <w:r w:rsidR="00EB522D" w:rsidRPr="00D30883">
          <w:rPr>
            <w:rFonts w:ascii="Arial" w:hAnsi="Arial" w:cs="Arial"/>
            <w:sz w:val="22"/>
            <w:szCs w:val="22"/>
            <w:rPrChange w:id="4007" w:author="Guo, Shicheng" w:date="2020-02-11T14:24:00Z">
              <w:rPr>
                <w:rFonts w:ascii="Times New Roman" w:hAnsi="Times New Roman" w:cs="Times New Roman"/>
              </w:rPr>
            </w:rPrChange>
          </w:rPr>
          <w:t xml:space="preserve">levels of </w:t>
        </w:r>
      </w:ins>
      <w:r w:rsidRPr="00D30883">
        <w:rPr>
          <w:rFonts w:ascii="Arial" w:hAnsi="Arial" w:cs="Arial"/>
          <w:sz w:val="22"/>
          <w:szCs w:val="22"/>
          <w:rPrChange w:id="4008" w:author="Guo, Shicheng" w:date="2020-02-11T14:24:00Z">
            <w:rPr>
              <w:rFonts w:ascii="Times New Roman" w:hAnsi="Times New Roman" w:cs="Times New Roman"/>
            </w:rPr>
          </w:rPrChange>
        </w:rPr>
        <w:t>TGF-β1 and INF-γ according to the manufacturer’s protocol (Promega)</w:t>
      </w:r>
      <w:ins w:id="4009" w:author="Andreae, Emily A" w:date="2020-02-11T13:21:00Z">
        <w:r w:rsidR="00EB522D" w:rsidRPr="00D30883">
          <w:rPr>
            <w:rFonts w:ascii="Arial" w:hAnsi="Arial" w:cs="Arial"/>
            <w:sz w:val="22"/>
            <w:szCs w:val="22"/>
            <w:rPrChange w:id="4010" w:author="Guo, Shicheng" w:date="2020-02-11T14:24:00Z">
              <w:rPr>
                <w:rFonts w:ascii="Times New Roman" w:hAnsi="Times New Roman" w:cs="Times New Roman"/>
              </w:rPr>
            </w:rPrChange>
          </w:rPr>
          <w:t>.</w:t>
        </w:r>
      </w:ins>
    </w:p>
    <w:p w14:paraId="7AFB169B" w14:textId="77777777"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4011" w:author="Guo, Shicheng" w:date="2020-02-11T14:24:00Z">
            <w:rPr>
              <w:rFonts w:ascii="Times New Roman" w:eastAsia="SimSun" w:hAnsi="Times New Roman" w:cs="Times New Roman"/>
              <w:sz w:val="24"/>
              <w:szCs w:val="24"/>
            </w:rPr>
          </w:rPrChange>
        </w:rPr>
        <w:pPrChange w:id="4012" w:author="Guo, Shicheng" w:date="2020-02-11T14:23:00Z">
          <w:pPr>
            <w:pStyle w:val="Heading2"/>
            <w:shd w:val="clear" w:color="auto" w:fill="FFFFFF"/>
            <w:spacing w:before="270" w:after="90" w:line="480" w:lineRule="auto"/>
            <w:textAlignment w:val="baseline"/>
          </w:pPr>
        </w:pPrChange>
      </w:pPr>
      <w:commentRangeStart w:id="4013"/>
      <w:r w:rsidRPr="00D30883">
        <w:rPr>
          <w:rFonts w:ascii="Arial" w:eastAsia="SimSun" w:hAnsi="Arial" w:cs="Arial"/>
          <w:sz w:val="22"/>
          <w:szCs w:val="22"/>
          <w:rPrChange w:id="4014" w:author="Guo, Shicheng" w:date="2020-02-11T14:24:00Z">
            <w:rPr>
              <w:rFonts w:ascii="Times New Roman" w:eastAsia="SimSun" w:hAnsi="Times New Roman" w:cs="Times New Roman"/>
              <w:sz w:val="24"/>
              <w:szCs w:val="24"/>
            </w:rPr>
          </w:rPrChange>
        </w:rPr>
        <w:t>Plasmid and cell transfection</w:t>
      </w:r>
      <w:commentRangeEnd w:id="4013"/>
      <w:r w:rsidR="009B3B7D" w:rsidRPr="00D30883">
        <w:rPr>
          <w:rStyle w:val="CommentReference"/>
          <w:rFonts w:ascii="Arial" w:eastAsia="SimSun" w:hAnsi="Arial" w:cs="Arial"/>
          <w:b w:val="0"/>
          <w:bCs w:val="0"/>
          <w:sz w:val="22"/>
          <w:szCs w:val="22"/>
          <w:rPrChange w:id="4015" w:author="Guo, Shicheng" w:date="2020-02-11T14:24:00Z">
            <w:rPr>
              <w:rStyle w:val="CommentReference"/>
              <w:rFonts w:ascii="SimSun" w:eastAsia="SimSun" w:hAnsi="SimSun" w:cs="SimSun"/>
              <w:b w:val="0"/>
              <w:bCs w:val="0"/>
            </w:rPr>
          </w:rPrChange>
        </w:rPr>
        <w:commentReference w:id="4013"/>
      </w:r>
    </w:p>
    <w:p w14:paraId="0D9F2D46" w14:textId="4725C1B7" w:rsidR="00EC4505" w:rsidRPr="00D30883" w:rsidRDefault="00312EEC">
      <w:pPr>
        <w:spacing w:line="240" w:lineRule="auto"/>
        <w:ind w:firstLineChars="200" w:firstLine="440"/>
        <w:jc w:val="both"/>
        <w:rPr>
          <w:rFonts w:ascii="Arial" w:hAnsi="Arial" w:cs="Arial"/>
          <w:sz w:val="22"/>
          <w:szCs w:val="22"/>
          <w:rPrChange w:id="4016" w:author="Guo, Shicheng" w:date="2020-02-11T14:24:00Z">
            <w:rPr>
              <w:rFonts w:ascii="Times New Roman" w:hAnsi="Times New Roman" w:cs="Times New Roman"/>
            </w:rPr>
          </w:rPrChange>
        </w:rPr>
        <w:pPrChange w:id="4017" w:author="Guo, Shicheng" w:date="2020-02-11T14:23:00Z">
          <w:pPr>
            <w:spacing w:line="480" w:lineRule="auto"/>
            <w:ind w:firstLineChars="200" w:firstLine="480"/>
            <w:jc w:val="both"/>
          </w:pPr>
        </w:pPrChange>
      </w:pPr>
      <w:commentRangeStart w:id="4018"/>
      <w:r w:rsidRPr="00D30883">
        <w:rPr>
          <w:rFonts w:ascii="Arial" w:hAnsi="Arial" w:cs="Arial"/>
          <w:sz w:val="22"/>
          <w:szCs w:val="22"/>
          <w:rPrChange w:id="4019" w:author="Guo, Shicheng" w:date="2020-02-11T14:24:00Z">
            <w:rPr>
              <w:rFonts w:ascii="Times New Roman" w:hAnsi="Times New Roman" w:cs="Times New Roman"/>
            </w:rPr>
          </w:rPrChange>
        </w:rPr>
        <w:t xml:space="preserve">Plasmids </w:t>
      </w:r>
      <w:commentRangeEnd w:id="4018"/>
      <w:r w:rsidR="00EB522D" w:rsidRPr="00D30883">
        <w:rPr>
          <w:rStyle w:val="CommentReference"/>
          <w:rFonts w:ascii="Arial" w:hAnsi="Arial" w:cs="Arial"/>
          <w:sz w:val="22"/>
          <w:szCs w:val="22"/>
          <w:rPrChange w:id="4020" w:author="Guo, Shicheng" w:date="2020-02-11T14:24:00Z">
            <w:rPr>
              <w:rStyle w:val="CommentReference"/>
            </w:rPr>
          </w:rPrChange>
        </w:rPr>
        <w:commentReference w:id="4018"/>
      </w:r>
      <w:r w:rsidRPr="00D30883">
        <w:rPr>
          <w:rFonts w:ascii="Arial" w:hAnsi="Arial" w:cs="Arial"/>
          <w:sz w:val="22"/>
          <w:szCs w:val="22"/>
          <w:rPrChange w:id="4021" w:author="Guo, Shicheng" w:date="2020-02-11T14:24:00Z">
            <w:rPr>
              <w:rFonts w:ascii="Times New Roman" w:hAnsi="Times New Roman" w:cs="Times New Roman"/>
            </w:rPr>
          </w:rPrChange>
        </w:rPr>
        <w:t xml:space="preserve">packaged </w:t>
      </w:r>
      <w:ins w:id="4022" w:author="Andreae, Emily A" w:date="2020-02-11T13:23:00Z">
        <w:r w:rsidR="00EB522D" w:rsidRPr="00D30883">
          <w:rPr>
            <w:rFonts w:ascii="Arial" w:hAnsi="Arial" w:cs="Arial"/>
            <w:sz w:val="22"/>
            <w:szCs w:val="22"/>
            <w:rPrChange w:id="4023" w:author="Guo, Shicheng" w:date="2020-02-11T14:24:00Z">
              <w:rPr>
                <w:rFonts w:ascii="Times New Roman" w:hAnsi="Times New Roman" w:cs="Times New Roman"/>
              </w:rPr>
            </w:rPrChange>
          </w:rPr>
          <w:t>for</w:t>
        </w:r>
      </w:ins>
      <w:del w:id="4024" w:author="Andreae, Emily A" w:date="2020-02-11T13:23:00Z">
        <w:r w:rsidRPr="00D30883" w:rsidDel="00EB522D">
          <w:rPr>
            <w:rFonts w:ascii="Arial" w:hAnsi="Arial" w:cs="Arial"/>
            <w:sz w:val="22"/>
            <w:szCs w:val="22"/>
            <w:rPrChange w:id="4025" w:author="Guo, Shicheng" w:date="2020-02-11T14:24:00Z">
              <w:rPr>
                <w:rFonts w:ascii="Times New Roman" w:hAnsi="Times New Roman" w:cs="Times New Roman"/>
              </w:rPr>
            </w:rPrChange>
          </w:rPr>
          <w:delText>with</w:delText>
        </w:r>
      </w:del>
      <w:r w:rsidRPr="00D30883">
        <w:rPr>
          <w:rFonts w:ascii="Arial" w:hAnsi="Arial" w:cs="Arial"/>
          <w:sz w:val="22"/>
          <w:szCs w:val="22"/>
          <w:rPrChange w:id="4026" w:author="Guo, Shicheng" w:date="2020-02-11T14:24:00Z">
            <w:rPr>
              <w:rFonts w:ascii="Times New Roman" w:hAnsi="Times New Roman" w:cs="Times New Roman"/>
            </w:rPr>
          </w:rPrChange>
        </w:rPr>
        <w:t xml:space="preserve"> lentivirus</w:t>
      </w:r>
      <w:ins w:id="4027" w:author="Andreae, Emily A" w:date="2020-02-11T13:23:00Z">
        <w:r w:rsidR="00EB522D" w:rsidRPr="00D30883">
          <w:rPr>
            <w:rFonts w:ascii="Arial" w:hAnsi="Arial" w:cs="Arial"/>
            <w:sz w:val="22"/>
            <w:szCs w:val="22"/>
            <w:rPrChange w:id="4028" w:author="Guo, Shicheng" w:date="2020-02-11T14:24:00Z">
              <w:rPr>
                <w:rFonts w:ascii="Times New Roman" w:hAnsi="Times New Roman" w:cs="Times New Roman"/>
              </w:rPr>
            </w:rPrChange>
          </w:rPr>
          <w:t xml:space="preserve"> transfection</w:t>
        </w:r>
      </w:ins>
      <w:del w:id="4029" w:author="Andreae, Emily A" w:date="2020-02-11T13:23:00Z">
        <w:r w:rsidRPr="00D30883" w:rsidDel="00EB522D">
          <w:rPr>
            <w:rFonts w:ascii="Arial" w:hAnsi="Arial" w:cs="Arial"/>
            <w:sz w:val="22"/>
            <w:szCs w:val="22"/>
            <w:rPrChange w:id="4030" w:author="Guo, Shicheng" w:date="2020-02-11T14:24:00Z">
              <w:rPr>
                <w:rFonts w:ascii="Times New Roman" w:hAnsi="Times New Roman" w:cs="Times New Roman"/>
              </w:rPr>
            </w:rPrChange>
          </w:rPr>
          <w:delText>es</w:delText>
        </w:r>
      </w:del>
      <w:r w:rsidRPr="00D30883">
        <w:rPr>
          <w:rFonts w:ascii="Arial" w:hAnsi="Arial" w:cs="Arial"/>
          <w:sz w:val="22"/>
          <w:szCs w:val="22"/>
          <w:rPrChange w:id="4031" w:author="Guo, Shicheng" w:date="2020-02-11T14:24:00Z">
            <w:rPr>
              <w:rFonts w:ascii="Times New Roman" w:hAnsi="Times New Roman" w:cs="Times New Roman"/>
            </w:rPr>
          </w:rPrChange>
        </w:rPr>
        <w:t xml:space="preserve"> were purchased from Syngen</w:t>
      </w:r>
      <w:del w:id="4032" w:author="Andreae, Emily A" w:date="2020-02-11T13:22:00Z">
        <w:r w:rsidRPr="00D30883" w:rsidDel="00EB522D">
          <w:rPr>
            <w:rFonts w:ascii="Arial" w:hAnsi="Arial" w:cs="Arial"/>
            <w:sz w:val="22"/>
            <w:szCs w:val="22"/>
            <w:rPrChange w:id="4033" w:author="Guo, Shicheng" w:date="2020-02-11T14:24:00Z">
              <w:rPr>
                <w:rFonts w:ascii="Times New Roman" w:hAnsi="Times New Roman" w:cs="Times New Roman"/>
              </w:rPr>
            </w:rPrChange>
          </w:rPr>
          <w:delText>.</w:delText>
        </w:r>
      </w:del>
      <w:r w:rsidRPr="00D30883">
        <w:rPr>
          <w:rFonts w:ascii="Arial" w:hAnsi="Arial" w:cs="Arial"/>
          <w:sz w:val="22"/>
          <w:szCs w:val="22"/>
          <w:rPrChange w:id="4034" w:author="Guo, Shicheng" w:date="2020-02-11T14:24:00Z">
            <w:rPr>
              <w:rFonts w:ascii="Times New Roman" w:hAnsi="Times New Roman" w:cs="Times New Roman"/>
            </w:rPr>
          </w:rPrChange>
        </w:rPr>
        <w:t xml:space="preserve"> </w:t>
      </w:r>
      <w:ins w:id="4035" w:author="Andreae, Emily A" w:date="2020-02-11T13:23:00Z">
        <w:r w:rsidR="00EB522D" w:rsidRPr="00D30883">
          <w:rPr>
            <w:rFonts w:ascii="Arial" w:hAnsi="Arial" w:cs="Arial"/>
            <w:sz w:val="22"/>
            <w:szCs w:val="22"/>
            <w:rPrChange w:id="4036" w:author="Guo, Shicheng" w:date="2020-02-11T14:24:00Z">
              <w:rPr>
                <w:rFonts w:ascii="Times New Roman" w:hAnsi="Times New Roman" w:cs="Times New Roman"/>
              </w:rPr>
            </w:rPrChange>
          </w:rPr>
          <w:t xml:space="preserve">And constructed with XXX sequence of BRAFV600E with X and X restriction enzymes. </w:t>
        </w:r>
      </w:ins>
      <w:r w:rsidRPr="00D30883">
        <w:rPr>
          <w:rFonts w:ascii="Arial" w:hAnsi="Arial" w:cs="Arial"/>
          <w:sz w:val="22"/>
          <w:szCs w:val="22"/>
          <w:rPrChange w:id="4037" w:author="Guo, Shicheng" w:date="2020-02-11T14:24:00Z">
            <w:rPr>
              <w:rFonts w:ascii="Times New Roman" w:hAnsi="Times New Roman" w:cs="Times New Roman"/>
            </w:rPr>
          </w:rPrChange>
        </w:rPr>
        <w:t xml:space="preserve">BRAFV600E </w:t>
      </w:r>
      <w:ins w:id="4038" w:author="Andreae, Emily A" w:date="2020-02-11T13:24:00Z">
        <w:r w:rsidR="00EB522D" w:rsidRPr="00D30883">
          <w:rPr>
            <w:rFonts w:ascii="Arial" w:hAnsi="Arial" w:cs="Arial"/>
            <w:sz w:val="22"/>
            <w:szCs w:val="22"/>
            <w:rPrChange w:id="4039" w:author="Guo, Shicheng" w:date="2020-02-11T14:24:00Z">
              <w:rPr>
                <w:rFonts w:ascii="Times New Roman" w:hAnsi="Times New Roman" w:cs="Times New Roman"/>
              </w:rPr>
            </w:rPrChange>
          </w:rPr>
          <w:t xml:space="preserve">sequence incorporation in the plasmin </w:t>
        </w:r>
      </w:ins>
      <w:r w:rsidRPr="00D30883">
        <w:rPr>
          <w:rFonts w:ascii="Arial" w:hAnsi="Arial" w:cs="Arial"/>
          <w:sz w:val="22"/>
          <w:szCs w:val="22"/>
          <w:rPrChange w:id="4040" w:author="Guo, Shicheng" w:date="2020-02-11T14:24:00Z">
            <w:rPr>
              <w:rFonts w:ascii="Times New Roman" w:hAnsi="Times New Roman" w:cs="Times New Roman"/>
            </w:rPr>
          </w:rPrChange>
        </w:rPr>
        <w:t xml:space="preserve">was confirmed by </w:t>
      </w:r>
      <w:ins w:id="4041" w:author="Andreae, Emily A" w:date="2020-02-11T13:22:00Z">
        <w:r w:rsidR="00EB522D" w:rsidRPr="00D30883">
          <w:rPr>
            <w:rFonts w:ascii="Arial" w:hAnsi="Arial" w:cs="Arial"/>
            <w:sz w:val="22"/>
            <w:szCs w:val="22"/>
            <w:rPrChange w:id="4042" w:author="Guo, Shicheng" w:date="2020-02-11T14:24:00Z">
              <w:rPr>
                <w:rFonts w:ascii="Times New Roman" w:hAnsi="Times New Roman" w:cs="Times New Roman"/>
              </w:rPr>
            </w:rPrChange>
          </w:rPr>
          <w:t xml:space="preserve">Sanger </w:t>
        </w:r>
      </w:ins>
      <w:r w:rsidRPr="00D30883">
        <w:rPr>
          <w:rFonts w:ascii="Arial" w:hAnsi="Arial" w:cs="Arial"/>
          <w:sz w:val="22"/>
          <w:szCs w:val="22"/>
          <w:rPrChange w:id="4043" w:author="Guo, Shicheng" w:date="2020-02-11T14:24:00Z">
            <w:rPr>
              <w:rFonts w:ascii="Times New Roman" w:hAnsi="Times New Roman" w:cs="Times New Roman"/>
            </w:rPr>
          </w:rPrChange>
        </w:rPr>
        <w:t>sequencing</w:t>
      </w:r>
      <w:del w:id="4044" w:author="Andreae, Emily A" w:date="2020-02-11T13:24:00Z">
        <w:r w:rsidRPr="00D30883" w:rsidDel="00EB522D">
          <w:rPr>
            <w:rFonts w:ascii="Arial" w:hAnsi="Arial" w:cs="Arial"/>
            <w:sz w:val="22"/>
            <w:szCs w:val="22"/>
            <w:rPrChange w:id="4045" w:author="Guo, Shicheng" w:date="2020-02-11T14:24:00Z">
              <w:rPr>
                <w:rFonts w:ascii="Times New Roman" w:hAnsi="Times New Roman" w:cs="Times New Roman"/>
              </w:rPr>
            </w:rPrChange>
          </w:rPr>
          <w:delText xml:space="preserve"> analysis</w:delText>
        </w:r>
      </w:del>
      <w:r w:rsidRPr="00D30883">
        <w:rPr>
          <w:rFonts w:ascii="Arial" w:hAnsi="Arial" w:cs="Arial"/>
          <w:sz w:val="22"/>
          <w:szCs w:val="22"/>
          <w:rPrChange w:id="4046" w:author="Guo, Shicheng" w:date="2020-02-11T14:24:00Z">
            <w:rPr>
              <w:rFonts w:ascii="Times New Roman" w:hAnsi="Times New Roman" w:cs="Times New Roman"/>
            </w:rPr>
          </w:rPrChange>
        </w:rPr>
        <w:t xml:space="preserve">. Small interfering RNAs (siRNA) of CIITA were obtained from Qiagen. </w:t>
      </w:r>
      <w:commentRangeStart w:id="4047"/>
      <w:r w:rsidRPr="00D30883">
        <w:rPr>
          <w:rFonts w:ascii="Arial" w:hAnsi="Arial" w:cs="Arial"/>
          <w:sz w:val="22"/>
          <w:szCs w:val="22"/>
          <w:rPrChange w:id="4048" w:author="Guo, Shicheng" w:date="2020-02-11T14:24:00Z">
            <w:rPr>
              <w:rFonts w:ascii="Times New Roman" w:hAnsi="Times New Roman" w:cs="Times New Roman"/>
            </w:rPr>
          </w:rPrChange>
        </w:rPr>
        <w:t>Transfections were performed using Lipofectamine™ 3000 (Invitrogen) following the manufacturer’s instruction</w:t>
      </w:r>
      <w:ins w:id="4049" w:author="Andreae, Emily A" w:date="2020-02-11T13:25:00Z">
        <w:r w:rsidR="00EB522D" w:rsidRPr="00D30883">
          <w:rPr>
            <w:rFonts w:ascii="Arial" w:hAnsi="Arial" w:cs="Arial"/>
            <w:sz w:val="22"/>
            <w:szCs w:val="22"/>
            <w:rPrChange w:id="4050" w:author="Guo, Shicheng" w:date="2020-02-11T14:24:00Z">
              <w:rPr>
                <w:rFonts w:ascii="Times New Roman" w:hAnsi="Times New Roman" w:cs="Times New Roman"/>
              </w:rPr>
            </w:rPrChange>
          </w:rPr>
          <w:t>s</w:t>
        </w:r>
      </w:ins>
      <w:r w:rsidRPr="00D30883">
        <w:rPr>
          <w:rFonts w:ascii="Arial" w:hAnsi="Arial" w:cs="Arial"/>
          <w:sz w:val="22"/>
          <w:szCs w:val="22"/>
          <w:rPrChange w:id="4051" w:author="Guo, Shicheng" w:date="2020-02-11T14:24:00Z">
            <w:rPr>
              <w:rFonts w:ascii="Times New Roman" w:hAnsi="Times New Roman" w:cs="Times New Roman"/>
            </w:rPr>
          </w:rPrChange>
        </w:rPr>
        <w:t>.</w:t>
      </w:r>
      <w:commentRangeEnd w:id="4047"/>
      <w:r w:rsidR="00EB522D" w:rsidRPr="00D30883">
        <w:rPr>
          <w:rStyle w:val="CommentReference"/>
          <w:rFonts w:ascii="Arial" w:hAnsi="Arial" w:cs="Arial"/>
          <w:sz w:val="22"/>
          <w:szCs w:val="22"/>
          <w:rPrChange w:id="4052" w:author="Guo, Shicheng" w:date="2020-02-11T14:24:00Z">
            <w:rPr>
              <w:rStyle w:val="CommentReference"/>
            </w:rPr>
          </w:rPrChange>
        </w:rPr>
        <w:commentReference w:id="4047"/>
      </w:r>
    </w:p>
    <w:p w14:paraId="2E989EBD" w14:textId="318BB26A"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4053" w:author="Guo, Shicheng" w:date="2020-02-11T14:24:00Z">
            <w:rPr>
              <w:rFonts w:ascii="Times New Roman" w:eastAsia="SimSun" w:hAnsi="Times New Roman" w:cs="Times New Roman"/>
              <w:sz w:val="24"/>
              <w:szCs w:val="24"/>
            </w:rPr>
          </w:rPrChange>
        </w:rPr>
        <w:pPrChange w:id="4054"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4055" w:author="Guo, Shicheng" w:date="2020-02-11T14:24:00Z">
            <w:rPr>
              <w:rFonts w:ascii="Times New Roman" w:eastAsia="SimSun" w:hAnsi="Times New Roman" w:cs="Times New Roman"/>
              <w:sz w:val="24"/>
              <w:szCs w:val="24"/>
            </w:rPr>
          </w:rPrChange>
        </w:rPr>
        <w:t>Real</w:t>
      </w:r>
      <w:ins w:id="4056" w:author="Andreae, Emily A" w:date="2020-02-10T16:01:00Z">
        <w:r w:rsidR="00FB7C79" w:rsidRPr="00D30883">
          <w:rPr>
            <w:rFonts w:ascii="Arial" w:eastAsia="SimSun" w:hAnsi="Arial" w:cs="Arial"/>
            <w:sz w:val="22"/>
            <w:szCs w:val="22"/>
            <w:rPrChange w:id="4057" w:author="Guo, Shicheng" w:date="2020-02-11T14:24:00Z">
              <w:rPr>
                <w:rFonts w:ascii="Times New Roman" w:eastAsia="SimSun" w:hAnsi="Times New Roman" w:cs="Times New Roman"/>
                <w:sz w:val="24"/>
                <w:szCs w:val="24"/>
              </w:rPr>
            </w:rPrChange>
          </w:rPr>
          <w:t>-</w:t>
        </w:r>
      </w:ins>
      <w:r w:rsidRPr="00D30883">
        <w:rPr>
          <w:rFonts w:ascii="Arial" w:eastAsia="SimSun" w:hAnsi="Arial" w:cs="Arial"/>
          <w:sz w:val="22"/>
          <w:szCs w:val="22"/>
          <w:rPrChange w:id="4058" w:author="Guo, Shicheng" w:date="2020-02-11T14:24:00Z">
            <w:rPr>
              <w:rFonts w:ascii="Times New Roman" w:eastAsia="SimSun" w:hAnsi="Times New Roman" w:cs="Times New Roman"/>
              <w:sz w:val="24"/>
              <w:szCs w:val="24"/>
            </w:rPr>
          </w:rPrChange>
        </w:rPr>
        <w:t>time PCR</w:t>
      </w:r>
    </w:p>
    <w:p w14:paraId="300E7700" w14:textId="0E7EFA4A" w:rsidR="00EC4505" w:rsidRPr="00D30883" w:rsidRDefault="00312EEC">
      <w:pPr>
        <w:spacing w:line="240" w:lineRule="auto"/>
        <w:ind w:firstLineChars="200" w:firstLine="440"/>
        <w:jc w:val="both"/>
        <w:rPr>
          <w:rFonts w:ascii="Arial" w:hAnsi="Arial" w:cs="Arial"/>
          <w:sz w:val="22"/>
          <w:szCs w:val="22"/>
          <w:rPrChange w:id="4059" w:author="Guo, Shicheng" w:date="2020-02-11T14:24:00Z">
            <w:rPr>
              <w:rFonts w:ascii="Times New Roman" w:hAnsi="Times New Roman" w:cs="Times New Roman"/>
            </w:rPr>
          </w:rPrChange>
        </w:rPr>
        <w:pPrChange w:id="4060" w:author="Guo, Shicheng" w:date="2020-02-11T14:23:00Z">
          <w:pPr>
            <w:spacing w:line="480" w:lineRule="auto"/>
            <w:ind w:firstLineChars="200" w:firstLine="480"/>
            <w:jc w:val="both"/>
          </w:pPr>
        </w:pPrChange>
      </w:pPr>
      <w:r w:rsidRPr="00D30883">
        <w:rPr>
          <w:rFonts w:ascii="Arial" w:hAnsi="Arial" w:cs="Arial"/>
          <w:sz w:val="22"/>
          <w:szCs w:val="22"/>
          <w:rPrChange w:id="4061" w:author="Guo, Shicheng" w:date="2020-02-11T14:24:00Z">
            <w:rPr>
              <w:rFonts w:ascii="Times New Roman" w:hAnsi="Times New Roman" w:cs="Times New Roman"/>
            </w:rPr>
          </w:rPrChange>
        </w:rPr>
        <w:t>Real</w:t>
      </w:r>
      <w:ins w:id="4062" w:author="Andreae, Emily A" w:date="2020-02-10T16:01:00Z">
        <w:r w:rsidR="00FB7C79" w:rsidRPr="00D30883">
          <w:rPr>
            <w:rFonts w:ascii="Arial" w:hAnsi="Arial" w:cs="Arial"/>
            <w:sz w:val="22"/>
            <w:szCs w:val="22"/>
            <w:rPrChange w:id="4063" w:author="Guo, Shicheng" w:date="2020-02-11T14:24:00Z">
              <w:rPr>
                <w:rFonts w:ascii="Times New Roman" w:hAnsi="Times New Roman" w:cs="Times New Roman"/>
              </w:rPr>
            </w:rPrChange>
          </w:rPr>
          <w:t>-</w:t>
        </w:r>
      </w:ins>
      <w:r w:rsidRPr="00D30883">
        <w:rPr>
          <w:rFonts w:ascii="Arial" w:hAnsi="Arial" w:cs="Arial"/>
          <w:sz w:val="22"/>
          <w:szCs w:val="22"/>
          <w:rPrChange w:id="4064" w:author="Guo, Shicheng" w:date="2020-02-11T14:24:00Z">
            <w:rPr>
              <w:rFonts w:ascii="Times New Roman" w:hAnsi="Times New Roman" w:cs="Times New Roman"/>
            </w:rPr>
          </w:rPrChange>
        </w:rPr>
        <w:t xml:space="preserve">time PCR assays were performed as </w:t>
      </w:r>
      <w:commentRangeStart w:id="4065"/>
      <w:r w:rsidRPr="00D30883">
        <w:rPr>
          <w:rFonts w:ascii="Arial" w:hAnsi="Arial" w:cs="Arial"/>
          <w:sz w:val="22"/>
          <w:szCs w:val="22"/>
          <w:rPrChange w:id="4066" w:author="Guo, Shicheng" w:date="2020-02-11T14:24:00Z">
            <w:rPr>
              <w:rFonts w:ascii="Times New Roman" w:hAnsi="Times New Roman" w:cs="Times New Roman"/>
            </w:rPr>
          </w:rPrChange>
        </w:rPr>
        <w:t>previously described</w:t>
      </w:r>
      <w:commentRangeEnd w:id="4065"/>
      <w:r w:rsidR="00EB522D" w:rsidRPr="00D30883">
        <w:rPr>
          <w:rStyle w:val="CommentReference"/>
          <w:rFonts w:ascii="Arial" w:hAnsi="Arial" w:cs="Arial"/>
          <w:sz w:val="22"/>
          <w:szCs w:val="22"/>
          <w:rPrChange w:id="4067" w:author="Guo, Shicheng" w:date="2020-02-11T14:24:00Z">
            <w:rPr>
              <w:rStyle w:val="CommentReference"/>
            </w:rPr>
          </w:rPrChange>
        </w:rPr>
        <w:commentReference w:id="4065"/>
      </w:r>
      <w:r w:rsidRPr="00D30883">
        <w:rPr>
          <w:rFonts w:ascii="Arial" w:hAnsi="Arial" w:cs="Arial"/>
          <w:sz w:val="22"/>
          <w:szCs w:val="22"/>
          <w:rPrChange w:id="4068" w:author="Guo, Shicheng" w:date="2020-02-11T14:24:00Z">
            <w:rPr>
              <w:rFonts w:ascii="Times New Roman" w:hAnsi="Times New Roman" w:cs="Times New Roman"/>
            </w:rPr>
          </w:rPrChange>
        </w:rPr>
        <w:t xml:space="preserve">. Primers are listed </w:t>
      </w:r>
      <w:ins w:id="4069" w:author="Andreae, Emily A" w:date="2020-02-11T13:27:00Z">
        <w:r w:rsidR="00EB522D" w:rsidRPr="00D30883">
          <w:rPr>
            <w:rFonts w:ascii="Arial" w:hAnsi="Arial" w:cs="Arial"/>
            <w:sz w:val="22"/>
            <w:szCs w:val="22"/>
            <w:rPrChange w:id="4070" w:author="Guo, Shicheng" w:date="2020-02-11T14:24:00Z">
              <w:rPr>
                <w:rFonts w:ascii="Times New Roman" w:hAnsi="Times New Roman" w:cs="Times New Roman"/>
              </w:rPr>
            </w:rPrChange>
          </w:rPr>
          <w:t>in 5</w:t>
        </w:r>
        <w:r w:rsidR="00EB522D" w:rsidRPr="00D30883">
          <w:rPr>
            <w:rFonts w:ascii="Arial" w:hAnsi="Arial" w:cs="Arial" w:hint="eastAsia"/>
            <w:sz w:val="22"/>
            <w:szCs w:val="22"/>
            <w:rPrChange w:id="4071" w:author="Guo, Shicheng" w:date="2020-02-11T14:24:00Z">
              <w:rPr>
                <w:rFonts w:ascii="Times New Roman" w:hAnsi="Times New Roman" w:cs="Times New Roman" w:hint="eastAsia"/>
              </w:rPr>
            </w:rPrChange>
          </w:rPr>
          <w:t>′</w:t>
        </w:r>
      </w:ins>
      <w:ins w:id="4072" w:author="Andreae, Emily A" w:date="2020-02-11T13:28:00Z">
        <w:r w:rsidR="00EB522D" w:rsidRPr="00D30883">
          <w:rPr>
            <w:rFonts w:ascii="Arial" w:hAnsi="Arial" w:cs="Arial" w:hint="eastAsia"/>
            <w:sz w:val="22"/>
            <w:szCs w:val="22"/>
            <w:rPrChange w:id="4073" w:author="Guo, Shicheng" w:date="2020-02-11T14:24:00Z">
              <w:rPr>
                <w:rFonts w:ascii="Times New Roman" w:hAnsi="Times New Roman" w:cs="Times New Roman" w:hint="eastAsia"/>
              </w:rPr>
            </w:rPrChange>
          </w:rPr>
          <w:t>→</w:t>
        </w:r>
        <w:r w:rsidR="00EB522D" w:rsidRPr="00D30883">
          <w:rPr>
            <w:rFonts w:ascii="Arial" w:hAnsi="Arial" w:cs="Arial"/>
            <w:sz w:val="22"/>
            <w:szCs w:val="22"/>
            <w:rPrChange w:id="4074" w:author="Guo, Shicheng" w:date="2020-02-11T14:24:00Z">
              <w:rPr>
                <w:rFonts w:ascii="Times New Roman" w:hAnsi="Times New Roman" w:cs="Times New Roman"/>
              </w:rPr>
            </w:rPrChange>
          </w:rPr>
          <w:t>3</w:t>
        </w:r>
        <w:r w:rsidR="00EB522D" w:rsidRPr="00D30883">
          <w:rPr>
            <w:rFonts w:ascii="Arial" w:hAnsi="Arial" w:cs="Arial" w:hint="eastAsia"/>
            <w:sz w:val="22"/>
            <w:szCs w:val="22"/>
            <w:rPrChange w:id="4075" w:author="Guo, Shicheng" w:date="2020-02-11T14:24:00Z">
              <w:rPr>
                <w:rFonts w:ascii="Times New Roman" w:hAnsi="Times New Roman" w:cs="Times New Roman" w:hint="eastAsia"/>
              </w:rPr>
            </w:rPrChange>
          </w:rPr>
          <w:t>′</w:t>
        </w:r>
        <w:r w:rsidR="00EB522D" w:rsidRPr="00D30883">
          <w:rPr>
            <w:rFonts w:ascii="Arial" w:hAnsi="Arial" w:cs="Arial"/>
            <w:sz w:val="22"/>
            <w:szCs w:val="22"/>
            <w:rPrChange w:id="4076" w:author="Guo, Shicheng" w:date="2020-02-11T14:24:00Z">
              <w:rPr>
                <w:rFonts w:ascii="Times New Roman" w:hAnsi="Times New Roman" w:cs="Times New Roman"/>
              </w:rPr>
            </w:rPrChange>
          </w:rPr>
          <w:t xml:space="preserve"> orientation </w:t>
        </w:r>
      </w:ins>
      <w:r w:rsidRPr="00D30883">
        <w:rPr>
          <w:rFonts w:ascii="Arial" w:hAnsi="Arial" w:cs="Arial"/>
          <w:sz w:val="22"/>
          <w:szCs w:val="22"/>
          <w:rPrChange w:id="4077" w:author="Guo, Shicheng" w:date="2020-02-11T14:24:00Z">
            <w:rPr>
              <w:rFonts w:ascii="Times New Roman" w:hAnsi="Times New Roman" w:cs="Times New Roman"/>
            </w:rPr>
          </w:rPrChange>
        </w:rPr>
        <w:t>as follows:</w:t>
      </w:r>
    </w:p>
    <w:tbl>
      <w:tblPr>
        <w:tblStyle w:val="TableGrid"/>
        <w:tblW w:w="10137" w:type="dxa"/>
        <w:tblInd w:w="-34" w:type="dxa"/>
        <w:tblLayout w:type="fixed"/>
        <w:tblLook w:val="04A0" w:firstRow="1" w:lastRow="0" w:firstColumn="1" w:lastColumn="0" w:noHBand="0" w:noVBand="1"/>
      </w:tblPr>
      <w:tblGrid>
        <w:gridCol w:w="1649"/>
        <w:gridCol w:w="4065"/>
        <w:gridCol w:w="4423"/>
      </w:tblGrid>
      <w:tr w:rsidR="00EC4505" w:rsidRPr="00D30883" w14:paraId="4896A8C7" w14:textId="77777777" w:rsidTr="00985223">
        <w:trPr>
          <w:trHeight w:val="174"/>
        </w:trPr>
        <w:tc>
          <w:tcPr>
            <w:tcW w:w="1649" w:type="dxa"/>
          </w:tcPr>
          <w:p w14:paraId="35F819A3" w14:textId="77777777" w:rsidR="00EC4505" w:rsidRPr="00D30883" w:rsidRDefault="00EC4505">
            <w:pPr>
              <w:spacing w:line="240" w:lineRule="auto"/>
              <w:jc w:val="both"/>
              <w:rPr>
                <w:rFonts w:ascii="Arial" w:hAnsi="Arial" w:cs="Arial"/>
                <w:sz w:val="22"/>
                <w:szCs w:val="22"/>
                <w:rPrChange w:id="4078" w:author="Guo, Shicheng" w:date="2020-02-11T14:24:00Z">
                  <w:rPr>
                    <w:rFonts w:ascii="Times New Roman" w:hAnsi="Times New Roman" w:cs="Times New Roman"/>
                  </w:rPr>
                </w:rPrChange>
              </w:rPr>
              <w:pPrChange w:id="4079" w:author="Guo, Shicheng" w:date="2020-02-11T14:23:00Z">
                <w:pPr>
                  <w:spacing w:line="480" w:lineRule="auto"/>
                  <w:jc w:val="both"/>
                </w:pPr>
              </w:pPrChange>
            </w:pPr>
            <w:commentRangeStart w:id="4080"/>
          </w:p>
        </w:tc>
        <w:tc>
          <w:tcPr>
            <w:tcW w:w="4065" w:type="dxa"/>
          </w:tcPr>
          <w:p w14:paraId="09FC4581" w14:textId="77777777" w:rsidR="00EC4505" w:rsidRPr="00D30883" w:rsidRDefault="00312EEC">
            <w:pPr>
              <w:spacing w:line="240" w:lineRule="auto"/>
              <w:jc w:val="both"/>
              <w:rPr>
                <w:rFonts w:ascii="Arial" w:hAnsi="Arial" w:cs="Arial"/>
                <w:sz w:val="22"/>
                <w:szCs w:val="22"/>
                <w:rPrChange w:id="4081" w:author="Guo, Shicheng" w:date="2020-02-11T14:24:00Z">
                  <w:rPr>
                    <w:rFonts w:ascii="Times New Roman" w:hAnsi="Times New Roman" w:cs="Times New Roman"/>
                  </w:rPr>
                </w:rPrChange>
              </w:rPr>
              <w:pPrChange w:id="4082" w:author="Guo, Shicheng" w:date="2020-02-11T14:23:00Z">
                <w:pPr>
                  <w:spacing w:line="480" w:lineRule="auto"/>
                  <w:jc w:val="both"/>
                </w:pPr>
              </w:pPrChange>
            </w:pPr>
            <w:r w:rsidRPr="00D30883">
              <w:rPr>
                <w:rFonts w:ascii="Arial" w:hAnsi="Arial" w:cs="Arial"/>
                <w:sz w:val="22"/>
                <w:szCs w:val="22"/>
                <w:rPrChange w:id="4083" w:author="Guo, Shicheng" w:date="2020-02-11T14:24:00Z">
                  <w:rPr>
                    <w:rFonts w:ascii="Times New Roman" w:hAnsi="Times New Roman" w:cs="Times New Roman"/>
                  </w:rPr>
                </w:rPrChange>
              </w:rPr>
              <w:t>FORWARD</w:t>
            </w:r>
          </w:p>
        </w:tc>
        <w:tc>
          <w:tcPr>
            <w:tcW w:w="4423" w:type="dxa"/>
          </w:tcPr>
          <w:p w14:paraId="2E031DB0" w14:textId="77777777" w:rsidR="00EC4505" w:rsidRPr="00D30883" w:rsidRDefault="00312EEC">
            <w:pPr>
              <w:spacing w:line="240" w:lineRule="auto"/>
              <w:jc w:val="both"/>
              <w:rPr>
                <w:rFonts w:ascii="Arial" w:hAnsi="Arial" w:cs="Arial"/>
                <w:sz w:val="22"/>
                <w:szCs w:val="22"/>
                <w:rPrChange w:id="4084" w:author="Guo, Shicheng" w:date="2020-02-11T14:24:00Z">
                  <w:rPr>
                    <w:rFonts w:ascii="Times New Roman" w:hAnsi="Times New Roman" w:cs="Times New Roman"/>
                  </w:rPr>
                </w:rPrChange>
              </w:rPr>
              <w:pPrChange w:id="4085" w:author="Guo, Shicheng" w:date="2020-02-11T14:23:00Z">
                <w:pPr>
                  <w:spacing w:line="480" w:lineRule="auto"/>
                  <w:jc w:val="both"/>
                </w:pPr>
              </w:pPrChange>
            </w:pPr>
            <w:r w:rsidRPr="00D30883">
              <w:rPr>
                <w:rFonts w:ascii="Arial" w:hAnsi="Arial" w:cs="Arial"/>
                <w:sz w:val="22"/>
                <w:szCs w:val="22"/>
                <w:rPrChange w:id="4086" w:author="Guo, Shicheng" w:date="2020-02-11T14:24:00Z">
                  <w:rPr>
                    <w:rFonts w:ascii="Times New Roman" w:hAnsi="Times New Roman" w:cs="Times New Roman"/>
                  </w:rPr>
                </w:rPrChange>
              </w:rPr>
              <w:t>REVERSE</w:t>
            </w:r>
          </w:p>
        </w:tc>
      </w:tr>
      <w:tr w:rsidR="00EC4505" w:rsidRPr="00D30883" w14:paraId="7423771E" w14:textId="77777777" w:rsidTr="00985223">
        <w:trPr>
          <w:trHeight w:val="304"/>
        </w:trPr>
        <w:tc>
          <w:tcPr>
            <w:tcW w:w="1649" w:type="dxa"/>
          </w:tcPr>
          <w:p w14:paraId="56D5AAD7" w14:textId="77777777" w:rsidR="00EC4505" w:rsidRPr="00D30883" w:rsidRDefault="00312EEC">
            <w:pPr>
              <w:spacing w:line="240" w:lineRule="auto"/>
              <w:jc w:val="both"/>
              <w:rPr>
                <w:rFonts w:ascii="Arial" w:hAnsi="Arial" w:cs="Arial"/>
                <w:sz w:val="22"/>
                <w:szCs w:val="22"/>
                <w:rPrChange w:id="4087" w:author="Guo, Shicheng" w:date="2020-02-11T14:24:00Z">
                  <w:rPr>
                    <w:rFonts w:ascii="Times New Roman" w:hAnsi="Times New Roman" w:cs="Times New Roman"/>
                  </w:rPr>
                </w:rPrChange>
              </w:rPr>
              <w:pPrChange w:id="4088" w:author="Guo, Shicheng" w:date="2020-02-11T14:23:00Z">
                <w:pPr>
                  <w:spacing w:line="480" w:lineRule="auto"/>
                  <w:jc w:val="both"/>
                </w:pPr>
              </w:pPrChange>
            </w:pPr>
            <w:r w:rsidRPr="00D30883">
              <w:rPr>
                <w:rFonts w:ascii="Arial" w:hAnsi="Arial" w:cs="Arial"/>
                <w:sz w:val="22"/>
                <w:szCs w:val="22"/>
                <w:rPrChange w:id="4089" w:author="Guo, Shicheng" w:date="2020-02-11T14:24:00Z">
                  <w:rPr>
                    <w:rFonts w:ascii="Times New Roman" w:hAnsi="Times New Roman" w:cs="Times New Roman"/>
                  </w:rPr>
                </w:rPrChange>
              </w:rPr>
              <w:t>CIITA</w:t>
            </w:r>
          </w:p>
        </w:tc>
        <w:tc>
          <w:tcPr>
            <w:tcW w:w="4065" w:type="dxa"/>
          </w:tcPr>
          <w:p w14:paraId="5E07DE0F" w14:textId="77777777" w:rsidR="00EC4505" w:rsidRPr="00D30883" w:rsidRDefault="00312EEC">
            <w:pPr>
              <w:spacing w:line="240" w:lineRule="auto"/>
              <w:jc w:val="both"/>
              <w:rPr>
                <w:rFonts w:ascii="Arial" w:hAnsi="Arial" w:cs="Arial"/>
                <w:sz w:val="22"/>
                <w:szCs w:val="22"/>
                <w:rPrChange w:id="4090" w:author="Guo, Shicheng" w:date="2020-02-11T14:24:00Z">
                  <w:rPr>
                    <w:rFonts w:ascii="Times New Roman" w:hAnsi="Times New Roman" w:cs="Times New Roman"/>
                  </w:rPr>
                </w:rPrChange>
              </w:rPr>
              <w:pPrChange w:id="4091" w:author="Guo, Shicheng" w:date="2020-02-11T14:23:00Z">
                <w:pPr>
                  <w:spacing w:line="480" w:lineRule="auto"/>
                  <w:jc w:val="both"/>
                </w:pPr>
              </w:pPrChange>
            </w:pPr>
            <w:r w:rsidRPr="00D30883">
              <w:rPr>
                <w:rFonts w:ascii="Arial" w:hAnsi="Arial" w:cs="Arial"/>
                <w:sz w:val="22"/>
                <w:szCs w:val="22"/>
                <w:rPrChange w:id="4092" w:author="Guo, Shicheng" w:date="2020-02-11T14:24:00Z">
                  <w:rPr>
                    <w:rFonts w:ascii="Times New Roman" w:hAnsi="Times New Roman" w:cs="Times New Roman"/>
                  </w:rPr>
                </w:rPrChange>
              </w:rPr>
              <w:t>GAAGAAGCTGCTCCGAGGTTGC</w:t>
            </w:r>
          </w:p>
        </w:tc>
        <w:tc>
          <w:tcPr>
            <w:tcW w:w="4423" w:type="dxa"/>
          </w:tcPr>
          <w:p w14:paraId="6EDECB20" w14:textId="77777777" w:rsidR="00EC4505" w:rsidRPr="00D30883" w:rsidRDefault="00312EEC">
            <w:pPr>
              <w:spacing w:line="240" w:lineRule="auto"/>
              <w:jc w:val="both"/>
              <w:rPr>
                <w:rFonts w:ascii="Arial" w:hAnsi="Arial" w:cs="Arial"/>
                <w:sz w:val="22"/>
                <w:szCs w:val="22"/>
                <w:rPrChange w:id="4093" w:author="Guo, Shicheng" w:date="2020-02-11T14:24:00Z">
                  <w:rPr>
                    <w:rFonts w:ascii="Times New Roman" w:hAnsi="Times New Roman" w:cs="Times New Roman"/>
                  </w:rPr>
                </w:rPrChange>
              </w:rPr>
              <w:pPrChange w:id="4094" w:author="Guo, Shicheng" w:date="2020-02-11T14:23:00Z">
                <w:pPr>
                  <w:spacing w:line="480" w:lineRule="auto"/>
                  <w:jc w:val="both"/>
                </w:pPr>
              </w:pPrChange>
            </w:pPr>
            <w:r w:rsidRPr="00D30883">
              <w:rPr>
                <w:rFonts w:ascii="Arial" w:hAnsi="Arial" w:cs="Arial"/>
                <w:sz w:val="22"/>
                <w:szCs w:val="22"/>
                <w:rPrChange w:id="4095" w:author="Guo, Shicheng" w:date="2020-02-11T14:24:00Z">
                  <w:rPr>
                    <w:rFonts w:ascii="Times New Roman" w:hAnsi="Times New Roman" w:cs="Times New Roman"/>
                  </w:rPr>
                </w:rPrChange>
              </w:rPr>
              <w:t>GCTCTGTCTTGGTGCTCTGTCATC</w:t>
            </w:r>
          </w:p>
        </w:tc>
      </w:tr>
      <w:tr w:rsidR="00EC4505" w:rsidRPr="00D30883" w14:paraId="01BD19A0" w14:textId="77777777" w:rsidTr="00985223">
        <w:trPr>
          <w:trHeight w:val="299"/>
        </w:trPr>
        <w:tc>
          <w:tcPr>
            <w:tcW w:w="1649" w:type="dxa"/>
          </w:tcPr>
          <w:p w14:paraId="0F9DBAB4" w14:textId="77777777" w:rsidR="00EC4505" w:rsidRPr="00D30883" w:rsidRDefault="00312EEC">
            <w:pPr>
              <w:spacing w:line="240" w:lineRule="auto"/>
              <w:jc w:val="both"/>
              <w:rPr>
                <w:rFonts w:ascii="Arial" w:hAnsi="Arial" w:cs="Arial"/>
                <w:sz w:val="22"/>
                <w:szCs w:val="22"/>
                <w:rPrChange w:id="4096" w:author="Guo, Shicheng" w:date="2020-02-11T14:24:00Z">
                  <w:rPr>
                    <w:rFonts w:ascii="Times New Roman" w:hAnsi="Times New Roman" w:cs="Times New Roman"/>
                  </w:rPr>
                </w:rPrChange>
              </w:rPr>
              <w:pPrChange w:id="4097" w:author="Guo, Shicheng" w:date="2020-02-11T14:23:00Z">
                <w:pPr>
                  <w:spacing w:line="480" w:lineRule="auto"/>
                  <w:jc w:val="both"/>
                </w:pPr>
              </w:pPrChange>
            </w:pPr>
            <w:r w:rsidRPr="00D30883">
              <w:rPr>
                <w:rFonts w:ascii="Arial" w:hAnsi="Arial" w:cs="Arial"/>
                <w:sz w:val="22"/>
                <w:szCs w:val="22"/>
                <w:rPrChange w:id="4098" w:author="Guo, Shicheng" w:date="2020-02-11T14:24:00Z">
                  <w:rPr>
                    <w:rFonts w:ascii="Times New Roman" w:hAnsi="Times New Roman" w:cs="Times New Roman"/>
                  </w:rPr>
                </w:rPrChange>
              </w:rPr>
              <w:t>HLA-DPA1</w:t>
            </w:r>
          </w:p>
        </w:tc>
        <w:tc>
          <w:tcPr>
            <w:tcW w:w="4065" w:type="dxa"/>
          </w:tcPr>
          <w:p w14:paraId="31104829" w14:textId="77777777" w:rsidR="00EC4505" w:rsidRPr="00D30883" w:rsidRDefault="00312EEC">
            <w:pPr>
              <w:spacing w:line="240" w:lineRule="auto"/>
              <w:jc w:val="both"/>
              <w:rPr>
                <w:rFonts w:ascii="Arial" w:hAnsi="Arial" w:cs="Arial"/>
                <w:sz w:val="22"/>
                <w:szCs w:val="22"/>
                <w:rPrChange w:id="4099" w:author="Guo, Shicheng" w:date="2020-02-11T14:24:00Z">
                  <w:rPr>
                    <w:rFonts w:ascii="Times New Roman" w:hAnsi="Times New Roman" w:cs="Times New Roman"/>
                  </w:rPr>
                </w:rPrChange>
              </w:rPr>
              <w:pPrChange w:id="4100" w:author="Guo, Shicheng" w:date="2020-02-11T14:23:00Z">
                <w:pPr>
                  <w:spacing w:line="480" w:lineRule="auto"/>
                  <w:jc w:val="both"/>
                </w:pPr>
              </w:pPrChange>
            </w:pPr>
            <w:r w:rsidRPr="00D30883">
              <w:rPr>
                <w:rFonts w:ascii="Arial" w:hAnsi="Arial" w:cs="Arial"/>
                <w:sz w:val="22"/>
                <w:szCs w:val="22"/>
                <w:rPrChange w:id="4101" w:author="Guo, Shicheng" w:date="2020-02-11T14:24:00Z">
                  <w:rPr>
                    <w:rFonts w:ascii="Times New Roman" w:hAnsi="Times New Roman" w:cs="Times New Roman"/>
                  </w:rPr>
                </w:rPrChange>
              </w:rPr>
              <w:t>GACCGTCTGGCATCTGGAGGAG</w:t>
            </w:r>
          </w:p>
        </w:tc>
        <w:tc>
          <w:tcPr>
            <w:tcW w:w="4423" w:type="dxa"/>
          </w:tcPr>
          <w:p w14:paraId="58AD0C48" w14:textId="77777777" w:rsidR="00EC4505" w:rsidRPr="00D30883" w:rsidRDefault="00312EEC">
            <w:pPr>
              <w:spacing w:line="240" w:lineRule="auto"/>
              <w:jc w:val="both"/>
              <w:rPr>
                <w:rFonts w:ascii="Arial" w:hAnsi="Arial" w:cs="Arial"/>
                <w:sz w:val="22"/>
                <w:szCs w:val="22"/>
                <w:rPrChange w:id="4102" w:author="Guo, Shicheng" w:date="2020-02-11T14:24:00Z">
                  <w:rPr>
                    <w:rFonts w:ascii="Times New Roman" w:hAnsi="Times New Roman" w:cs="Times New Roman"/>
                  </w:rPr>
                </w:rPrChange>
              </w:rPr>
              <w:pPrChange w:id="4103" w:author="Guo, Shicheng" w:date="2020-02-11T14:23:00Z">
                <w:pPr>
                  <w:spacing w:line="480" w:lineRule="auto"/>
                  <w:jc w:val="both"/>
                </w:pPr>
              </w:pPrChange>
            </w:pPr>
            <w:r w:rsidRPr="00D30883">
              <w:rPr>
                <w:rFonts w:ascii="Arial" w:hAnsi="Arial" w:cs="Arial"/>
                <w:sz w:val="22"/>
                <w:szCs w:val="22"/>
                <w:rPrChange w:id="4104" w:author="Guo, Shicheng" w:date="2020-02-11T14:24:00Z">
                  <w:rPr>
                    <w:rFonts w:ascii="Times New Roman" w:hAnsi="Times New Roman" w:cs="Times New Roman"/>
                  </w:rPr>
                </w:rPrChange>
              </w:rPr>
              <w:t>GAGTGTGGTTGGAACGCTGGATC</w:t>
            </w:r>
          </w:p>
        </w:tc>
      </w:tr>
      <w:tr w:rsidR="00EC4505" w:rsidRPr="00D30883" w14:paraId="5C531760" w14:textId="77777777" w:rsidTr="00985223">
        <w:trPr>
          <w:trHeight w:val="299"/>
        </w:trPr>
        <w:tc>
          <w:tcPr>
            <w:tcW w:w="1649" w:type="dxa"/>
          </w:tcPr>
          <w:p w14:paraId="4E8CBF14" w14:textId="77777777" w:rsidR="00EC4505" w:rsidRPr="00D30883" w:rsidRDefault="00312EEC">
            <w:pPr>
              <w:spacing w:line="240" w:lineRule="auto"/>
              <w:jc w:val="both"/>
              <w:rPr>
                <w:rFonts w:ascii="Arial" w:hAnsi="Arial" w:cs="Arial"/>
                <w:sz w:val="22"/>
                <w:szCs w:val="22"/>
                <w:rPrChange w:id="4105" w:author="Guo, Shicheng" w:date="2020-02-11T14:24:00Z">
                  <w:rPr>
                    <w:rFonts w:ascii="Times New Roman" w:hAnsi="Times New Roman" w:cs="Times New Roman"/>
                  </w:rPr>
                </w:rPrChange>
              </w:rPr>
              <w:pPrChange w:id="4106" w:author="Guo, Shicheng" w:date="2020-02-11T14:23:00Z">
                <w:pPr>
                  <w:spacing w:line="480" w:lineRule="auto"/>
                  <w:jc w:val="both"/>
                </w:pPr>
              </w:pPrChange>
            </w:pPr>
            <w:r w:rsidRPr="00D30883">
              <w:rPr>
                <w:rFonts w:ascii="Arial" w:hAnsi="Arial" w:cs="Arial"/>
                <w:sz w:val="22"/>
                <w:szCs w:val="22"/>
                <w:rPrChange w:id="4107" w:author="Guo, Shicheng" w:date="2020-02-11T14:24:00Z">
                  <w:rPr>
                    <w:rFonts w:ascii="Times New Roman" w:hAnsi="Times New Roman" w:cs="Times New Roman"/>
                  </w:rPr>
                </w:rPrChange>
              </w:rPr>
              <w:t>HLA-DQA1</w:t>
            </w:r>
          </w:p>
        </w:tc>
        <w:tc>
          <w:tcPr>
            <w:tcW w:w="4065" w:type="dxa"/>
          </w:tcPr>
          <w:p w14:paraId="088B45B4" w14:textId="77777777" w:rsidR="00EC4505" w:rsidRPr="00D30883" w:rsidRDefault="00312EEC">
            <w:pPr>
              <w:spacing w:line="240" w:lineRule="auto"/>
              <w:jc w:val="both"/>
              <w:rPr>
                <w:rFonts w:ascii="Arial" w:hAnsi="Arial" w:cs="Arial"/>
                <w:sz w:val="22"/>
                <w:szCs w:val="22"/>
                <w:rPrChange w:id="4108" w:author="Guo, Shicheng" w:date="2020-02-11T14:24:00Z">
                  <w:rPr>
                    <w:rFonts w:ascii="Times New Roman" w:hAnsi="Times New Roman" w:cs="Times New Roman"/>
                  </w:rPr>
                </w:rPrChange>
              </w:rPr>
              <w:pPrChange w:id="4109" w:author="Guo, Shicheng" w:date="2020-02-11T14:23:00Z">
                <w:pPr>
                  <w:spacing w:line="480" w:lineRule="auto"/>
                  <w:jc w:val="both"/>
                </w:pPr>
              </w:pPrChange>
            </w:pPr>
            <w:r w:rsidRPr="00D30883">
              <w:rPr>
                <w:rFonts w:ascii="Arial" w:hAnsi="Arial" w:cs="Arial"/>
                <w:sz w:val="22"/>
                <w:szCs w:val="22"/>
                <w:rPrChange w:id="4110" w:author="Guo, Shicheng" w:date="2020-02-11T14:24:00Z">
                  <w:rPr>
                    <w:rFonts w:ascii="Times New Roman" w:hAnsi="Times New Roman" w:cs="Times New Roman"/>
                  </w:rPr>
                </w:rPrChange>
              </w:rPr>
              <w:t>GTGGACCTGGAGAGGAAGGAGAC</w:t>
            </w:r>
          </w:p>
        </w:tc>
        <w:tc>
          <w:tcPr>
            <w:tcW w:w="4423" w:type="dxa"/>
          </w:tcPr>
          <w:p w14:paraId="61FDAFEE" w14:textId="77777777" w:rsidR="00EC4505" w:rsidRPr="00D30883" w:rsidRDefault="00312EEC">
            <w:pPr>
              <w:spacing w:line="240" w:lineRule="auto"/>
              <w:jc w:val="both"/>
              <w:rPr>
                <w:rFonts w:ascii="Arial" w:hAnsi="Arial" w:cs="Arial"/>
                <w:sz w:val="22"/>
                <w:szCs w:val="22"/>
                <w:rPrChange w:id="4111" w:author="Guo, Shicheng" w:date="2020-02-11T14:24:00Z">
                  <w:rPr>
                    <w:rFonts w:ascii="Times New Roman" w:hAnsi="Times New Roman" w:cs="Times New Roman"/>
                  </w:rPr>
                </w:rPrChange>
              </w:rPr>
              <w:pPrChange w:id="4112" w:author="Guo, Shicheng" w:date="2020-02-11T14:23:00Z">
                <w:pPr>
                  <w:spacing w:line="480" w:lineRule="auto"/>
                  <w:jc w:val="both"/>
                </w:pPr>
              </w:pPrChange>
            </w:pPr>
            <w:r w:rsidRPr="00D30883">
              <w:rPr>
                <w:rFonts w:ascii="Arial" w:hAnsi="Arial" w:cs="Arial"/>
                <w:sz w:val="22"/>
                <w:szCs w:val="22"/>
                <w:rPrChange w:id="4113" w:author="Guo, Shicheng" w:date="2020-02-11T14:24:00Z">
                  <w:rPr>
                    <w:rFonts w:ascii="Times New Roman" w:hAnsi="Times New Roman" w:cs="Times New Roman"/>
                  </w:rPr>
                </w:rPrChange>
              </w:rPr>
              <w:t>CATTGGTAGCAGCGGTAGAGTTGTAG</w:t>
            </w:r>
          </w:p>
        </w:tc>
      </w:tr>
      <w:tr w:rsidR="00EC4505" w:rsidRPr="00D30883" w14:paraId="3D50E6BF" w14:textId="77777777" w:rsidTr="00985223">
        <w:trPr>
          <w:trHeight w:val="299"/>
        </w:trPr>
        <w:tc>
          <w:tcPr>
            <w:tcW w:w="1649" w:type="dxa"/>
          </w:tcPr>
          <w:p w14:paraId="7AB49683" w14:textId="77777777" w:rsidR="00EC4505" w:rsidRPr="00D30883" w:rsidRDefault="00312EEC">
            <w:pPr>
              <w:spacing w:line="240" w:lineRule="auto"/>
              <w:jc w:val="both"/>
              <w:rPr>
                <w:rFonts w:ascii="Arial" w:hAnsi="Arial" w:cs="Arial"/>
                <w:sz w:val="22"/>
                <w:szCs w:val="22"/>
                <w:rPrChange w:id="4114" w:author="Guo, Shicheng" w:date="2020-02-11T14:24:00Z">
                  <w:rPr>
                    <w:rFonts w:ascii="Times New Roman" w:hAnsi="Times New Roman" w:cs="Times New Roman"/>
                  </w:rPr>
                </w:rPrChange>
              </w:rPr>
              <w:pPrChange w:id="4115" w:author="Guo, Shicheng" w:date="2020-02-11T14:23:00Z">
                <w:pPr>
                  <w:spacing w:line="480" w:lineRule="auto"/>
                  <w:jc w:val="both"/>
                </w:pPr>
              </w:pPrChange>
            </w:pPr>
            <w:r w:rsidRPr="00D30883">
              <w:rPr>
                <w:rFonts w:ascii="Arial" w:hAnsi="Arial" w:cs="Arial"/>
                <w:sz w:val="22"/>
                <w:szCs w:val="22"/>
                <w:rPrChange w:id="4116" w:author="Guo, Shicheng" w:date="2020-02-11T14:24:00Z">
                  <w:rPr>
                    <w:rFonts w:ascii="Times New Roman" w:hAnsi="Times New Roman" w:cs="Times New Roman"/>
                  </w:rPr>
                </w:rPrChange>
              </w:rPr>
              <w:t>HLA-DRA</w:t>
            </w:r>
          </w:p>
        </w:tc>
        <w:tc>
          <w:tcPr>
            <w:tcW w:w="4065" w:type="dxa"/>
          </w:tcPr>
          <w:p w14:paraId="7CFF1B38" w14:textId="77777777" w:rsidR="00EC4505" w:rsidRPr="00D30883" w:rsidRDefault="00312EEC">
            <w:pPr>
              <w:spacing w:line="240" w:lineRule="auto"/>
              <w:jc w:val="both"/>
              <w:rPr>
                <w:rFonts w:ascii="Arial" w:hAnsi="Arial" w:cs="Arial"/>
                <w:sz w:val="22"/>
                <w:szCs w:val="22"/>
                <w:rPrChange w:id="4117" w:author="Guo, Shicheng" w:date="2020-02-11T14:24:00Z">
                  <w:rPr>
                    <w:rFonts w:ascii="Times New Roman" w:hAnsi="Times New Roman" w:cs="Times New Roman"/>
                  </w:rPr>
                </w:rPrChange>
              </w:rPr>
              <w:pPrChange w:id="4118" w:author="Guo, Shicheng" w:date="2020-02-11T14:23:00Z">
                <w:pPr>
                  <w:spacing w:line="480" w:lineRule="auto"/>
                  <w:jc w:val="both"/>
                </w:pPr>
              </w:pPrChange>
            </w:pPr>
            <w:r w:rsidRPr="00D30883">
              <w:rPr>
                <w:rFonts w:ascii="Arial" w:hAnsi="Arial" w:cs="Arial"/>
                <w:sz w:val="22"/>
                <w:szCs w:val="22"/>
                <w:rPrChange w:id="4119" w:author="Guo, Shicheng" w:date="2020-02-11T14:24:00Z">
                  <w:rPr>
                    <w:rFonts w:ascii="Times New Roman" w:hAnsi="Times New Roman" w:cs="Times New Roman"/>
                  </w:rPr>
                </w:rPrChange>
              </w:rPr>
              <w:t>GCCGAGTTCTATCTGAATCCTGACC</w:t>
            </w:r>
          </w:p>
        </w:tc>
        <w:tc>
          <w:tcPr>
            <w:tcW w:w="4423" w:type="dxa"/>
          </w:tcPr>
          <w:p w14:paraId="61C42874" w14:textId="77777777" w:rsidR="00EC4505" w:rsidRPr="00D30883" w:rsidRDefault="00312EEC">
            <w:pPr>
              <w:spacing w:line="240" w:lineRule="auto"/>
              <w:jc w:val="both"/>
              <w:rPr>
                <w:rFonts w:ascii="Arial" w:hAnsi="Arial" w:cs="Arial"/>
                <w:sz w:val="22"/>
                <w:szCs w:val="22"/>
                <w:rPrChange w:id="4120" w:author="Guo, Shicheng" w:date="2020-02-11T14:24:00Z">
                  <w:rPr>
                    <w:rFonts w:ascii="Times New Roman" w:hAnsi="Times New Roman" w:cs="Times New Roman"/>
                  </w:rPr>
                </w:rPrChange>
              </w:rPr>
              <w:pPrChange w:id="4121" w:author="Guo, Shicheng" w:date="2020-02-11T14:23:00Z">
                <w:pPr>
                  <w:spacing w:line="480" w:lineRule="auto"/>
                  <w:jc w:val="both"/>
                </w:pPr>
              </w:pPrChange>
            </w:pPr>
            <w:r w:rsidRPr="00D30883">
              <w:rPr>
                <w:rFonts w:ascii="Arial" w:hAnsi="Arial" w:cs="Arial"/>
                <w:sz w:val="22"/>
                <w:szCs w:val="22"/>
                <w:rPrChange w:id="4122" w:author="Guo, Shicheng" w:date="2020-02-11T14:24:00Z">
                  <w:rPr>
                    <w:rFonts w:ascii="Times New Roman" w:hAnsi="Times New Roman" w:cs="Times New Roman"/>
                  </w:rPr>
                </w:rPrChange>
              </w:rPr>
              <w:t>AAGCCGCCAGACCGTCTCC</w:t>
            </w:r>
            <w:commentRangeEnd w:id="4080"/>
            <w:r w:rsidR="00EB522D" w:rsidRPr="00D30883">
              <w:rPr>
                <w:rStyle w:val="CommentReference"/>
                <w:rFonts w:ascii="Arial" w:hAnsi="Arial" w:cs="Arial"/>
                <w:sz w:val="22"/>
                <w:szCs w:val="22"/>
                <w:rPrChange w:id="4123" w:author="Guo, Shicheng" w:date="2020-02-11T14:24:00Z">
                  <w:rPr>
                    <w:rStyle w:val="CommentReference"/>
                  </w:rPr>
                </w:rPrChange>
              </w:rPr>
              <w:commentReference w:id="4080"/>
            </w:r>
          </w:p>
        </w:tc>
      </w:tr>
    </w:tbl>
    <w:p w14:paraId="63B109D9" w14:textId="52C57324"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4124" w:author="Guo, Shicheng" w:date="2020-02-11T14:24:00Z">
            <w:rPr>
              <w:rFonts w:ascii="Times New Roman" w:eastAsia="SimSun" w:hAnsi="Times New Roman" w:cs="Times New Roman"/>
              <w:sz w:val="24"/>
              <w:szCs w:val="24"/>
            </w:rPr>
          </w:rPrChange>
        </w:rPr>
        <w:pPrChange w:id="4125"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4126" w:author="Guo, Shicheng" w:date="2020-02-11T14:24:00Z">
            <w:rPr>
              <w:rFonts w:ascii="Times New Roman" w:eastAsia="SimSun" w:hAnsi="Times New Roman" w:cs="Times New Roman"/>
              <w:sz w:val="24"/>
              <w:szCs w:val="24"/>
            </w:rPr>
          </w:rPrChange>
        </w:rPr>
        <w:t xml:space="preserve">Flow-cytometric analyses and </w:t>
      </w:r>
      <w:r w:rsidRPr="00D30883">
        <w:rPr>
          <w:rFonts w:ascii="Arial" w:eastAsia="SimSun" w:hAnsi="Arial" w:cs="Arial"/>
          <w:i/>
          <w:sz w:val="22"/>
          <w:szCs w:val="22"/>
          <w:rPrChange w:id="4127" w:author="Guo, Shicheng" w:date="2020-02-11T14:24:00Z">
            <w:rPr>
              <w:rFonts w:ascii="Times New Roman" w:eastAsia="SimSun" w:hAnsi="Times New Roman" w:cs="Times New Roman"/>
              <w:i/>
              <w:sz w:val="24"/>
              <w:szCs w:val="24"/>
            </w:rPr>
          </w:rPrChange>
        </w:rPr>
        <w:t>in vitro</w:t>
      </w:r>
      <w:r w:rsidRPr="00D30883">
        <w:rPr>
          <w:rFonts w:ascii="Arial" w:eastAsia="SimSun" w:hAnsi="Arial" w:cs="Arial"/>
          <w:sz w:val="22"/>
          <w:szCs w:val="22"/>
          <w:rPrChange w:id="4128" w:author="Guo, Shicheng" w:date="2020-02-11T14:24:00Z">
            <w:rPr>
              <w:rFonts w:ascii="Times New Roman" w:eastAsia="SimSun" w:hAnsi="Times New Roman" w:cs="Times New Roman"/>
              <w:sz w:val="24"/>
              <w:szCs w:val="24"/>
            </w:rPr>
          </w:rPrChange>
        </w:rPr>
        <w:t xml:space="preserve"> cytotoxicity assay</w:t>
      </w:r>
      <w:ins w:id="4129" w:author="Andreae, Emily A" w:date="2020-02-11T13:29:00Z">
        <w:r w:rsidR="00EB522D" w:rsidRPr="00D30883">
          <w:rPr>
            <w:rFonts w:ascii="Arial" w:eastAsia="SimSun" w:hAnsi="Arial" w:cs="Arial"/>
            <w:sz w:val="22"/>
            <w:szCs w:val="22"/>
            <w:rPrChange w:id="4130" w:author="Guo, Shicheng" w:date="2020-02-11T14:24:00Z">
              <w:rPr>
                <w:rFonts w:ascii="Times New Roman" w:eastAsia="SimSun" w:hAnsi="Times New Roman" w:cs="Times New Roman"/>
                <w:sz w:val="24"/>
                <w:szCs w:val="24"/>
              </w:rPr>
            </w:rPrChange>
          </w:rPr>
          <w:t>s</w:t>
        </w:r>
      </w:ins>
    </w:p>
    <w:p w14:paraId="19D3A938" w14:textId="2475449C" w:rsidR="00EC4505" w:rsidRPr="00D30883" w:rsidRDefault="00312EEC">
      <w:pPr>
        <w:spacing w:line="240" w:lineRule="auto"/>
        <w:ind w:firstLineChars="200" w:firstLine="440"/>
        <w:jc w:val="both"/>
        <w:rPr>
          <w:rFonts w:ascii="Arial" w:hAnsi="Arial" w:cs="Arial"/>
          <w:sz w:val="22"/>
          <w:szCs w:val="22"/>
          <w:rPrChange w:id="4131" w:author="Guo, Shicheng" w:date="2020-02-11T14:24:00Z">
            <w:rPr>
              <w:rFonts w:ascii="Times New Roman" w:hAnsi="Times New Roman" w:cs="Times New Roman"/>
            </w:rPr>
          </w:rPrChange>
        </w:rPr>
        <w:pPrChange w:id="4132" w:author="Guo, Shicheng" w:date="2020-02-11T14:23:00Z">
          <w:pPr>
            <w:spacing w:line="480" w:lineRule="auto"/>
            <w:ind w:firstLineChars="200" w:firstLine="480"/>
            <w:jc w:val="both"/>
          </w:pPr>
        </w:pPrChange>
      </w:pPr>
      <w:r w:rsidRPr="00D30883">
        <w:rPr>
          <w:rFonts w:ascii="Arial" w:hAnsi="Arial" w:cs="Arial"/>
          <w:sz w:val="22"/>
          <w:szCs w:val="22"/>
          <w:rPrChange w:id="4133" w:author="Guo, Shicheng" w:date="2020-02-11T14:24:00Z">
            <w:rPr>
              <w:rFonts w:ascii="Times New Roman" w:hAnsi="Times New Roman" w:cs="Times New Roman"/>
            </w:rPr>
          </w:rPrChange>
        </w:rPr>
        <w:t xml:space="preserve">Flow cytometry </w:t>
      </w:r>
      <w:del w:id="4134" w:author="Andreae, Emily A" w:date="2020-02-11T13:30:00Z">
        <w:r w:rsidRPr="00D30883" w:rsidDel="00EB522D">
          <w:rPr>
            <w:rFonts w:ascii="Arial" w:hAnsi="Arial" w:cs="Arial"/>
            <w:sz w:val="22"/>
            <w:szCs w:val="22"/>
            <w:rPrChange w:id="4135" w:author="Guo, Shicheng" w:date="2020-02-11T14:24:00Z">
              <w:rPr>
                <w:rFonts w:ascii="Times New Roman" w:hAnsi="Times New Roman" w:cs="Times New Roman"/>
              </w:rPr>
            </w:rPrChange>
          </w:rPr>
          <w:delText>t</w:delText>
        </w:r>
      </w:del>
      <w:del w:id="4136" w:author="Andreae, Emily A" w:date="2020-02-11T13:29:00Z">
        <w:r w:rsidRPr="00D30883" w:rsidDel="00EB522D">
          <w:rPr>
            <w:rFonts w:ascii="Arial" w:hAnsi="Arial" w:cs="Arial"/>
            <w:sz w:val="22"/>
            <w:szCs w:val="22"/>
            <w:rPrChange w:id="4137" w:author="Guo, Shicheng" w:date="2020-02-11T14:24:00Z">
              <w:rPr>
                <w:rFonts w:ascii="Times New Roman" w:hAnsi="Times New Roman" w:cs="Times New Roman"/>
              </w:rPr>
            </w:rPrChange>
          </w:rPr>
          <w:delText xml:space="preserve">est </w:delText>
        </w:r>
      </w:del>
      <w:r w:rsidRPr="00D30883">
        <w:rPr>
          <w:rFonts w:ascii="Arial" w:hAnsi="Arial" w:cs="Arial"/>
          <w:sz w:val="22"/>
          <w:szCs w:val="22"/>
          <w:rPrChange w:id="4138" w:author="Guo, Shicheng" w:date="2020-02-11T14:24:00Z">
            <w:rPr>
              <w:rFonts w:ascii="Times New Roman" w:hAnsi="Times New Roman" w:cs="Times New Roman"/>
            </w:rPr>
          </w:rPrChange>
        </w:rPr>
        <w:t xml:space="preserve">was performed </w:t>
      </w:r>
      <w:ins w:id="4139" w:author="Andreae, Emily A" w:date="2020-02-11T13:39:00Z">
        <w:r w:rsidR="0049381F" w:rsidRPr="00D30883">
          <w:rPr>
            <w:rFonts w:ascii="Arial" w:hAnsi="Arial" w:cs="Arial"/>
            <w:sz w:val="22"/>
            <w:szCs w:val="22"/>
            <w:rPrChange w:id="4140" w:author="Guo, Shicheng" w:date="2020-02-11T14:24:00Z">
              <w:rPr>
                <w:rFonts w:ascii="Times New Roman" w:hAnsi="Times New Roman" w:cs="Times New Roman"/>
              </w:rPr>
            </w:rPrChange>
          </w:rPr>
          <w:t xml:space="preserve">on a BD FACS Canto II cytometer (BD Biosciences) </w:t>
        </w:r>
        <w:r w:rsidR="0049381F" w:rsidRPr="00D30883">
          <w:rPr>
            <w:rStyle w:val="CommentReference"/>
            <w:rFonts w:ascii="Arial" w:hAnsi="Arial" w:cs="Arial"/>
            <w:sz w:val="22"/>
            <w:szCs w:val="22"/>
            <w:rPrChange w:id="4141" w:author="Guo, Shicheng" w:date="2020-02-11T14:24:00Z">
              <w:rPr>
                <w:rStyle w:val="CommentReference"/>
              </w:rPr>
            </w:rPrChange>
          </w:rPr>
          <w:commentReference w:id="4142"/>
        </w:r>
        <w:r w:rsidR="0049381F" w:rsidRPr="00D30883">
          <w:rPr>
            <w:rFonts w:ascii="Arial" w:hAnsi="Arial" w:cs="Arial"/>
            <w:sz w:val="22"/>
            <w:szCs w:val="22"/>
            <w:rPrChange w:id="4143" w:author="Guo, Shicheng" w:date="2020-02-11T14:24:00Z">
              <w:rPr>
                <w:rFonts w:ascii="Times New Roman" w:hAnsi="Times New Roman" w:cs="Times New Roman"/>
              </w:rPr>
            </w:rPrChange>
          </w:rPr>
          <w:t xml:space="preserve"> </w:t>
        </w:r>
      </w:ins>
      <w:r w:rsidRPr="00D30883">
        <w:rPr>
          <w:rFonts w:ascii="Arial" w:hAnsi="Arial" w:cs="Arial"/>
          <w:sz w:val="22"/>
          <w:szCs w:val="22"/>
          <w:rPrChange w:id="4144" w:author="Guo, Shicheng" w:date="2020-02-11T14:24:00Z">
            <w:rPr>
              <w:rFonts w:ascii="Times New Roman" w:hAnsi="Times New Roman" w:cs="Times New Roman"/>
            </w:rPr>
          </w:rPrChange>
        </w:rPr>
        <w:t>using the following antibodies</w:t>
      </w:r>
      <w:ins w:id="4145" w:author="Andreae, Emily A" w:date="2020-02-11T13:30:00Z">
        <w:r w:rsidR="0049381F" w:rsidRPr="00D30883">
          <w:rPr>
            <w:rFonts w:ascii="Arial" w:hAnsi="Arial" w:cs="Arial"/>
            <w:sz w:val="22"/>
            <w:szCs w:val="22"/>
            <w:rPrChange w:id="4146" w:author="Guo, Shicheng" w:date="2020-02-11T14:24:00Z">
              <w:rPr>
                <w:rFonts w:ascii="Times New Roman" w:hAnsi="Times New Roman" w:cs="Times New Roman"/>
              </w:rPr>
            </w:rPrChange>
          </w:rPr>
          <w:t xml:space="preserve"> from BD</w:t>
        </w:r>
      </w:ins>
      <w:r w:rsidRPr="00D30883">
        <w:rPr>
          <w:rFonts w:ascii="Arial" w:hAnsi="Arial" w:cs="Arial"/>
          <w:sz w:val="22"/>
          <w:szCs w:val="22"/>
          <w:rPrChange w:id="4147" w:author="Guo, Shicheng" w:date="2020-02-11T14:24:00Z">
            <w:rPr>
              <w:rFonts w:ascii="Times New Roman" w:hAnsi="Times New Roman" w:cs="Times New Roman"/>
            </w:rPr>
          </w:rPrChange>
        </w:rPr>
        <w:t>: MHCII</w:t>
      </w:r>
      <w:del w:id="4148" w:author="Andreae, Emily A" w:date="2020-02-11T13:30:00Z">
        <w:r w:rsidRPr="00D30883" w:rsidDel="0049381F">
          <w:rPr>
            <w:rFonts w:ascii="Arial" w:hAnsi="Arial" w:cs="Arial"/>
            <w:sz w:val="22"/>
            <w:szCs w:val="22"/>
            <w:rPrChange w:id="4149" w:author="Guo, Shicheng" w:date="2020-02-11T14:24:00Z">
              <w:rPr>
                <w:rFonts w:ascii="Times New Roman" w:hAnsi="Times New Roman" w:cs="Times New Roman"/>
              </w:rPr>
            </w:rPrChange>
          </w:rPr>
          <w:delText xml:space="preserve"> (BD)</w:delText>
        </w:r>
      </w:del>
      <w:r w:rsidRPr="00D30883">
        <w:rPr>
          <w:rFonts w:ascii="Arial" w:hAnsi="Arial" w:cs="Arial"/>
          <w:sz w:val="22"/>
          <w:szCs w:val="22"/>
          <w:rPrChange w:id="4150" w:author="Guo, Shicheng" w:date="2020-02-11T14:24:00Z">
            <w:rPr>
              <w:rFonts w:ascii="Times New Roman" w:hAnsi="Times New Roman" w:cs="Times New Roman"/>
            </w:rPr>
          </w:rPrChange>
        </w:rPr>
        <w:t>, CD45, CD3, CD4, CD8</w:t>
      </w:r>
      <w:ins w:id="4151" w:author="Andreae, Emily A" w:date="2020-02-11T13:30:00Z">
        <w:r w:rsidR="0049381F" w:rsidRPr="00D30883">
          <w:rPr>
            <w:rFonts w:ascii="Arial" w:hAnsi="Arial" w:cs="Arial"/>
            <w:sz w:val="22"/>
            <w:szCs w:val="22"/>
            <w:rPrChange w:id="4152" w:author="Guo, Shicheng" w:date="2020-02-11T14:24:00Z">
              <w:rPr>
                <w:rFonts w:ascii="Times New Roman" w:hAnsi="Times New Roman" w:cs="Times New Roman"/>
              </w:rPr>
            </w:rPrChange>
          </w:rPr>
          <w:t>,</w:t>
        </w:r>
      </w:ins>
      <w:r w:rsidRPr="00D30883">
        <w:rPr>
          <w:rFonts w:ascii="Arial" w:hAnsi="Arial" w:cs="Arial"/>
          <w:sz w:val="22"/>
          <w:szCs w:val="22"/>
          <w:rPrChange w:id="4153" w:author="Guo, Shicheng" w:date="2020-02-11T14:24:00Z">
            <w:rPr>
              <w:rFonts w:ascii="Times New Roman" w:hAnsi="Times New Roman" w:cs="Times New Roman"/>
            </w:rPr>
          </w:rPrChange>
        </w:rPr>
        <w:t xml:space="preserve"> and CD107 </w:t>
      </w:r>
      <w:ins w:id="4154" w:author="Andreae, Emily A" w:date="2020-02-11T13:30:00Z">
        <w:r w:rsidR="0049381F" w:rsidRPr="00D30883">
          <w:rPr>
            <w:rFonts w:ascii="Arial" w:hAnsi="Arial" w:cs="Arial"/>
            <w:sz w:val="22"/>
            <w:szCs w:val="22"/>
            <w:rPrChange w:id="4155" w:author="Guo, Shicheng" w:date="2020-02-11T14:24:00Z">
              <w:rPr>
                <w:rFonts w:ascii="Times New Roman" w:hAnsi="Times New Roman" w:cs="Times New Roman"/>
              </w:rPr>
            </w:rPrChange>
          </w:rPr>
          <w:t xml:space="preserve">on PBLs stimulated with cytokines and chemokines </w:t>
        </w:r>
      </w:ins>
      <w:r w:rsidRPr="00D30883">
        <w:rPr>
          <w:rFonts w:ascii="Arial" w:hAnsi="Arial" w:cs="Arial"/>
          <w:sz w:val="22"/>
          <w:szCs w:val="22"/>
          <w:rPrChange w:id="4156" w:author="Guo, Shicheng" w:date="2020-02-11T14:24:00Z">
            <w:rPr>
              <w:rFonts w:ascii="Times New Roman" w:hAnsi="Times New Roman" w:cs="Times New Roman"/>
            </w:rPr>
          </w:rPrChange>
        </w:rPr>
        <w:t>following the manufacturer’s instructions. PBL were isolated by differential density gradient centrifugation</w:t>
      </w:r>
      <w:ins w:id="4157" w:author="Andreae, Emily A" w:date="2020-02-11T13:32:00Z">
        <w:r w:rsidR="0049381F" w:rsidRPr="00D30883">
          <w:rPr>
            <w:rFonts w:ascii="Arial" w:hAnsi="Arial" w:cs="Arial"/>
            <w:sz w:val="22"/>
            <w:szCs w:val="22"/>
            <w:rPrChange w:id="4158" w:author="Guo, Shicheng" w:date="2020-02-11T14:24:00Z">
              <w:rPr>
                <w:rFonts w:ascii="Times New Roman" w:hAnsi="Times New Roman" w:cs="Times New Roman"/>
              </w:rPr>
            </w:rPrChange>
          </w:rPr>
          <w:t xml:space="preserve"> from human subjects</w:t>
        </w:r>
      </w:ins>
      <w:del w:id="4159" w:author="Andreae, Emily A" w:date="2020-02-11T13:32:00Z">
        <w:r w:rsidRPr="00D30883" w:rsidDel="0049381F">
          <w:rPr>
            <w:rFonts w:ascii="Arial" w:hAnsi="Arial" w:cs="Arial"/>
            <w:sz w:val="22"/>
            <w:szCs w:val="22"/>
            <w:rPrChange w:id="4160" w:author="Guo, Shicheng" w:date="2020-02-11T14:24:00Z">
              <w:rPr>
                <w:rFonts w:ascii="Times New Roman" w:hAnsi="Times New Roman" w:cs="Times New Roman"/>
              </w:rPr>
            </w:rPrChange>
          </w:rPr>
          <w:delText>,</w:delText>
        </w:r>
      </w:del>
      <w:r w:rsidRPr="00D30883">
        <w:rPr>
          <w:rFonts w:ascii="Arial" w:hAnsi="Arial" w:cs="Arial"/>
          <w:sz w:val="22"/>
          <w:szCs w:val="22"/>
          <w:rPrChange w:id="4161" w:author="Guo, Shicheng" w:date="2020-02-11T14:24:00Z">
            <w:rPr>
              <w:rFonts w:ascii="Times New Roman" w:hAnsi="Times New Roman" w:cs="Times New Roman"/>
            </w:rPr>
          </w:rPrChange>
        </w:rPr>
        <w:t xml:space="preserve"> and divided into two groups: one group treated with </w:t>
      </w:r>
      <w:commentRangeStart w:id="4162"/>
      <w:r w:rsidRPr="00D30883">
        <w:rPr>
          <w:rFonts w:ascii="Arial" w:hAnsi="Arial" w:cs="Arial"/>
          <w:sz w:val="22"/>
          <w:szCs w:val="22"/>
          <w:rPrChange w:id="4163" w:author="Guo, Shicheng" w:date="2020-02-11T14:24:00Z">
            <w:rPr>
              <w:rFonts w:ascii="Times New Roman" w:hAnsi="Times New Roman" w:cs="Times New Roman"/>
            </w:rPr>
          </w:rPrChange>
        </w:rPr>
        <w:t xml:space="preserve">anti-CD3/CD28 stimulation (Invitrogen, Grand Island, NY) </w:t>
      </w:r>
      <w:commentRangeEnd w:id="4162"/>
      <w:r w:rsidR="0049381F" w:rsidRPr="00D30883">
        <w:rPr>
          <w:rStyle w:val="CommentReference"/>
          <w:rFonts w:ascii="Arial" w:hAnsi="Arial" w:cs="Arial"/>
          <w:sz w:val="22"/>
          <w:szCs w:val="22"/>
          <w:rPrChange w:id="4164" w:author="Guo, Shicheng" w:date="2020-02-11T14:24:00Z">
            <w:rPr>
              <w:rStyle w:val="CommentReference"/>
            </w:rPr>
          </w:rPrChange>
        </w:rPr>
        <w:commentReference w:id="4162"/>
      </w:r>
      <w:r w:rsidRPr="00D30883">
        <w:rPr>
          <w:rFonts w:ascii="Arial" w:hAnsi="Arial" w:cs="Arial"/>
          <w:sz w:val="22"/>
          <w:szCs w:val="22"/>
          <w:rPrChange w:id="4165" w:author="Guo, Shicheng" w:date="2020-02-11T14:24:00Z">
            <w:rPr>
              <w:rFonts w:ascii="Times New Roman" w:hAnsi="Times New Roman" w:cs="Times New Roman"/>
            </w:rPr>
          </w:rPrChange>
        </w:rPr>
        <w:t xml:space="preserve">and recombinant human IL-2 (20 ng/ml) (PeproTech, Rocky Hill, NJ), and the other treated with Nivolunab, </w:t>
      </w:r>
      <w:commentRangeStart w:id="4166"/>
      <w:r w:rsidRPr="00D30883">
        <w:rPr>
          <w:rFonts w:ascii="Arial" w:hAnsi="Arial" w:cs="Arial"/>
          <w:sz w:val="22"/>
          <w:szCs w:val="22"/>
          <w:rPrChange w:id="4167" w:author="Guo, Shicheng" w:date="2020-02-11T14:24:00Z">
            <w:rPr>
              <w:rFonts w:ascii="Times New Roman" w:hAnsi="Times New Roman" w:cs="Times New Roman"/>
            </w:rPr>
          </w:rPrChange>
        </w:rPr>
        <w:t>anti-CD3/CD28 stimulation</w:t>
      </w:r>
      <w:commentRangeEnd w:id="4166"/>
      <w:r w:rsidR="0049381F" w:rsidRPr="00D30883">
        <w:rPr>
          <w:rStyle w:val="CommentReference"/>
          <w:rFonts w:ascii="Arial" w:hAnsi="Arial" w:cs="Arial"/>
          <w:sz w:val="22"/>
          <w:szCs w:val="22"/>
          <w:rPrChange w:id="4168" w:author="Guo, Shicheng" w:date="2020-02-11T14:24:00Z">
            <w:rPr>
              <w:rStyle w:val="CommentReference"/>
            </w:rPr>
          </w:rPrChange>
        </w:rPr>
        <w:commentReference w:id="4166"/>
      </w:r>
      <w:ins w:id="4169" w:author="Andreae, Emily A" w:date="2020-02-11T13:32:00Z">
        <w:r w:rsidR="0049381F" w:rsidRPr="00D30883">
          <w:rPr>
            <w:rFonts w:ascii="Arial" w:hAnsi="Arial" w:cs="Arial"/>
            <w:sz w:val="22"/>
            <w:szCs w:val="22"/>
            <w:rPrChange w:id="4170" w:author="Guo, Shicheng" w:date="2020-02-11T14:24:00Z">
              <w:rPr>
                <w:rFonts w:ascii="Times New Roman" w:hAnsi="Times New Roman" w:cs="Times New Roman"/>
              </w:rPr>
            </w:rPrChange>
          </w:rPr>
          <w:t>,</w:t>
        </w:r>
      </w:ins>
      <w:r w:rsidRPr="00D30883">
        <w:rPr>
          <w:rFonts w:ascii="Arial" w:hAnsi="Arial" w:cs="Arial"/>
          <w:sz w:val="22"/>
          <w:szCs w:val="22"/>
          <w:rPrChange w:id="4171" w:author="Guo, Shicheng" w:date="2020-02-11T14:24:00Z">
            <w:rPr>
              <w:rFonts w:ascii="Times New Roman" w:hAnsi="Times New Roman" w:cs="Times New Roman"/>
            </w:rPr>
          </w:rPrChange>
        </w:rPr>
        <w:t xml:space="preserve"> and recombinant human IL-2 (20 ng/ml). After </w:t>
      </w:r>
      <w:ins w:id="4172" w:author="Andreae, Emily A" w:date="2020-02-11T13:33:00Z">
        <w:r w:rsidR="0049381F" w:rsidRPr="00D30883">
          <w:rPr>
            <w:rFonts w:ascii="Arial" w:hAnsi="Arial" w:cs="Arial"/>
            <w:sz w:val="22"/>
            <w:szCs w:val="22"/>
            <w:rPrChange w:id="4173" w:author="Guo, Shicheng" w:date="2020-02-11T14:24:00Z">
              <w:rPr>
                <w:rFonts w:ascii="Times New Roman" w:hAnsi="Times New Roman" w:cs="Times New Roman"/>
              </w:rPr>
            </w:rPrChange>
          </w:rPr>
          <w:t>five</w:t>
        </w:r>
      </w:ins>
      <w:del w:id="4174" w:author="Andreae, Emily A" w:date="2020-02-11T13:33:00Z">
        <w:r w:rsidRPr="00D30883" w:rsidDel="0049381F">
          <w:rPr>
            <w:rFonts w:ascii="Arial" w:hAnsi="Arial" w:cs="Arial"/>
            <w:sz w:val="22"/>
            <w:szCs w:val="22"/>
            <w:rPrChange w:id="4175" w:author="Guo, Shicheng" w:date="2020-02-11T14:24:00Z">
              <w:rPr>
                <w:rFonts w:ascii="Times New Roman" w:hAnsi="Times New Roman" w:cs="Times New Roman"/>
              </w:rPr>
            </w:rPrChange>
          </w:rPr>
          <w:delText>5</w:delText>
        </w:r>
      </w:del>
      <w:r w:rsidRPr="00D30883">
        <w:rPr>
          <w:rFonts w:ascii="Arial" w:hAnsi="Arial" w:cs="Arial"/>
          <w:sz w:val="22"/>
          <w:szCs w:val="22"/>
          <w:rPrChange w:id="4176" w:author="Guo, Shicheng" w:date="2020-02-11T14:24:00Z">
            <w:rPr>
              <w:rFonts w:ascii="Times New Roman" w:hAnsi="Times New Roman" w:cs="Times New Roman"/>
            </w:rPr>
          </w:rPrChange>
        </w:rPr>
        <w:t xml:space="preserve"> days, both </w:t>
      </w:r>
      <w:del w:id="4177" w:author="Andreae, Emily A" w:date="2020-02-11T13:33:00Z">
        <w:r w:rsidRPr="00D30883" w:rsidDel="0049381F">
          <w:rPr>
            <w:rFonts w:ascii="Arial" w:hAnsi="Arial" w:cs="Arial"/>
            <w:sz w:val="22"/>
            <w:szCs w:val="22"/>
            <w:rPrChange w:id="4178" w:author="Guo, Shicheng" w:date="2020-02-11T14:24:00Z">
              <w:rPr>
                <w:rFonts w:ascii="Times New Roman" w:hAnsi="Times New Roman" w:cs="Times New Roman"/>
              </w:rPr>
            </w:rPrChange>
          </w:rPr>
          <w:delText xml:space="preserve">two </w:delText>
        </w:r>
      </w:del>
      <w:r w:rsidRPr="00D30883">
        <w:rPr>
          <w:rFonts w:ascii="Arial" w:hAnsi="Arial" w:cs="Arial"/>
          <w:sz w:val="22"/>
          <w:szCs w:val="22"/>
          <w:rPrChange w:id="4179" w:author="Guo, Shicheng" w:date="2020-02-11T14:24:00Z">
            <w:rPr>
              <w:rFonts w:ascii="Times New Roman" w:hAnsi="Times New Roman" w:cs="Times New Roman"/>
            </w:rPr>
          </w:rPrChange>
        </w:rPr>
        <w:t>groups were co</w:t>
      </w:r>
      <w:ins w:id="4180" w:author="Andreae, Emily A" w:date="2020-02-11T13:33:00Z">
        <w:r w:rsidR="0049381F" w:rsidRPr="00D30883">
          <w:rPr>
            <w:rFonts w:ascii="Arial" w:hAnsi="Arial" w:cs="Arial"/>
            <w:sz w:val="22"/>
            <w:szCs w:val="22"/>
            <w:rPrChange w:id="4181" w:author="Guo, Shicheng" w:date="2020-02-11T14:24:00Z">
              <w:rPr>
                <w:rFonts w:ascii="Times New Roman" w:hAnsi="Times New Roman" w:cs="Times New Roman"/>
              </w:rPr>
            </w:rPrChange>
          </w:rPr>
          <w:t>-</w:t>
        </w:r>
      </w:ins>
      <w:r w:rsidRPr="00D30883">
        <w:rPr>
          <w:rFonts w:ascii="Arial" w:hAnsi="Arial" w:cs="Arial"/>
          <w:sz w:val="22"/>
          <w:szCs w:val="22"/>
          <w:rPrChange w:id="4182" w:author="Guo, Shicheng" w:date="2020-02-11T14:24:00Z">
            <w:rPr>
              <w:rFonts w:ascii="Times New Roman" w:hAnsi="Times New Roman" w:cs="Times New Roman"/>
            </w:rPr>
          </w:rPrChange>
        </w:rPr>
        <w:t>cultured at a 5:1 ratio with CFSE-labeled PTC cells (2×10</w:t>
      </w:r>
      <w:r w:rsidRPr="00D30883">
        <w:rPr>
          <w:rFonts w:ascii="Arial" w:hAnsi="Arial" w:cs="Arial"/>
          <w:sz w:val="22"/>
          <w:szCs w:val="22"/>
          <w:vertAlign w:val="superscript"/>
          <w:rPrChange w:id="4183" w:author="Guo, Shicheng" w:date="2020-02-11T14:24:00Z">
            <w:rPr>
              <w:rFonts w:ascii="Times New Roman" w:hAnsi="Times New Roman" w:cs="Times New Roman"/>
              <w:vertAlign w:val="superscript"/>
            </w:rPr>
          </w:rPrChange>
        </w:rPr>
        <w:t>5</w:t>
      </w:r>
      <w:r w:rsidRPr="00D30883">
        <w:rPr>
          <w:rFonts w:ascii="Arial" w:hAnsi="Arial" w:cs="Arial"/>
          <w:sz w:val="22"/>
          <w:szCs w:val="22"/>
          <w:rPrChange w:id="4184" w:author="Guo, Shicheng" w:date="2020-02-11T14:24:00Z">
            <w:rPr>
              <w:rFonts w:ascii="Times New Roman" w:hAnsi="Times New Roman" w:cs="Times New Roman"/>
            </w:rPr>
          </w:rPrChange>
        </w:rPr>
        <w:t xml:space="preserve"> cells/</w:t>
      </w:r>
      <w:del w:id="4185" w:author="Andreae, Emily A" w:date="2020-02-11T13:33:00Z">
        <w:r w:rsidRPr="00D30883" w:rsidDel="0049381F">
          <w:rPr>
            <w:rFonts w:ascii="Arial" w:hAnsi="Arial" w:cs="Arial"/>
            <w:sz w:val="22"/>
            <w:szCs w:val="22"/>
            <w:rPrChange w:id="4186" w:author="Guo, Shicheng" w:date="2020-02-11T14:24:00Z">
              <w:rPr>
                <w:rFonts w:ascii="Times New Roman" w:hAnsi="Times New Roman" w:cs="Times New Roman"/>
              </w:rPr>
            </w:rPrChange>
          </w:rPr>
          <w:delText xml:space="preserve"> </w:delText>
        </w:r>
      </w:del>
      <w:r w:rsidRPr="00D30883">
        <w:rPr>
          <w:rFonts w:ascii="Arial" w:hAnsi="Arial" w:cs="Arial"/>
          <w:sz w:val="22"/>
          <w:szCs w:val="22"/>
          <w:rPrChange w:id="4187" w:author="Guo, Shicheng" w:date="2020-02-11T14:24:00Z">
            <w:rPr>
              <w:rFonts w:ascii="Times New Roman" w:hAnsi="Times New Roman" w:cs="Times New Roman"/>
            </w:rPr>
          </w:rPrChange>
        </w:rPr>
        <w:t>well) in a 24-well plate for 6</w:t>
      </w:r>
      <w:ins w:id="4188" w:author="Andreae, Emily A" w:date="2020-02-11T13:33:00Z">
        <w:r w:rsidR="0049381F" w:rsidRPr="00D30883">
          <w:rPr>
            <w:rFonts w:ascii="Arial" w:hAnsi="Arial" w:cs="Arial"/>
            <w:sz w:val="22"/>
            <w:szCs w:val="22"/>
            <w:rPrChange w:id="4189" w:author="Guo, Shicheng" w:date="2020-02-11T14:24:00Z">
              <w:rPr>
                <w:rFonts w:ascii="Times New Roman" w:hAnsi="Times New Roman" w:cs="Times New Roman"/>
              </w:rPr>
            </w:rPrChange>
          </w:rPr>
          <w:t xml:space="preserve"> </w:t>
        </w:r>
      </w:ins>
      <w:r w:rsidRPr="00D30883">
        <w:rPr>
          <w:rFonts w:ascii="Arial" w:hAnsi="Arial" w:cs="Arial"/>
          <w:sz w:val="22"/>
          <w:szCs w:val="22"/>
          <w:rPrChange w:id="4190" w:author="Guo, Shicheng" w:date="2020-02-11T14:24:00Z">
            <w:rPr>
              <w:rFonts w:ascii="Times New Roman" w:hAnsi="Times New Roman" w:cs="Times New Roman"/>
            </w:rPr>
          </w:rPrChange>
        </w:rPr>
        <w:t xml:space="preserve">h. </w:t>
      </w:r>
      <w:commentRangeStart w:id="4191"/>
      <w:r w:rsidRPr="00D30883">
        <w:rPr>
          <w:rFonts w:ascii="Arial" w:hAnsi="Arial" w:cs="Arial"/>
          <w:sz w:val="22"/>
          <w:szCs w:val="22"/>
          <w:rPrChange w:id="4192" w:author="Guo, Shicheng" w:date="2020-02-11T14:24:00Z">
            <w:rPr>
              <w:rFonts w:ascii="Times New Roman" w:hAnsi="Times New Roman" w:cs="Times New Roman"/>
            </w:rPr>
          </w:rPrChange>
        </w:rPr>
        <w:t>All cells were collected for staining with NIR.</w:t>
      </w:r>
      <w:commentRangeEnd w:id="4191"/>
      <w:r w:rsidR="0049381F" w:rsidRPr="00D30883">
        <w:rPr>
          <w:rStyle w:val="CommentReference"/>
          <w:rFonts w:ascii="Arial" w:hAnsi="Arial" w:cs="Arial"/>
          <w:sz w:val="22"/>
          <w:szCs w:val="22"/>
          <w:rPrChange w:id="4193" w:author="Guo, Shicheng" w:date="2020-02-11T14:24:00Z">
            <w:rPr>
              <w:rStyle w:val="CommentReference"/>
            </w:rPr>
          </w:rPrChange>
        </w:rPr>
        <w:commentReference w:id="4191"/>
      </w:r>
      <w:r w:rsidRPr="00D30883">
        <w:rPr>
          <w:rFonts w:ascii="Arial" w:hAnsi="Arial" w:cs="Arial"/>
          <w:sz w:val="22"/>
          <w:szCs w:val="22"/>
          <w:rPrChange w:id="4194" w:author="Guo, Shicheng" w:date="2020-02-11T14:24:00Z">
            <w:rPr>
              <w:rFonts w:ascii="Times New Roman" w:hAnsi="Times New Roman" w:cs="Times New Roman"/>
            </w:rPr>
          </w:rPrChange>
        </w:rPr>
        <w:t xml:space="preserve"> The samples were analyzed </w:t>
      </w:r>
      <w:del w:id="4195" w:author="Andreae, Emily A" w:date="2020-02-11T13:39:00Z">
        <w:r w:rsidRPr="00D30883" w:rsidDel="0049381F">
          <w:rPr>
            <w:rFonts w:ascii="Arial" w:hAnsi="Arial" w:cs="Arial"/>
            <w:sz w:val="22"/>
            <w:szCs w:val="22"/>
            <w:rPrChange w:id="4196" w:author="Guo, Shicheng" w:date="2020-02-11T14:24:00Z">
              <w:rPr>
                <w:rFonts w:ascii="Times New Roman" w:hAnsi="Times New Roman" w:cs="Times New Roman"/>
              </w:rPr>
            </w:rPrChange>
          </w:rPr>
          <w:delText xml:space="preserve">with BD FACS Canto II cytometer (BD Biosciences) and </w:delText>
        </w:r>
      </w:del>
      <w:commentRangeStart w:id="4197"/>
      <w:r w:rsidRPr="00D30883">
        <w:rPr>
          <w:rFonts w:ascii="Arial" w:hAnsi="Arial" w:cs="Arial"/>
          <w:sz w:val="22"/>
          <w:szCs w:val="22"/>
          <w:rPrChange w:id="4198" w:author="Guo, Shicheng" w:date="2020-02-11T14:24:00Z">
            <w:rPr>
              <w:rFonts w:ascii="Times New Roman" w:hAnsi="Times New Roman" w:cs="Times New Roman"/>
            </w:rPr>
          </w:rPrChange>
        </w:rPr>
        <w:t>FlowJo (Ashland, OR).</w:t>
      </w:r>
      <w:commentRangeEnd w:id="4197"/>
      <w:r w:rsidR="0049381F" w:rsidRPr="00D30883">
        <w:rPr>
          <w:rStyle w:val="CommentReference"/>
          <w:rFonts w:ascii="Arial" w:hAnsi="Arial" w:cs="Arial"/>
          <w:sz w:val="22"/>
          <w:szCs w:val="22"/>
          <w:rPrChange w:id="4199" w:author="Guo, Shicheng" w:date="2020-02-11T14:24:00Z">
            <w:rPr>
              <w:rStyle w:val="CommentReference"/>
            </w:rPr>
          </w:rPrChange>
        </w:rPr>
        <w:commentReference w:id="4197"/>
      </w:r>
    </w:p>
    <w:p w14:paraId="680F8595" w14:textId="5B7CAAA5" w:rsidR="00EC4505" w:rsidRPr="00D30883" w:rsidRDefault="000D72B9">
      <w:pPr>
        <w:pStyle w:val="Heading2"/>
        <w:shd w:val="clear" w:color="auto" w:fill="FFFFFF"/>
        <w:spacing w:before="270" w:after="90" w:line="240" w:lineRule="auto"/>
        <w:textAlignment w:val="baseline"/>
        <w:rPr>
          <w:rFonts w:ascii="Arial" w:eastAsia="SimSun" w:hAnsi="Arial" w:cs="Arial"/>
          <w:sz w:val="22"/>
          <w:szCs w:val="22"/>
          <w:rPrChange w:id="4200" w:author="Guo, Shicheng" w:date="2020-02-11T14:24:00Z">
            <w:rPr>
              <w:rFonts w:ascii="Times New Roman" w:eastAsia="SimSun" w:hAnsi="Times New Roman" w:cs="Times New Roman"/>
              <w:sz w:val="24"/>
              <w:szCs w:val="24"/>
            </w:rPr>
          </w:rPrChange>
        </w:rPr>
        <w:pPrChange w:id="4201" w:author="Guo, Shicheng" w:date="2020-02-11T14:23:00Z">
          <w:pPr>
            <w:pStyle w:val="Heading2"/>
            <w:shd w:val="clear" w:color="auto" w:fill="FFFFFF"/>
            <w:spacing w:before="270" w:after="90" w:line="480" w:lineRule="auto"/>
            <w:textAlignment w:val="baseline"/>
          </w:pPr>
        </w:pPrChange>
      </w:pPr>
      <w:commentRangeStart w:id="4202"/>
      <w:r w:rsidRPr="00D30883">
        <w:rPr>
          <w:rFonts w:ascii="Arial" w:eastAsia="SimSun" w:hAnsi="Arial" w:cs="Arial"/>
          <w:sz w:val="22"/>
          <w:szCs w:val="22"/>
          <w:rPrChange w:id="4203" w:author="Guo, Shicheng" w:date="2020-02-11T14:24:00Z">
            <w:rPr>
              <w:rFonts w:ascii="Times New Roman" w:eastAsia="SimSun" w:hAnsi="Times New Roman" w:cs="Times New Roman"/>
              <w:sz w:val="24"/>
              <w:szCs w:val="24"/>
            </w:rPr>
          </w:rPrChange>
        </w:rPr>
        <w:lastRenderedPageBreak/>
        <w:t>Measurement of CD4+ T</w:t>
      </w:r>
      <w:ins w:id="4204" w:author="Andreae, Emily A" w:date="2020-02-11T13:40:00Z">
        <w:r w:rsidRPr="00D30883">
          <w:rPr>
            <w:rFonts w:ascii="Arial" w:eastAsia="SimSun" w:hAnsi="Arial" w:cs="Arial"/>
            <w:sz w:val="22"/>
            <w:szCs w:val="22"/>
            <w:rPrChange w:id="4205" w:author="Guo, Shicheng" w:date="2020-02-11T14:24:00Z">
              <w:rPr>
                <w:rFonts w:ascii="Times New Roman" w:eastAsia="SimSun" w:hAnsi="Times New Roman" w:cs="Times New Roman"/>
                <w:sz w:val="24"/>
                <w:szCs w:val="24"/>
              </w:rPr>
            </w:rPrChange>
          </w:rPr>
          <w:t>-</w:t>
        </w:r>
      </w:ins>
      <w:r w:rsidR="00312EEC" w:rsidRPr="00D30883">
        <w:rPr>
          <w:rFonts w:ascii="Arial" w:eastAsia="SimSun" w:hAnsi="Arial" w:cs="Arial"/>
          <w:sz w:val="22"/>
          <w:szCs w:val="22"/>
          <w:rPrChange w:id="4206" w:author="Guo, Shicheng" w:date="2020-02-11T14:24:00Z">
            <w:rPr>
              <w:rFonts w:ascii="Times New Roman" w:eastAsia="SimSun" w:hAnsi="Times New Roman" w:cs="Times New Roman"/>
              <w:sz w:val="24"/>
              <w:szCs w:val="24"/>
            </w:rPr>
          </w:rPrChange>
        </w:rPr>
        <w:t xml:space="preserve">cell activation </w:t>
      </w:r>
    </w:p>
    <w:p w14:paraId="3684A6D5" w14:textId="7DC3C3D6" w:rsidR="00EC4505" w:rsidRPr="00D30883" w:rsidRDefault="000D72B9">
      <w:pPr>
        <w:spacing w:line="240" w:lineRule="auto"/>
        <w:ind w:firstLineChars="200" w:firstLine="440"/>
        <w:jc w:val="both"/>
        <w:rPr>
          <w:rFonts w:ascii="Arial" w:hAnsi="Arial" w:cs="Arial"/>
          <w:sz w:val="22"/>
          <w:szCs w:val="22"/>
          <w:rPrChange w:id="4207" w:author="Guo, Shicheng" w:date="2020-02-11T14:24:00Z">
            <w:rPr>
              <w:rFonts w:ascii="Times New Roman" w:hAnsi="Times New Roman" w:cs="Times New Roman"/>
            </w:rPr>
          </w:rPrChange>
        </w:rPr>
        <w:pPrChange w:id="4208" w:author="Guo, Shicheng" w:date="2020-02-11T14:23:00Z">
          <w:pPr>
            <w:spacing w:line="480" w:lineRule="auto"/>
            <w:ind w:firstLineChars="200" w:firstLine="480"/>
            <w:jc w:val="both"/>
          </w:pPr>
        </w:pPrChange>
      </w:pPr>
      <w:r w:rsidRPr="00D30883">
        <w:rPr>
          <w:rFonts w:ascii="Arial" w:hAnsi="Arial" w:cs="Arial"/>
          <w:sz w:val="22"/>
          <w:szCs w:val="22"/>
          <w:rPrChange w:id="4209" w:author="Guo, Shicheng" w:date="2020-02-11T14:24:00Z">
            <w:rPr>
              <w:rFonts w:ascii="Times New Roman" w:hAnsi="Times New Roman" w:cs="Times New Roman"/>
            </w:rPr>
          </w:rPrChange>
        </w:rPr>
        <w:t>CD4+ T</w:t>
      </w:r>
      <w:ins w:id="4210" w:author="Andreae, Emily A" w:date="2020-02-11T13:40:00Z">
        <w:r w:rsidRPr="00D30883">
          <w:rPr>
            <w:rFonts w:ascii="Arial" w:hAnsi="Arial" w:cs="Arial"/>
            <w:sz w:val="22"/>
            <w:szCs w:val="22"/>
            <w:rPrChange w:id="4211" w:author="Guo, Shicheng" w:date="2020-02-11T14:24:00Z">
              <w:rPr>
                <w:rFonts w:ascii="Times New Roman" w:hAnsi="Times New Roman" w:cs="Times New Roman"/>
              </w:rPr>
            </w:rPrChange>
          </w:rPr>
          <w:t>-</w:t>
        </w:r>
      </w:ins>
      <w:r w:rsidR="00312EEC" w:rsidRPr="00D30883">
        <w:rPr>
          <w:rFonts w:ascii="Arial" w:hAnsi="Arial" w:cs="Arial"/>
          <w:sz w:val="22"/>
          <w:szCs w:val="22"/>
          <w:rPrChange w:id="4212" w:author="Guo, Shicheng" w:date="2020-02-11T14:24:00Z">
            <w:rPr>
              <w:rFonts w:ascii="Times New Roman" w:hAnsi="Times New Roman" w:cs="Times New Roman"/>
            </w:rPr>
          </w:rPrChange>
        </w:rPr>
        <w:t>cells were purified from PBL with an EasySep™ Human T-cell Enrichment kit (STEMCELL Technologies Inc., Vancouver, BC)</w:t>
      </w:r>
      <w:del w:id="4213" w:author="Andreae, Emily A" w:date="2020-02-11T13:41:00Z">
        <w:r w:rsidR="00312EEC" w:rsidRPr="00D30883" w:rsidDel="000D72B9">
          <w:rPr>
            <w:rFonts w:ascii="Arial" w:hAnsi="Arial" w:cs="Arial"/>
            <w:sz w:val="22"/>
            <w:szCs w:val="22"/>
            <w:rPrChange w:id="4214" w:author="Guo, Shicheng" w:date="2020-02-11T14:24:00Z">
              <w:rPr>
                <w:rFonts w:ascii="Times New Roman" w:hAnsi="Times New Roman" w:cs="Times New Roman"/>
              </w:rPr>
            </w:rPrChange>
          </w:rPr>
          <w:delText>,</w:delText>
        </w:r>
      </w:del>
      <w:r w:rsidR="00312EEC" w:rsidRPr="00D30883">
        <w:rPr>
          <w:rFonts w:ascii="Arial" w:hAnsi="Arial" w:cs="Arial"/>
          <w:sz w:val="22"/>
          <w:szCs w:val="22"/>
          <w:rPrChange w:id="4215" w:author="Guo, Shicheng" w:date="2020-02-11T14:24:00Z">
            <w:rPr>
              <w:rFonts w:ascii="Times New Roman" w:hAnsi="Times New Roman" w:cs="Times New Roman"/>
            </w:rPr>
          </w:rPrChange>
        </w:rPr>
        <w:t xml:space="preserve"> and </w:t>
      </w:r>
      <w:del w:id="4216" w:author="Andreae, Emily A" w:date="2020-02-11T13:41:00Z">
        <w:r w:rsidR="00312EEC" w:rsidRPr="00D30883" w:rsidDel="000D72B9">
          <w:rPr>
            <w:rFonts w:ascii="Arial" w:hAnsi="Arial" w:cs="Arial"/>
            <w:sz w:val="22"/>
            <w:szCs w:val="22"/>
            <w:rPrChange w:id="4217" w:author="Guo, Shicheng" w:date="2020-02-11T14:24:00Z">
              <w:rPr>
                <w:rFonts w:ascii="Times New Roman" w:hAnsi="Times New Roman" w:cs="Times New Roman"/>
              </w:rPr>
            </w:rPrChange>
          </w:rPr>
          <w:delText xml:space="preserve">were </w:delText>
        </w:r>
      </w:del>
      <w:r w:rsidR="00312EEC" w:rsidRPr="00D30883">
        <w:rPr>
          <w:rFonts w:ascii="Arial" w:hAnsi="Arial" w:cs="Arial"/>
          <w:sz w:val="22"/>
          <w:szCs w:val="22"/>
          <w:rPrChange w:id="4218" w:author="Guo, Shicheng" w:date="2020-02-11T14:24:00Z">
            <w:rPr>
              <w:rFonts w:ascii="Times New Roman" w:hAnsi="Times New Roman" w:cs="Times New Roman"/>
            </w:rPr>
          </w:rPrChange>
        </w:rPr>
        <w:t xml:space="preserve">cultured </w:t>
      </w:r>
      <w:del w:id="4219" w:author="Andreae, Emily A" w:date="2020-02-11T13:41:00Z">
        <w:r w:rsidR="00312EEC" w:rsidRPr="00D30883" w:rsidDel="000D72B9">
          <w:rPr>
            <w:rFonts w:ascii="Arial" w:hAnsi="Arial" w:cs="Arial"/>
            <w:sz w:val="22"/>
            <w:szCs w:val="22"/>
            <w:rPrChange w:id="4220" w:author="Guo, Shicheng" w:date="2020-02-11T14:24:00Z">
              <w:rPr>
                <w:rFonts w:ascii="Times New Roman" w:hAnsi="Times New Roman" w:cs="Times New Roman"/>
              </w:rPr>
            </w:rPrChange>
          </w:rPr>
          <w:delText xml:space="preserve">in PBL culture </w:delText>
        </w:r>
      </w:del>
      <w:r w:rsidR="00312EEC" w:rsidRPr="00D30883">
        <w:rPr>
          <w:rFonts w:ascii="Arial" w:hAnsi="Arial" w:cs="Arial"/>
          <w:sz w:val="22"/>
          <w:szCs w:val="22"/>
          <w:rPrChange w:id="4221" w:author="Guo, Shicheng" w:date="2020-02-11T14:24:00Z">
            <w:rPr>
              <w:rFonts w:ascii="Times New Roman" w:hAnsi="Times New Roman" w:cs="Times New Roman"/>
            </w:rPr>
          </w:rPrChange>
        </w:rPr>
        <w:t xml:space="preserve">as </w:t>
      </w:r>
      <w:commentRangeStart w:id="4222"/>
      <w:r w:rsidR="00312EEC" w:rsidRPr="00D30883">
        <w:rPr>
          <w:rFonts w:ascii="Arial" w:hAnsi="Arial" w:cs="Arial"/>
          <w:sz w:val="22"/>
          <w:szCs w:val="22"/>
          <w:rPrChange w:id="4223" w:author="Guo, Shicheng" w:date="2020-02-11T14:24:00Z">
            <w:rPr>
              <w:rFonts w:ascii="Times New Roman" w:hAnsi="Times New Roman" w:cs="Times New Roman"/>
            </w:rPr>
          </w:rPrChange>
        </w:rPr>
        <w:t>previously described</w:t>
      </w:r>
      <w:commentRangeEnd w:id="4222"/>
      <w:r w:rsidRPr="00D30883">
        <w:rPr>
          <w:rStyle w:val="CommentReference"/>
          <w:rFonts w:ascii="Arial" w:hAnsi="Arial" w:cs="Arial"/>
          <w:sz w:val="22"/>
          <w:szCs w:val="22"/>
          <w:rPrChange w:id="4224" w:author="Guo, Shicheng" w:date="2020-02-11T14:24:00Z">
            <w:rPr>
              <w:rStyle w:val="CommentReference"/>
            </w:rPr>
          </w:rPrChange>
        </w:rPr>
        <w:commentReference w:id="4222"/>
      </w:r>
      <w:r w:rsidR="00312EEC" w:rsidRPr="00D30883">
        <w:rPr>
          <w:rFonts w:ascii="Arial" w:hAnsi="Arial" w:cs="Arial"/>
          <w:sz w:val="22"/>
          <w:szCs w:val="22"/>
          <w:rPrChange w:id="4225" w:author="Guo, Shicheng" w:date="2020-02-11T14:24:00Z">
            <w:rPr>
              <w:rFonts w:ascii="Times New Roman" w:hAnsi="Times New Roman" w:cs="Times New Roman"/>
            </w:rPr>
          </w:rPrChange>
        </w:rPr>
        <w:t xml:space="preserve">. After </w:t>
      </w:r>
      <w:ins w:id="4226" w:author="Andreae, Emily A" w:date="2020-02-11T13:41:00Z">
        <w:r w:rsidRPr="00D30883">
          <w:rPr>
            <w:rFonts w:ascii="Arial" w:hAnsi="Arial" w:cs="Arial"/>
            <w:sz w:val="22"/>
            <w:szCs w:val="22"/>
            <w:rPrChange w:id="4227" w:author="Guo, Shicheng" w:date="2020-02-11T14:24:00Z">
              <w:rPr>
                <w:rFonts w:ascii="Times New Roman" w:hAnsi="Times New Roman" w:cs="Times New Roman"/>
              </w:rPr>
            </w:rPrChange>
          </w:rPr>
          <w:t>five</w:t>
        </w:r>
      </w:ins>
      <w:del w:id="4228" w:author="Andreae, Emily A" w:date="2020-02-11T13:41:00Z">
        <w:r w:rsidR="00312EEC" w:rsidRPr="00D30883" w:rsidDel="000D72B9">
          <w:rPr>
            <w:rFonts w:ascii="Arial" w:hAnsi="Arial" w:cs="Arial"/>
            <w:sz w:val="22"/>
            <w:szCs w:val="22"/>
            <w:rPrChange w:id="4229" w:author="Guo, Shicheng" w:date="2020-02-11T14:24:00Z">
              <w:rPr>
                <w:rFonts w:ascii="Times New Roman" w:hAnsi="Times New Roman" w:cs="Times New Roman"/>
              </w:rPr>
            </w:rPrChange>
          </w:rPr>
          <w:delText>5</w:delText>
        </w:r>
      </w:del>
      <w:r w:rsidR="00312EEC" w:rsidRPr="00D30883">
        <w:rPr>
          <w:rFonts w:ascii="Arial" w:hAnsi="Arial" w:cs="Arial"/>
          <w:sz w:val="22"/>
          <w:szCs w:val="22"/>
          <w:rPrChange w:id="4230" w:author="Guo, Shicheng" w:date="2020-02-11T14:24:00Z">
            <w:rPr>
              <w:rFonts w:ascii="Times New Roman" w:hAnsi="Times New Roman" w:cs="Times New Roman"/>
            </w:rPr>
          </w:rPrChange>
        </w:rPr>
        <w:t xml:space="preserve"> days, </w:t>
      </w:r>
      <w:ins w:id="4231" w:author="Andreae, Emily A" w:date="2020-02-11T13:41:00Z">
        <w:r w:rsidRPr="00D30883">
          <w:rPr>
            <w:rFonts w:ascii="Arial" w:hAnsi="Arial" w:cs="Arial"/>
            <w:sz w:val="22"/>
            <w:szCs w:val="22"/>
            <w:rPrChange w:id="4232" w:author="Guo, Shicheng" w:date="2020-02-11T14:24:00Z">
              <w:rPr>
                <w:rFonts w:ascii="Times New Roman" w:hAnsi="Times New Roman" w:cs="Times New Roman"/>
              </w:rPr>
            </w:rPrChange>
          </w:rPr>
          <w:t>control and experimental</w:t>
        </w:r>
      </w:ins>
      <w:del w:id="4233" w:author="Andreae, Emily A" w:date="2020-02-11T13:41:00Z">
        <w:r w:rsidR="00312EEC" w:rsidRPr="00D30883" w:rsidDel="000D72B9">
          <w:rPr>
            <w:rFonts w:ascii="Arial" w:hAnsi="Arial" w:cs="Arial"/>
            <w:sz w:val="22"/>
            <w:szCs w:val="22"/>
            <w:rPrChange w:id="4234" w:author="Guo, Shicheng" w:date="2020-02-11T14:24:00Z">
              <w:rPr>
                <w:rFonts w:ascii="Times New Roman" w:hAnsi="Times New Roman" w:cs="Times New Roman"/>
              </w:rPr>
            </w:rPrChange>
          </w:rPr>
          <w:delText>both two</w:delText>
        </w:r>
      </w:del>
      <w:r w:rsidR="00312EEC" w:rsidRPr="00D30883">
        <w:rPr>
          <w:rFonts w:ascii="Arial" w:hAnsi="Arial" w:cs="Arial"/>
          <w:sz w:val="22"/>
          <w:szCs w:val="22"/>
          <w:rPrChange w:id="4235" w:author="Guo, Shicheng" w:date="2020-02-11T14:24:00Z">
            <w:rPr>
              <w:rFonts w:ascii="Times New Roman" w:hAnsi="Times New Roman" w:cs="Times New Roman"/>
            </w:rPr>
          </w:rPrChange>
        </w:rPr>
        <w:t xml:space="preserve"> groups were co</w:t>
      </w:r>
      <w:ins w:id="4236" w:author="Andreae, Emily A" w:date="2020-02-11T13:41:00Z">
        <w:r w:rsidRPr="00D30883">
          <w:rPr>
            <w:rFonts w:ascii="Arial" w:hAnsi="Arial" w:cs="Arial"/>
            <w:sz w:val="22"/>
            <w:szCs w:val="22"/>
            <w:rPrChange w:id="4237" w:author="Guo, Shicheng" w:date="2020-02-11T14:24:00Z">
              <w:rPr>
                <w:rFonts w:ascii="Times New Roman" w:hAnsi="Times New Roman" w:cs="Times New Roman"/>
              </w:rPr>
            </w:rPrChange>
          </w:rPr>
          <w:t>-</w:t>
        </w:r>
      </w:ins>
      <w:r w:rsidR="00312EEC" w:rsidRPr="00D30883">
        <w:rPr>
          <w:rFonts w:ascii="Arial" w:hAnsi="Arial" w:cs="Arial"/>
          <w:sz w:val="22"/>
          <w:szCs w:val="22"/>
          <w:rPrChange w:id="4238" w:author="Guo, Shicheng" w:date="2020-02-11T14:24:00Z">
            <w:rPr>
              <w:rFonts w:ascii="Times New Roman" w:hAnsi="Times New Roman" w:cs="Times New Roman"/>
            </w:rPr>
          </w:rPrChange>
        </w:rPr>
        <w:t xml:space="preserve">cultured </w:t>
      </w:r>
      <w:ins w:id="4239" w:author="Andreae, Emily A" w:date="2020-02-11T13:41:00Z">
        <w:r w:rsidRPr="00D30883">
          <w:rPr>
            <w:rFonts w:ascii="Arial" w:hAnsi="Arial" w:cs="Arial"/>
            <w:sz w:val="22"/>
            <w:szCs w:val="22"/>
            <w:rPrChange w:id="4240" w:author="Guo, Shicheng" w:date="2020-02-11T14:24:00Z">
              <w:rPr>
                <w:rFonts w:ascii="Times New Roman" w:hAnsi="Times New Roman" w:cs="Times New Roman"/>
              </w:rPr>
            </w:rPrChange>
          </w:rPr>
          <w:t xml:space="preserve">with PTC cell lines </w:t>
        </w:r>
      </w:ins>
      <w:r w:rsidR="00312EEC" w:rsidRPr="00D30883">
        <w:rPr>
          <w:rFonts w:ascii="Arial" w:hAnsi="Arial" w:cs="Arial"/>
          <w:sz w:val="22"/>
          <w:szCs w:val="22"/>
          <w:rPrChange w:id="4241" w:author="Guo, Shicheng" w:date="2020-02-11T14:24:00Z">
            <w:rPr>
              <w:rFonts w:ascii="Times New Roman" w:hAnsi="Times New Roman" w:cs="Times New Roman"/>
            </w:rPr>
          </w:rPrChange>
        </w:rPr>
        <w:t>at a 5:1 ratio with BCPAP and K1 cells (2×10</w:t>
      </w:r>
      <w:r w:rsidR="00312EEC" w:rsidRPr="00D30883">
        <w:rPr>
          <w:rFonts w:ascii="Arial" w:hAnsi="Arial" w:cs="Arial"/>
          <w:sz w:val="22"/>
          <w:szCs w:val="22"/>
          <w:vertAlign w:val="superscript"/>
          <w:rPrChange w:id="4242" w:author="Guo, Shicheng" w:date="2020-02-11T14:24:00Z">
            <w:rPr>
              <w:rFonts w:ascii="Times New Roman" w:hAnsi="Times New Roman" w:cs="Times New Roman"/>
              <w:vertAlign w:val="superscript"/>
            </w:rPr>
          </w:rPrChange>
        </w:rPr>
        <w:t>5</w:t>
      </w:r>
      <w:r w:rsidR="00312EEC" w:rsidRPr="00D30883">
        <w:rPr>
          <w:rFonts w:ascii="Arial" w:hAnsi="Arial" w:cs="Arial"/>
          <w:sz w:val="22"/>
          <w:szCs w:val="22"/>
          <w:rPrChange w:id="4243" w:author="Guo, Shicheng" w:date="2020-02-11T14:24:00Z">
            <w:rPr>
              <w:rFonts w:ascii="Times New Roman" w:hAnsi="Times New Roman" w:cs="Times New Roman"/>
            </w:rPr>
          </w:rPrChange>
        </w:rPr>
        <w:t xml:space="preserve"> cells/</w:t>
      </w:r>
      <w:del w:id="4244" w:author="Andreae, Emily A" w:date="2020-02-11T13:43:00Z">
        <w:r w:rsidR="00312EEC" w:rsidRPr="00D30883" w:rsidDel="000D72B9">
          <w:rPr>
            <w:rFonts w:ascii="Arial" w:hAnsi="Arial" w:cs="Arial"/>
            <w:sz w:val="22"/>
            <w:szCs w:val="22"/>
            <w:rPrChange w:id="4245" w:author="Guo, Shicheng" w:date="2020-02-11T14:24:00Z">
              <w:rPr>
                <w:rFonts w:ascii="Times New Roman" w:hAnsi="Times New Roman" w:cs="Times New Roman"/>
              </w:rPr>
            </w:rPrChange>
          </w:rPr>
          <w:delText xml:space="preserve"> </w:delText>
        </w:r>
      </w:del>
      <w:r w:rsidR="00312EEC" w:rsidRPr="00D30883">
        <w:rPr>
          <w:rFonts w:ascii="Arial" w:hAnsi="Arial" w:cs="Arial"/>
          <w:sz w:val="22"/>
          <w:szCs w:val="22"/>
          <w:rPrChange w:id="4246" w:author="Guo, Shicheng" w:date="2020-02-11T14:24:00Z">
            <w:rPr>
              <w:rFonts w:ascii="Times New Roman" w:hAnsi="Times New Roman" w:cs="Times New Roman"/>
            </w:rPr>
          </w:rPrChange>
        </w:rPr>
        <w:t>well) in a 24-well plate for 24</w:t>
      </w:r>
      <w:ins w:id="4247" w:author="Andreae, Emily A" w:date="2020-02-11T13:42:00Z">
        <w:r w:rsidRPr="00D30883">
          <w:rPr>
            <w:rFonts w:ascii="Arial" w:hAnsi="Arial" w:cs="Arial"/>
            <w:sz w:val="22"/>
            <w:szCs w:val="22"/>
            <w:rPrChange w:id="4248" w:author="Guo, Shicheng" w:date="2020-02-11T14:24:00Z">
              <w:rPr>
                <w:rFonts w:ascii="Times New Roman" w:hAnsi="Times New Roman" w:cs="Times New Roman"/>
              </w:rPr>
            </w:rPrChange>
          </w:rPr>
          <w:t xml:space="preserve"> </w:t>
        </w:r>
      </w:ins>
      <w:r w:rsidR="00312EEC" w:rsidRPr="00D30883">
        <w:rPr>
          <w:rFonts w:ascii="Arial" w:hAnsi="Arial" w:cs="Arial"/>
          <w:sz w:val="22"/>
          <w:szCs w:val="22"/>
          <w:rPrChange w:id="4249" w:author="Guo, Shicheng" w:date="2020-02-11T14:24:00Z">
            <w:rPr>
              <w:rFonts w:ascii="Times New Roman" w:hAnsi="Times New Roman" w:cs="Times New Roman"/>
            </w:rPr>
          </w:rPrChange>
        </w:rPr>
        <w:t>h. Culture supernatant</w:t>
      </w:r>
      <w:ins w:id="4250" w:author="Andreae, Emily A" w:date="2020-02-11T13:42:00Z">
        <w:r w:rsidRPr="00D30883">
          <w:rPr>
            <w:rFonts w:ascii="Arial" w:hAnsi="Arial" w:cs="Arial"/>
            <w:sz w:val="22"/>
            <w:szCs w:val="22"/>
            <w:rPrChange w:id="4251" w:author="Guo, Shicheng" w:date="2020-02-11T14:24:00Z">
              <w:rPr>
                <w:rFonts w:ascii="Times New Roman" w:hAnsi="Times New Roman" w:cs="Times New Roman"/>
              </w:rPr>
            </w:rPrChange>
          </w:rPr>
          <w:t>s</w:t>
        </w:r>
      </w:ins>
      <w:r w:rsidR="00312EEC" w:rsidRPr="00D30883">
        <w:rPr>
          <w:rFonts w:ascii="Arial" w:hAnsi="Arial" w:cs="Arial"/>
          <w:sz w:val="22"/>
          <w:szCs w:val="22"/>
          <w:rPrChange w:id="4252" w:author="Guo, Shicheng" w:date="2020-02-11T14:24:00Z">
            <w:rPr>
              <w:rFonts w:ascii="Times New Roman" w:hAnsi="Times New Roman" w:cs="Times New Roman"/>
            </w:rPr>
          </w:rPrChange>
        </w:rPr>
        <w:t xml:space="preserve"> w</w:t>
      </w:r>
      <w:ins w:id="4253" w:author="Andreae, Emily A" w:date="2020-02-11T13:42:00Z">
        <w:r w:rsidRPr="00D30883">
          <w:rPr>
            <w:rFonts w:ascii="Arial" w:hAnsi="Arial" w:cs="Arial"/>
            <w:sz w:val="22"/>
            <w:szCs w:val="22"/>
            <w:rPrChange w:id="4254" w:author="Guo, Shicheng" w:date="2020-02-11T14:24:00Z">
              <w:rPr>
                <w:rFonts w:ascii="Times New Roman" w:hAnsi="Times New Roman" w:cs="Times New Roman"/>
              </w:rPr>
            </w:rPrChange>
          </w:rPr>
          <w:t>ere</w:t>
        </w:r>
      </w:ins>
      <w:del w:id="4255" w:author="Andreae, Emily A" w:date="2020-02-11T13:42:00Z">
        <w:r w:rsidR="00312EEC" w:rsidRPr="00D30883" w:rsidDel="000D72B9">
          <w:rPr>
            <w:rFonts w:ascii="Arial" w:hAnsi="Arial" w:cs="Arial"/>
            <w:sz w:val="22"/>
            <w:szCs w:val="22"/>
            <w:rPrChange w:id="4256" w:author="Guo, Shicheng" w:date="2020-02-11T14:24:00Z">
              <w:rPr>
                <w:rFonts w:ascii="Times New Roman" w:hAnsi="Times New Roman" w:cs="Times New Roman"/>
              </w:rPr>
            </w:rPrChange>
          </w:rPr>
          <w:delText>as</w:delText>
        </w:r>
      </w:del>
      <w:r w:rsidR="00312EEC" w:rsidRPr="00D30883">
        <w:rPr>
          <w:rFonts w:ascii="Arial" w:hAnsi="Arial" w:cs="Arial"/>
          <w:sz w:val="22"/>
          <w:szCs w:val="22"/>
          <w:rPrChange w:id="4257" w:author="Guo, Shicheng" w:date="2020-02-11T14:24:00Z">
            <w:rPr>
              <w:rFonts w:ascii="Times New Roman" w:hAnsi="Times New Roman" w:cs="Times New Roman"/>
            </w:rPr>
          </w:rPrChange>
        </w:rPr>
        <w:t xml:space="preserve"> collected for</w:t>
      </w:r>
      <w:ins w:id="4258" w:author="Andreae, Emily A" w:date="2020-02-11T13:42:00Z">
        <w:r w:rsidRPr="00D30883">
          <w:rPr>
            <w:rFonts w:ascii="Arial" w:hAnsi="Arial" w:cs="Arial"/>
            <w:sz w:val="22"/>
            <w:szCs w:val="22"/>
            <w:rPrChange w:id="4259" w:author="Guo, Shicheng" w:date="2020-02-11T14:24:00Z">
              <w:rPr>
                <w:rFonts w:ascii="Times New Roman" w:hAnsi="Times New Roman" w:cs="Times New Roman"/>
              </w:rPr>
            </w:rPrChange>
          </w:rPr>
          <w:t xml:space="preserve"> downstream</w:t>
        </w:r>
      </w:ins>
      <w:r w:rsidR="00312EEC" w:rsidRPr="00D30883">
        <w:rPr>
          <w:rFonts w:ascii="Arial" w:hAnsi="Arial" w:cs="Arial"/>
          <w:sz w:val="22"/>
          <w:szCs w:val="22"/>
          <w:rPrChange w:id="4260" w:author="Guo, Shicheng" w:date="2020-02-11T14:24:00Z">
            <w:rPr>
              <w:rFonts w:ascii="Times New Roman" w:hAnsi="Times New Roman" w:cs="Times New Roman"/>
            </w:rPr>
          </w:rPrChange>
        </w:rPr>
        <w:t xml:space="preserve"> ELISA</w:t>
      </w:r>
      <w:ins w:id="4261" w:author="Andreae, Emily A" w:date="2020-02-11T13:42:00Z">
        <w:r w:rsidRPr="00D30883">
          <w:rPr>
            <w:rFonts w:ascii="Arial" w:hAnsi="Arial" w:cs="Arial"/>
            <w:sz w:val="22"/>
            <w:szCs w:val="22"/>
            <w:rPrChange w:id="4262" w:author="Guo, Shicheng" w:date="2020-02-11T14:24:00Z">
              <w:rPr>
                <w:rFonts w:ascii="Times New Roman" w:hAnsi="Times New Roman" w:cs="Times New Roman"/>
              </w:rPr>
            </w:rPrChange>
          </w:rPr>
          <w:t xml:space="preserve"> analysis</w:t>
        </w:r>
      </w:ins>
      <w:del w:id="4263" w:author="Andreae, Emily A" w:date="2020-02-11T13:42:00Z">
        <w:r w:rsidR="00312EEC" w:rsidRPr="00D30883" w:rsidDel="000D72B9">
          <w:rPr>
            <w:rFonts w:ascii="Arial" w:hAnsi="Arial" w:cs="Arial"/>
            <w:sz w:val="22"/>
            <w:szCs w:val="22"/>
            <w:rPrChange w:id="4264" w:author="Guo, Shicheng" w:date="2020-02-11T14:24:00Z">
              <w:rPr>
                <w:rFonts w:ascii="Times New Roman" w:hAnsi="Times New Roman" w:cs="Times New Roman"/>
              </w:rPr>
            </w:rPrChange>
          </w:rPr>
          <w:delText xml:space="preserve"> assay</w:delText>
        </w:r>
      </w:del>
      <w:r w:rsidR="00312EEC" w:rsidRPr="00D30883">
        <w:rPr>
          <w:rFonts w:ascii="Arial" w:hAnsi="Arial" w:cs="Arial"/>
          <w:sz w:val="22"/>
          <w:szCs w:val="22"/>
          <w:rPrChange w:id="4265" w:author="Guo, Shicheng" w:date="2020-02-11T14:24:00Z">
            <w:rPr>
              <w:rFonts w:ascii="Times New Roman" w:hAnsi="Times New Roman" w:cs="Times New Roman"/>
            </w:rPr>
          </w:rPrChange>
        </w:rPr>
        <w:t>.</w:t>
      </w:r>
      <w:commentRangeEnd w:id="4202"/>
      <w:r w:rsidRPr="00D30883">
        <w:rPr>
          <w:rStyle w:val="CommentReference"/>
          <w:rFonts w:ascii="Arial" w:hAnsi="Arial" w:cs="Arial"/>
          <w:sz w:val="22"/>
          <w:szCs w:val="22"/>
          <w:rPrChange w:id="4266" w:author="Guo, Shicheng" w:date="2020-02-11T14:24:00Z">
            <w:rPr>
              <w:rStyle w:val="CommentReference"/>
            </w:rPr>
          </w:rPrChange>
        </w:rPr>
        <w:commentReference w:id="4202"/>
      </w:r>
    </w:p>
    <w:p w14:paraId="1A00FCF8" w14:textId="77777777"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4267" w:author="Guo, Shicheng" w:date="2020-02-11T14:24:00Z">
            <w:rPr>
              <w:rFonts w:ascii="Times New Roman" w:eastAsia="SimSun" w:hAnsi="Times New Roman" w:cs="Times New Roman"/>
              <w:sz w:val="24"/>
              <w:szCs w:val="24"/>
            </w:rPr>
          </w:rPrChange>
        </w:rPr>
        <w:pPrChange w:id="4268"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4269" w:author="Guo, Shicheng" w:date="2020-02-11T14:24:00Z">
            <w:rPr>
              <w:rFonts w:ascii="Times New Roman" w:eastAsia="SimSun" w:hAnsi="Times New Roman" w:cs="Times New Roman"/>
              <w:sz w:val="24"/>
              <w:szCs w:val="24"/>
            </w:rPr>
          </w:rPrChange>
        </w:rPr>
        <w:t xml:space="preserve">Animal studies </w:t>
      </w:r>
    </w:p>
    <w:p w14:paraId="32F5636D" w14:textId="4117C5C0" w:rsidR="00EC4505" w:rsidRPr="00D30883" w:rsidRDefault="00312EEC">
      <w:pPr>
        <w:spacing w:line="240" w:lineRule="auto"/>
        <w:ind w:firstLineChars="200" w:firstLine="440"/>
        <w:jc w:val="both"/>
        <w:rPr>
          <w:rFonts w:ascii="Arial" w:hAnsi="Arial" w:cs="Arial"/>
          <w:sz w:val="22"/>
          <w:szCs w:val="22"/>
          <w:rPrChange w:id="4270" w:author="Guo, Shicheng" w:date="2020-02-11T14:24:00Z">
            <w:rPr>
              <w:rFonts w:ascii="Times New Roman" w:hAnsi="Times New Roman" w:cs="Times New Roman"/>
            </w:rPr>
          </w:rPrChange>
        </w:rPr>
        <w:pPrChange w:id="4271" w:author="Guo, Shicheng" w:date="2020-02-11T14:23:00Z">
          <w:pPr>
            <w:spacing w:line="480" w:lineRule="auto"/>
            <w:ind w:firstLineChars="200" w:firstLine="480"/>
            <w:jc w:val="both"/>
          </w:pPr>
        </w:pPrChange>
      </w:pPr>
      <w:r w:rsidRPr="00D30883">
        <w:rPr>
          <w:rFonts w:ascii="Arial" w:hAnsi="Arial" w:cs="Arial"/>
          <w:sz w:val="22"/>
          <w:szCs w:val="22"/>
          <w:rPrChange w:id="4272" w:author="Guo, Shicheng" w:date="2020-02-11T14:24:00Z">
            <w:rPr>
              <w:rFonts w:ascii="Times New Roman" w:hAnsi="Times New Roman" w:cs="Times New Roman"/>
            </w:rPr>
          </w:rPrChange>
        </w:rPr>
        <w:t xml:space="preserve">Animal experiments were approved by </w:t>
      </w:r>
      <w:ins w:id="4273" w:author="Andreae, Emily A" w:date="2020-02-11T13:44:00Z">
        <w:r w:rsidR="000D72B9" w:rsidRPr="00D30883">
          <w:rPr>
            <w:rFonts w:ascii="Arial" w:hAnsi="Arial" w:cs="Arial"/>
            <w:sz w:val="22"/>
            <w:szCs w:val="22"/>
            <w:rPrChange w:id="4274" w:author="Guo, Shicheng" w:date="2020-02-11T14:24:00Z">
              <w:rPr>
                <w:rFonts w:ascii="Times New Roman" w:hAnsi="Times New Roman" w:cs="Times New Roman"/>
              </w:rPr>
            </w:rPrChange>
          </w:rPr>
          <w:t xml:space="preserve">the </w:t>
        </w:r>
      </w:ins>
      <w:r w:rsidRPr="00D30883">
        <w:rPr>
          <w:rFonts w:ascii="Arial" w:hAnsi="Arial" w:cs="Arial"/>
          <w:sz w:val="22"/>
          <w:szCs w:val="22"/>
          <w:rPrChange w:id="4275" w:author="Guo, Shicheng" w:date="2020-02-11T14:24:00Z">
            <w:rPr>
              <w:rFonts w:ascii="Times New Roman" w:hAnsi="Times New Roman" w:cs="Times New Roman"/>
            </w:rPr>
          </w:rPrChange>
        </w:rPr>
        <w:t>Tianjin Medical University Cancer Institute and Hospital Ethics Committee and handled according to IACUC protocol. Cre recombinase was overexpressed in TPO-Cre mice under the control of human thyroid peroxidase (TPO) gene promoter. Activated BrafFV600E was expressed at physiological levels in BrafCA mice. Endogenous Braf alleles were replaced by BrafV600E</w:t>
      </w:r>
      <w:ins w:id="4276" w:author="Andreae, Emily A" w:date="2020-02-11T13:45:00Z">
        <w:r w:rsidR="000D72B9" w:rsidRPr="00D30883">
          <w:rPr>
            <w:rFonts w:ascii="Arial" w:hAnsi="Arial" w:cs="Arial"/>
            <w:sz w:val="22"/>
            <w:szCs w:val="22"/>
            <w:rPrChange w:id="4277" w:author="Guo, Shicheng" w:date="2020-02-11T14:24:00Z">
              <w:rPr>
                <w:rFonts w:ascii="Times New Roman" w:hAnsi="Times New Roman" w:cs="Times New Roman"/>
              </w:rPr>
            </w:rPrChange>
          </w:rPr>
          <w:t xml:space="preserve"> by crossing </w:t>
        </w:r>
      </w:ins>
      <w:del w:id="4278" w:author="Andreae, Emily A" w:date="2020-02-11T13:45:00Z">
        <w:r w:rsidRPr="00D30883" w:rsidDel="000D72B9">
          <w:rPr>
            <w:rFonts w:ascii="Arial" w:hAnsi="Arial" w:cs="Arial"/>
            <w:sz w:val="22"/>
            <w:szCs w:val="22"/>
            <w:rPrChange w:id="4279" w:author="Guo, Shicheng" w:date="2020-02-11T14:24:00Z">
              <w:rPr>
                <w:rFonts w:ascii="Times New Roman" w:hAnsi="Times New Roman" w:cs="Times New Roman"/>
              </w:rPr>
            </w:rPrChange>
          </w:rPr>
          <w:delText xml:space="preserve">. </w:delText>
        </w:r>
      </w:del>
      <w:ins w:id="4280" w:author="Andreae, Emily A" w:date="2020-02-11T09:29:00Z">
        <w:r w:rsidR="00D42739" w:rsidRPr="00D30883">
          <w:rPr>
            <w:rFonts w:ascii="Arial" w:hAnsi="Arial" w:cs="Arial"/>
            <w:sz w:val="22"/>
            <w:szCs w:val="22"/>
            <w:rPrChange w:id="4281" w:author="Guo, Shicheng" w:date="2020-02-11T14:24:00Z">
              <w:rPr>
                <w:rFonts w:ascii="Times New Roman" w:hAnsi="Times New Roman" w:cs="Times New Roman"/>
              </w:rPr>
            </w:rPrChange>
          </w:rPr>
          <w:t xml:space="preserve">BrafCA mice with TPO-Cre mice to produce a set of double transgene positive off-spring </w:t>
        </w:r>
      </w:ins>
      <w:ins w:id="4282" w:author="Andreae, Emily A" w:date="2020-02-11T09:31:00Z">
        <w:r w:rsidR="00D42739" w:rsidRPr="00D30883">
          <w:rPr>
            <w:rFonts w:ascii="Arial" w:hAnsi="Arial" w:cs="Arial"/>
            <w:sz w:val="22"/>
            <w:szCs w:val="22"/>
            <w:rPrChange w:id="4283" w:author="Guo, Shicheng" w:date="2020-02-11T14:24:00Z">
              <w:rPr>
                <w:rFonts w:ascii="Times New Roman" w:hAnsi="Times New Roman" w:cs="Times New Roman"/>
              </w:rPr>
            </w:rPrChange>
          </w:rPr>
          <w:t xml:space="preserve">that </w:t>
        </w:r>
      </w:ins>
      <w:ins w:id="4284" w:author="Andreae, Emily A" w:date="2020-02-11T09:29:00Z">
        <w:r w:rsidR="00D42739" w:rsidRPr="00D30883">
          <w:rPr>
            <w:rFonts w:ascii="Arial" w:hAnsi="Arial" w:cs="Arial"/>
            <w:sz w:val="22"/>
            <w:szCs w:val="22"/>
            <w:rPrChange w:id="4285" w:author="Guo, Shicheng" w:date="2020-02-11T14:24:00Z">
              <w:rPr>
                <w:rFonts w:ascii="Times New Roman" w:hAnsi="Times New Roman" w:cs="Times New Roman"/>
              </w:rPr>
            </w:rPrChange>
          </w:rPr>
          <w:t xml:space="preserve">develop PTC around the age of 4-5 weeks [27]. </w:t>
        </w:r>
      </w:ins>
      <w:ins w:id="4286" w:author="Andreae, Emily A" w:date="2020-02-11T09:31:00Z">
        <w:r w:rsidR="00D42739" w:rsidRPr="00D30883">
          <w:rPr>
            <w:rFonts w:ascii="Arial" w:hAnsi="Arial" w:cs="Arial"/>
            <w:sz w:val="22"/>
            <w:szCs w:val="22"/>
            <w:rPrChange w:id="4287" w:author="Guo, Shicheng" w:date="2020-02-11T14:24:00Z">
              <w:rPr>
                <w:rFonts w:ascii="Times New Roman" w:hAnsi="Times New Roman" w:cs="Times New Roman"/>
              </w:rPr>
            </w:rPrChange>
          </w:rPr>
          <w:t>In our conditions, t</w:t>
        </w:r>
      </w:ins>
      <w:del w:id="4288" w:author="Andreae, Emily A" w:date="2020-02-11T09:31:00Z">
        <w:r w:rsidRPr="00D30883" w:rsidDel="00D42739">
          <w:rPr>
            <w:rFonts w:ascii="Arial" w:hAnsi="Arial" w:cs="Arial"/>
            <w:sz w:val="22"/>
            <w:szCs w:val="22"/>
            <w:rPrChange w:id="4289" w:author="Guo, Shicheng" w:date="2020-02-11T14:24:00Z">
              <w:rPr>
                <w:rFonts w:ascii="Times New Roman" w:hAnsi="Times New Roman" w:cs="Times New Roman"/>
              </w:rPr>
            </w:rPrChange>
          </w:rPr>
          <w:delText>T</w:delText>
        </w:r>
      </w:del>
      <w:r w:rsidRPr="00D30883">
        <w:rPr>
          <w:rFonts w:ascii="Arial" w:hAnsi="Arial" w:cs="Arial"/>
          <w:sz w:val="22"/>
          <w:szCs w:val="22"/>
          <w:rPrChange w:id="4290" w:author="Guo, Shicheng" w:date="2020-02-11T14:24:00Z">
            <w:rPr>
              <w:rFonts w:ascii="Times New Roman" w:hAnsi="Times New Roman" w:cs="Times New Roman"/>
            </w:rPr>
          </w:rPrChange>
        </w:rPr>
        <w:t>he mice spontaneously developed PTC at 6-12 weeks of age</w:t>
      </w:r>
      <w:del w:id="4291" w:author="Andreae, Emily A" w:date="2020-02-11T13:45:00Z">
        <w:r w:rsidRPr="00D30883" w:rsidDel="000D72B9">
          <w:rPr>
            <w:rFonts w:ascii="Arial" w:hAnsi="Arial" w:cs="Arial"/>
            <w:sz w:val="22"/>
            <w:szCs w:val="22"/>
            <w:rPrChange w:id="4292" w:author="Guo, Shicheng" w:date="2020-02-11T14:24:00Z">
              <w:rPr>
                <w:rFonts w:ascii="Times New Roman" w:hAnsi="Times New Roman" w:cs="Times New Roman"/>
              </w:rPr>
            </w:rPrChange>
          </w:rPr>
          <w:delText xml:space="preserve"> after crossing with TPO-Cre mice</w:delText>
        </w:r>
      </w:del>
      <w:r w:rsidRPr="00D30883">
        <w:rPr>
          <w:rFonts w:ascii="Arial" w:hAnsi="Arial" w:cs="Arial"/>
          <w:sz w:val="22"/>
          <w:szCs w:val="22"/>
          <w:rPrChange w:id="4293" w:author="Guo, Shicheng" w:date="2020-02-11T14:24:00Z">
            <w:rPr>
              <w:rFonts w:ascii="Times New Roman" w:hAnsi="Times New Roman" w:cs="Times New Roman"/>
            </w:rPr>
          </w:rPrChange>
        </w:rPr>
        <w:t>. Six-week-old TPO-Cre</w:t>
      </w:r>
      <w:del w:id="4294" w:author="Andreae, Emily A" w:date="2020-02-11T13:46:00Z">
        <w:r w:rsidRPr="00D30883" w:rsidDel="000D72B9">
          <w:rPr>
            <w:rFonts w:ascii="Arial" w:hAnsi="Arial" w:cs="Arial"/>
            <w:sz w:val="22"/>
            <w:szCs w:val="22"/>
            <w:rPrChange w:id="4295" w:author="Guo, Shicheng" w:date="2020-02-11T14:24:00Z">
              <w:rPr>
                <w:rFonts w:ascii="Times New Roman" w:hAnsi="Times New Roman" w:cs="Times New Roman"/>
              </w:rPr>
            </w:rPrChange>
          </w:rPr>
          <w:delText>;</w:delText>
        </w:r>
      </w:del>
      <w:r w:rsidR="000D72B9" w:rsidRPr="00D30883">
        <w:rPr>
          <w:rFonts w:ascii="Arial" w:hAnsi="Arial" w:cs="Arial"/>
          <w:sz w:val="22"/>
          <w:szCs w:val="22"/>
          <w:rPrChange w:id="4296" w:author="Guo, Shicheng" w:date="2020-02-11T14:24:00Z">
            <w:rPr>
              <w:rFonts w:ascii="Times New Roman" w:hAnsi="Times New Roman" w:cs="Times New Roman"/>
            </w:rPr>
          </w:rPrChange>
        </w:rPr>
        <w:t xml:space="preserve"> BrafCA </w:t>
      </w:r>
      <w:r w:rsidRPr="00D30883">
        <w:rPr>
          <w:rFonts w:ascii="Arial" w:hAnsi="Arial" w:cs="Arial"/>
          <w:sz w:val="22"/>
          <w:szCs w:val="22"/>
          <w:rPrChange w:id="4297" w:author="Guo, Shicheng" w:date="2020-02-11T14:24:00Z">
            <w:rPr>
              <w:rFonts w:ascii="Times New Roman" w:hAnsi="Times New Roman" w:cs="Times New Roman"/>
            </w:rPr>
          </w:rPrChange>
        </w:rPr>
        <w:t>mic</w:t>
      </w:r>
      <w:r w:rsidR="000D72B9" w:rsidRPr="00D30883">
        <w:rPr>
          <w:rFonts w:ascii="Arial" w:hAnsi="Arial" w:cs="Arial"/>
          <w:sz w:val="22"/>
          <w:szCs w:val="22"/>
          <w:rPrChange w:id="4298" w:author="Guo, Shicheng" w:date="2020-02-11T14:24:00Z">
            <w:rPr>
              <w:rFonts w:ascii="Times New Roman" w:hAnsi="Times New Roman" w:cs="Times New Roman"/>
            </w:rPr>
          </w:rPrChange>
        </w:rPr>
        <w:t xml:space="preserve">e </w:t>
      </w:r>
      <w:r w:rsidRPr="00D30883">
        <w:rPr>
          <w:rFonts w:ascii="Arial" w:hAnsi="Arial" w:cs="Arial"/>
          <w:sz w:val="22"/>
          <w:szCs w:val="22"/>
          <w:rPrChange w:id="4299" w:author="Guo, Shicheng" w:date="2020-02-11T14:24:00Z">
            <w:rPr>
              <w:rFonts w:ascii="Times New Roman" w:hAnsi="Times New Roman" w:cs="Times New Roman"/>
            </w:rPr>
          </w:rPrChange>
        </w:rPr>
        <w:t xml:space="preserve">were randomly assigned to four groups according to weight. For antibody-based drug intervention, PD-1 antibody </w:t>
      </w:r>
      <w:ins w:id="4300" w:author="Andreae, Emily A" w:date="2020-02-11T13:46:00Z">
        <w:r w:rsidR="000D72B9" w:rsidRPr="00D30883">
          <w:rPr>
            <w:rFonts w:ascii="Arial" w:hAnsi="Arial" w:cs="Arial"/>
            <w:sz w:val="22"/>
            <w:szCs w:val="22"/>
            <w:rPrChange w:id="4301" w:author="Guo, Shicheng" w:date="2020-02-11T14:24:00Z">
              <w:rPr>
                <w:rFonts w:ascii="Times New Roman" w:hAnsi="Times New Roman" w:cs="Times New Roman"/>
              </w:rPr>
            </w:rPrChange>
          </w:rPr>
          <w:t xml:space="preserve">at </w:t>
        </w:r>
      </w:ins>
      <w:r w:rsidRPr="00D30883">
        <w:rPr>
          <w:rFonts w:ascii="Arial" w:hAnsi="Arial" w:cs="Arial"/>
          <w:sz w:val="22"/>
          <w:szCs w:val="22"/>
          <w:rPrChange w:id="4302" w:author="Guo, Shicheng" w:date="2020-02-11T14:24:00Z">
            <w:rPr>
              <w:rFonts w:ascii="Times New Roman" w:hAnsi="Times New Roman" w:cs="Times New Roman"/>
            </w:rPr>
          </w:rPrChange>
        </w:rPr>
        <w:t xml:space="preserve">200 </w:t>
      </w:r>
      <w:ins w:id="4303" w:author="Andreae, Emily A" w:date="2020-02-11T13:46:00Z">
        <w:r w:rsidR="000D72B9" w:rsidRPr="00D30883">
          <w:rPr>
            <w:rFonts w:ascii="Arial" w:hAnsi="Arial" w:cs="Arial"/>
            <w:sz w:val="22"/>
            <w:szCs w:val="22"/>
            <w:rPrChange w:id="4304" w:author="Guo, Shicheng" w:date="2020-02-11T14:24:00Z">
              <w:rPr>
                <w:rFonts w:ascii="Times New Roman" w:hAnsi="Times New Roman" w:cs="Times New Roman"/>
              </w:rPr>
            </w:rPrChange>
          </w:rPr>
          <w:t>µ</w:t>
        </w:r>
      </w:ins>
      <w:del w:id="4305" w:author="Andreae, Emily A" w:date="2020-02-11T13:46:00Z">
        <w:r w:rsidRPr="00D30883" w:rsidDel="000D72B9">
          <w:rPr>
            <w:rFonts w:ascii="Arial" w:hAnsi="Arial" w:cs="Arial"/>
            <w:sz w:val="22"/>
            <w:szCs w:val="22"/>
            <w:rPrChange w:id="4306" w:author="Guo, Shicheng" w:date="2020-02-11T14:24:00Z">
              <w:rPr>
                <w:rFonts w:ascii="Times New Roman" w:hAnsi="Times New Roman" w:cs="Times New Roman"/>
              </w:rPr>
            </w:rPrChange>
          </w:rPr>
          <w:delText>u</w:delText>
        </w:r>
      </w:del>
      <w:r w:rsidRPr="00D30883">
        <w:rPr>
          <w:rFonts w:ascii="Arial" w:hAnsi="Arial" w:cs="Arial"/>
          <w:sz w:val="22"/>
          <w:szCs w:val="22"/>
          <w:rPrChange w:id="4307" w:author="Guo, Shicheng" w:date="2020-02-11T14:24:00Z">
            <w:rPr>
              <w:rFonts w:ascii="Times New Roman" w:hAnsi="Times New Roman" w:cs="Times New Roman"/>
            </w:rPr>
          </w:rPrChange>
        </w:rPr>
        <w:t xml:space="preserve">g (RMP1-14; Bio X Cell, West Lebanon, NH) or rat immunoglobulin G (control; Bio X Cell) were injected intraperitoneally every </w:t>
      </w:r>
      <w:ins w:id="4308" w:author="Andreae, Emily A" w:date="2020-02-11T13:46:00Z">
        <w:r w:rsidR="000D72B9" w:rsidRPr="00D30883">
          <w:rPr>
            <w:rFonts w:ascii="Arial" w:hAnsi="Arial" w:cs="Arial"/>
            <w:sz w:val="22"/>
            <w:szCs w:val="22"/>
            <w:rPrChange w:id="4309" w:author="Guo, Shicheng" w:date="2020-02-11T14:24:00Z">
              <w:rPr>
                <w:rFonts w:ascii="Times New Roman" w:hAnsi="Times New Roman" w:cs="Times New Roman"/>
              </w:rPr>
            </w:rPrChange>
          </w:rPr>
          <w:t>three</w:t>
        </w:r>
      </w:ins>
      <w:del w:id="4310" w:author="Andreae, Emily A" w:date="2020-02-11T13:46:00Z">
        <w:r w:rsidRPr="00D30883" w:rsidDel="000D72B9">
          <w:rPr>
            <w:rFonts w:ascii="Arial" w:hAnsi="Arial" w:cs="Arial"/>
            <w:sz w:val="22"/>
            <w:szCs w:val="22"/>
            <w:rPrChange w:id="4311" w:author="Guo, Shicheng" w:date="2020-02-11T14:24:00Z">
              <w:rPr>
                <w:rFonts w:ascii="Times New Roman" w:hAnsi="Times New Roman" w:cs="Times New Roman"/>
              </w:rPr>
            </w:rPrChange>
          </w:rPr>
          <w:delText>3</w:delText>
        </w:r>
      </w:del>
      <w:r w:rsidRPr="00D30883">
        <w:rPr>
          <w:rFonts w:ascii="Arial" w:hAnsi="Arial" w:cs="Arial"/>
          <w:sz w:val="22"/>
          <w:szCs w:val="22"/>
          <w:rPrChange w:id="4312" w:author="Guo, Shicheng" w:date="2020-02-11T14:24:00Z">
            <w:rPr>
              <w:rFonts w:ascii="Times New Roman" w:hAnsi="Times New Roman" w:cs="Times New Roman"/>
            </w:rPr>
          </w:rPrChange>
        </w:rPr>
        <w:t xml:space="preserve"> days. For drug-based intervention, mice received daily oral doses of PLX4032 10 mg/kg </w:t>
      </w:r>
      <w:ins w:id="4313" w:author="Andreae, Emily A" w:date="2020-02-11T13:46:00Z">
        <w:r w:rsidR="000D72B9" w:rsidRPr="00D30883">
          <w:rPr>
            <w:rFonts w:ascii="Arial" w:hAnsi="Arial" w:cs="Arial"/>
            <w:sz w:val="22"/>
            <w:szCs w:val="22"/>
            <w:rPrChange w:id="4314" w:author="Guo, Shicheng" w:date="2020-02-11T14:24:00Z">
              <w:rPr>
                <w:rFonts w:ascii="Times New Roman" w:hAnsi="Times New Roman" w:cs="Times New Roman"/>
              </w:rPr>
            </w:rPrChange>
          </w:rPr>
          <w:t xml:space="preserve">body weight </w:t>
        </w:r>
      </w:ins>
      <w:r w:rsidRPr="00D30883">
        <w:rPr>
          <w:rFonts w:ascii="Arial" w:hAnsi="Arial" w:cs="Arial"/>
          <w:sz w:val="22"/>
          <w:szCs w:val="22"/>
          <w:rPrChange w:id="4315" w:author="Guo, Shicheng" w:date="2020-02-11T14:24:00Z">
            <w:rPr>
              <w:rFonts w:ascii="Times New Roman" w:hAnsi="Times New Roman" w:cs="Times New Roman"/>
            </w:rPr>
          </w:rPrChange>
        </w:rPr>
        <w:t>or PBS.</w:t>
      </w:r>
    </w:p>
    <w:p w14:paraId="0AF42252" w14:textId="77777777" w:rsidR="00EC4505" w:rsidRPr="00D30883" w:rsidRDefault="00312EEC">
      <w:pPr>
        <w:pStyle w:val="Heading2"/>
        <w:shd w:val="clear" w:color="auto" w:fill="FFFFFF"/>
        <w:spacing w:before="270" w:after="90" w:line="240" w:lineRule="auto"/>
        <w:textAlignment w:val="baseline"/>
        <w:rPr>
          <w:rFonts w:ascii="Arial" w:eastAsia="SimSun" w:hAnsi="Arial" w:cs="Arial"/>
          <w:sz w:val="22"/>
          <w:szCs w:val="22"/>
          <w:rPrChange w:id="4316" w:author="Guo, Shicheng" w:date="2020-02-11T14:24:00Z">
            <w:rPr>
              <w:rFonts w:ascii="Times New Roman" w:eastAsia="SimSun" w:hAnsi="Times New Roman" w:cs="Times New Roman"/>
              <w:sz w:val="24"/>
              <w:szCs w:val="24"/>
            </w:rPr>
          </w:rPrChange>
        </w:rPr>
        <w:pPrChange w:id="4317" w:author="Guo, Shicheng" w:date="2020-02-11T14:23:00Z">
          <w:pPr>
            <w:pStyle w:val="Heading2"/>
            <w:shd w:val="clear" w:color="auto" w:fill="FFFFFF"/>
            <w:spacing w:before="270" w:after="90" w:line="480" w:lineRule="auto"/>
            <w:textAlignment w:val="baseline"/>
          </w:pPr>
        </w:pPrChange>
      </w:pPr>
      <w:commentRangeStart w:id="4318"/>
      <w:r w:rsidRPr="00D30883">
        <w:rPr>
          <w:rFonts w:ascii="Arial" w:eastAsia="SimSun" w:hAnsi="Arial" w:cs="Arial"/>
          <w:sz w:val="22"/>
          <w:szCs w:val="22"/>
          <w:rPrChange w:id="4319" w:author="Guo, Shicheng" w:date="2020-02-11T14:24:00Z">
            <w:rPr>
              <w:rFonts w:ascii="Times New Roman" w:eastAsia="SimSun" w:hAnsi="Times New Roman" w:cs="Times New Roman"/>
              <w:sz w:val="24"/>
              <w:szCs w:val="24"/>
            </w:rPr>
          </w:rPrChange>
        </w:rPr>
        <w:t>Statistical Analysis</w:t>
      </w:r>
      <w:commentRangeEnd w:id="4318"/>
      <w:r w:rsidR="000D72B9" w:rsidRPr="00D30883">
        <w:rPr>
          <w:rStyle w:val="CommentReference"/>
          <w:rFonts w:ascii="Arial" w:eastAsia="SimSun" w:hAnsi="Arial" w:cs="Arial"/>
          <w:b w:val="0"/>
          <w:bCs w:val="0"/>
          <w:sz w:val="22"/>
          <w:szCs w:val="22"/>
          <w:rPrChange w:id="4320" w:author="Guo, Shicheng" w:date="2020-02-11T14:24:00Z">
            <w:rPr>
              <w:rStyle w:val="CommentReference"/>
              <w:rFonts w:ascii="SimSun" w:eastAsia="SimSun" w:hAnsi="SimSun" w:cs="SimSun"/>
              <w:b w:val="0"/>
              <w:bCs w:val="0"/>
            </w:rPr>
          </w:rPrChange>
        </w:rPr>
        <w:commentReference w:id="4318"/>
      </w:r>
    </w:p>
    <w:p w14:paraId="52D54F79" w14:textId="77777777" w:rsidR="00EC4505" w:rsidRPr="00D30883" w:rsidRDefault="00312EEC">
      <w:pPr>
        <w:spacing w:line="240" w:lineRule="auto"/>
        <w:ind w:firstLineChars="200" w:firstLine="440"/>
        <w:jc w:val="both"/>
        <w:rPr>
          <w:rFonts w:ascii="Arial" w:hAnsi="Arial" w:cs="Arial"/>
          <w:sz w:val="22"/>
          <w:szCs w:val="22"/>
          <w:rPrChange w:id="4321" w:author="Guo, Shicheng" w:date="2020-02-11T14:24:00Z">
            <w:rPr>
              <w:rFonts w:ascii="Times New Roman" w:hAnsi="Times New Roman" w:cs="Times New Roman"/>
            </w:rPr>
          </w:rPrChange>
        </w:rPr>
        <w:pPrChange w:id="4322" w:author="Guo, Shicheng" w:date="2020-02-11T14:23:00Z">
          <w:pPr>
            <w:spacing w:line="480" w:lineRule="auto"/>
            <w:ind w:firstLineChars="200" w:firstLine="480"/>
            <w:jc w:val="both"/>
          </w:pPr>
        </w:pPrChange>
      </w:pPr>
      <w:commentRangeStart w:id="4323"/>
      <w:r w:rsidRPr="00D30883">
        <w:rPr>
          <w:rFonts w:ascii="Arial" w:hAnsi="Arial" w:cs="Arial"/>
          <w:sz w:val="22"/>
          <w:szCs w:val="22"/>
          <w:rPrChange w:id="4324" w:author="Guo, Shicheng" w:date="2020-02-11T14:24:00Z">
            <w:rPr>
              <w:rFonts w:ascii="Times New Roman" w:hAnsi="Times New Roman" w:cs="Times New Roman"/>
            </w:rPr>
          </w:rPrChange>
        </w:rPr>
        <w:t>Statistical analysis was performed using SPSS (IBM Corporation, Armonk, NY) and GraphPad Prism 6.0 software (La Jolla, CA, USC). P &lt; 0.05 was considered statistically signiﬁcant.</w:t>
      </w:r>
      <w:commentRangeEnd w:id="4323"/>
      <w:r w:rsidR="000D72B9" w:rsidRPr="00D30883">
        <w:rPr>
          <w:rStyle w:val="CommentReference"/>
          <w:rFonts w:ascii="Arial" w:hAnsi="Arial" w:cs="Arial"/>
          <w:sz w:val="22"/>
          <w:szCs w:val="22"/>
          <w:rPrChange w:id="4325" w:author="Guo, Shicheng" w:date="2020-02-11T14:24:00Z">
            <w:rPr>
              <w:rStyle w:val="CommentReference"/>
            </w:rPr>
          </w:rPrChange>
        </w:rPr>
        <w:commentReference w:id="4323"/>
      </w:r>
    </w:p>
    <w:p w14:paraId="5C56AAD3" w14:textId="77777777" w:rsidR="00436DC6" w:rsidRPr="00D30883" w:rsidRDefault="00436DC6">
      <w:pPr>
        <w:pStyle w:val="Heading2"/>
        <w:shd w:val="clear" w:color="auto" w:fill="FFFFFF"/>
        <w:spacing w:before="270" w:after="90" w:line="240" w:lineRule="auto"/>
        <w:textAlignment w:val="baseline"/>
        <w:rPr>
          <w:rFonts w:ascii="Arial" w:eastAsia="SimSun" w:hAnsi="Arial" w:cs="Arial"/>
          <w:sz w:val="22"/>
          <w:szCs w:val="22"/>
          <w:rPrChange w:id="4326" w:author="Guo, Shicheng" w:date="2020-02-11T14:24:00Z">
            <w:rPr>
              <w:rFonts w:ascii="Times New Roman" w:eastAsia="SimSun" w:hAnsi="Times New Roman" w:cs="Times New Roman"/>
              <w:sz w:val="24"/>
              <w:szCs w:val="24"/>
            </w:rPr>
          </w:rPrChange>
        </w:rPr>
        <w:pPrChange w:id="4327" w:author="Guo, Shicheng" w:date="2020-02-11T14:23:00Z">
          <w:pPr>
            <w:pStyle w:val="Heading2"/>
            <w:shd w:val="clear" w:color="auto" w:fill="FFFFFF"/>
            <w:spacing w:before="270" w:after="90" w:line="480" w:lineRule="auto"/>
            <w:textAlignment w:val="baseline"/>
          </w:pPr>
        </w:pPrChange>
      </w:pPr>
      <w:r w:rsidRPr="00D30883">
        <w:rPr>
          <w:rFonts w:ascii="Arial" w:eastAsia="SimSun" w:hAnsi="Arial" w:cs="Arial"/>
          <w:sz w:val="22"/>
          <w:szCs w:val="22"/>
          <w:rPrChange w:id="4328" w:author="Guo, Shicheng" w:date="2020-02-11T14:24:00Z">
            <w:rPr>
              <w:rFonts w:ascii="Times New Roman" w:eastAsia="SimSun" w:hAnsi="Times New Roman" w:cs="Times New Roman"/>
              <w:sz w:val="24"/>
              <w:szCs w:val="24"/>
            </w:rPr>
          </w:rPrChange>
        </w:rPr>
        <w:t>Genes Involved in the study</w:t>
      </w:r>
    </w:p>
    <w:p w14:paraId="03E440A4" w14:textId="38845B6F" w:rsidR="00436DC6" w:rsidRPr="00D30883" w:rsidRDefault="00436DC6">
      <w:pPr>
        <w:spacing w:line="240" w:lineRule="auto"/>
        <w:jc w:val="both"/>
        <w:rPr>
          <w:rFonts w:ascii="Arial" w:hAnsi="Arial" w:cs="Arial"/>
          <w:sz w:val="22"/>
          <w:szCs w:val="22"/>
          <w:rPrChange w:id="4329" w:author="Guo, Shicheng" w:date="2020-02-11T14:24:00Z">
            <w:rPr>
              <w:rFonts w:ascii="Times New Roman" w:hAnsi="Times New Roman" w:cs="Times New Roman"/>
            </w:rPr>
          </w:rPrChange>
        </w:rPr>
        <w:pPrChange w:id="4330" w:author="Guo, Shicheng" w:date="2020-02-11T14:23:00Z">
          <w:pPr>
            <w:spacing w:line="480" w:lineRule="auto"/>
            <w:jc w:val="both"/>
          </w:pPr>
        </w:pPrChange>
      </w:pPr>
      <w:del w:id="4331" w:author="Andreae, Emily A" w:date="2020-02-11T13:49:00Z">
        <w:r w:rsidRPr="00D30883" w:rsidDel="000D72B9">
          <w:rPr>
            <w:rFonts w:ascii="Arial" w:hAnsi="Arial" w:cs="Arial"/>
            <w:sz w:val="22"/>
            <w:szCs w:val="22"/>
            <w:rPrChange w:id="4332" w:author="Guo, Shicheng" w:date="2020-02-11T14:24:00Z">
              <w:rPr>
                <w:rFonts w:ascii="Times New Roman" w:hAnsi="Times New Roman" w:cs="Times New Roman"/>
              </w:rPr>
            </w:rPrChange>
          </w:rPr>
          <w:delText xml:space="preserve">HLA-DRB, </w:delText>
        </w:r>
      </w:del>
      <w:ins w:id="4333" w:author="Andreae, Emily A" w:date="2020-02-11T13:49:00Z">
        <w:r w:rsidR="000D72B9" w:rsidRPr="00D30883">
          <w:rPr>
            <w:rFonts w:ascii="Arial" w:hAnsi="Arial" w:cs="Arial"/>
            <w:sz w:val="22"/>
            <w:szCs w:val="22"/>
            <w:rPrChange w:id="4334" w:author="Guo, Shicheng" w:date="2020-02-11T14:24:00Z">
              <w:rPr>
                <w:rFonts w:ascii="Times New Roman" w:hAnsi="Times New Roman" w:cs="Times New Roman"/>
              </w:rPr>
            </w:rPrChange>
          </w:rPr>
          <w:t>HLA-DQA1, HLA-DRA, HLA-DPA1, CIITA, and BRAF</w:t>
        </w:r>
      </w:ins>
    </w:p>
    <w:p w14:paraId="66907AD7" w14:textId="77777777" w:rsidR="0094604B" w:rsidRPr="00D30883" w:rsidRDefault="0094604B">
      <w:pPr>
        <w:pStyle w:val="Heading1"/>
        <w:spacing w:line="240" w:lineRule="auto"/>
        <w:rPr>
          <w:rFonts w:ascii="Arial" w:hAnsi="Arial" w:cs="Arial"/>
          <w:b/>
          <w:color w:val="000000" w:themeColor="text1"/>
          <w:sz w:val="22"/>
          <w:szCs w:val="22"/>
          <w:rPrChange w:id="4335" w:author="Guo, Shicheng" w:date="2020-02-11T14:24:00Z">
            <w:rPr>
              <w:rFonts w:ascii="Times New Roman" w:hAnsi="Times New Roman" w:cs="Times New Roman"/>
              <w:b/>
              <w:color w:val="000000" w:themeColor="text1"/>
              <w:sz w:val="24"/>
              <w:szCs w:val="24"/>
            </w:rPr>
          </w:rPrChange>
        </w:rPr>
        <w:pPrChange w:id="4336" w:author="Guo, Shicheng" w:date="2020-02-11T14:23:00Z">
          <w:pPr>
            <w:pStyle w:val="Heading1"/>
            <w:spacing w:line="480" w:lineRule="auto"/>
          </w:pPr>
        </w:pPrChange>
      </w:pPr>
      <w:r w:rsidRPr="00D30883">
        <w:rPr>
          <w:rFonts w:ascii="Arial" w:hAnsi="Arial" w:cs="Arial"/>
          <w:b/>
          <w:color w:val="000000" w:themeColor="text1"/>
          <w:sz w:val="22"/>
          <w:szCs w:val="22"/>
          <w:rPrChange w:id="4337" w:author="Guo, Shicheng" w:date="2020-02-11T14:24:00Z">
            <w:rPr>
              <w:rFonts w:ascii="Times New Roman" w:hAnsi="Times New Roman" w:cs="Times New Roman"/>
              <w:b/>
              <w:color w:val="000000" w:themeColor="text1"/>
              <w:sz w:val="24"/>
              <w:szCs w:val="24"/>
            </w:rPr>
          </w:rPrChange>
        </w:rPr>
        <w:t>Conflict of interest</w:t>
      </w:r>
    </w:p>
    <w:p w14:paraId="4FC56AD6" w14:textId="77777777" w:rsidR="0094604B" w:rsidRPr="00D30883" w:rsidRDefault="0094604B">
      <w:pPr>
        <w:pStyle w:val="svarticle"/>
        <w:shd w:val="clear" w:color="auto" w:fill="FFFFFF"/>
        <w:spacing w:before="0" w:beforeAutospacing="0" w:after="135" w:afterAutospacing="0" w:line="240" w:lineRule="auto"/>
        <w:textAlignment w:val="baseline"/>
        <w:rPr>
          <w:rFonts w:ascii="Arial" w:hAnsi="Arial" w:cs="Arial"/>
          <w:kern w:val="2"/>
          <w:sz w:val="22"/>
          <w:szCs w:val="22"/>
          <w:rPrChange w:id="4338" w:author="Guo, Shicheng" w:date="2020-02-11T14:24:00Z">
            <w:rPr>
              <w:rFonts w:ascii="Times New Roman" w:hAnsi="Times New Roman" w:cs="Times New Roman"/>
              <w:kern w:val="2"/>
            </w:rPr>
          </w:rPrChange>
        </w:rPr>
        <w:pPrChange w:id="4339" w:author="Guo, Shicheng" w:date="2020-02-11T14:23:00Z">
          <w:pPr>
            <w:pStyle w:val="svarticle"/>
            <w:shd w:val="clear" w:color="auto" w:fill="FFFFFF"/>
            <w:spacing w:before="0" w:beforeAutospacing="0" w:after="135" w:afterAutospacing="0" w:line="480" w:lineRule="auto"/>
            <w:textAlignment w:val="baseline"/>
          </w:pPr>
        </w:pPrChange>
      </w:pPr>
      <w:r w:rsidRPr="00D30883">
        <w:rPr>
          <w:rFonts w:ascii="Arial" w:hAnsi="Arial" w:cs="Arial"/>
          <w:kern w:val="2"/>
          <w:sz w:val="22"/>
          <w:szCs w:val="22"/>
          <w:rPrChange w:id="4340" w:author="Guo, Shicheng" w:date="2020-02-11T14:24:00Z">
            <w:rPr>
              <w:rFonts w:ascii="Times New Roman" w:hAnsi="Times New Roman" w:cs="Times New Roman"/>
              <w:kern w:val="2"/>
            </w:rPr>
          </w:rPrChange>
        </w:rPr>
        <w:t>The authors declare no conflict of interest.</w:t>
      </w:r>
    </w:p>
    <w:p w14:paraId="63A080B0" w14:textId="77777777" w:rsidR="0094604B" w:rsidRPr="00D30883" w:rsidRDefault="0094604B">
      <w:pPr>
        <w:pStyle w:val="Heading1"/>
        <w:spacing w:line="240" w:lineRule="auto"/>
        <w:rPr>
          <w:rFonts w:ascii="Arial" w:hAnsi="Arial" w:cs="Arial"/>
          <w:b/>
          <w:color w:val="000000" w:themeColor="text1"/>
          <w:sz w:val="22"/>
          <w:szCs w:val="22"/>
          <w:rPrChange w:id="4341" w:author="Guo, Shicheng" w:date="2020-02-11T14:24:00Z">
            <w:rPr>
              <w:rFonts w:ascii="Times New Roman" w:hAnsi="Times New Roman" w:cs="Times New Roman"/>
              <w:b/>
              <w:color w:val="000000" w:themeColor="text1"/>
              <w:sz w:val="24"/>
              <w:szCs w:val="24"/>
            </w:rPr>
          </w:rPrChange>
        </w:rPr>
        <w:pPrChange w:id="4342" w:author="Guo, Shicheng" w:date="2020-02-11T14:23:00Z">
          <w:pPr>
            <w:pStyle w:val="Heading1"/>
            <w:spacing w:line="480" w:lineRule="auto"/>
          </w:pPr>
        </w:pPrChange>
      </w:pPr>
      <w:r w:rsidRPr="00D30883">
        <w:rPr>
          <w:rFonts w:ascii="Arial" w:hAnsi="Arial" w:cs="Arial"/>
          <w:b/>
          <w:color w:val="000000" w:themeColor="text1"/>
          <w:sz w:val="22"/>
          <w:szCs w:val="22"/>
          <w:rPrChange w:id="4343" w:author="Guo, Shicheng" w:date="2020-02-11T14:24:00Z">
            <w:rPr>
              <w:rFonts w:ascii="Times New Roman" w:hAnsi="Times New Roman" w:cs="Times New Roman"/>
              <w:b/>
              <w:color w:val="000000" w:themeColor="text1"/>
              <w:sz w:val="24"/>
              <w:szCs w:val="24"/>
            </w:rPr>
          </w:rPrChange>
        </w:rPr>
        <w:t>Acknowledgements</w:t>
      </w:r>
    </w:p>
    <w:p w14:paraId="1F75BDD3" w14:textId="36BABDD0" w:rsidR="005F59EC" w:rsidRPr="00D30883" w:rsidRDefault="005F59EC">
      <w:pPr>
        <w:spacing w:line="240" w:lineRule="auto"/>
        <w:jc w:val="both"/>
        <w:rPr>
          <w:rFonts w:ascii="Arial" w:hAnsi="Arial" w:cs="Arial"/>
          <w:sz w:val="22"/>
          <w:szCs w:val="22"/>
          <w:rPrChange w:id="4344" w:author="Guo, Shicheng" w:date="2020-02-11T14:24:00Z">
            <w:rPr>
              <w:rFonts w:ascii="Times New Roman" w:hAnsi="Times New Roman" w:cs="Times New Roman"/>
            </w:rPr>
          </w:rPrChange>
        </w:rPr>
        <w:pPrChange w:id="4345" w:author="Guo, Shicheng" w:date="2020-02-11T14:23:00Z">
          <w:pPr>
            <w:spacing w:line="480" w:lineRule="auto"/>
            <w:jc w:val="both"/>
          </w:pPr>
        </w:pPrChange>
      </w:pPr>
      <w:r w:rsidRPr="00D30883">
        <w:rPr>
          <w:rFonts w:ascii="Arial" w:hAnsi="Arial" w:cs="Arial"/>
          <w:sz w:val="22"/>
          <w:szCs w:val="22"/>
          <w:rPrChange w:id="4346" w:author="Guo, Shicheng" w:date="2020-02-11T14:24:00Z">
            <w:rPr>
              <w:rFonts w:ascii="Times New Roman" w:hAnsi="Times New Roman" w:cs="Times New Roman"/>
            </w:rPr>
          </w:rPrChange>
        </w:rPr>
        <w:t xml:space="preserve">The authors gratefully acknowledge </w:t>
      </w:r>
      <w:ins w:id="4347" w:author="Guo, Shicheng" w:date="2020-02-11T14:43:00Z">
        <w:r w:rsidR="00896EF3">
          <w:rPr>
            <w:rFonts w:ascii="Arial" w:hAnsi="Arial" w:cs="Arial"/>
            <w:sz w:val="22"/>
            <w:szCs w:val="22"/>
          </w:rPr>
          <w:t>all the patients</w:t>
        </w:r>
      </w:ins>
      <w:ins w:id="4348" w:author="Guo, Shicheng" w:date="2020-02-11T14:44:00Z">
        <w:r w:rsidR="00903227">
          <w:rPr>
            <w:rFonts w:ascii="Arial" w:hAnsi="Arial" w:cs="Arial"/>
            <w:sz w:val="22"/>
            <w:szCs w:val="22"/>
          </w:rPr>
          <w:t xml:space="preserve"> who donated the samples for the study</w:t>
        </w:r>
      </w:ins>
      <w:bookmarkStart w:id="4349" w:name="_GoBack"/>
      <w:bookmarkEnd w:id="4349"/>
      <w:ins w:id="4350" w:author="Guo, Shicheng" w:date="2020-02-11T14:43:00Z">
        <w:r w:rsidR="00896EF3">
          <w:rPr>
            <w:rFonts w:ascii="Arial" w:hAnsi="Arial" w:cs="Arial"/>
            <w:sz w:val="22"/>
            <w:szCs w:val="22"/>
          </w:rPr>
          <w:t xml:space="preserve"> and </w:t>
        </w:r>
      </w:ins>
      <w:r w:rsidRPr="00D30883">
        <w:rPr>
          <w:rFonts w:ascii="Arial" w:hAnsi="Arial" w:cs="Arial"/>
          <w:sz w:val="22"/>
          <w:szCs w:val="22"/>
          <w:rPrChange w:id="4351" w:author="Guo, Shicheng" w:date="2020-02-11T14:24:00Z">
            <w:rPr>
              <w:rFonts w:ascii="Times New Roman" w:hAnsi="Times New Roman" w:cs="Times New Roman"/>
            </w:rPr>
          </w:rPrChange>
        </w:rPr>
        <w:t>Emily Andreae, PhD, for reviewing and editing their manuscript.</w:t>
      </w:r>
    </w:p>
    <w:p w14:paraId="030011FC" w14:textId="77777777" w:rsidR="005F59EC" w:rsidRPr="00D30883" w:rsidRDefault="0086040A">
      <w:pPr>
        <w:pStyle w:val="Heading1"/>
        <w:spacing w:line="240" w:lineRule="auto"/>
        <w:rPr>
          <w:rFonts w:ascii="Arial" w:hAnsi="Arial" w:cs="Arial"/>
          <w:b/>
          <w:color w:val="000000" w:themeColor="text1"/>
          <w:sz w:val="22"/>
          <w:szCs w:val="22"/>
          <w:rPrChange w:id="4352" w:author="Guo, Shicheng" w:date="2020-02-11T14:24:00Z">
            <w:rPr>
              <w:rFonts w:ascii="Times New Roman" w:hAnsi="Times New Roman" w:cs="Times New Roman"/>
              <w:b/>
              <w:color w:val="000000" w:themeColor="text1"/>
              <w:sz w:val="24"/>
              <w:szCs w:val="24"/>
            </w:rPr>
          </w:rPrChange>
        </w:rPr>
        <w:pPrChange w:id="4353" w:author="Guo, Shicheng" w:date="2020-02-11T14:23:00Z">
          <w:pPr>
            <w:pStyle w:val="Heading1"/>
            <w:spacing w:line="480" w:lineRule="auto"/>
          </w:pPr>
        </w:pPrChange>
      </w:pPr>
      <w:r w:rsidRPr="00D30883">
        <w:rPr>
          <w:rFonts w:ascii="Arial" w:hAnsi="Arial" w:cs="Arial"/>
          <w:b/>
          <w:color w:val="000000" w:themeColor="text1"/>
          <w:sz w:val="22"/>
          <w:szCs w:val="22"/>
          <w:rPrChange w:id="4354" w:author="Guo, Shicheng" w:date="2020-02-11T14:24:00Z">
            <w:rPr>
              <w:rFonts w:ascii="Times New Roman" w:hAnsi="Times New Roman" w:cs="Times New Roman"/>
              <w:b/>
              <w:color w:val="000000" w:themeColor="text1"/>
              <w:sz w:val="24"/>
              <w:szCs w:val="24"/>
            </w:rPr>
          </w:rPrChange>
        </w:rPr>
        <w:t>Funding</w:t>
      </w:r>
    </w:p>
    <w:p w14:paraId="34BEAB37" w14:textId="77777777" w:rsidR="0094604B" w:rsidRPr="00D30883" w:rsidRDefault="0094604B">
      <w:pPr>
        <w:spacing w:line="240" w:lineRule="auto"/>
        <w:jc w:val="both"/>
        <w:rPr>
          <w:rFonts w:ascii="Arial" w:hAnsi="Arial" w:cs="Arial"/>
          <w:sz w:val="22"/>
          <w:szCs w:val="22"/>
          <w:rPrChange w:id="4355" w:author="Guo, Shicheng" w:date="2020-02-11T14:24:00Z">
            <w:rPr>
              <w:rFonts w:ascii="Times New Roman" w:hAnsi="Times New Roman" w:cs="Times New Roman"/>
            </w:rPr>
          </w:rPrChange>
        </w:rPr>
        <w:pPrChange w:id="4356" w:author="Guo, Shicheng" w:date="2020-02-11T14:23:00Z">
          <w:pPr>
            <w:spacing w:line="480" w:lineRule="auto"/>
            <w:jc w:val="both"/>
          </w:pPr>
        </w:pPrChange>
      </w:pPr>
      <w:r w:rsidRPr="00D30883">
        <w:rPr>
          <w:rFonts w:ascii="Arial" w:hAnsi="Arial" w:cs="Arial"/>
          <w:sz w:val="22"/>
          <w:szCs w:val="22"/>
          <w:rPrChange w:id="4357" w:author="Guo, Shicheng" w:date="2020-02-11T14:24:00Z">
            <w:rPr>
              <w:rFonts w:ascii="Times New Roman" w:hAnsi="Times New Roman" w:cs="Times New Roman"/>
            </w:rPr>
          </w:rPrChange>
        </w:rPr>
        <w:t>This work was partially supported by grants from National Natural Science Foundation of China (Grant Nos. 81872169</w:t>
      </w:r>
      <w:r w:rsidR="005D0B5F" w:rsidRPr="00D30883">
        <w:rPr>
          <w:rFonts w:ascii="Arial" w:hAnsi="Arial" w:cs="Arial"/>
          <w:sz w:val="22"/>
          <w:szCs w:val="22"/>
          <w:rPrChange w:id="4358" w:author="Guo, Shicheng" w:date="2020-02-11T14:24:00Z">
            <w:rPr>
              <w:rFonts w:ascii="Times New Roman" w:hAnsi="Times New Roman" w:cs="Times New Roman"/>
            </w:rPr>
          </w:rPrChange>
        </w:rPr>
        <w:t>, 81872235</w:t>
      </w:r>
      <w:r w:rsidRPr="00D30883">
        <w:rPr>
          <w:rFonts w:ascii="Arial" w:hAnsi="Arial" w:cs="Arial"/>
          <w:sz w:val="22"/>
          <w:szCs w:val="22"/>
          <w:rPrChange w:id="4359" w:author="Guo, Shicheng" w:date="2020-02-11T14:24:00Z">
            <w:rPr>
              <w:rFonts w:ascii="Times New Roman" w:hAnsi="Times New Roman" w:cs="Times New Roman"/>
            </w:rPr>
          </w:rPrChange>
        </w:rPr>
        <w:t xml:space="preserve">), Tianjin key research and development program science and technology support key projects (Grant No. 17YFZCSY00690), and Tianjin Research Innovation Project for Postgraduate Students. </w:t>
      </w:r>
    </w:p>
    <w:p w14:paraId="11BB3F71" w14:textId="77777777" w:rsidR="00EC4505" w:rsidRPr="00D30883" w:rsidRDefault="00312EEC">
      <w:pPr>
        <w:pStyle w:val="Heading1"/>
        <w:spacing w:line="240" w:lineRule="auto"/>
        <w:rPr>
          <w:rFonts w:ascii="Arial" w:hAnsi="Arial" w:cs="Arial"/>
          <w:b/>
          <w:color w:val="000000" w:themeColor="text1"/>
          <w:sz w:val="22"/>
          <w:szCs w:val="22"/>
          <w:rPrChange w:id="4360" w:author="Guo, Shicheng" w:date="2020-02-11T14:24:00Z">
            <w:rPr>
              <w:rFonts w:ascii="Times New Roman" w:hAnsi="Times New Roman" w:cs="Times New Roman"/>
              <w:b/>
              <w:color w:val="000000" w:themeColor="text1"/>
              <w:sz w:val="24"/>
              <w:szCs w:val="24"/>
            </w:rPr>
          </w:rPrChange>
        </w:rPr>
        <w:pPrChange w:id="4361" w:author="Guo, Shicheng" w:date="2020-02-11T14:23:00Z">
          <w:pPr>
            <w:pStyle w:val="Heading1"/>
            <w:spacing w:line="480" w:lineRule="auto"/>
          </w:pPr>
        </w:pPrChange>
      </w:pPr>
      <w:commentRangeStart w:id="4362"/>
      <w:r w:rsidRPr="00D30883">
        <w:rPr>
          <w:rFonts w:ascii="Arial" w:hAnsi="Arial" w:cs="Arial"/>
          <w:b/>
          <w:color w:val="000000" w:themeColor="text1"/>
          <w:sz w:val="22"/>
          <w:szCs w:val="22"/>
          <w:rPrChange w:id="4363" w:author="Guo, Shicheng" w:date="2020-02-11T14:24:00Z">
            <w:rPr>
              <w:rFonts w:ascii="Times New Roman" w:hAnsi="Times New Roman" w:cs="Times New Roman"/>
              <w:b/>
              <w:color w:val="000000" w:themeColor="text1"/>
              <w:sz w:val="24"/>
              <w:szCs w:val="24"/>
            </w:rPr>
          </w:rPrChange>
        </w:rPr>
        <w:t>References</w:t>
      </w:r>
      <w:commentRangeEnd w:id="4362"/>
      <w:r w:rsidR="00E155DF" w:rsidRPr="00D30883">
        <w:rPr>
          <w:rStyle w:val="CommentReference"/>
          <w:rFonts w:ascii="Arial" w:eastAsia="SimSun" w:hAnsi="Arial" w:cs="Arial"/>
          <w:color w:val="auto"/>
          <w:sz w:val="22"/>
          <w:szCs w:val="22"/>
          <w:rPrChange w:id="4364" w:author="Guo, Shicheng" w:date="2020-02-11T14:24:00Z">
            <w:rPr>
              <w:rStyle w:val="CommentReference"/>
              <w:rFonts w:ascii="SimSun" w:eastAsia="SimSun" w:hAnsi="SimSun" w:cs="SimSun"/>
              <w:color w:val="auto"/>
            </w:rPr>
          </w:rPrChange>
        </w:rPr>
        <w:commentReference w:id="4362"/>
      </w:r>
    </w:p>
    <w:p w14:paraId="577D9017" w14:textId="77777777" w:rsidR="001F06C4" w:rsidRPr="00D30883" w:rsidRDefault="001F06C4">
      <w:pPr>
        <w:spacing w:line="240" w:lineRule="auto"/>
        <w:rPr>
          <w:rFonts w:ascii="Arial" w:hAnsi="Arial" w:cs="Arial"/>
          <w:sz w:val="22"/>
          <w:szCs w:val="22"/>
          <w:rPrChange w:id="4365" w:author="Guo, Shicheng" w:date="2020-02-11T14:24:00Z">
            <w:rPr>
              <w:rFonts w:ascii="Times New Roman" w:hAnsi="Times New Roman" w:cs="Times New Roman"/>
            </w:rPr>
          </w:rPrChange>
        </w:rPr>
        <w:pPrChange w:id="4366" w:author="Guo, Shicheng" w:date="2020-02-11T14:23:00Z">
          <w:pPr>
            <w:spacing w:line="480" w:lineRule="auto"/>
          </w:pPr>
        </w:pPrChange>
      </w:pPr>
    </w:p>
    <w:p w14:paraId="070DAB7C" w14:textId="77777777" w:rsidR="00312EEC" w:rsidRPr="00D30883" w:rsidRDefault="000676EC">
      <w:pPr>
        <w:pStyle w:val="EndNoteBibliography"/>
        <w:spacing w:after="0"/>
        <w:ind w:left="720" w:hanging="720"/>
        <w:rPr>
          <w:rFonts w:ascii="Arial" w:hAnsi="Arial" w:cs="Arial"/>
          <w:noProof/>
          <w:sz w:val="22"/>
          <w:szCs w:val="22"/>
          <w:rPrChange w:id="4367" w:author="Guo, Shicheng" w:date="2020-02-11T14:24:00Z">
            <w:rPr>
              <w:rFonts w:ascii="Times New Roman" w:hAnsi="Times New Roman" w:cs="Times New Roman"/>
              <w:noProof/>
            </w:rPr>
          </w:rPrChange>
        </w:rPr>
        <w:pPrChange w:id="4368" w:author="Guo, Shicheng" w:date="2020-02-11T14:23:00Z">
          <w:pPr>
            <w:pStyle w:val="EndNoteBibliography"/>
            <w:spacing w:after="0" w:line="480" w:lineRule="auto"/>
            <w:ind w:left="720" w:hanging="720"/>
          </w:pPr>
        </w:pPrChange>
      </w:pPr>
      <w:r w:rsidRPr="00D30883">
        <w:rPr>
          <w:rFonts w:ascii="Arial" w:hAnsi="Arial" w:cs="Arial"/>
          <w:sz w:val="22"/>
          <w:szCs w:val="22"/>
          <w:rPrChange w:id="4369" w:author="Guo, Shicheng" w:date="2020-02-11T14:24:00Z">
            <w:rPr>
              <w:rFonts w:ascii="Times New Roman" w:hAnsi="Times New Roman" w:cs="Times New Roman"/>
            </w:rPr>
          </w:rPrChange>
        </w:rPr>
        <w:lastRenderedPageBreak/>
        <w:fldChar w:fldCharType="begin"/>
      </w:r>
      <w:r w:rsidR="00312EEC" w:rsidRPr="00D30883">
        <w:rPr>
          <w:rFonts w:ascii="Arial" w:hAnsi="Arial" w:cs="Arial"/>
          <w:sz w:val="22"/>
          <w:szCs w:val="22"/>
          <w:rPrChange w:id="4370" w:author="Guo, Shicheng" w:date="2020-02-11T14:24:00Z">
            <w:rPr>
              <w:rFonts w:ascii="Times New Roman" w:hAnsi="Times New Roman" w:cs="Times New Roman"/>
            </w:rPr>
          </w:rPrChange>
        </w:rPr>
        <w:instrText xml:space="preserve"> ADDIN EN.REFLIST </w:instrText>
      </w:r>
      <w:r w:rsidRPr="00D30883">
        <w:rPr>
          <w:rFonts w:ascii="Arial" w:hAnsi="Arial" w:cs="Arial"/>
          <w:sz w:val="22"/>
          <w:szCs w:val="22"/>
          <w:rPrChange w:id="4371" w:author="Guo, Shicheng" w:date="2020-02-11T14:24:00Z">
            <w:rPr>
              <w:rFonts w:ascii="Times New Roman" w:hAnsi="Times New Roman" w:cs="Times New Roman"/>
            </w:rPr>
          </w:rPrChange>
        </w:rPr>
        <w:fldChar w:fldCharType="separate"/>
      </w:r>
      <w:bookmarkStart w:id="4372" w:name="_ENREF_1"/>
      <w:r w:rsidR="00312EEC" w:rsidRPr="00D30883">
        <w:rPr>
          <w:rFonts w:ascii="Arial" w:hAnsi="Arial" w:cs="Arial"/>
          <w:noProof/>
          <w:sz w:val="22"/>
          <w:szCs w:val="22"/>
          <w:rPrChange w:id="4373" w:author="Guo, Shicheng" w:date="2020-02-11T14:24:00Z">
            <w:rPr>
              <w:rFonts w:ascii="Times New Roman" w:hAnsi="Times New Roman" w:cs="Times New Roman"/>
              <w:noProof/>
            </w:rPr>
          </w:rPrChange>
        </w:rPr>
        <w:t>1.</w:t>
      </w:r>
      <w:r w:rsidR="00312EEC" w:rsidRPr="00D30883">
        <w:rPr>
          <w:rFonts w:ascii="Arial" w:hAnsi="Arial" w:cs="Arial"/>
          <w:noProof/>
          <w:sz w:val="22"/>
          <w:szCs w:val="22"/>
          <w:rPrChange w:id="4374" w:author="Guo, Shicheng" w:date="2020-02-11T14:24:00Z">
            <w:rPr>
              <w:rFonts w:ascii="Times New Roman" w:hAnsi="Times New Roman" w:cs="Times New Roman"/>
              <w:noProof/>
            </w:rPr>
          </w:rPrChange>
        </w:rPr>
        <w:tab/>
        <w:t>Cronin KA, Lake AJ, Scott S. Annual Report to the Nation on the Status of Cancer, part I: National cancer statistics. 2018;124(13):2785-2800.doi:10.1002/cncr.31551</w:t>
      </w:r>
      <w:bookmarkEnd w:id="4372"/>
    </w:p>
    <w:p w14:paraId="32786174" w14:textId="77777777" w:rsidR="00312EEC" w:rsidRPr="00D30883" w:rsidRDefault="00312EEC">
      <w:pPr>
        <w:pStyle w:val="EndNoteBibliography"/>
        <w:spacing w:after="0"/>
        <w:ind w:left="720" w:hanging="720"/>
        <w:rPr>
          <w:rFonts w:ascii="Arial" w:hAnsi="Arial" w:cs="Arial"/>
          <w:noProof/>
          <w:sz w:val="22"/>
          <w:szCs w:val="22"/>
          <w:rPrChange w:id="4375" w:author="Guo, Shicheng" w:date="2020-02-11T14:24:00Z">
            <w:rPr>
              <w:rFonts w:ascii="Times New Roman" w:hAnsi="Times New Roman" w:cs="Times New Roman"/>
              <w:noProof/>
            </w:rPr>
          </w:rPrChange>
        </w:rPr>
        <w:pPrChange w:id="4376" w:author="Guo, Shicheng" w:date="2020-02-11T14:23:00Z">
          <w:pPr>
            <w:pStyle w:val="EndNoteBibliography"/>
            <w:spacing w:after="0" w:line="480" w:lineRule="auto"/>
            <w:ind w:left="720" w:hanging="720"/>
          </w:pPr>
        </w:pPrChange>
      </w:pPr>
      <w:bookmarkStart w:id="4377" w:name="_ENREF_2"/>
      <w:r w:rsidRPr="00D30883">
        <w:rPr>
          <w:rFonts w:ascii="Arial" w:hAnsi="Arial" w:cs="Arial"/>
          <w:noProof/>
          <w:sz w:val="22"/>
          <w:szCs w:val="22"/>
          <w:rPrChange w:id="4378" w:author="Guo, Shicheng" w:date="2020-02-11T14:24:00Z">
            <w:rPr>
              <w:rFonts w:ascii="Times New Roman" w:hAnsi="Times New Roman" w:cs="Times New Roman"/>
              <w:noProof/>
            </w:rPr>
          </w:rPrChange>
        </w:rPr>
        <w:t>2.</w:t>
      </w:r>
      <w:r w:rsidRPr="00D30883">
        <w:rPr>
          <w:rFonts w:ascii="Arial" w:hAnsi="Arial" w:cs="Arial"/>
          <w:noProof/>
          <w:sz w:val="22"/>
          <w:szCs w:val="22"/>
          <w:rPrChange w:id="4379" w:author="Guo, Shicheng" w:date="2020-02-11T14:24:00Z">
            <w:rPr>
              <w:rFonts w:ascii="Times New Roman" w:hAnsi="Times New Roman" w:cs="Times New Roman"/>
              <w:noProof/>
            </w:rPr>
          </w:rPrChange>
        </w:rPr>
        <w:tab/>
        <w:t xml:space="preserve">Lim H, Devesa SS, Sosa JA, Check D, Kitahara CM. Trends in Thyroid Cancer Incidence and Mortality in the United States, 1974-2013. </w:t>
      </w:r>
      <w:r w:rsidRPr="00D30883">
        <w:rPr>
          <w:rFonts w:ascii="Arial" w:hAnsi="Arial" w:cs="Arial"/>
          <w:i/>
          <w:noProof/>
          <w:sz w:val="22"/>
          <w:szCs w:val="22"/>
          <w:rPrChange w:id="4380" w:author="Guo, Shicheng" w:date="2020-02-11T14:24:00Z">
            <w:rPr>
              <w:rFonts w:ascii="Times New Roman" w:hAnsi="Times New Roman" w:cs="Times New Roman"/>
              <w:i/>
              <w:noProof/>
            </w:rPr>
          </w:rPrChange>
        </w:rPr>
        <w:t xml:space="preserve">Jama. </w:t>
      </w:r>
      <w:r w:rsidRPr="00D30883">
        <w:rPr>
          <w:rFonts w:ascii="Arial" w:hAnsi="Arial" w:cs="Arial"/>
          <w:noProof/>
          <w:sz w:val="22"/>
          <w:szCs w:val="22"/>
          <w:rPrChange w:id="4381" w:author="Guo, Shicheng" w:date="2020-02-11T14:24:00Z">
            <w:rPr>
              <w:rFonts w:ascii="Times New Roman" w:hAnsi="Times New Roman" w:cs="Times New Roman"/>
              <w:noProof/>
            </w:rPr>
          </w:rPrChange>
        </w:rPr>
        <w:t>2017;317(13):1338-1348.doi:10.1001/jama.2017.2719</w:t>
      </w:r>
      <w:bookmarkEnd w:id="4377"/>
    </w:p>
    <w:p w14:paraId="4F3F7BD4" w14:textId="77777777" w:rsidR="00312EEC" w:rsidRPr="00D30883" w:rsidRDefault="00312EEC">
      <w:pPr>
        <w:pStyle w:val="EndNoteBibliography"/>
        <w:spacing w:after="0"/>
        <w:ind w:left="720" w:hanging="720"/>
        <w:rPr>
          <w:rFonts w:ascii="Arial" w:hAnsi="Arial" w:cs="Arial"/>
          <w:noProof/>
          <w:sz w:val="22"/>
          <w:szCs w:val="22"/>
          <w:rPrChange w:id="4382" w:author="Guo, Shicheng" w:date="2020-02-11T14:24:00Z">
            <w:rPr>
              <w:rFonts w:ascii="Times New Roman" w:hAnsi="Times New Roman" w:cs="Times New Roman"/>
              <w:noProof/>
            </w:rPr>
          </w:rPrChange>
        </w:rPr>
        <w:pPrChange w:id="4383" w:author="Guo, Shicheng" w:date="2020-02-11T14:23:00Z">
          <w:pPr>
            <w:pStyle w:val="EndNoteBibliography"/>
            <w:spacing w:after="0" w:line="480" w:lineRule="auto"/>
            <w:ind w:left="720" w:hanging="720"/>
          </w:pPr>
        </w:pPrChange>
      </w:pPr>
      <w:bookmarkStart w:id="4384" w:name="_ENREF_3"/>
      <w:r w:rsidRPr="00D30883">
        <w:rPr>
          <w:rFonts w:ascii="Arial" w:hAnsi="Arial" w:cs="Arial"/>
          <w:noProof/>
          <w:sz w:val="22"/>
          <w:szCs w:val="22"/>
          <w:rPrChange w:id="4385" w:author="Guo, Shicheng" w:date="2020-02-11T14:24:00Z">
            <w:rPr>
              <w:rFonts w:ascii="Times New Roman" w:hAnsi="Times New Roman" w:cs="Times New Roman"/>
              <w:noProof/>
            </w:rPr>
          </w:rPrChange>
        </w:rPr>
        <w:t>3.</w:t>
      </w:r>
      <w:r w:rsidRPr="00D30883">
        <w:rPr>
          <w:rFonts w:ascii="Arial" w:hAnsi="Arial" w:cs="Arial"/>
          <w:noProof/>
          <w:sz w:val="22"/>
          <w:szCs w:val="22"/>
          <w:rPrChange w:id="4386" w:author="Guo, Shicheng" w:date="2020-02-11T14:24:00Z">
            <w:rPr>
              <w:rFonts w:ascii="Times New Roman" w:hAnsi="Times New Roman" w:cs="Times New Roman"/>
              <w:noProof/>
            </w:rPr>
          </w:rPrChange>
        </w:rPr>
        <w:tab/>
        <w:t>Siegel RL, Miller KD. Cancer statistics, 2019. 2019;69(1):7-34.doi:10.3322/caac.21551</w:t>
      </w:r>
      <w:bookmarkEnd w:id="4384"/>
    </w:p>
    <w:p w14:paraId="517E41F1" w14:textId="77777777" w:rsidR="00312EEC" w:rsidRPr="00D30883" w:rsidRDefault="00312EEC">
      <w:pPr>
        <w:pStyle w:val="EndNoteBibliography"/>
        <w:spacing w:after="0"/>
        <w:ind w:left="720" w:hanging="720"/>
        <w:rPr>
          <w:rFonts w:ascii="Arial" w:hAnsi="Arial" w:cs="Arial"/>
          <w:noProof/>
          <w:sz w:val="22"/>
          <w:szCs w:val="22"/>
          <w:rPrChange w:id="4387" w:author="Guo, Shicheng" w:date="2020-02-11T14:24:00Z">
            <w:rPr>
              <w:rFonts w:ascii="Times New Roman" w:hAnsi="Times New Roman" w:cs="Times New Roman"/>
              <w:noProof/>
            </w:rPr>
          </w:rPrChange>
        </w:rPr>
        <w:pPrChange w:id="4388" w:author="Guo, Shicheng" w:date="2020-02-11T14:23:00Z">
          <w:pPr>
            <w:pStyle w:val="EndNoteBibliography"/>
            <w:spacing w:after="0" w:line="480" w:lineRule="auto"/>
            <w:ind w:left="720" w:hanging="720"/>
          </w:pPr>
        </w:pPrChange>
      </w:pPr>
      <w:bookmarkStart w:id="4389" w:name="_ENREF_4"/>
      <w:r w:rsidRPr="00D30883">
        <w:rPr>
          <w:rFonts w:ascii="Arial" w:hAnsi="Arial" w:cs="Arial"/>
          <w:noProof/>
          <w:sz w:val="22"/>
          <w:szCs w:val="22"/>
          <w:rPrChange w:id="4390" w:author="Guo, Shicheng" w:date="2020-02-11T14:24:00Z">
            <w:rPr>
              <w:rFonts w:ascii="Times New Roman" w:hAnsi="Times New Roman" w:cs="Times New Roman"/>
              <w:noProof/>
            </w:rPr>
          </w:rPrChange>
        </w:rPr>
        <w:t>4.</w:t>
      </w:r>
      <w:r w:rsidRPr="00D30883">
        <w:rPr>
          <w:rFonts w:ascii="Arial" w:hAnsi="Arial" w:cs="Arial"/>
          <w:noProof/>
          <w:sz w:val="22"/>
          <w:szCs w:val="22"/>
          <w:rPrChange w:id="4391" w:author="Guo, Shicheng" w:date="2020-02-11T14:24:00Z">
            <w:rPr>
              <w:rFonts w:ascii="Times New Roman" w:hAnsi="Times New Roman" w:cs="Times New Roman"/>
              <w:noProof/>
            </w:rPr>
          </w:rPrChange>
        </w:rPr>
        <w:tab/>
        <w:t xml:space="preserve">Cooper DS, Doherty GM, Haugen </w:t>
      </w:r>
      <w:r w:rsidR="00FD6621" w:rsidRPr="00D30883">
        <w:rPr>
          <w:rFonts w:ascii="Arial" w:hAnsi="Arial" w:cs="Arial"/>
          <w:noProof/>
          <w:sz w:val="22"/>
          <w:szCs w:val="22"/>
          <w:rPrChange w:id="4392" w:author="Guo, Shicheng" w:date="2020-02-11T14:24:00Z">
            <w:rPr>
              <w:rFonts w:ascii="Times New Roman" w:hAnsi="Times New Roman" w:cs="Times New Roman"/>
              <w:noProof/>
            </w:rPr>
          </w:rPrChange>
        </w:rPr>
        <w:t>BR</w:t>
      </w:r>
      <w:r w:rsidR="00FD6621" w:rsidRPr="00D30883">
        <w:rPr>
          <w:rFonts w:ascii="Arial" w:hAnsi="Arial" w:cs="Arial"/>
          <w:sz w:val="22"/>
          <w:szCs w:val="22"/>
          <w:rPrChange w:id="4393" w:author="Guo, Shicheng" w:date="2020-02-11T14:24:00Z">
            <w:rPr>
              <w:rFonts w:ascii="Times New Roman" w:hAnsi="Times New Roman" w:cs="Times New Roman"/>
            </w:rPr>
          </w:rPrChange>
        </w:rPr>
        <w:t>, Kloos RT, Lee SL, Mand</w:t>
      </w:r>
      <w:r w:rsidR="00FD6621" w:rsidRPr="00D30883">
        <w:rPr>
          <w:rFonts w:ascii="Arial" w:hAnsi="Arial" w:cs="Arial"/>
          <w:noProof/>
          <w:sz w:val="22"/>
          <w:szCs w:val="22"/>
          <w:rPrChange w:id="4394" w:author="Guo, Shicheng" w:date="2020-02-11T14:24:00Z">
            <w:rPr>
              <w:rFonts w:ascii="Times New Roman" w:hAnsi="Times New Roman" w:cs="Times New Roman"/>
              <w:noProof/>
            </w:rPr>
          </w:rPrChange>
        </w:rPr>
        <w:t>el SJ.et al.</w:t>
      </w:r>
      <w:r w:rsidRPr="00D30883">
        <w:rPr>
          <w:rFonts w:ascii="Arial" w:hAnsi="Arial" w:cs="Arial"/>
          <w:noProof/>
          <w:sz w:val="22"/>
          <w:szCs w:val="22"/>
          <w:rPrChange w:id="4395" w:author="Guo, Shicheng" w:date="2020-02-11T14:24:00Z">
            <w:rPr>
              <w:rFonts w:ascii="Times New Roman" w:hAnsi="Times New Roman" w:cs="Times New Roman"/>
              <w:noProof/>
            </w:rPr>
          </w:rPrChange>
        </w:rPr>
        <w:t xml:space="preserve"> Revised American Thyroid Association management guidelines for patients with thyroid nodules and differentiated thyroid cancer. </w:t>
      </w:r>
      <w:r w:rsidRPr="00D30883">
        <w:rPr>
          <w:rFonts w:ascii="Arial" w:hAnsi="Arial" w:cs="Arial"/>
          <w:i/>
          <w:noProof/>
          <w:sz w:val="22"/>
          <w:szCs w:val="22"/>
          <w:rPrChange w:id="4396" w:author="Guo, Shicheng" w:date="2020-02-11T14:24:00Z">
            <w:rPr>
              <w:rFonts w:ascii="Times New Roman" w:hAnsi="Times New Roman" w:cs="Times New Roman"/>
              <w:i/>
              <w:noProof/>
            </w:rPr>
          </w:rPrChange>
        </w:rPr>
        <w:t xml:space="preserve">Thyroid : official journal of the American Thyroid Association. </w:t>
      </w:r>
      <w:r w:rsidRPr="00D30883">
        <w:rPr>
          <w:rFonts w:ascii="Arial" w:hAnsi="Arial" w:cs="Arial"/>
          <w:noProof/>
          <w:sz w:val="22"/>
          <w:szCs w:val="22"/>
          <w:rPrChange w:id="4397" w:author="Guo, Shicheng" w:date="2020-02-11T14:24:00Z">
            <w:rPr>
              <w:rFonts w:ascii="Times New Roman" w:hAnsi="Times New Roman" w:cs="Times New Roman"/>
              <w:noProof/>
            </w:rPr>
          </w:rPrChange>
        </w:rPr>
        <w:t>2009;19(11):1167-1214.doi:10.1089/thy.2009.0110</w:t>
      </w:r>
      <w:bookmarkEnd w:id="4389"/>
    </w:p>
    <w:p w14:paraId="73B490CA" w14:textId="77777777" w:rsidR="00312EEC" w:rsidRPr="00D30883" w:rsidRDefault="00312EEC">
      <w:pPr>
        <w:pStyle w:val="EndNoteBibliography"/>
        <w:spacing w:after="0"/>
        <w:ind w:left="720" w:hanging="720"/>
        <w:rPr>
          <w:rFonts w:ascii="Arial" w:hAnsi="Arial" w:cs="Arial"/>
          <w:noProof/>
          <w:sz w:val="22"/>
          <w:szCs w:val="22"/>
          <w:rPrChange w:id="4398" w:author="Guo, Shicheng" w:date="2020-02-11T14:24:00Z">
            <w:rPr>
              <w:rFonts w:ascii="Times New Roman" w:hAnsi="Times New Roman" w:cs="Times New Roman"/>
              <w:noProof/>
            </w:rPr>
          </w:rPrChange>
        </w:rPr>
        <w:pPrChange w:id="4399" w:author="Guo, Shicheng" w:date="2020-02-11T14:23:00Z">
          <w:pPr>
            <w:pStyle w:val="EndNoteBibliography"/>
            <w:spacing w:after="0" w:line="480" w:lineRule="auto"/>
            <w:ind w:left="720" w:hanging="720"/>
          </w:pPr>
        </w:pPrChange>
      </w:pPr>
      <w:bookmarkStart w:id="4400" w:name="_ENREF_5"/>
      <w:r w:rsidRPr="00D30883">
        <w:rPr>
          <w:rFonts w:ascii="Arial" w:hAnsi="Arial" w:cs="Arial"/>
          <w:noProof/>
          <w:sz w:val="22"/>
          <w:szCs w:val="22"/>
          <w:rPrChange w:id="4401" w:author="Guo, Shicheng" w:date="2020-02-11T14:24:00Z">
            <w:rPr>
              <w:rFonts w:ascii="Times New Roman" w:hAnsi="Times New Roman" w:cs="Times New Roman"/>
              <w:noProof/>
            </w:rPr>
          </w:rPrChange>
        </w:rPr>
        <w:t>5.</w:t>
      </w:r>
      <w:r w:rsidRPr="00D30883">
        <w:rPr>
          <w:rFonts w:ascii="Arial" w:hAnsi="Arial" w:cs="Arial"/>
          <w:noProof/>
          <w:sz w:val="22"/>
          <w:szCs w:val="22"/>
          <w:rPrChange w:id="4402" w:author="Guo, Shicheng" w:date="2020-02-11T14:24:00Z">
            <w:rPr>
              <w:rFonts w:ascii="Times New Roman" w:hAnsi="Times New Roman" w:cs="Times New Roman"/>
              <w:noProof/>
            </w:rPr>
          </w:rPrChange>
        </w:rPr>
        <w:tab/>
        <w:t>Pontius LN, Oyekunle TO, Thomas SM</w:t>
      </w:r>
      <w:r w:rsidR="00FD6621" w:rsidRPr="00D30883">
        <w:rPr>
          <w:rFonts w:ascii="Arial" w:hAnsi="Arial" w:cs="Arial"/>
          <w:noProof/>
          <w:sz w:val="22"/>
          <w:szCs w:val="22"/>
          <w:rPrChange w:id="4403" w:author="Guo, Shicheng" w:date="2020-02-11T14:24:00Z">
            <w:rPr>
              <w:rFonts w:ascii="Times New Roman" w:hAnsi="Times New Roman" w:cs="Times New Roman"/>
              <w:noProof/>
            </w:rPr>
          </w:rPrChange>
        </w:rPr>
        <w:t xml:space="preserve">, Stang MT, Scheri RP, Roman SA.et al. </w:t>
      </w:r>
      <w:r w:rsidRPr="00D30883">
        <w:rPr>
          <w:rFonts w:ascii="Arial" w:hAnsi="Arial" w:cs="Arial"/>
          <w:noProof/>
          <w:sz w:val="22"/>
          <w:szCs w:val="22"/>
          <w:rPrChange w:id="4404" w:author="Guo, Shicheng" w:date="2020-02-11T14:24:00Z">
            <w:rPr>
              <w:rFonts w:ascii="Times New Roman" w:hAnsi="Times New Roman" w:cs="Times New Roman"/>
              <w:noProof/>
            </w:rPr>
          </w:rPrChange>
        </w:rPr>
        <w:t xml:space="preserve">Projecting Survival in Papillary Thyroid Cancer: A Comparison of the Seventh and Eighth Editions of the American Joint Commission on Cancer/Union for International Cancer Control Staging Systems in Two Contemporary National Patient Cohorts. </w:t>
      </w:r>
      <w:r w:rsidRPr="00D30883">
        <w:rPr>
          <w:rFonts w:ascii="Arial" w:hAnsi="Arial" w:cs="Arial"/>
          <w:i/>
          <w:noProof/>
          <w:sz w:val="22"/>
          <w:szCs w:val="22"/>
          <w:rPrChange w:id="4405" w:author="Guo, Shicheng" w:date="2020-02-11T14:24:00Z">
            <w:rPr>
              <w:rFonts w:ascii="Times New Roman" w:hAnsi="Times New Roman" w:cs="Times New Roman"/>
              <w:i/>
              <w:noProof/>
            </w:rPr>
          </w:rPrChange>
        </w:rPr>
        <w:t xml:space="preserve">Thyroid : official journal of the American Thyroid Association. </w:t>
      </w:r>
      <w:r w:rsidRPr="00D30883">
        <w:rPr>
          <w:rFonts w:ascii="Arial" w:hAnsi="Arial" w:cs="Arial"/>
          <w:noProof/>
          <w:sz w:val="22"/>
          <w:szCs w:val="22"/>
          <w:rPrChange w:id="4406" w:author="Guo, Shicheng" w:date="2020-02-11T14:24:00Z">
            <w:rPr>
              <w:rFonts w:ascii="Times New Roman" w:hAnsi="Times New Roman" w:cs="Times New Roman"/>
              <w:noProof/>
            </w:rPr>
          </w:rPrChange>
        </w:rPr>
        <w:t>2017;27(11):1408-1416.doi:10.1089/thy.2017.0306</w:t>
      </w:r>
      <w:bookmarkEnd w:id="4400"/>
    </w:p>
    <w:p w14:paraId="71239834" w14:textId="77777777" w:rsidR="00312EEC" w:rsidRPr="00D30883" w:rsidRDefault="00312EEC">
      <w:pPr>
        <w:pStyle w:val="EndNoteBibliography"/>
        <w:spacing w:after="0"/>
        <w:ind w:left="720" w:hanging="720"/>
        <w:rPr>
          <w:rFonts w:ascii="Arial" w:hAnsi="Arial" w:cs="Arial"/>
          <w:noProof/>
          <w:sz w:val="22"/>
          <w:szCs w:val="22"/>
          <w:rPrChange w:id="4407" w:author="Guo, Shicheng" w:date="2020-02-11T14:24:00Z">
            <w:rPr>
              <w:rFonts w:ascii="Times New Roman" w:hAnsi="Times New Roman" w:cs="Times New Roman"/>
              <w:noProof/>
            </w:rPr>
          </w:rPrChange>
        </w:rPr>
        <w:pPrChange w:id="4408" w:author="Guo, Shicheng" w:date="2020-02-11T14:23:00Z">
          <w:pPr>
            <w:pStyle w:val="EndNoteBibliography"/>
            <w:spacing w:after="0" w:line="480" w:lineRule="auto"/>
            <w:ind w:left="720" w:hanging="720"/>
          </w:pPr>
        </w:pPrChange>
      </w:pPr>
      <w:bookmarkStart w:id="4409" w:name="_ENREF_6"/>
      <w:r w:rsidRPr="00D30883">
        <w:rPr>
          <w:rFonts w:ascii="Arial" w:hAnsi="Arial" w:cs="Arial"/>
          <w:noProof/>
          <w:sz w:val="22"/>
          <w:szCs w:val="22"/>
          <w:rPrChange w:id="4410" w:author="Guo, Shicheng" w:date="2020-02-11T14:24:00Z">
            <w:rPr>
              <w:rFonts w:ascii="Times New Roman" w:hAnsi="Times New Roman" w:cs="Times New Roman"/>
              <w:noProof/>
            </w:rPr>
          </w:rPrChange>
        </w:rPr>
        <w:t>6.</w:t>
      </w:r>
      <w:r w:rsidRPr="00D30883">
        <w:rPr>
          <w:rFonts w:ascii="Arial" w:hAnsi="Arial" w:cs="Arial"/>
          <w:noProof/>
          <w:sz w:val="22"/>
          <w:szCs w:val="22"/>
          <w:rPrChange w:id="4411" w:author="Guo, Shicheng" w:date="2020-02-11T14:24:00Z">
            <w:rPr>
              <w:rFonts w:ascii="Times New Roman" w:hAnsi="Times New Roman" w:cs="Times New Roman"/>
              <w:noProof/>
            </w:rPr>
          </w:rPrChange>
        </w:rPr>
        <w:tab/>
        <w:t xml:space="preserve">Perrier ND, Brierley JD, Tuttle RM. Differentiated and anaplastic thyroid carcinoma: Major changes in the American Joint Committee on Cancer eighth edition cancer staging manual. </w:t>
      </w:r>
      <w:r w:rsidRPr="00D30883">
        <w:rPr>
          <w:rFonts w:ascii="Arial" w:hAnsi="Arial" w:cs="Arial"/>
          <w:i/>
          <w:noProof/>
          <w:sz w:val="22"/>
          <w:szCs w:val="22"/>
          <w:rPrChange w:id="4412" w:author="Guo, Shicheng" w:date="2020-02-11T14:24:00Z">
            <w:rPr>
              <w:rFonts w:ascii="Times New Roman" w:hAnsi="Times New Roman" w:cs="Times New Roman"/>
              <w:i/>
              <w:noProof/>
            </w:rPr>
          </w:rPrChange>
        </w:rPr>
        <w:t xml:space="preserve">CA: a cancer journal for clinicians. </w:t>
      </w:r>
      <w:r w:rsidRPr="00D30883">
        <w:rPr>
          <w:rFonts w:ascii="Arial" w:hAnsi="Arial" w:cs="Arial"/>
          <w:noProof/>
          <w:sz w:val="22"/>
          <w:szCs w:val="22"/>
          <w:rPrChange w:id="4413" w:author="Guo, Shicheng" w:date="2020-02-11T14:24:00Z">
            <w:rPr>
              <w:rFonts w:ascii="Times New Roman" w:hAnsi="Times New Roman" w:cs="Times New Roman"/>
              <w:noProof/>
            </w:rPr>
          </w:rPrChange>
        </w:rPr>
        <w:t>2018;68(1):55-63.doi:10.3322/caac.21439</w:t>
      </w:r>
      <w:bookmarkEnd w:id="4409"/>
    </w:p>
    <w:p w14:paraId="7D9308C9" w14:textId="77777777" w:rsidR="00312EEC" w:rsidRPr="00D30883" w:rsidRDefault="00312EEC">
      <w:pPr>
        <w:pStyle w:val="EndNoteBibliography"/>
        <w:spacing w:after="0"/>
        <w:ind w:left="720" w:hanging="720"/>
        <w:rPr>
          <w:rFonts w:ascii="Arial" w:hAnsi="Arial" w:cs="Arial"/>
          <w:noProof/>
          <w:sz w:val="22"/>
          <w:szCs w:val="22"/>
          <w:rPrChange w:id="4414" w:author="Guo, Shicheng" w:date="2020-02-11T14:24:00Z">
            <w:rPr>
              <w:rFonts w:ascii="Times New Roman" w:hAnsi="Times New Roman" w:cs="Times New Roman"/>
              <w:noProof/>
            </w:rPr>
          </w:rPrChange>
        </w:rPr>
        <w:pPrChange w:id="4415" w:author="Guo, Shicheng" w:date="2020-02-11T14:23:00Z">
          <w:pPr>
            <w:pStyle w:val="EndNoteBibliography"/>
            <w:spacing w:after="0" w:line="480" w:lineRule="auto"/>
            <w:ind w:left="720" w:hanging="720"/>
          </w:pPr>
        </w:pPrChange>
      </w:pPr>
      <w:bookmarkStart w:id="4416" w:name="_ENREF_7"/>
      <w:r w:rsidRPr="00D30883">
        <w:rPr>
          <w:rFonts w:ascii="Arial" w:hAnsi="Arial" w:cs="Arial"/>
          <w:noProof/>
          <w:sz w:val="22"/>
          <w:szCs w:val="22"/>
          <w:rPrChange w:id="4417" w:author="Guo, Shicheng" w:date="2020-02-11T14:24:00Z">
            <w:rPr>
              <w:rFonts w:ascii="Times New Roman" w:hAnsi="Times New Roman" w:cs="Times New Roman"/>
              <w:noProof/>
            </w:rPr>
          </w:rPrChange>
        </w:rPr>
        <w:t>7.</w:t>
      </w:r>
      <w:r w:rsidRPr="00D30883">
        <w:rPr>
          <w:rFonts w:ascii="Arial" w:hAnsi="Arial" w:cs="Arial"/>
          <w:noProof/>
          <w:sz w:val="22"/>
          <w:szCs w:val="22"/>
          <w:rPrChange w:id="4418" w:author="Guo, Shicheng" w:date="2020-02-11T14:24:00Z">
            <w:rPr>
              <w:rFonts w:ascii="Times New Roman" w:hAnsi="Times New Roman" w:cs="Times New Roman"/>
              <w:noProof/>
            </w:rPr>
          </w:rPrChange>
        </w:rPr>
        <w:tab/>
        <w:t>Liotti F, Prevete N, Vecchio G, Melillo RM. Recent advances in understanding immune phenotypes of thyroid carcinomas: prognostication and emerging therapies. 2019;8.doi:10.12688/f1000research.16677.1</w:t>
      </w:r>
      <w:bookmarkEnd w:id="4416"/>
    </w:p>
    <w:p w14:paraId="0CC4F7A4" w14:textId="77777777" w:rsidR="00312EEC" w:rsidRPr="00D30883" w:rsidRDefault="00312EEC">
      <w:pPr>
        <w:pStyle w:val="EndNoteBibliography"/>
        <w:spacing w:after="0"/>
        <w:ind w:left="720" w:hanging="720"/>
        <w:rPr>
          <w:rFonts w:ascii="Arial" w:hAnsi="Arial" w:cs="Arial"/>
          <w:noProof/>
          <w:sz w:val="22"/>
          <w:szCs w:val="22"/>
          <w:rPrChange w:id="4419" w:author="Guo, Shicheng" w:date="2020-02-11T14:24:00Z">
            <w:rPr>
              <w:rFonts w:ascii="Times New Roman" w:hAnsi="Times New Roman" w:cs="Times New Roman"/>
              <w:noProof/>
            </w:rPr>
          </w:rPrChange>
        </w:rPr>
        <w:pPrChange w:id="4420" w:author="Guo, Shicheng" w:date="2020-02-11T14:23:00Z">
          <w:pPr>
            <w:pStyle w:val="EndNoteBibliography"/>
            <w:spacing w:after="0" w:line="480" w:lineRule="auto"/>
            <w:ind w:left="720" w:hanging="720"/>
          </w:pPr>
        </w:pPrChange>
      </w:pPr>
      <w:bookmarkStart w:id="4421" w:name="_ENREF_8"/>
      <w:r w:rsidRPr="00D30883">
        <w:rPr>
          <w:rFonts w:ascii="Arial" w:hAnsi="Arial" w:cs="Arial"/>
          <w:noProof/>
          <w:sz w:val="22"/>
          <w:szCs w:val="22"/>
          <w:rPrChange w:id="4422" w:author="Guo, Shicheng" w:date="2020-02-11T14:24:00Z">
            <w:rPr>
              <w:rFonts w:ascii="Times New Roman" w:hAnsi="Times New Roman" w:cs="Times New Roman"/>
              <w:noProof/>
            </w:rPr>
          </w:rPrChange>
        </w:rPr>
        <w:t>8.</w:t>
      </w:r>
      <w:r w:rsidRPr="00D30883">
        <w:rPr>
          <w:rFonts w:ascii="Arial" w:hAnsi="Arial" w:cs="Arial"/>
          <w:noProof/>
          <w:sz w:val="22"/>
          <w:szCs w:val="22"/>
          <w:rPrChange w:id="4423" w:author="Guo, Shicheng" w:date="2020-02-11T14:24:00Z">
            <w:rPr>
              <w:rFonts w:ascii="Times New Roman" w:hAnsi="Times New Roman" w:cs="Times New Roman"/>
              <w:noProof/>
            </w:rPr>
          </w:rPrChange>
        </w:rPr>
        <w:tab/>
        <w:t xml:space="preserve">Angell TE, Lechner MG, Jang JK, LoPresti JS, Epstein AL. MHC class I loss is a frequent mechanism of immune escape in papillary thyroid cancer that is reversed by interferon and selumetinib treatment in vitro. </w:t>
      </w:r>
      <w:r w:rsidRPr="00D30883">
        <w:rPr>
          <w:rFonts w:ascii="Arial" w:hAnsi="Arial" w:cs="Arial"/>
          <w:i/>
          <w:noProof/>
          <w:sz w:val="22"/>
          <w:szCs w:val="22"/>
          <w:rPrChange w:id="4424" w:author="Guo, Shicheng" w:date="2020-02-11T14:24:00Z">
            <w:rPr>
              <w:rFonts w:ascii="Times New Roman" w:hAnsi="Times New Roman" w:cs="Times New Roman"/>
              <w:i/>
              <w:noProof/>
            </w:rPr>
          </w:rPrChange>
        </w:rPr>
        <w:t xml:space="preserve">Clinical cancer research : an official journal of the American Association for Cancer Research. </w:t>
      </w:r>
      <w:r w:rsidRPr="00D30883">
        <w:rPr>
          <w:rFonts w:ascii="Arial" w:hAnsi="Arial" w:cs="Arial"/>
          <w:noProof/>
          <w:sz w:val="22"/>
          <w:szCs w:val="22"/>
          <w:rPrChange w:id="4425" w:author="Guo, Shicheng" w:date="2020-02-11T14:24:00Z">
            <w:rPr>
              <w:rFonts w:ascii="Times New Roman" w:hAnsi="Times New Roman" w:cs="Times New Roman"/>
              <w:noProof/>
            </w:rPr>
          </w:rPrChange>
        </w:rPr>
        <w:t>2014;20(23):6034-6044.doi:10.1158/1078-0432.ccr-14-0879</w:t>
      </w:r>
      <w:bookmarkEnd w:id="4421"/>
    </w:p>
    <w:p w14:paraId="7B5D025A" w14:textId="77777777" w:rsidR="00312EEC" w:rsidRPr="00D30883" w:rsidRDefault="00312EEC">
      <w:pPr>
        <w:pStyle w:val="EndNoteBibliography"/>
        <w:spacing w:after="0"/>
        <w:ind w:left="720" w:hanging="720"/>
        <w:rPr>
          <w:rFonts w:ascii="Arial" w:hAnsi="Arial" w:cs="Arial"/>
          <w:noProof/>
          <w:sz w:val="22"/>
          <w:szCs w:val="22"/>
          <w:rPrChange w:id="4426" w:author="Guo, Shicheng" w:date="2020-02-11T14:24:00Z">
            <w:rPr>
              <w:rFonts w:ascii="Times New Roman" w:hAnsi="Times New Roman" w:cs="Times New Roman"/>
              <w:noProof/>
            </w:rPr>
          </w:rPrChange>
        </w:rPr>
        <w:pPrChange w:id="4427" w:author="Guo, Shicheng" w:date="2020-02-11T14:23:00Z">
          <w:pPr>
            <w:pStyle w:val="EndNoteBibliography"/>
            <w:spacing w:after="0" w:line="480" w:lineRule="auto"/>
            <w:ind w:left="720" w:hanging="720"/>
          </w:pPr>
        </w:pPrChange>
      </w:pPr>
      <w:bookmarkStart w:id="4428" w:name="_ENREF_9"/>
      <w:r w:rsidRPr="00D30883">
        <w:rPr>
          <w:rFonts w:ascii="Arial" w:hAnsi="Arial" w:cs="Arial"/>
          <w:noProof/>
          <w:sz w:val="22"/>
          <w:szCs w:val="22"/>
          <w:rPrChange w:id="4429" w:author="Guo, Shicheng" w:date="2020-02-11T14:24:00Z">
            <w:rPr>
              <w:rFonts w:ascii="Times New Roman" w:hAnsi="Times New Roman" w:cs="Times New Roman"/>
              <w:noProof/>
            </w:rPr>
          </w:rPrChange>
        </w:rPr>
        <w:t>9.</w:t>
      </w:r>
      <w:r w:rsidRPr="00D30883">
        <w:rPr>
          <w:rFonts w:ascii="Arial" w:hAnsi="Arial" w:cs="Arial"/>
          <w:noProof/>
          <w:sz w:val="22"/>
          <w:szCs w:val="22"/>
          <w:rPrChange w:id="4430" w:author="Guo, Shicheng" w:date="2020-02-11T14:24:00Z">
            <w:rPr>
              <w:rFonts w:ascii="Times New Roman" w:hAnsi="Times New Roman" w:cs="Times New Roman"/>
              <w:noProof/>
            </w:rPr>
          </w:rPrChange>
        </w:rPr>
        <w:tab/>
        <w:t xml:space="preserve">Xing M. BRAF mutation in papillary thyroid cancer: pathogenic role, molecular bases, and clinical implications. </w:t>
      </w:r>
      <w:r w:rsidRPr="00D30883">
        <w:rPr>
          <w:rFonts w:ascii="Arial" w:hAnsi="Arial" w:cs="Arial"/>
          <w:i/>
          <w:noProof/>
          <w:sz w:val="22"/>
          <w:szCs w:val="22"/>
          <w:rPrChange w:id="4431" w:author="Guo, Shicheng" w:date="2020-02-11T14:24:00Z">
            <w:rPr>
              <w:rFonts w:ascii="Times New Roman" w:hAnsi="Times New Roman" w:cs="Times New Roman"/>
              <w:i/>
              <w:noProof/>
            </w:rPr>
          </w:rPrChange>
        </w:rPr>
        <w:t xml:space="preserve">Endocrine reviews. </w:t>
      </w:r>
      <w:r w:rsidRPr="00D30883">
        <w:rPr>
          <w:rFonts w:ascii="Arial" w:hAnsi="Arial" w:cs="Arial"/>
          <w:noProof/>
          <w:sz w:val="22"/>
          <w:szCs w:val="22"/>
          <w:rPrChange w:id="4432" w:author="Guo, Shicheng" w:date="2020-02-11T14:24:00Z">
            <w:rPr>
              <w:rFonts w:ascii="Times New Roman" w:hAnsi="Times New Roman" w:cs="Times New Roman"/>
              <w:noProof/>
            </w:rPr>
          </w:rPrChange>
        </w:rPr>
        <w:t>2007;28(7):742-762.doi:10.1210/er.2007-0007</w:t>
      </w:r>
      <w:bookmarkEnd w:id="4428"/>
    </w:p>
    <w:p w14:paraId="3A30243E" w14:textId="77777777" w:rsidR="00312EEC" w:rsidRPr="00D30883" w:rsidRDefault="00312EEC">
      <w:pPr>
        <w:pStyle w:val="EndNoteBibliography"/>
        <w:spacing w:after="0"/>
        <w:ind w:left="720" w:hanging="720"/>
        <w:rPr>
          <w:rFonts w:ascii="Arial" w:hAnsi="Arial" w:cs="Arial"/>
          <w:noProof/>
          <w:sz w:val="22"/>
          <w:szCs w:val="22"/>
          <w:rPrChange w:id="4433" w:author="Guo, Shicheng" w:date="2020-02-11T14:24:00Z">
            <w:rPr>
              <w:rFonts w:ascii="Times New Roman" w:hAnsi="Times New Roman" w:cs="Times New Roman"/>
              <w:noProof/>
            </w:rPr>
          </w:rPrChange>
        </w:rPr>
        <w:pPrChange w:id="4434" w:author="Guo, Shicheng" w:date="2020-02-11T14:23:00Z">
          <w:pPr>
            <w:pStyle w:val="EndNoteBibliography"/>
            <w:spacing w:after="0" w:line="480" w:lineRule="auto"/>
            <w:ind w:left="720" w:hanging="720"/>
          </w:pPr>
        </w:pPrChange>
      </w:pPr>
      <w:bookmarkStart w:id="4435" w:name="_ENREF_10"/>
      <w:r w:rsidRPr="00D30883">
        <w:rPr>
          <w:rFonts w:ascii="Arial" w:hAnsi="Arial" w:cs="Arial"/>
          <w:noProof/>
          <w:sz w:val="22"/>
          <w:szCs w:val="22"/>
          <w:rPrChange w:id="4436" w:author="Guo, Shicheng" w:date="2020-02-11T14:24:00Z">
            <w:rPr>
              <w:rFonts w:ascii="Times New Roman" w:hAnsi="Times New Roman" w:cs="Times New Roman"/>
              <w:noProof/>
            </w:rPr>
          </w:rPrChange>
        </w:rPr>
        <w:t>10.</w:t>
      </w:r>
      <w:r w:rsidRPr="00D30883">
        <w:rPr>
          <w:rFonts w:ascii="Arial" w:hAnsi="Arial" w:cs="Arial"/>
          <w:noProof/>
          <w:sz w:val="22"/>
          <w:szCs w:val="22"/>
          <w:rPrChange w:id="4437" w:author="Guo, Shicheng" w:date="2020-02-11T14:24:00Z">
            <w:rPr>
              <w:rFonts w:ascii="Times New Roman" w:hAnsi="Times New Roman" w:cs="Times New Roman"/>
              <w:noProof/>
            </w:rPr>
          </w:rPrChange>
        </w:rPr>
        <w:tab/>
        <w:t>Ruan X, Shi X, Dong Q, Yu Y, Hou X, Song X</w:t>
      </w:r>
      <w:r w:rsidR="00FD6621" w:rsidRPr="00D30883">
        <w:rPr>
          <w:rFonts w:ascii="Arial" w:hAnsi="Arial" w:cs="Arial"/>
          <w:noProof/>
          <w:sz w:val="22"/>
          <w:szCs w:val="22"/>
          <w:rPrChange w:id="4438"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439" w:author="Guo, Shicheng" w:date="2020-02-11T14:24:00Z">
            <w:rPr>
              <w:rFonts w:ascii="Times New Roman" w:hAnsi="Times New Roman" w:cs="Times New Roman"/>
              <w:noProof/>
            </w:rPr>
          </w:rPrChange>
        </w:rPr>
        <w:t xml:space="preserve"> Antitumor effects of anlotinib in thyroid cancer. </w:t>
      </w:r>
      <w:r w:rsidRPr="00D30883">
        <w:rPr>
          <w:rFonts w:ascii="Arial" w:hAnsi="Arial" w:cs="Arial"/>
          <w:i/>
          <w:noProof/>
          <w:sz w:val="22"/>
          <w:szCs w:val="22"/>
          <w:rPrChange w:id="4440" w:author="Guo, Shicheng" w:date="2020-02-11T14:24:00Z">
            <w:rPr>
              <w:rFonts w:ascii="Times New Roman" w:hAnsi="Times New Roman" w:cs="Times New Roman"/>
              <w:i/>
              <w:noProof/>
            </w:rPr>
          </w:rPrChange>
        </w:rPr>
        <w:t xml:space="preserve">Endocrine-related cancer. </w:t>
      </w:r>
      <w:r w:rsidRPr="00D30883">
        <w:rPr>
          <w:rFonts w:ascii="Arial" w:hAnsi="Arial" w:cs="Arial"/>
          <w:noProof/>
          <w:sz w:val="22"/>
          <w:szCs w:val="22"/>
          <w:rPrChange w:id="4441" w:author="Guo, Shicheng" w:date="2020-02-11T14:24:00Z">
            <w:rPr>
              <w:rFonts w:ascii="Times New Roman" w:hAnsi="Times New Roman" w:cs="Times New Roman"/>
              <w:noProof/>
            </w:rPr>
          </w:rPrChange>
        </w:rPr>
        <w:t>2019;26(1):153-164.doi:10.1530/erc-17-0558</w:t>
      </w:r>
      <w:bookmarkEnd w:id="4435"/>
    </w:p>
    <w:p w14:paraId="63EB2794" w14:textId="77777777" w:rsidR="00312EEC" w:rsidRPr="00D30883" w:rsidRDefault="00312EEC">
      <w:pPr>
        <w:pStyle w:val="EndNoteBibliography"/>
        <w:spacing w:after="0"/>
        <w:ind w:left="720" w:hanging="720"/>
        <w:rPr>
          <w:rFonts w:ascii="Arial" w:hAnsi="Arial" w:cs="Arial"/>
          <w:noProof/>
          <w:sz w:val="22"/>
          <w:szCs w:val="22"/>
          <w:rPrChange w:id="4442" w:author="Guo, Shicheng" w:date="2020-02-11T14:24:00Z">
            <w:rPr>
              <w:rFonts w:ascii="Times New Roman" w:hAnsi="Times New Roman" w:cs="Times New Roman"/>
              <w:noProof/>
            </w:rPr>
          </w:rPrChange>
        </w:rPr>
        <w:pPrChange w:id="4443" w:author="Guo, Shicheng" w:date="2020-02-11T14:23:00Z">
          <w:pPr>
            <w:pStyle w:val="EndNoteBibliography"/>
            <w:spacing w:after="0" w:line="480" w:lineRule="auto"/>
            <w:ind w:left="720" w:hanging="720"/>
          </w:pPr>
        </w:pPrChange>
      </w:pPr>
      <w:bookmarkStart w:id="4444" w:name="_ENREF_11"/>
      <w:r w:rsidRPr="00D30883">
        <w:rPr>
          <w:rFonts w:ascii="Arial" w:hAnsi="Arial" w:cs="Arial"/>
          <w:noProof/>
          <w:sz w:val="22"/>
          <w:szCs w:val="22"/>
          <w:rPrChange w:id="4445" w:author="Guo, Shicheng" w:date="2020-02-11T14:24:00Z">
            <w:rPr>
              <w:rFonts w:ascii="Times New Roman" w:hAnsi="Times New Roman" w:cs="Times New Roman"/>
              <w:noProof/>
            </w:rPr>
          </w:rPrChange>
        </w:rPr>
        <w:t>11.</w:t>
      </w:r>
      <w:r w:rsidRPr="00D30883">
        <w:rPr>
          <w:rFonts w:ascii="Arial" w:hAnsi="Arial" w:cs="Arial"/>
          <w:noProof/>
          <w:sz w:val="22"/>
          <w:szCs w:val="22"/>
          <w:rPrChange w:id="4446" w:author="Guo, Shicheng" w:date="2020-02-11T14:24:00Z">
            <w:rPr>
              <w:rFonts w:ascii="Times New Roman" w:hAnsi="Times New Roman" w:cs="Times New Roman"/>
              <w:noProof/>
            </w:rPr>
          </w:rPrChange>
        </w:rPr>
        <w:tab/>
        <w:t xml:space="preserve">Angell TE, Lechner MG, Jang JK, Correa AJ, LoPresti JS, Epstein AL. BRAF V600E in papillary thyroid carcinoma is associated with increased programmed death ligand 1 expression and suppressive immune cell infiltration. </w:t>
      </w:r>
      <w:r w:rsidRPr="00D30883">
        <w:rPr>
          <w:rFonts w:ascii="Arial" w:hAnsi="Arial" w:cs="Arial"/>
          <w:i/>
          <w:noProof/>
          <w:sz w:val="22"/>
          <w:szCs w:val="22"/>
          <w:rPrChange w:id="4447" w:author="Guo, Shicheng" w:date="2020-02-11T14:24:00Z">
            <w:rPr>
              <w:rFonts w:ascii="Times New Roman" w:hAnsi="Times New Roman" w:cs="Times New Roman"/>
              <w:i/>
              <w:noProof/>
            </w:rPr>
          </w:rPrChange>
        </w:rPr>
        <w:t xml:space="preserve">Thyroid : official journal of the American Thyroid Association. </w:t>
      </w:r>
      <w:r w:rsidRPr="00D30883">
        <w:rPr>
          <w:rFonts w:ascii="Arial" w:hAnsi="Arial" w:cs="Arial"/>
          <w:noProof/>
          <w:sz w:val="22"/>
          <w:szCs w:val="22"/>
          <w:rPrChange w:id="4448" w:author="Guo, Shicheng" w:date="2020-02-11T14:24:00Z">
            <w:rPr>
              <w:rFonts w:ascii="Times New Roman" w:hAnsi="Times New Roman" w:cs="Times New Roman"/>
              <w:noProof/>
            </w:rPr>
          </w:rPrChange>
        </w:rPr>
        <w:t>2014;24(9):1385-1393.doi:10.1089/thy.2014.0134</w:t>
      </w:r>
      <w:bookmarkEnd w:id="4444"/>
    </w:p>
    <w:p w14:paraId="4F5A366D" w14:textId="77777777" w:rsidR="00312EEC" w:rsidRPr="00D30883" w:rsidRDefault="00312EEC">
      <w:pPr>
        <w:pStyle w:val="EndNoteBibliography"/>
        <w:spacing w:after="0"/>
        <w:ind w:left="720" w:hanging="720"/>
        <w:rPr>
          <w:rFonts w:ascii="Arial" w:hAnsi="Arial" w:cs="Arial"/>
          <w:noProof/>
          <w:sz w:val="22"/>
          <w:szCs w:val="22"/>
          <w:rPrChange w:id="4449" w:author="Guo, Shicheng" w:date="2020-02-11T14:24:00Z">
            <w:rPr>
              <w:rFonts w:ascii="Times New Roman" w:hAnsi="Times New Roman" w:cs="Times New Roman"/>
              <w:noProof/>
            </w:rPr>
          </w:rPrChange>
        </w:rPr>
        <w:pPrChange w:id="4450" w:author="Guo, Shicheng" w:date="2020-02-11T14:23:00Z">
          <w:pPr>
            <w:pStyle w:val="EndNoteBibliography"/>
            <w:spacing w:after="0" w:line="480" w:lineRule="auto"/>
            <w:ind w:left="720" w:hanging="720"/>
          </w:pPr>
        </w:pPrChange>
      </w:pPr>
      <w:bookmarkStart w:id="4451" w:name="_ENREF_12"/>
      <w:r w:rsidRPr="00D30883">
        <w:rPr>
          <w:rFonts w:ascii="Arial" w:hAnsi="Arial" w:cs="Arial"/>
          <w:noProof/>
          <w:sz w:val="22"/>
          <w:szCs w:val="22"/>
          <w:rPrChange w:id="4452" w:author="Guo, Shicheng" w:date="2020-02-11T14:24:00Z">
            <w:rPr>
              <w:rFonts w:ascii="Times New Roman" w:hAnsi="Times New Roman" w:cs="Times New Roman"/>
              <w:noProof/>
            </w:rPr>
          </w:rPrChange>
        </w:rPr>
        <w:t>12.</w:t>
      </w:r>
      <w:r w:rsidRPr="00D30883">
        <w:rPr>
          <w:rFonts w:ascii="Arial" w:hAnsi="Arial" w:cs="Arial"/>
          <w:noProof/>
          <w:sz w:val="22"/>
          <w:szCs w:val="22"/>
          <w:rPrChange w:id="4453" w:author="Guo, Shicheng" w:date="2020-02-11T14:24:00Z">
            <w:rPr>
              <w:rFonts w:ascii="Times New Roman" w:hAnsi="Times New Roman" w:cs="Times New Roman"/>
              <w:noProof/>
            </w:rPr>
          </w:rPrChange>
        </w:rPr>
        <w:tab/>
        <w:t xml:space="preserve">Na KJ, Choi H. Immune landscape of papillary thyroid cancer and immunotherapeutic implications. </w:t>
      </w:r>
      <w:r w:rsidRPr="00D30883">
        <w:rPr>
          <w:rFonts w:ascii="Arial" w:hAnsi="Arial" w:cs="Arial"/>
          <w:i/>
          <w:noProof/>
          <w:sz w:val="22"/>
          <w:szCs w:val="22"/>
          <w:rPrChange w:id="4454" w:author="Guo, Shicheng" w:date="2020-02-11T14:24:00Z">
            <w:rPr>
              <w:rFonts w:ascii="Times New Roman" w:hAnsi="Times New Roman" w:cs="Times New Roman"/>
              <w:i/>
              <w:noProof/>
            </w:rPr>
          </w:rPrChange>
        </w:rPr>
        <w:t xml:space="preserve">Endocrine-related cancer. </w:t>
      </w:r>
      <w:r w:rsidRPr="00D30883">
        <w:rPr>
          <w:rFonts w:ascii="Arial" w:hAnsi="Arial" w:cs="Arial"/>
          <w:noProof/>
          <w:sz w:val="22"/>
          <w:szCs w:val="22"/>
          <w:rPrChange w:id="4455" w:author="Guo, Shicheng" w:date="2020-02-11T14:24:00Z">
            <w:rPr>
              <w:rFonts w:ascii="Times New Roman" w:hAnsi="Times New Roman" w:cs="Times New Roman"/>
              <w:noProof/>
            </w:rPr>
          </w:rPrChange>
        </w:rPr>
        <w:t>2018;25(5):523-531.doi:10.1530/erc-17-0532</w:t>
      </w:r>
      <w:bookmarkEnd w:id="4451"/>
    </w:p>
    <w:p w14:paraId="52E6CF62" w14:textId="77777777" w:rsidR="00312EEC" w:rsidRPr="00D30883" w:rsidRDefault="00312EEC">
      <w:pPr>
        <w:pStyle w:val="EndNoteBibliography"/>
        <w:spacing w:after="0"/>
        <w:ind w:left="720" w:hanging="720"/>
        <w:rPr>
          <w:rFonts w:ascii="Arial" w:hAnsi="Arial" w:cs="Arial"/>
          <w:noProof/>
          <w:sz w:val="22"/>
          <w:szCs w:val="22"/>
          <w:rPrChange w:id="4456" w:author="Guo, Shicheng" w:date="2020-02-11T14:24:00Z">
            <w:rPr>
              <w:rFonts w:ascii="Times New Roman" w:hAnsi="Times New Roman" w:cs="Times New Roman"/>
              <w:noProof/>
            </w:rPr>
          </w:rPrChange>
        </w:rPr>
        <w:pPrChange w:id="4457" w:author="Guo, Shicheng" w:date="2020-02-11T14:23:00Z">
          <w:pPr>
            <w:pStyle w:val="EndNoteBibliography"/>
            <w:spacing w:after="0" w:line="480" w:lineRule="auto"/>
            <w:ind w:left="720" w:hanging="720"/>
          </w:pPr>
        </w:pPrChange>
      </w:pPr>
      <w:bookmarkStart w:id="4458" w:name="_ENREF_13"/>
      <w:r w:rsidRPr="00D30883">
        <w:rPr>
          <w:rFonts w:ascii="Arial" w:hAnsi="Arial" w:cs="Arial"/>
          <w:noProof/>
          <w:sz w:val="22"/>
          <w:szCs w:val="22"/>
          <w:rPrChange w:id="4459" w:author="Guo, Shicheng" w:date="2020-02-11T14:24:00Z">
            <w:rPr>
              <w:rFonts w:ascii="Times New Roman" w:hAnsi="Times New Roman" w:cs="Times New Roman"/>
              <w:noProof/>
            </w:rPr>
          </w:rPrChange>
        </w:rPr>
        <w:t>13.</w:t>
      </w:r>
      <w:r w:rsidRPr="00D30883">
        <w:rPr>
          <w:rFonts w:ascii="Arial" w:hAnsi="Arial" w:cs="Arial"/>
          <w:noProof/>
          <w:sz w:val="22"/>
          <w:szCs w:val="22"/>
          <w:rPrChange w:id="4460" w:author="Guo, Shicheng" w:date="2020-02-11T14:24:00Z">
            <w:rPr>
              <w:rFonts w:ascii="Times New Roman" w:hAnsi="Times New Roman" w:cs="Times New Roman"/>
              <w:noProof/>
            </w:rPr>
          </w:rPrChange>
        </w:rPr>
        <w:tab/>
        <w:t>Varricchi G, Loffredo S. The Immune Landscape of Thyroid Cancer in the Context of Immune Checkpoint Inhibition. 2019;20(16).doi:10.3390/ijms20163934</w:t>
      </w:r>
      <w:bookmarkEnd w:id="4458"/>
    </w:p>
    <w:p w14:paraId="7BAECFFE" w14:textId="77777777" w:rsidR="00312EEC" w:rsidRPr="00D30883" w:rsidRDefault="00312EEC">
      <w:pPr>
        <w:pStyle w:val="EndNoteBibliography"/>
        <w:spacing w:after="0"/>
        <w:ind w:left="720" w:hanging="720"/>
        <w:rPr>
          <w:rFonts w:ascii="Arial" w:hAnsi="Arial" w:cs="Arial"/>
          <w:noProof/>
          <w:sz w:val="22"/>
          <w:szCs w:val="22"/>
          <w:rPrChange w:id="4461" w:author="Guo, Shicheng" w:date="2020-02-11T14:24:00Z">
            <w:rPr>
              <w:rFonts w:ascii="Times New Roman" w:hAnsi="Times New Roman" w:cs="Times New Roman"/>
              <w:noProof/>
            </w:rPr>
          </w:rPrChange>
        </w:rPr>
        <w:pPrChange w:id="4462" w:author="Guo, Shicheng" w:date="2020-02-11T14:23:00Z">
          <w:pPr>
            <w:pStyle w:val="EndNoteBibliography"/>
            <w:spacing w:after="0" w:line="480" w:lineRule="auto"/>
            <w:ind w:left="720" w:hanging="720"/>
          </w:pPr>
        </w:pPrChange>
      </w:pPr>
      <w:bookmarkStart w:id="4463" w:name="_ENREF_14"/>
      <w:r w:rsidRPr="00D30883">
        <w:rPr>
          <w:rFonts w:ascii="Arial" w:hAnsi="Arial" w:cs="Arial"/>
          <w:noProof/>
          <w:sz w:val="22"/>
          <w:szCs w:val="22"/>
          <w:rPrChange w:id="4464" w:author="Guo, Shicheng" w:date="2020-02-11T14:24:00Z">
            <w:rPr>
              <w:rFonts w:ascii="Times New Roman" w:hAnsi="Times New Roman" w:cs="Times New Roman"/>
              <w:noProof/>
            </w:rPr>
          </w:rPrChange>
        </w:rPr>
        <w:t>14.</w:t>
      </w:r>
      <w:r w:rsidRPr="00D30883">
        <w:rPr>
          <w:rFonts w:ascii="Arial" w:hAnsi="Arial" w:cs="Arial"/>
          <w:noProof/>
          <w:sz w:val="22"/>
          <w:szCs w:val="22"/>
          <w:rPrChange w:id="4465" w:author="Guo, Shicheng" w:date="2020-02-11T14:24:00Z">
            <w:rPr>
              <w:rFonts w:ascii="Times New Roman" w:hAnsi="Times New Roman" w:cs="Times New Roman"/>
              <w:noProof/>
            </w:rPr>
          </w:rPrChange>
        </w:rPr>
        <w:tab/>
        <w:t>Frederick DT, Piris A, Cogdill AP, Cooper ZA, Lezcano C, Ferrone CR</w:t>
      </w:r>
      <w:r w:rsidR="00FD6621" w:rsidRPr="00D30883">
        <w:rPr>
          <w:rFonts w:ascii="Arial" w:hAnsi="Arial" w:cs="Arial"/>
          <w:noProof/>
          <w:sz w:val="22"/>
          <w:szCs w:val="22"/>
          <w:rPrChange w:id="4466"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467" w:author="Guo, Shicheng" w:date="2020-02-11T14:24:00Z">
            <w:rPr>
              <w:rFonts w:ascii="Times New Roman" w:hAnsi="Times New Roman" w:cs="Times New Roman"/>
              <w:noProof/>
            </w:rPr>
          </w:rPrChange>
        </w:rPr>
        <w:t xml:space="preserve">BRAF inhibition is associated with enhanced melanoma antigen expression and a more favorable tumor microenvironment in patients with metastatic melanoma. </w:t>
      </w:r>
      <w:r w:rsidRPr="00D30883">
        <w:rPr>
          <w:rFonts w:ascii="Arial" w:hAnsi="Arial" w:cs="Arial"/>
          <w:i/>
          <w:noProof/>
          <w:sz w:val="22"/>
          <w:szCs w:val="22"/>
          <w:rPrChange w:id="4468" w:author="Guo, Shicheng" w:date="2020-02-11T14:24:00Z">
            <w:rPr>
              <w:rFonts w:ascii="Times New Roman" w:hAnsi="Times New Roman" w:cs="Times New Roman"/>
              <w:i/>
              <w:noProof/>
            </w:rPr>
          </w:rPrChange>
        </w:rPr>
        <w:t xml:space="preserve">Clinical cancer research : an official journal of the American Association for Cancer Research. </w:t>
      </w:r>
      <w:r w:rsidRPr="00D30883">
        <w:rPr>
          <w:rFonts w:ascii="Arial" w:hAnsi="Arial" w:cs="Arial"/>
          <w:noProof/>
          <w:sz w:val="22"/>
          <w:szCs w:val="22"/>
          <w:rPrChange w:id="4469" w:author="Guo, Shicheng" w:date="2020-02-11T14:24:00Z">
            <w:rPr>
              <w:rFonts w:ascii="Times New Roman" w:hAnsi="Times New Roman" w:cs="Times New Roman"/>
              <w:noProof/>
            </w:rPr>
          </w:rPrChange>
        </w:rPr>
        <w:t>2013;19(5):1225-1231.doi:10.1158/1078-0432.ccr-12-1630</w:t>
      </w:r>
      <w:bookmarkEnd w:id="4463"/>
    </w:p>
    <w:p w14:paraId="7C6E4AF7" w14:textId="77777777" w:rsidR="00312EEC" w:rsidRPr="00D30883" w:rsidRDefault="00312EEC">
      <w:pPr>
        <w:pStyle w:val="EndNoteBibliography"/>
        <w:spacing w:after="0"/>
        <w:ind w:left="720" w:hanging="720"/>
        <w:rPr>
          <w:rFonts w:ascii="Arial" w:hAnsi="Arial" w:cs="Arial"/>
          <w:noProof/>
          <w:sz w:val="22"/>
          <w:szCs w:val="22"/>
          <w:rPrChange w:id="4470" w:author="Guo, Shicheng" w:date="2020-02-11T14:24:00Z">
            <w:rPr>
              <w:rFonts w:ascii="Times New Roman" w:hAnsi="Times New Roman" w:cs="Times New Roman"/>
              <w:noProof/>
            </w:rPr>
          </w:rPrChange>
        </w:rPr>
        <w:pPrChange w:id="4471" w:author="Guo, Shicheng" w:date="2020-02-11T14:23:00Z">
          <w:pPr>
            <w:pStyle w:val="EndNoteBibliography"/>
            <w:spacing w:after="0" w:line="480" w:lineRule="auto"/>
            <w:ind w:left="720" w:hanging="720"/>
          </w:pPr>
        </w:pPrChange>
      </w:pPr>
      <w:bookmarkStart w:id="4472" w:name="_ENREF_15"/>
      <w:r w:rsidRPr="00D30883">
        <w:rPr>
          <w:rFonts w:ascii="Arial" w:hAnsi="Arial" w:cs="Arial"/>
          <w:noProof/>
          <w:sz w:val="22"/>
          <w:szCs w:val="22"/>
          <w:rPrChange w:id="4473" w:author="Guo, Shicheng" w:date="2020-02-11T14:24:00Z">
            <w:rPr>
              <w:rFonts w:ascii="Times New Roman" w:hAnsi="Times New Roman" w:cs="Times New Roman"/>
              <w:noProof/>
            </w:rPr>
          </w:rPrChange>
        </w:rPr>
        <w:lastRenderedPageBreak/>
        <w:t>15.</w:t>
      </w:r>
      <w:r w:rsidRPr="00D30883">
        <w:rPr>
          <w:rFonts w:ascii="Arial" w:hAnsi="Arial" w:cs="Arial"/>
          <w:noProof/>
          <w:sz w:val="22"/>
          <w:szCs w:val="22"/>
          <w:rPrChange w:id="4474" w:author="Guo, Shicheng" w:date="2020-02-11T14:24:00Z">
            <w:rPr>
              <w:rFonts w:ascii="Times New Roman" w:hAnsi="Times New Roman" w:cs="Times New Roman"/>
              <w:noProof/>
            </w:rPr>
          </w:rPrChange>
        </w:rPr>
        <w:tab/>
        <w:t>Donia M, Fagone P, Nicoletti F, Andersen RS, Hogdall E, Straten PT</w:t>
      </w:r>
      <w:r w:rsidR="00FD6621" w:rsidRPr="00D30883">
        <w:rPr>
          <w:rFonts w:ascii="Arial" w:hAnsi="Arial" w:cs="Arial"/>
          <w:noProof/>
          <w:sz w:val="22"/>
          <w:szCs w:val="22"/>
          <w:rPrChange w:id="4475"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476" w:author="Guo, Shicheng" w:date="2020-02-11T14:24:00Z">
            <w:rPr>
              <w:rFonts w:ascii="Times New Roman" w:hAnsi="Times New Roman" w:cs="Times New Roman"/>
              <w:noProof/>
            </w:rPr>
          </w:rPrChange>
        </w:rPr>
        <w:t xml:space="preserve">BRAF inhibition improves tumor recognition by the immune system: Potential implications for combinatorial therapies against melanoma involving adoptive T-cell transfer. </w:t>
      </w:r>
      <w:r w:rsidRPr="00D30883">
        <w:rPr>
          <w:rFonts w:ascii="Arial" w:hAnsi="Arial" w:cs="Arial"/>
          <w:i/>
          <w:noProof/>
          <w:sz w:val="22"/>
          <w:szCs w:val="22"/>
          <w:rPrChange w:id="4477" w:author="Guo, Shicheng" w:date="2020-02-11T14:24:00Z">
            <w:rPr>
              <w:rFonts w:ascii="Times New Roman" w:hAnsi="Times New Roman" w:cs="Times New Roman"/>
              <w:i/>
              <w:noProof/>
            </w:rPr>
          </w:rPrChange>
        </w:rPr>
        <w:t xml:space="preserve">Oncoimmunology. </w:t>
      </w:r>
      <w:r w:rsidRPr="00D30883">
        <w:rPr>
          <w:rFonts w:ascii="Arial" w:hAnsi="Arial" w:cs="Arial"/>
          <w:noProof/>
          <w:sz w:val="22"/>
          <w:szCs w:val="22"/>
          <w:rPrChange w:id="4478" w:author="Guo, Shicheng" w:date="2020-02-11T14:24:00Z">
            <w:rPr>
              <w:rFonts w:ascii="Times New Roman" w:hAnsi="Times New Roman" w:cs="Times New Roman"/>
              <w:noProof/>
            </w:rPr>
          </w:rPrChange>
        </w:rPr>
        <w:t>2012;1(9):1476-1483.doi:10.4161/onci.21940</w:t>
      </w:r>
      <w:bookmarkEnd w:id="4472"/>
    </w:p>
    <w:p w14:paraId="2E3EE423" w14:textId="77777777" w:rsidR="00312EEC" w:rsidRPr="00D30883" w:rsidRDefault="00312EEC">
      <w:pPr>
        <w:pStyle w:val="EndNoteBibliography"/>
        <w:spacing w:after="0"/>
        <w:ind w:left="720" w:hanging="720"/>
        <w:rPr>
          <w:rFonts w:ascii="Arial" w:hAnsi="Arial" w:cs="Arial"/>
          <w:noProof/>
          <w:sz w:val="22"/>
          <w:szCs w:val="22"/>
          <w:rPrChange w:id="4479" w:author="Guo, Shicheng" w:date="2020-02-11T14:24:00Z">
            <w:rPr>
              <w:rFonts w:ascii="Times New Roman" w:hAnsi="Times New Roman" w:cs="Times New Roman"/>
              <w:noProof/>
            </w:rPr>
          </w:rPrChange>
        </w:rPr>
        <w:pPrChange w:id="4480" w:author="Guo, Shicheng" w:date="2020-02-11T14:23:00Z">
          <w:pPr>
            <w:pStyle w:val="EndNoteBibliography"/>
            <w:spacing w:after="0" w:line="480" w:lineRule="auto"/>
            <w:ind w:left="720" w:hanging="720"/>
          </w:pPr>
        </w:pPrChange>
      </w:pPr>
      <w:bookmarkStart w:id="4481" w:name="_ENREF_16"/>
      <w:r w:rsidRPr="00D30883">
        <w:rPr>
          <w:rFonts w:ascii="Arial" w:hAnsi="Arial" w:cs="Arial"/>
          <w:noProof/>
          <w:sz w:val="22"/>
          <w:szCs w:val="22"/>
          <w:rPrChange w:id="4482" w:author="Guo, Shicheng" w:date="2020-02-11T14:24:00Z">
            <w:rPr>
              <w:rFonts w:ascii="Times New Roman" w:hAnsi="Times New Roman" w:cs="Times New Roman"/>
              <w:noProof/>
            </w:rPr>
          </w:rPrChange>
        </w:rPr>
        <w:t>16.</w:t>
      </w:r>
      <w:r w:rsidRPr="00D30883">
        <w:rPr>
          <w:rFonts w:ascii="Arial" w:hAnsi="Arial" w:cs="Arial"/>
          <w:noProof/>
          <w:sz w:val="22"/>
          <w:szCs w:val="22"/>
          <w:rPrChange w:id="4483" w:author="Guo, Shicheng" w:date="2020-02-11T14:24:00Z">
            <w:rPr>
              <w:rFonts w:ascii="Times New Roman" w:hAnsi="Times New Roman" w:cs="Times New Roman"/>
              <w:noProof/>
            </w:rPr>
          </w:rPrChange>
        </w:rPr>
        <w:tab/>
        <w:t>Axelrod ML, Cook RS, Johnson DB, Balko JM. Biological Consequences of MHC-II Expression by Tumor Cells in Cancer. 2019;25(8):2392-2402.doi:10.1158/1078-0432.ccr-18-3200</w:t>
      </w:r>
      <w:bookmarkEnd w:id="4481"/>
    </w:p>
    <w:p w14:paraId="3DC2D6AD" w14:textId="77777777" w:rsidR="00312EEC" w:rsidRPr="00D30883" w:rsidRDefault="00312EEC">
      <w:pPr>
        <w:pStyle w:val="EndNoteBibliography"/>
        <w:spacing w:after="0"/>
        <w:ind w:left="720" w:hanging="720"/>
        <w:rPr>
          <w:rFonts w:ascii="Arial" w:hAnsi="Arial" w:cs="Arial"/>
          <w:noProof/>
          <w:sz w:val="22"/>
          <w:szCs w:val="22"/>
          <w:rPrChange w:id="4484" w:author="Guo, Shicheng" w:date="2020-02-11T14:24:00Z">
            <w:rPr>
              <w:rFonts w:ascii="Times New Roman" w:hAnsi="Times New Roman" w:cs="Times New Roman"/>
              <w:noProof/>
            </w:rPr>
          </w:rPrChange>
        </w:rPr>
        <w:pPrChange w:id="4485" w:author="Guo, Shicheng" w:date="2020-02-11T14:23:00Z">
          <w:pPr>
            <w:pStyle w:val="EndNoteBibliography"/>
            <w:spacing w:after="0" w:line="480" w:lineRule="auto"/>
            <w:ind w:left="720" w:hanging="720"/>
          </w:pPr>
        </w:pPrChange>
      </w:pPr>
      <w:bookmarkStart w:id="4486" w:name="_ENREF_17"/>
      <w:r w:rsidRPr="00D30883">
        <w:rPr>
          <w:rFonts w:ascii="Arial" w:hAnsi="Arial" w:cs="Arial"/>
          <w:noProof/>
          <w:sz w:val="22"/>
          <w:szCs w:val="22"/>
          <w:rPrChange w:id="4487" w:author="Guo, Shicheng" w:date="2020-02-11T14:24:00Z">
            <w:rPr>
              <w:rFonts w:ascii="Times New Roman" w:hAnsi="Times New Roman" w:cs="Times New Roman"/>
              <w:noProof/>
            </w:rPr>
          </w:rPrChange>
        </w:rPr>
        <w:t>17.</w:t>
      </w:r>
      <w:r w:rsidRPr="00D30883">
        <w:rPr>
          <w:rFonts w:ascii="Arial" w:hAnsi="Arial" w:cs="Arial"/>
          <w:noProof/>
          <w:sz w:val="22"/>
          <w:szCs w:val="22"/>
          <w:rPrChange w:id="4488" w:author="Guo, Shicheng" w:date="2020-02-11T14:24:00Z">
            <w:rPr>
              <w:rFonts w:ascii="Times New Roman" w:hAnsi="Times New Roman" w:cs="Times New Roman"/>
              <w:noProof/>
            </w:rPr>
          </w:rPrChange>
        </w:rPr>
        <w:tab/>
        <w:t xml:space="preserve">Kambayashi T, Laufer TM. Atypical MHC class II-expressing antigen-presenting cells: can anything replace a dendritic cell? </w:t>
      </w:r>
      <w:r w:rsidRPr="00D30883">
        <w:rPr>
          <w:rFonts w:ascii="Arial" w:hAnsi="Arial" w:cs="Arial"/>
          <w:i/>
          <w:noProof/>
          <w:sz w:val="22"/>
          <w:szCs w:val="22"/>
          <w:rPrChange w:id="4489" w:author="Guo, Shicheng" w:date="2020-02-11T14:24:00Z">
            <w:rPr>
              <w:rFonts w:ascii="Times New Roman" w:hAnsi="Times New Roman" w:cs="Times New Roman"/>
              <w:i/>
              <w:noProof/>
            </w:rPr>
          </w:rPrChange>
        </w:rPr>
        <w:t xml:space="preserve">Nature reviews Immunology. </w:t>
      </w:r>
      <w:r w:rsidRPr="00D30883">
        <w:rPr>
          <w:rFonts w:ascii="Arial" w:hAnsi="Arial" w:cs="Arial"/>
          <w:noProof/>
          <w:sz w:val="22"/>
          <w:szCs w:val="22"/>
          <w:rPrChange w:id="4490" w:author="Guo, Shicheng" w:date="2020-02-11T14:24:00Z">
            <w:rPr>
              <w:rFonts w:ascii="Times New Roman" w:hAnsi="Times New Roman" w:cs="Times New Roman"/>
              <w:noProof/>
            </w:rPr>
          </w:rPrChange>
        </w:rPr>
        <w:t>2014;14(11):719-730.doi:10.1038/nri3754</w:t>
      </w:r>
      <w:bookmarkEnd w:id="4486"/>
    </w:p>
    <w:p w14:paraId="76B27B05" w14:textId="77777777" w:rsidR="00312EEC" w:rsidRPr="00D30883" w:rsidRDefault="00312EEC">
      <w:pPr>
        <w:pStyle w:val="EndNoteBibliography"/>
        <w:spacing w:after="0"/>
        <w:ind w:left="720" w:hanging="720"/>
        <w:rPr>
          <w:rFonts w:ascii="Arial" w:hAnsi="Arial" w:cs="Arial"/>
          <w:noProof/>
          <w:sz w:val="22"/>
          <w:szCs w:val="22"/>
          <w:rPrChange w:id="4491" w:author="Guo, Shicheng" w:date="2020-02-11T14:24:00Z">
            <w:rPr>
              <w:rFonts w:ascii="Times New Roman" w:hAnsi="Times New Roman" w:cs="Times New Roman"/>
              <w:noProof/>
            </w:rPr>
          </w:rPrChange>
        </w:rPr>
        <w:pPrChange w:id="4492" w:author="Guo, Shicheng" w:date="2020-02-11T14:23:00Z">
          <w:pPr>
            <w:pStyle w:val="EndNoteBibliography"/>
            <w:spacing w:after="0" w:line="480" w:lineRule="auto"/>
            <w:ind w:left="720" w:hanging="720"/>
          </w:pPr>
        </w:pPrChange>
      </w:pPr>
      <w:bookmarkStart w:id="4493" w:name="_ENREF_18"/>
      <w:r w:rsidRPr="00D30883">
        <w:rPr>
          <w:rFonts w:ascii="Arial" w:hAnsi="Arial" w:cs="Arial"/>
          <w:noProof/>
          <w:sz w:val="22"/>
          <w:szCs w:val="22"/>
          <w:rPrChange w:id="4494" w:author="Guo, Shicheng" w:date="2020-02-11T14:24:00Z">
            <w:rPr>
              <w:rFonts w:ascii="Times New Roman" w:hAnsi="Times New Roman" w:cs="Times New Roman"/>
              <w:noProof/>
            </w:rPr>
          </w:rPrChange>
        </w:rPr>
        <w:t>18.</w:t>
      </w:r>
      <w:r w:rsidRPr="00D30883">
        <w:rPr>
          <w:rFonts w:ascii="Arial" w:hAnsi="Arial" w:cs="Arial"/>
          <w:noProof/>
          <w:sz w:val="22"/>
          <w:szCs w:val="22"/>
          <w:rPrChange w:id="4495" w:author="Guo, Shicheng" w:date="2020-02-11T14:24:00Z">
            <w:rPr>
              <w:rFonts w:ascii="Times New Roman" w:hAnsi="Times New Roman" w:cs="Times New Roman"/>
              <w:noProof/>
            </w:rPr>
          </w:rPrChange>
        </w:rPr>
        <w:tab/>
        <w:t xml:space="preserve">Ostrand-Rosenberg S, Thakur A, Clements V. Rejection of mouse sarcoma cells after transfection of MHC class II genes. </w:t>
      </w:r>
      <w:r w:rsidRPr="00D30883">
        <w:rPr>
          <w:rFonts w:ascii="Arial" w:hAnsi="Arial" w:cs="Arial"/>
          <w:i/>
          <w:noProof/>
          <w:sz w:val="22"/>
          <w:szCs w:val="22"/>
          <w:rPrChange w:id="4496" w:author="Guo, Shicheng" w:date="2020-02-11T14:24:00Z">
            <w:rPr>
              <w:rFonts w:ascii="Times New Roman" w:hAnsi="Times New Roman" w:cs="Times New Roman"/>
              <w:i/>
              <w:noProof/>
            </w:rPr>
          </w:rPrChange>
        </w:rPr>
        <w:t xml:space="preserve">Journal of immunology (Baltimore, Md : 1950). </w:t>
      </w:r>
      <w:r w:rsidRPr="00D30883">
        <w:rPr>
          <w:rFonts w:ascii="Arial" w:hAnsi="Arial" w:cs="Arial"/>
          <w:noProof/>
          <w:sz w:val="22"/>
          <w:szCs w:val="22"/>
          <w:rPrChange w:id="4497" w:author="Guo, Shicheng" w:date="2020-02-11T14:24:00Z">
            <w:rPr>
              <w:rFonts w:ascii="Times New Roman" w:hAnsi="Times New Roman" w:cs="Times New Roman"/>
              <w:noProof/>
            </w:rPr>
          </w:rPrChange>
        </w:rPr>
        <w:t>1990;144(10):4068-4071</w:t>
      </w:r>
      <w:bookmarkEnd w:id="4493"/>
    </w:p>
    <w:p w14:paraId="3826564B" w14:textId="77777777" w:rsidR="00312EEC" w:rsidRPr="00D30883" w:rsidRDefault="00312EEC">
      <w:pPr>
        <w:pStyle w:val="EndNoteBibliography"/>
        <w:spacing w:after="0"/>
        <w:ind w:left="720" w:hanging="720"/>
        <w:rPr>
          <w:rFonts w:ascii="Arial" w:hAnsi="Arial" w:cs="Arial"/>
          <w:noProof/>
          <w:sz w:val="22"/>
          <w:szCs w:val="22"/>
          <w:rPrChange w:id="4498" w:author="Guo, Shicheng" w:date="2020-02-11T14:24:00Z">
            <w:rPr>
              <w:rFonts w:ascii="Times New Roman" w:hAnsi="Times New Roman" w:cs="Times New Roman"/>
              <w:noProof/>
            </w:rPr>
          </w:rPrChange>
        </w:rPr>
        <w:pPrChange w:id="4499" w:author="Guo, Shicheng" w:date="2020-02-11T14:23:00Z">
          <w:pPr>
            <w:pStyle w:val="EndNoteBibliography"/>
            <w:spacing w:after="0" w:line="480" w:lineRule="auto"/>
            <w:ind w:left="720" w:hanging="720"/>
          </w:pPr>
        </w:pPrChange>
      </w:pPr>
      <w:bookmarkStart w:id="4500" w:name="_ENREF_19"/>
      <w:r w:rsidRPr="00D30883">
        <w:rPr>
          <w:rFonts w:ascii="Arial" w:hAnsi="Arial" w:cs="Arial"/>
          <w:noProof/>
          <w:sz w:val="22"/>
          <w:szCs w:val="22"/>
          <w:rPrChange w:id="4501" w:author="Guo, Shicheng" w:date="2020-02-11T14:24:00Z">
            <w:rPr>
              <w:rFonts w:ascii="Times New Roman" w:hAnsi="Times New Roman" w:cs="Times New Roman"/>
              <w:noProof/>
            </w:rPr>
          </w:rPrChange>
        </w:rPr>
        <w:t>19.</w:t>
      </w:r>
      <w:r w:rsidRPr="00D30883">
        <w:rPr>
          <w:rFonts w:ascii="Arial" w:hAnsi="Arial" w:cs="Arial"/>
          <w:noProof/>
          <w:sz w:val="22"/>
          <w:szCs w:val="22"/>
          <w:rPrChange w:id="4502" w:author="Guo, Shicheng" w:date="2020-02-11T14:24:00Z">
            <w:rPr>
              <w:rFonts w:ascii="Times New Roman" w:hAnsi="Times New Roman" w:cs="Times New Roman"/>
              <w:noProof/>
            </w:rPr>
          </w:rPrChange>
        </w:rPr>
        <w:tab/>
        <w:t>Mortara L, Castellani P, Meazza R, Tosi G, De Lerma Barbaro A, Procopio FA</w:t>
      </w:r>
      <w:r w:rsidR="00FD6621" w:rsidRPr="00D30883">
        <w:rPr>
          <w:rFonts w:ascii="Arial" w:hAnsi="Arial" w:cs="Arial"/>
          <w:noProof/>
          <w:sz w:val="22"/>
          <w:szCs w:val="22"/>
          <w:rPrChange w:id="4503"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504" w:author="Guo, Shicheng" w:date="2020-02-11T14:24:00Z">
            <w:rPr>
              <w:rFonts w:ascii="Times New Roman" w:hAnsi="Times New Roman" w:cs="Times New Roman"/>
              <w:noProof/>
            </w:rPr>
          </w:rPrChange>
        </w:rPr>
        <w:t xml:space="preserve"> CIITA-induced MHC class II expression in mammary adenocarcinoma leads to a Th1 polarization of the tumor microenvironment, tumor rejection, and specific antitumor memory. </w:t>
      </w:r>
      <w:r w:rsidRPr="00D30883">
        <w:rPr>
          <w:rFonts w:ascii="Arial" w:hAnsi="Arial" w:cs="Arial"/>
          <w:i/>
          <w:noProof/>
          <w:sz w:val="22"/>
          <w:szCs w:val="22"/>
          <w:rPrChange w:id="4505" w:author="Guo, Shicheng" w:date="2020-02-11T14:24:00Z">
            <w:rPr>
              <w:rFonts w:ascii="Times New Roman" w:hAnsi="Times New Roman" w:cs="Times New Roman"/>
              <w:i/>
              <w:noProof/>
            </w:rPr>
          </w:rPrChange>
        </w:rPr>
        <w:t xml:space="preserve">Clinical cancer research : an official journal of the American Association for Cancer Research. </w:t>
      </w:r>
      <w:r w:rsidRPr="00D30883">
        <w:rPr>
          <w:rFonts w:ascii="Arial" w:hAnsi="Arial" w:cs="Arial"/>
          <w:noProof/>
          <w:sz w:val="22"/>
          <w:szCs w:val="22"/>
          <w:rPrChange w:id="4506" w:author="Guo, Shicheng" w:date="2020-02-11T14:24:00Z">
            <w:rPr>
              <w:rFonts w:ascii="Times New Roman" w:hAnsi="Times New Roman" w:cs="Times New Roman"/>
              <w:noProof/>
            </w:rPr>
          </w:rPrChange>
        </w:rPr>
        <w:t>2006;12(11 Pt 1):3435-3443.doi:10.1158/1078-0432.ccr-06-0165</w:t>
      </w:r>
      <w:bookmarkEnd w:id="4500"/>
    </w:p>
    <w:p w14:paraId="31C94F3E" w14:textId="77777777" w:rsidR="00312EEC" w:rsidRPr="00D30883" w:rsidRDefault="00312EEC">
      <w:pPr>
        <w:pStyle w:val="EndNoteBibliography"/>
        <w:spacing w:after="0"/>
        <w:ind w:left="720" w:hanging="720"/>
        <w:rPr>
          <w:rFonts w:ascii="Arial" w:hAnsi="Arial" w:cs="Arial"/>
          <w:noProof/>
          <w:sz w:val="22"/>
          <w:szCs w:val="22"/>
          <w:rPrChange w:id="4507" w:author="Guo, Shicheng" w:date="2020-02-11T14:24:00Z">
            <w:rPr>
              <w:rFonts w:ascii="Times New Roman" w:hAnsi="Times New Roman" w:cs="Times New Roman"/>
              <w:noProof/>
            </w:rPr>
          </w:rPrChange>
        </w:rPr>
        <w:pPrChange w:id="4508" w:author="Guo, Shicheng" w:date="2020-02-11T14:23:00Z">
          <w:pPr>
            <w:pStyle w:val="EndNoteBibliography"/>
            <w:spacing w:after="0" w:line="480" w:lineRule="auto"/>
            <w:ind w:left="720" w:hanging="720"/>
          </w:pPr>
        </w:pPrChange>
      </w:pPr>
      <w:bookmarkStart w:id="4509" w:name="_ENREF_20"/>
      <w:r w:rsidRPr="00D30883">
        <w:rPr>
          <w:rFonts w:ascii="Arial" w:hAnsi="Arial" w:cs="Arial"/>
          <w:noProof/>
          <w:sz w:val="22"/>
          <w:szCs w:val="22"/>
          <w:rPrChange w:id="4510" w:author="Guo, Shicheng" w:date="2020-02-11T14:24:00Z">
            <w:rPr>
              <w:rFonts w:ascii="Times New Roman" w:hAnsi="Times New Roman" w:cs="Times New Roman"/>
              <w:noProof/>
            </w:rPr>
          </w:rPrChange>
        </w:rPr>
        <w:t>20.</w:t>
      </w:r>
      <w:r w:rsidRPr="00D30883">
        <w:rPr>
          <w:rFonts w:ascii="Arial" w:hAnsi="Arial" w:cs="Arial"/>
          <w:noProof/>
          <w:sz w:val="22"/>
          <w:szCs w:val="22"/>
          <w:rPrChange w:id="4511" w:author="Guo, Shicheng" w:date="2020-02-11T14:24:00Z">
            <w:rPr>
              <w:rFonts w:ascii="Times New Roman" w:hAnsi="Times New Roman" w:cs="Times New Roman"/>
              <w:noProof/>
            </w:rPr>
          </w:rPrChange>
        </w:rPr>
        <w:tab/>
        <w:t xml:space="preserve">Bou Nasser Eddine F, Forlani G, Lombardo L, Tedeschi A, Tosi G, Accolla RS. CIITA-driven MHC class II expressing tumor cells can efficiently prime naive CD4(+) TH cells in vivo and vaccinate the host against parental MHC-II-negative tumor cells. </w:t>
      </w:r>
      <w:r w:rsidRPr="00D30883">
        <w:rPr>
          <w:rFonts w:ascii="Arial" w:hAnsi="Arial" w:cs="Arial"/>
          <w:i/>
          <w:noProof/>
          <w:sz w:val="22"/>
          <w:szCs w:val="22"/>
          <w:rPrChange w:id="4512" w:author="Guo, Shicheng" w:date="2020-02-11T14:24:00Z">
            <w:rPr>
              <w:rFonts w:ascii="Times New Roman" w:hAnsi="Times New Roman" w:cs="Times New Roman"/>
              <w:i/>
              <w:noProof/>
            </w:rPr>
          </w:rPrChange>
        </w:rPr>
        <w:t xml:space="preserve">Oncoimmunology. </w:t>
      </w:r>
      <w:r w:rsidRPr="00D30883">
        <w:rPr>
          <w:rFonts w:ascii="Arial" w:hAnsi="Arial" w:cs="Arial"/>
          <w:noProof/>
          <w:sz w:val="22"/>
          <w:szCs w:val="22"/>
          <w:rPrChange w:id="4513" w:author="Guo, Shicheng" w:date="2020-02-11T14:24:00Z">
            <w:rPr>
              <w:rFonts w:ascii="Times New Roman" w:hAnsi="Times New Roman" w:cs="Times New Roman"/>
              <w:noProof/>
            </w:rPr>
          </w:rPrChange>
        </w:rPr>
        <w:t>2017;6(1):e1261777.doi:10.1080/2162402x.2016.1261777</w:t>
      </w:r>
      <w:bookmarkEnd w:id="4509"/>
    </w:p>
    <w:p w14:paraId="12F1C8C1" w14:textId="77777777" w:rsidR="00312EEC" w:rsidRPr="00D30883" w:rsidRDefault="00312EEC">
      <w:pPr>
        <w:pStyle w:val="EndNoteBibliography"/>
        <w:spacing w:after="0"/>
        <w:ind w:left="720" w:hanging="720"/>
        <w:rPr>
          <w:rFonts w:ascii="Arial" w:hAnsi="Arial" w:cs="Arial"/>
          <w:noProof/>
          <w:sz w:val="22"/>
          <w:szCs w:val="22"/>
          <w:rPrChange w:id="4514" w:author="Guo, Shicheng" w:date="2020-02-11T14:24:00Z">
            <w:rPr>
              <w:rFonts w:ascii="Times New Roman" w:hAnsi="Times New Roman" w:cs="Times New Roman"/>
              <w:noProof/>
            </w:rPr>
          </w:rPrChange>
        </w:rPr>
        <w:pPrChange w:id="4515" w:author="Guo, Shicheng" w:date="2020-02-11T14:23:00Z">
          <w:pPr>
            <w:pStyle w:val="EndNoteBibliography"/>
            <w:spacing w:after="0" w:line="480" w:lineRule="auto"/>
            <w:ind w:left="720" w:hanging="720"/>
          </w:pPr>
        </w:pPrChange>
      </w:pPr>
      <w:bookmarkStart w:id="4516" w:name="_ENREF_21"/>
      <w:r w:rsidRPr="00D30883">
        <w:rPr>
          <w:rFonts w:ascii="Arial" w:hAnsi="Arial" w:cs="Arial"/>
          <w:noProof/>
          <w:sz w:val="22"/>
          <w:szCs w:val="22"/>
          <w:rPrChange w:id="4517" w:author="Guo, Shicheng" w:date="2020-02-11T14:24:00Z">
            <w:rPr>
              <w:rFonts w:ascii="Times New Roman" w:hAnsi="Times New Roman" w:cs="Times New Roman"/>
              <w:noProof/>
            </w:rPr>
          </w:rPrChange>
        </w:rPr>
        <w:t>21.</w:t>
      </w:r>
      <w:r w:rsidRPr="00D30883">
        <w:rPr>
          <w:rFonts w:ascii="Arial" w:hAnsi="Arial" w:cs="Arial"/>
          <w:noProof/>
          <w:sz w:val="22"/>
          <w:szCs w:val="22"/>
          <w:rPrChange w:id="4518" w:author="Guo, Shicheng" w:date="2020-02-11T14:24:00Z">
            <w:rPr>
              <w:rFonts w:ascii="Times New Roman" w:hAnsi="Times New Roman" w:cs="Times New Roman"/>
              <w:noProof/>
            </w:rPr>
          </w:rPrChange>
        </w:rPr>
        <w:tab/>
        <w:t xml:space="preserve">Constantinidou A, Alifieris C, Trafalis DT. Targeting Programmed Cell Death -1 (PD-1) and Ligand (PD-L1): A new era in cancer active immunotherapy. </w:t>
      </w:r>
      <w:r w:rsidRPr="00D30883">
        <w:rPr>
          <w:rFonts w:ascii="Arial" w:hAnsi="Arial" w:cs="Arial"/>
          <w:i/>
          <w:noProof/>
          <w:sz w:val="22"/>
          <w:szCs w:val="22"/>
          <w:rPrChange w:id="4519" w:author="Guo, Shicheng" w:date="2020-02-11T14:24:00Z">
            <w:rPr>
              <w:rFonts w:ascii="Times New Roman" w:hAnsi="Times New Roman" w:cs="Times New Roman"/>
              <w:i/>
              <w:noProof/>
            </w:rPr>
          </w:rPrChange>
        </w:rPr>
        <w:t xml:space="preserve">Pharmacology &amp; therapeutics. </w:t>
      </w:r>
      <w:r w:rsidRPr="00D30883">
        <w:rPr>
          <w:rFonts w:ascii="Arial" w:hAnsi="Arial" w:cs="Arial"/>
          <w:noProof/>
          <w:sz w:val="22"/>
          <w:szCs w:val="22"/>
          <w:rPrChange w:id="4520" w:author="Guo, Shicheng" w:date="2020-02-11T14:24:00Z">
            <w:rPr>
              <w:rFonts w:ascii="Times New Roman" w:hAnsi="Times New Roman" w:cs="Times New Roman"/>
              <w:noProof/>
            </w:rPr>
          </w:rPrChange>
        </w:rPr>
        <w:t>2019;194:84-106.doi:10.1016/j.pharmthera.2018.09.008</w:t>
      </w:r>
      <w:bookmarkEnd w:id="4516"/>
    </w:p>
    <w:p w14:paraId="60AF55AD" w14:textId="77777777" w:rsidR="00312EEC" w:rsidRPr="00D30883" w:rsidRDefault="00312EEC">
      <w:pPr>
        <w:pStyle w:val="EndNoteBibliography"/>
        <w:spacing w:after="0"/>
        <w:ind w:left="720" w:hanging="720"/>
        <w:rPr>
          <w:rFonts w:ascii="Arial" w:hAnsi="Arial" w:cs="Arial"/>
          <w:noProof/>
          <w:sz w:val="22"/>
          <w:szCs w:val="22"/>
          <w:rPrChange w:id="4521" w:author="Guo, Shicheng" w:date="2020-02-11T14:24:00Z">
            <w:rPr>
              <w:rFonts w:ascii="Times New Roman" w:hAnsi="Times New Roman" w:cs="Times New Roman"/>
              <w:noProof/>
            </w:rPr>
          </w:rPrChange>
        </w:rPr>
        <w:pPrChange w:id="4522" w:author="Guo, Shicheng" w:date="2020-02-11T14:23:00Z">
          <w:pPr>
            <w:pStyle w:val="EndNoteBibliography"/>
            <w:spacing w:after="0" w:line="480" w:lineRule="auto"/>
            <w:ind w:left="720" w:hanging="720"/>
          </w:pPr>
        </w:pPrChange>
      </w:pPr>
      <w:bookmarkStart w:id="4523" w:name="_ENREF_22"/>
      <w:r w:rsidRPr="00D30883">
        <w:rPr>
          <w:rFonts w:ascii="Arial" w:hAnsi="Arial" w:cs="Arial"/>
          <w:noProof/>
          <w:sz w:val="22"/>
          <w:szCs w:val="22"/>
          <w:rPrChange w:id="4524" w:author="Guo, Shicheng" w:date="2020-02-11T14:24:00Z">
            <w:rPr>
              <w:rFonts w:ascii="Times New Roman" w:hAnsi="Times New Roman" w:cs="Times New Roman"/>
              <w:noProof/>
            </w:rPr>
          </w:rPrChange>
        </w:rPr>
        <w:t>22.</w:t>
      </w:r>
      <w:r w:rsidRPr="00D30883">
        <w:rPr>
          <w:rFonts w:ascii="Arial" w:hAnsi="Arial" w:cs="Arial"/>
          <w:noProof/>
          <w:sz w:val="22"/>
          <w:szCs w:val="22"/>
          <w:rPrChange w:id="4525" w:author="Guo, Shicheng" w:date="2020-02-11T14:24:00Z">
            <w:rPr>
              <w:rFonts w:ascii="Times New Roman" w:hAnsi="Times New Roman" w:cs="Times New Roman"/>
              <w:noProof/>
            </w:rPr>
          </w:rPrChange>
        </w:rPr>
        <w:tab/>
        <w:t xml:space="preserve">Franklin C, Livingstone E, Roesch A, Schilling B, Schadendorf D. Immunotherapy in melanoma: Recent advances and future directions. </w:t>
      </w:r>
      <w:r w:rsidRPr="00D30883">
        <w:rPr>
          <w:rFonts w:ascii="Arial" w:hAnsi="Arial" w:cs="Arial"/>
          <w:i/>
          <w:noProof/>
          <w:sz w:val="22"/>
          <w:szCs w:val="22"/>
          <w:rPrChange w:id="4526" w:author="Guo, Shicheng" w:date="2020-02-11T14:24:00Z">
            <w:rPr>
              <w:rFonts w:ascii="Times New Roman" w:hAnsi="Times New Roman" w:cs="Times New Roman"/>
              <w:i/>
              <w:noProof/>
            </w:rPr>
          </w:rPrChange>
        </w:rPr>
        <w:t xml:space="preserve">European journal of surgical oncology : the journal of the European Society of Surgical Oncology and the British Association of Surgical Oncology. </w:t>
      </w:r>
      <w:r w:rsidRPr="00D30883">
        <w:rPr>
          <w:rFonts w:ascii="Arial" w:hAnsi="Arial" w:cs="Arial"/>
          <w:noProof/>
          <w:sz w:val="22"/>
          <w:szCs w:val="22"/>
          <w:rPrChange w:id="4527" w:author="Guo, Shicheng" w:date="2020-02-11T14:24:00Z">
            <w:rPr>
              <w:rFonts w:ascii="Times New Roman" w:hAnsi="Times New Roman" w:cs="Times New Roman"/>
              <w:noProof/>
            </w:rPr>
          </w:rPrChange>
        </w:rPr>
        <w:t>2017;43(3):604-611.doi:10.1016/j.ejso.2016.07.145</w:t>
      </w:r>
      <w:bookmarkEnd w:id="4523"/>
    </w:p>
    <w:p w14:paraId="4176A537" w14:textId="77777777" w:rsidR="00312EEC" w:rsidRPr="00D30883" w:rsidRDefault="00312EEC">
      <w:pPr>
        <w:pStyle w:val="EndNoteBibliography"/>
        <w:spacing w:after="0"/>
        <w:ind w:left="720" w:hanging="720"/>
        <w:rPr>
          <w:rFonts w:ascii="Arial" w:hAnsi="Arial" w:cs="Arial"/>
          <w:noProof/>
          <w:sz w:val="22"/>
          <w:szCs w:val="22"/>
          <w:rPrChange w:id="4528" w:author="Guo, Shicheng" w:date="2020-02-11T14:24:00Z">
            <w:rPr>
              <w:rFonts w:ascii="Times New Roman" w:hAnsi="Times New Roman" w:cs="Times New Roman"/>
              <w:noProof/>
            </w:rPr>
          </w:rPrChange>
        </w:rPr>
        <w:pPrChange w:id="4529" w:author="Guo, Shicheng" w:date="2020-02-11T14:23:00Z">
          <w:pPr>
            <w:pStyle w:val="EndNoteBibliography"/>
            <w:spacing w:after="0" w:line="480" w:lineRule="auto"/>
            <w:ind w:left="720" w:hanging="720"/>
          </w:pPr>
        </w:pPrChange>
      </w:pPr>
      <w:bookmarkStart w:id="4530" w:name="_ENREF_23"/>
      <w:r w:rsidRPr="00D30883">
        <w:rPr>
          <w:rFonts w:ascii="Arial" w:hAnsi="Arial" w:cs="Arial"/>
          <w:noProof/>
          <w:sz w:val="22"/>
          <w:szCs w:val="22"/>
          <w:rPrChange w:id="4531" w:author="Guo, Shicheng" w:date="2020-02-11T14:24:00Z">
            <w:rPr>
              <w:rFonts w:ascii="Times New Roman" w:hAnsi="Times New Roman" w:cs="Times New Roman"/>
              <w:noProof/>
            </w:rPr>
          </w:rPrChange>
        </w:rPr>
        <w:t>23.</w:t>
      </w:r>
      <w:r w:rsidRPr="00D30883">
        <w:rPr>
          <w:rFonts w:ascii="Arial" w:hAnsi="Arial" w:cs="Arial"/>
          <w:noProof/>
          <w:sz w:val="22"/>
          <w:szCs w:val="22"/>
          <w:rPrChange w:id="4532" w:author="Guo, Shicheng" w:date="2020-02-11T14:24:00Z">
            <w:rPr>
              <w:rFonts w:ascii="Times New Roman" w:hAnsi="Times New Roman" w:cs="Times New Roman"/>
              <w:noProof/>
            </w:rPr>
          </w:rPrChange>
        </w:rPr>
        <w:tab/>
        <w:t xml:space="preserve">Sartoris S, Valle MT, Barbaro AL, </w:t>
      </w:r>
      <w:r w:rsidR="00FD6621" w:rsidRPr="00D30883">
        <w:rPr>
          <w:rFonts w:ascii="Arial" w:hAnsi="Arial" w:cs="Arial"/>
          <w:noProof/>
          <w:sz w:val="22"/>
          <w:szCs w:val="22"/>
          <w:rPrChange w:id="4533" w:author="Guo, Shicheng" w:date="2020-02-11T14:24:00Z">
            <w:rPr>
              <w:rFonts w:ascii="Times New Roman" w:hAnsi="Times New Roman" w:cs="Times New Roman"/>
              <w:noProof/>
            </w:rPr>
          </w:rPrChange>
        </w:rPr>
        <w:t>Tosi G, Cestari T, D'Agostino A</w:t>
      </w:r>
      <w:r w:rsidRPr="00D30883">
        <w:rPr>
          <w:rFonts w:ascii="Arial" w:hAnsi="Arial" w:cs="Arial"/>
          <w:noProof/>
          <w:sz w:val="22"/>
          <w:szCs w:val="22"/>
          <w:rPrChange w:id="4534" w:author="Guo, Shicheng" w:date="2020-02-11T14:24:00Z">
            <w:rPr>
              <w:rFonts w:ascii="Times New Roman" w:hAnsi="Times New Roman" w:cs="Times New Roman"/>
              <w:noProof/>
            </w:rPr>
          </w:rPrChange>
        </w:rPr>
        <w:t xml:space="preserve"> </w:t>
      </w:r>
      <w:r w:rsidR="00FD6621" w:rsidRPr="00D30883">
        <w:rPr>
          <w:rFonts w:ascii="Arial" w:hAnsi="Arial" w:cs="Arial"/>
          <w:noProof/>
          <w:sz w:val="22"/>
          <w:szCs w:val="22"/>
          <w:rPrChange w:id="4535"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536" w:author="Guo, Shicheng" w:date="2020-02-11T14:24:00Z">
            <w:rPr>
              <w:rFonts w:ascii="Times New Roman" w:hAnsi="Times New Roman" w:cs="Times New Roman"/>
              <w:noProof/>
            </w:rPr>
          </w:rPrChange>
        </w:rPr>
        <w:t xml:space="preserve"> HLA class II expression in uninducible hepatocarcinoma cells after transfection of AIR-1 gene product CIITA: acquisition of antigen processing and presentation capacity. </w:t>
      </w:r>
      <w:r w:rsidRPr="00D30883">
        <w:rPr>
          <w:rFonts w:ascii="Arial" w:hAnsi="Arial" w:cs="Arial"/>
          <w:i/>
          <w:noProof/>
          <w:sz w:val="22"/>
          <w:szCs w:val="22"/>
          <w:rPrChange w:id="4537" w:author="Guo, Shicheng" w:date="2020-02-11T14:24:00Z">
            <w:rPr>
              <w:rFonts w:ascii="Times New Roman" w:hAnsi="Times New Roman" w:cs="Times New Roman"/>
              <w:i/>
              <w:noProof/>
            </w:rPr>
          </w:rPrChange>
        </w:rPr>
        <w:t xml:space="preserve">Journal of immunology (Baltimore, Md : 1950). </w:t>
      </w:r>
      <w:r w:rsidRPr="00D30883">
        <w:rPr>
          <w:rFonts w:ascii="Arial" w:hAnsi="Arial" w:cs="Arial"/>
          <w:noProof/>
          <w:sz w:val="22"/>
          <w:szCs w:val="22"/>
          <w:rPrChange w:id="4538" w:author="Guo, Shicheng" w:date="2020-02-11T14:24:00Z">
            <w:rPr>
              <w:rFonts w:ascii="Times New Roman" w:hAnsi="Times New Roman" w:cs="Times New Roman"/>
              <w:noProof/>
            </w:rPr>
          </w:rPrChange>
        </w:rPr>
        <w:t>1998;161(2):814-820</w:t>
      </w:r>
      <w:bookmarkEnd w:id="4530"/>
    </w:p>
    <w:p w14:paraId="7FAD00E0" w14:textId="77777777" w:rsidR="00312EEC" w:rsidRPr="00D30883" w:rsidRDefault="00312EEC">
      <w:pPr>
        <w:pStyle w:val="EndNoteBibliography"/>
        <w:spacing w:after="0"/>
        <w:ind w:left="720" w:hanging="720"/>
        <w:rPr>
          <w:rFonts w:ascii="Arial" w:hAnsi="Arial" w:cs="Arial"/>
          <w:noProof/>
          <w:sz w:val="22"/>
          <w:szCs w:val="22"/>
          <w:rPrChange w:id="4539" w:author="Guo, Shicheng" w:date="2020-02-11T14:24:00Z">
            <w:rPr>
              <w:rFonts w:ascii="Times New Roman" w:hAnsi="Times New Roman" w:cs="Times New Roman"/>
              <w:noProof/>
            </w:rPr>
          </w:rPrChange>
        </w:rPr>
        <w:pPrChange w:id="4540" w:author="Guo, Shicheng" w:date="2020-02-11T14:23:00Z">
          <w:pPr>
            <w:pStyle w:val="EndNoteBibliography"/>
            <w:spacing w:after="0" w:line="480" w:lineRule="auto"/>
            <w:ind w:left="720" w:hanging="720"/>
          </w:pPr>
        </w:pPrChange>
      </w:pPr>
      <w:bookmarkStart w:id="4541" w:name="_ENREF_24"/>
      <w:r w:rsidRPr="00D30883">
        <w:rPr>
          <w:rFonts w:ascii="Arial" w:hAnsi="Arial" w:cs="Arial"/>
          <w:noProof/>
          <w:sz w:val="22"/>
          <w:szCs w:val="22"/>
          <w:rPrChange w:id="4542" w:author="Guo, Shicheng" w:date="2020-02-11T14:24:00Z">
            <w:rPr>
              <w:rFonts w:ascii="Times New Roman" w:hAnsi="Times New Roman" w:cs="Times New Roman"/>
              <w:noProof/>
            </w:rPr>
          </w:rPrChange>
        </w:rPr>
        <w:t>24.</w:t>
      </w:r>
      <w:r w:rsidRPr="00D30883">
        <w:rPr>
          <w:rFonts w:ascii="Arial" w:hAnsi="Arial" w:cs="Arial"/>
          <w:noProof/>
          <w:sz w:val="22"/>
          <w:szCs w:val="22"/>
          <w:rPrChange w:id="4543" w:author="Guo, Shicheng" w:date="2020-02-11T14:24:00Z">
            <w:rPr>
              <w:rFonts w:ascii="Times New Roman" w:hAnsi="Times New Roman" w:cs="Times New Roman"/>
              <w:noProof/>
            </w:rPr>
          </w:rPrChange>
        </w:rPr>
        <w:tab/>
        <w:t>Azouzi N, Cailloux J, Cazarin JM, Knauf JA, Cracchiolo J, Al Ghuzlan A</w:t>
      </w:r>
      <w:r w:rsidR="00FD6621" w:rsidRPr="00D30883">
        <w:rPr>
          <w:rFonts w:ascii="Arial" w:hAnsi="Arial" w:cs="Arial"/>
          <w:noProof/>
          <w:sz w:val="22"/>
          <w:szCs w:val="22"/>
          <w:rPrChange w:id="4544"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545" w:author="Guo, Shicheng" w:date="2020-02-11T14:24:00Z">
            <w:rPr>
              <w:rFonts w:ascii="Times New Roman" w:hAnsi="Times New Roman" w:cs="Times New Roman"/>
              <w:noProof/>
            </w:rPr>
          </w:rPrChange>
        </w:rPr>
        <w:t xml:space="preserve"> NADPH Oxidase NOX4 Is a Critical Mediator of BRAF(V600E)-Induced Downregulation of the Sodium/Iodide Symporter in Papillary Thyroid Carcinomas. </w:t>
      </w:r>
      <w:r w:rsidRPr="00D30883">
        <w:rPr>
          <w:rFonts w:ascii="Arial" w:hAnsi="Arial" w:cs="Arial"/>
          <w:i/>
          <w:noProof/>
          <w:sz w:val="22"/>
          <w:szCs w:val="22"/>
          <w:rPrChange w:id="4546" w:author="Guo, Shicheng" w:date="2020-02-11T14:24:00Z">
            <w:rPr>
              <w:rFonts w:ascii="Times New Roman" w:hAnsi="Times New Roman" w:cs="Times New Roman"/>
              <w:i/>
              <w:noProof/>
            </w:rPr>
          </w:rPrChange>
        </w:rPr>
        <w:t xml:space="preserve">Antioxidants &amp; redox signaling. </w:t>
      </w:r>
      <w:r w:rsidRPr="00D30883">
        <w:rPr>
          <w:rFonts w:ascii="Arial" w:hAnsi="Arial" w:cs="Arial"/>
          <w:noProof/>
          <w:sz w:val="22"/>
          <w:szCs w:val="22"/>
          <w:rPrChange w:id="4547" w:author="Guo, Shicheng" w:date="2020-02-11T14:24:00Z">
            <w:rPr>
              <w:rFonts w:ascii="Times New Roman" w:hAnsi="Times New Roman" w:cs="Times New Roman"/>
              <w:noProof/>
            </w:rPr>
          </w:rPrChange>
        </w:rPr>
        <w:t>2017;26(15):864-877.doi:10.1089/ars.2015.6616</w:t>
      </w:r>
      <w:bookmarkEnd w:id="4541"/>
    </w:p>
    <w:p w14:paraId="2B077FAC" w14:textId="77777777" w:rsidR="00312EEC" w:rsidRPr="00D30883" w:rsidRDefault="00312EEC">
      <w:pPr>
        <w:pStyle w:val="EndNoteBibliography"/>
        <w:spacing w:after="0"/>
        <w:ind w:left="720" w:hanging="720"/>
        <w:rPr>
          <w:rFonts w:ascii="Arial" w:hAnsi="Arial" w:cs="Arial"/>
          <w:noProof/>
          <w:sz w:val="22"/>
          <w:szCs w:val="22"/>
          <w:rPrChange w:id="4548" w:author="Guo, Shicheng" w:date="2020-02-11T14:24:00Z">
            <w:rPr>
              <w:rFonts w:ascii="Times New Roman" w:hAnsi="Times New Roman" w:cs="Times New Roman"/>
              <w:noProof/>
            </w:rPr>
          </w:rPrChange>
        </w:rPr>
        <w:pPrChange w:id="4549" w:author="Guo, Shicheng" w:date="2020-02-11T14:23:00Z">
          <w:pPr>
            <w:pStyle w:val="EndNoteBibliography"/>
            <w:spacing w:after="0" w:line="480" w:lineRule="auto"/>
            <w:ind w:left="720" w:hanging="720"/>
          </w:pPr>
        </w:pPrChange>
      </w:pPr>
      <w:bookmarkStart w:id="4550" w:name="_ENREF_25"/>
      <w:r w:rsidRPr="00D30883">
        <w:rPr>
          <w:rFonts w:ascii="Arial" w:hAnsi="Arial" w:cs="Arial"/>
          <w:noProof/>
          <w:sz w:val="22"/>
          <w:szCs w:val="22"/>
          <w:rPrChange w:id="4551" w:author="Guo, Shicheng" w:date="2020-02-11T14:24:00Z">
            <w:rPr>
              <w:rFonts w:ascii="Times New Roman" w:hAnsi="Times New Roman" w:cs="Times New Roman"/>
              <w:noProof/>
            </w:rPr>
          </w:rPrChange>
        </w:rPr>
        <w:t>25.</w:t>
      </w:r>
      <w:r w:rsidRPr="00D30883">
        <w:rPr>
          <w:rFonts w:ascii="Arial" w:hAnsi="Arial" w:cs="Arial"/>
          <w:noProof/>
          <w:sz w:val="22"/>
          <w:szCs w:val="22"/>
          <w:rPrChange w:id="4552" w:author="Guo, Shicheng" w:date="2020-02-11T14:24:00Z">
            <w:rPr>
              <w:rFonts w:ascii="Times New Roman" w:hAnsi="Times New Roman" w:cs="Times New Roman"/>
              <w:noProof/>
            </w:rPr>
          </w:rPrChange>
        </w:rPr>
        <w:tab/>
        <w:t>Johnson DB, Estrada MV, Salgado R, Sanchez V, Doxie DB, Opalenik SR</w:t>
      </w:r>
      <w:r w:rsidR="00FD6621" w:rsidRPr="00D30883">
        <w:rPr>
          <w:rFonts w:ascii="Arial" w:hAnsi="Arial" w:cs="Arial"/>
          <w:noProof/>
          <w:sz w:val="22"/>
          <w:szCs w:val="22"/>
          <w:rPrChange w:id="4553"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554" w:author="Guo, Shicheng" w:date="2020-02-11T14:24:00Z">
            <w:rPr>
              <w:rFonts w:ascii="Times New Roman" w:hAnsi="Times New Roman" w:cs="Times New Roman"/>
              <w:noProof/>
            </w:rPr>
          </w:rPrChange>
        </w:rPr>
        <w:t xml:space="preserve"> Melanoma-specific MHC-II expression represents a tumour-autonomous phenotype and predicts response to anti-PD-1/PD-L1 therapy. 2016;7:10582.doi:10.1038/ncomms10582</w:t>
      </w:r>
      <w:bookmarkEnd w:id="4550"/>
    </w:p>
    <w:p w14:paraId="59B9AB58" w14:textId="77777777" w:rsidR="00312EEC" w:rsidRPr="00D30883" w:rsidRDefault="00312EEC">
      <w:pPr>
        <w:pStyle w:val="EndNoteBibliography"/>
        <w:spacing w:after="0"/>
        <w:ind w:left="720" w:hanging="720"/>
        <w:rPr>
          <w:rFonts w:ascii="Arial" w:hAnsi="Arial" w:cs="Arial"/>
          <w:noProof/>
          <w:sz w:val="22"/>
          <w:szCs w:val="22"/>
          <w:rPrChange w:id="4555" w:author="Guo, Shicheng" w:date="2020-02-11T14:24:00Z">
            <w:rPr>
              <w:rFonts w:ascii="Times New Roman" w:hAnsi="Times New Roman" w:cs="Times New Roman"/>
              <w:noProof/>
            </w:rPr>
          </w:rPrChange>
        </w:rPr>
        <w:pPrChange w:id="4556" w:author="Guo, Shicheng" w:date="2020-02-11T14:23:00Z">
          <w:pPr>
            <w:pStyle w:val="EndNoteBibliography"/>
            <w:spacing w:after="0" w:line="480" w:lineRule="auto"/>
            <w:ind w:left="720" w:hanging="720"/>
          </w:pPr>
        </w:pPrChange>
      </w:pPr>
      <w:bookmarkStart w:id="4557" w:name="_ENREF_26"/>
      <w:r w:rsidRPr="00D30883">
        <w:rPr>
          <w:rFonts w:ascii="Arial" w:hAnsi="Arial" w:cs="Arial"/>
          <w:noProof/>
          <w:sz w:val="22"/>
          <w:szCs w:val="22"/>
          <w:rPrChange w:id="4558" w:author="Guo, Shicheng" w:date="2020-02-11T14:24:00Z">
            <w:rPr>
              <w:rFonts w:ascii="Times New Roman" w:hAnsi="Times New Roman" w:cs="Times New Roman"/>
              <w:noProof/>
            </w:rPr>
          </w:rPrChange>
        </w:rPr>
        <w:t>26.</w:t>
      </w:r>
      <w:r w:rsidRPr="00D30883">
        <w:rPr>
          <w:rFonts w:ascii="Arial" w:hAnsi="Arial" w:cs="Arial"/>
          <w:noProof/>
          <w:sz w:val="22"/>
          <w:szCs w:val="22"/>
          <w:rPrChange w:id="4559" w:author="Guo, Shicheng" w:date="2020-02-11T14:24:00Z">
            <w:rPr>
              <w:rFonts w:ascii="Times New Roman" w:hAnsi="Times New Roman" w:cs="Times New Roman"/>
              <w:noProof/>
            </w:rPr>
          </w:rPrChange>
        </w:rPr>
        <w:tab/>
        <w:t>Roemer MGM, Redd RA, Cader FZ, Pak CJ, Abdelrahman S, Ouyang J</w:t>
      </w:r>
      <w:r w:rsidR="00FD6621" w:rsidRPr="00D30883">
        <w:rPr>
          <w:rFonts w:ascii="Arial" w:hAnsi="Arial" w:cs="Arial"/>
          <w:noProof/>
          <w:sz w:val="22"/>
          <w:szCs w:val="22"/>
          <w:rPrChange w:id="4560"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561" w:author="Guo, Shicheng" w:date="2020-02-11T14:24:00Z">
            <w:rPr>
              <w:rFonts w:ascii="Times New Roman" w:hAnsi="Times New Roman" w:cs="Times New Roman"/>
              <w:noProof/>
            </w:rPr>
          </w:rPrChange>
        </w:rPr>
        <w:t xml:space="preserve">Major Histocompatibility Complex Class II and Programmed Death Ligand 1 Expression Predict Outcome After Programmed Death 1 Blockade in Classic Hodgkin Lymphoma. </w:t>
      </w:r>
      <w:r w:rsidRPr="00D30883">
        <w:rPr>
          <w:rFonts w:ascii="Arial" w:hAnsi="Arial" w:cs="Arial"/>
          <w:i/>
          <w:noProof/>
          <w:sz w:val="22"/>
          <w:szCs w:val="22"/>
          <w:rPrChange w:id="4562" w:author="Guo, Shicheng" w:date="2020-02-11T14:24:00Z">
            <w:rPr>
              <w:rFonts w:ascii="Times New Roman" w:hAnsi="Times New Roman" w:cs="Times New Roman"/>
              <w:i/>
              <w:noProof/>
            </w:rPr>
          </w:rPrChange>
        </w:rPr>
        <w:t xml:space="preserve">Journal of clinical oncology : official journal of the American Society of Clinical Oncology. </w:t>
      </w:r>
      <w:r w:rsidRPr="00D30883">
        <w:rPr>
          <w:rFonts w:ascii="Arial" w:hAnsi="Arial" w:cs="Arial"/>
          <w:noProof/>
          <w:sz w:val="22"/>
          <w:szCs w:val="22"/>
          <w:rPrChange w:id="4563" w:author="Guo, Shicheng" w:date="2020-02-11T14:24:00Z">
            <w:rPr>
              <w:rFonts w:ascii="Times New Roman" w:hAnsi="Times New Roman" w:cs="Times New Roman"/>
              <w:noProof/>
            </w:rPr>
          </w:rPrChange>
        </w:rPr>
        <w:t>2018;36(10):942-950.doi:10.1200/jco.2017.77.3994</w:t>
      </w:r>
      <w:bookmarkEnd w:id="4557"/>
    </w:p>
    <w:p w14:paraId="42EF4235" w14:textId="77777777" w:rsidR="00312EEC" w:rsidRPr="00D30883" w:rsidRDefault="00312EEC">
      <w:pPr>
        <w:pStyle w:val="EndNoteBibliography"/>
        <w:spacing w:after="0"/>
        <w:ind w:left="720" w:hanging="720"/>
        <w:rPr>
          <w:rFonts w:ascii="Arial" w:hAnsi="Arial" w:cs="Arial"/>
          <w:noProof/>
          <w:sz w:val="22"/>
          <w:szCs w:val="22"/>
          <w:rPrChange w:id="4564" w:author="Guo, Shicheng" w:date="2020-02-11T14:24:00Z">
            <w:rPr>
              <w:rFonts w:ascii="Times New Roman" w:hAnsi="Times New Roman" w:cs="Times New Roman"/>
              <w:noProof/>
            </w:rPr>
          </w:rPrChange>
        </w:rPr>
        <w:pPrChange w:id="4565" w:author="Guo, Shicheng" w:date="2020-02-11T14:23:00Z">
          <w:pPr>
            <w:pStyle w:val="EndNoteBibliography"/>
            <w:spacing w:after="0" w:line="480" w:lineRule="auto"/>
            <w:ind w:left="720" w:hanging="720"/>
          </w:pPr>
        </w:pPrChange>
      </w:pPr>
      <w:bookmarkStart w:id="4566" w:name="_ENREF_27"/>
      <w:r w:rsidRPr="00D30883">
        <w:rPr>
          <w:rFonts w:ascii="Arial" w:hAnsi="Arial" w:cs="Arial"/>
          <w:noProof/>
          <w:sz w:val="22"/>
          <w:szCs w:val="22"/>
          <w:rPrChange w:id="4567" w:author="Guo, Shicheng" w:date="2020-02-11T14:24:00Z">
            <w:rPr>
              <w:rFonts w:ascii="Times New Roman" w:hAnsi="Times New Roman" w:cs="Times New Roman"/>
              <w:noProof/>
            </w:rPr>
          </w:rPrChange>
        </w:rPr>
        <w:lastRenderedPageBreak/>
        <w:t>27.</w:t>
      </w:r>
      <w:r w:rsidRPr="00D30883">
        <w:rPr>
          <w:rFonts w:ascii="Arial" w:hAnsi="Arial" w:cs="Arial"/>
          <w:noProof/>
          <w:sz w:val="22"/>
          <w:szCs w:val="22"/>
          <w:rPrChange w:id="4568" w:author="Guo, Shicheng" w:date="2020-02-11T14:24:00Z">
            <w:rPr>
              <w:rFonts w:ascii="Times New Roman" w:hAnsi="Times New Roman" w:cs="Times New Roman"/>
              <w:noProof/>
            </w:rPr>
          </w:rPrChange>
        </w:rPr>
        <w:tab/>
        <w:t>Knauf JA, Ma X, Smith EP, Zhang L, Mitsutake N, Liao XH</w:t>
      </w:r>
      <w:r w:rsidR="00FD6621" w:rsidRPr="00D30883">
        <w:rPr>
          <w:rFonts w:ascii="Arial" w:hAnsi="Arial" w:cs="Arial"/>
          <w:noProof/>
          <w:sz w:val="22"/>
          <w:szCs w:val="22"/>
          <w:rPrChange w:id="4569"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570" w:author="Guo, Shicheng" w:date="2020-02-11T14:24:00Z">
            <w:rPr>
              <w:rFonts w:ascii="Times New Roman" w:hAnsi="Times New Roman" w:cs="Times New Roman"/>
              <w:noProof/>
            </w:rPr>
          </w:rPrChange>
        </w:rPr>
        <w:t xml:space="preserve">Targeted expression of BRAFV600E in thyroid cells of transgenic mice results in papillary thyroid cancers that undergo dedifferentiation. </w:t>
      </w:r>
      <w:r w:rsidRPr="00D30883">
        <w:rPr>
          <w:rFonts w:ascii="Arial" w:hAnsi="Arial" w:cs="Arial"/>
          <w:i/>
          <w:noProof/>
          <w:sz w:val="22"/>
          <w:szCs w:val="22"/>
          <w:rPrChange w:id="4571" w:author="Guo, Shicheng" w:date="2020-02-11T14:24:00Z">
            <w:rPr>
              <w:rFonts w:ascii="Times New Roman" w:hAnsi="Times New Roman" w:cs="Times New Roman"/>
              <w:i/>
              <w:noProof/>
            </w:rPr>
          </w:rPrChange>
        </w:rPr>
        <w:t xml:space="preserve">Cancer research. </w:t>
      </w:r>
      <w:r w:rsidRPr="00D30883">
        <w:rPr>
          <w:rFonts w:ascii="Arial" w:hAnsi="Arial" w:cs="Arial"/>
          <w:noProof/>
          <w:sz w:val="22"/>
          <w:szCs w:val="22"/>
          <w:rPrChange w:id="4572" w:author="Guo, Shicheng" w:date="2020-02-11T14:24:00Z">
            <w:rPr>
              <w:rFonts w:ascii="Times New Roman" w:hAnsi="Times New Roman" w:cs="Times New Roman"/>
              <w:noProof/>
            </w:rPr>
          </w:rPrChange>
        </w:rPr>
        <w:t>2005;65(10):4238-4245.doi:10.1158/0008-5472.can-05-0047</w:t>
      </w:r>
      <w:bookmarkEnd w:id="4566"/>
    </w:p>
    <w:p w14:paraId="6FCBD307" w14:textId="77777777" w:rsidR="00312EEC" w:rsidRPr="00D30883" w:rsidRDefault="00312EEC">
      <w:pPr>
        <w:pStyle w:val="EndNoteBibliography"/>
        <w:spacing w:after="0"/>
        <w:ind w:left="720" w:hanging="720"/>
        <w:rPr>
          <w:rFonts w:ascii="Arial" w:hAnsi="Arial" w:cs="Arial"/>
          <w:noProof/>
          <w:sz w:val="22"/>
          <w:szCs w:val="22"/>
          <w:rPrChange w:id="4573" w:author="Guo, Shicheng" w:date="2020-02-11T14:24:00Z">
            <w:rPr>
              <w:rFonts w:ascii="Times New Roman" w:hAnsi="Times New Roman" w:cs="Times New Roman"/>
              <w:noProof/>
            </w:rPr>
          </w:rPrChange>
        </w:rPr>
        <w:pPrChange w:id="4574" w:author="Guo, Shicheng" w:date="2020-02-11T14:23:00Z">
          <w:pPr>
            <w:pStyle w:val="EndNoteBibliography"/>
            <w:spacing w:after="0" w:line="480" w:lineRule="auto"/>
            <w:ind w:left="720" w:hanging="720"/>
          </w:pPr>
        </w:pPrChange>
      </w:pPr>
      <w:bookmarkStart w:id="4575" w:name="_ENREF_28"/>
      <w:r w:rsidRPr="00D30883">
        <w:rPr>
          <w:rFonts w:ascii="Arial" w:hAnsi="Arial" w:cs="Arial"/>
          <w:noProof/>
          <w:sz w:val="22"/>
          <w:szCs w:val="22"/>
          <w:rPrChange w:id="4576" w:author="Guo, Shicheng" w:date="2020-02-11T14:24:00Z">
            <w:rPr>
              <w:rFonts w:ascii="Times New Roman" w:hAnsi="Times New Roman" w:cs="Times New Roman"/>
              <w:noProof/>
            </w:rPr>
          </w:rPrChange>
        </w:rPr>
        <w:t>28.</w:t>
      </w:r>
      <w:r w:rsidRPr="00D30883">
        <w:rPr>
          <w:rFonts w:ascii="Arial" w:hAnsi="Arial" w:cs="Arial"/>
          <w:noProof/>
          <w:sz w:val="22"/>
          <w:szCs w:val="22"/>
          <w:rPrChange w:id="4577" w:author="Guo, Shicheng" w:date="2020-02-11T14:24:00Z">
            <w:rPr>
              <w:rFonts w:ascii="Times New Roman" w:hAnsi="Times New Roman" w:cs="Times New Roman"/>
              <w:noProof/>
            </w:rPr>
          </w:rPrChange>
        </w:rPr>
        <w:tab/>
        <w:t>Arnold PY, La Gruta NL, Miller T, Vignali KM, Adams PS, Woodland DL</w:t>
      </w:r>
      <w:r w:rsidR="00FD6621" w:rsidRPr="00D30883">
        <w:rPr>
          <w:rFonts w:ascii="Arial" w:hAnsi="Arial" w:cs="Arial"/>
          <w:noProof/>
          <w:sz w:val="22"/>
          <w:szCs w:val="22"/>
          <w:rPrChange w:id="4578"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579" w:author="Guo, Shicheng" w:date="2020-02-11T14:24:00Z">
            <w:rPr>
              <w:rFonts w:ascii="Times New Roman" w:hAnsi="Times New Roman" w:cs="Times New Roman"/>
              <w:noProof/>
            </w:rPr>
          </w:rPrChange>
        </w:rPr>
        <w:t xml:space="preserve"> The majority of immunogenic epitopes generate CD4+ T cells that are dependent on MHC class II-bound peptide-flanking residues. </w:t>
      </w:r>
      <w:r w:rsidRPr="00D30883">
        <w:rPr>
          <w:rFonts w:ascii="Arial" w:hAnsi="Arial" w:cs="Arial"/>
          <w:i/>
          <w:noProof/>
          <w:sz w:val="22"/>
          <w:szCs w:val="22"/>
          <w:rPrChange w:id="4580" w:author="Guo, Shicheng" w:date="2020-02-11T14:24:00Z">
            <w:rPr>
              <w:rFonts w:ascii="Times New Roman" w:hAnsi="Times New Roman" w:cs="Times New Roman"/>
              <w:i/>
              <w:noProof/>
            </w:rPr>
          </w:rPrChange>
        </w:rPr>
        <w:t xml:space="preserve">Journal of immunology (Baltimore, Md : 1950). </w:t>
      </w:r>
      <w:r w:rsidRPr="00D30883">
        <w:rPr>
          <w:rFonts w:ascii="Arial" w:hAnsi="Arial" w:cs="Arial"/>
          <w:noProof/>
          <w:sz w:val="22"/>
          <w:szCs w:val="22"/>
          <w:rPrChange w:id="4581" w:author="Guo, Shicheng" w:date="2020-02-11T14:24:00Z">
            <w:rPr>
              <w:rFonts w:ascii="Times New Roman" w:hAnsi="Times New Roman" w:cs="Times New Roman"/>
              <w:noProof/>
            </w:rPr>
          </w:rPrChange>
        </w:rPr>
        <w:t>2002;169(2):739-749.doi:10.4049/jimmunol.169.2.739</w:t>
      </w:r>
      <w:bookmarkEnd w:id="4575"/>
    </w:p>
    <w:p w14:paraId="796BA355" w14:textId="77777777" w:rsidR="00312EEC" w:rsidRPr="00D30883" w:rsidRDefault="00312EEC">
      <w:pPr>
        <w:pStyle w:val="EndNoteBibliography"/>
        <w:spacing w:after="0"/>
        <w:ind w:left="720" w:hanging="720"/>
        <w:rPr>
          <w:rFonts w:ascii="Arial" w:hAnsi="Arial" w:cs="Arial"/>
          <w:noProof/>
          <w:sz w:val="22"/>
          <w:szCs w:val="22"/>
          <w:rPrChange w:id="4582" w:author="Guo, Shicheng" w:date="2020-02-11T14:24:00Z">
            <w:rPr>
              <w:rFonts w:ascii="Times New Roman" w:hAnsi="Times New Roman" w:cs="Times New Roman"/>
              <w:noProof/>
            </w:rPr>
          </w:rPrChange>
        </w:rPr>
        <w:pPrChange w:id="4583" w:author="Guo, Shicheng" w:date="2020-02-11T14:23:00Z">
          <w:pPr>
            <w:pStyle w:val="EndNoteBibliography"/>
            <w:spacing w:after="0" w:line="480" w:lineRule="auto"/>
            <w:ind w:left="720" w:hanging="720"/>
          </w:pPr>
        </w:pPrChange>
      </w:pPr>
      <w:bookmarkStart w:id="4584" w:name="_ENREF_29"/>
      <w:r w:rsidRPr="00D30883">
        <w:rPr>
          <w:rFonts w:ascii="Arial" w:hAnsi="Arial" w:cs="Arial"/>
          <w:noProof/>
          <w:sz w:val="22"/>
          <w:szCs w:val="22"/>
          <w:rPrChange w:id="4585" w:author="Guo, Shicheng" w:date="2020-02-11T14:24:00Z">
            <w:rPr>
              <w:rFonts w:ascii="Times New Roman" w:hAnsi="Times New Roman" w:cs="Times New Roman"/>
              <w:noProof/>
            </w:rPr>
          </w:rPrChange>
        </w:rPr>
        <w:t>29.</w:t>
      </w:r>
      <w:r w:rsidRPr="00D30883">
        <w:rPr>
          <w:rFonts w:ascii="Arial" w:hAnsi="Arial" w:cs="Arial"/>
          <w:noProof/>
          <w:sz w:val="22"/>
          <w:szCs w:val="22"/>
          <w:rPrChange w:id="4586" w:author="Guo, Shicheng" w:date="2020-02-11T14:24:00Z">
            <w:rPr>
              <w:rFonts w:ascii="Times New Roman" w:hAnsi="Times New Roman" w:cs="Times New Roman"/>
              <w:noProof/>
            </w:rPr>
          </w:rPrChange>
        </w:rPr>
        <w:tab/>
        <w:t>Veatch JR, Lee SM, Fitzgibbon M, Chow IT, Jesernig B, Schmitt T</w:t>
      </w:r>
      <w:r w:rsidR="00FD6621" w:rsidRPr="00D30883">
        <w:rPr>
          <w:rFonts w:ascii="Arial" w:hAnsi="Arial" w:cs="Arial"/>
          <w:noProof/>
          <w:sz w:val="22"/>
          <w:szCs w:val="22"/>
          <w:rPrChange w:id="4587"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588" w:author="Guo, Shicheng" w:date="2020-02-11T14:24:00Z">
            <w:rPr>
              <w:rFonts w:ascii="Times New Roman" w:hAnsi="Times New Roman" w:cs="Times New Roman"/>
              <w:noProof/>
            </w:rPr>
          </w:rPrChange>
        </w:rPr>
        <w:t xml:space="preserve">Tumor-infiltrating BRAFV600E-specific CD4+ T cells correlated with complete clinical response in melanoma. </w:t>
      </w:r>
      <w:r w:rsidRPr="00D30883">
        <w:rPr>
          <w:rFonts w:ascii="Arial" w:hAnsi="Arial" w:cs="Arial"/>
          <w:i/>
          <w:noProof/>
          <w:sz w:val="22"/>
          <w:szCs w:val="22"/>
          <w:rPrChange w:id="4589" w:author="Guo, Shicheng" w:date="2020-02-11T14:24:00Z">
            <w:rPr>
              <w:rFonts w:ascii="Times New Roman" w:hAnsi="Times New Roman" w:cs="Times New Roman"/>
              <w:i/>
              <w:noProof/>
            </w:rPr>
          </w:rPrChange>
        </w:rPr>
        <w:t xml:space="preserve">The Journal of clinical investigation. </w:t>
      </w:r>
      <w:r w:rsidRPr="00D30883">
        <w:rPr>
          <w:rFonts w:ascii="Arial" w:hAnsi="Arial" w:cs="Arial"/>
          <w:noProof/>
          <w:sz w:val="22"/>
          <w:szCs w:val="22"/>
          <w:rPrChange w:id="4590" w:author="Guo, Shicheng" w:date="2020-02-11T14:24:00Z">
            <w:rPr>
              <w:rFonts w:ascii="Times New Roman" w:hAnsi="Times New Roman" w:cs="Times New Roman"/>
              <w:noProof/>
            </w:rPr>
          </w:rPrChange>
        </w:rPr>
        <w:t>2018;128(4):1563-1568.doi:10.1172/jci98689</w:t>
      </w:r>
      <w:bookmarkEnd w:id="4584"/>
    </w:p>
    <w:p w14:paraId="3165F462" w14:textId="77777777" w:rsidR="00312EEC" w:rsidRPr="00D30883" w:rsidRDefault="00312EEC">
      <w:pPr>
        <w:pStyle w:val="EndNoteBibliography"/>
        <w:spacing w:after="0"/>
        <w:ind w:left="720" w:hanging="720"/>
        <w:rPr>
          <w:rFonts w:ascii="Arial" w:hAnsi="Arial" w:cs="Arial"/>
          <w:noProof/>
          <w:sz w:val="22"/>
          <w:szCs w:val="22"/>
          <w:rPrChange w:id="4591" w:author="Guo, Shicheng" w:date="2020-02-11T14:24:00Z">
            <w:rPr>
              <w:rFonts w:ascii="Times New Roman" w:hAnsi="Times New Roman" w:cs="Times New Roman"/>
              <w:noProof/>
            </w:rPr>
          </w:rPrChange>
        </w:rPr>
        <w:pPrChange w:id="4592" w:author="Guo, Shicheng" w:date="2020-02-11T14:23:00Z">
          <w:pPr>
            <w:pStyle w:val="EndNoteBibliography"/>
            <w:spacing w:after="0" w:line="480" w:lineRule="auto"/>
            <w:ind w:left="720" w:hanging="720"/>
          </w:pPr>
        </w:pPrChange>
      </w:pPr>
      <w:bookmarkStart w:id="4593" w:name="_ENREF_30"/>
      <w:r w:rsidRPr="00D30883">
        <w:rPr>
          <w:rFonts w:ascii="Arial" w:hAnsi="Arial" w:cs="Arial"/>
          <w:noProof/>
          <w:sz w:val="22"/>
          <w:szCs w:val="22"/>
          <w:rPrChange w:id="4594" w:author="Guo, Shicheng" w:date="2020-02-11T14:24:00Z">
            <w:rPr>
              <w:rFonts w:ascii="Times New Roman" w:hAnsi="Times New Roman" w:cs="Times New Roman"/>
              <w:noProof/>
            </w:rPr>
          </w:rPrChange>
        </w:rPr>
        <w:t>30.</w:t>
      </w:r>
      <w:r w:rsidRPr="00D30883">
        <w:rPr>
          <w:rFonts w:ascii="Arial" w:hAnsi="Arial" w:cs="Arial"/>
          <w:noProof/>
          <w:sz w:val="22"/>
          <w:szCs w:val="22"/>
          <w:rPrChange w:id="4595" w:author="Guo, Shicheng" w:date="2020-02-11T14:24:00Z">
            <w:rPr>
              <w:rFonts w:ascii="Times New Roman" w:hAnsi="Times New Roman" w:cs="Times New Roman"/>
              <w:noProof/>
            </w:rPr>
          </w:rPrChange>
        </w:rPr>
        <w:tab/>
        <w:t xml:space="preserve">Londei M, Lamb JR, Bottazzo GF, Feldmann M. Epithelial cells expressing aberrant MHC class II determinants can present antigen to cloned human T cells. </w:t>
      </w:r>
      <w:r w:rsidRPr="00D30883">
        <w:rPr>
          <w:rFonts w:ascii="Arial" w:hAnsi="Arial" w:cs="Arial"/>
          <w:i/>
          <w:noProof/>
          <w:sz w:val="22"/>
          <w:szCs w:val="22"/>
          <w:rPrChange w:id="4596" w:author="Guo, Shicheng" w:date="2020-02-11T14:24:00Z">
            <w:rPr>
              <w:rFonts w:ascii="Times New Roman" w:hAnsi="Times New Roman" w:cs="Times New Roman"/>
              <w:i/>
              <w:noProof/>
            </w:rPr>
          </w:rPrChange>
        </w:rPr>
        <w:t xml:space="preserve">Nature. </w:t>
      </w:r>
      <w:r w:rsidRPr="00D30883">
        <w:rPr>
          <w:rFonts w:ascii="Arial" w:hAnsi="Arial" w:cs="Arial"/>
          <w:noProof/>
          <w:sz w:val="22"/>
          <w:szCs w:val="22"/>
          <w:rPrChange w:id="4597" w:author="Guo, Shicheng" w:date="2020-02-11T14:24:00Z">
            <w:rPr>
              <w:rFonts w:ascii="Times New Roman" w:hAnsi="Times New Roman" w:cs="Times New Roman"/>
              <w:noProof/>
            </w:rPr>
          </w:rPrChange>
        </w:rPr>
        <w:t>1984;312(5995):639-641.doi:10.1038/312639a0</w:t>
      </w:r>
      <w:bookmarkEnd w:id="4593"/>
    </w:p>
    <w:p w14:paraId="2F5D1ADC" w14:textId="77777777" w:rsidR="00312EEC" w:rsidRPr="00D30883" w:rsidRDefault="00312EEC">
      <w:pPr>
        <w:pStyle w:val="EndNoteBibliography"/>
        <w:spacing w:after="0"/>
        <w:ind w:left="720" w:hanging="720"/>
        <w:rPr>
          <w:rFonts w:ascii="Arial" w:hAnsi="Arial" w:cs="Arial"/>
          <w:noProof/>
          <w:sz w:val="22"/>
          <w:szCs w:val="22"/>
          <w:rPrChange w:id="4598" w:author="Guo, Shicheng" w:date="2020-02-11T14:24:00Z">
            <w:rPr>
              <w:rFonts w:ascii="Times New Roman" w:hAnsi="Times New Roman" w:cs="Times New Roman"/>
              <w:noProof/>
            </w:rPr>
          </w:rPrChange>
        </w:rPr>
        <w:pPrChange w:id="4599" w:author="Guo, Shicheng" w:date="2020-02-11T14:23:00Z">
          <w:pPr>
            <w:pStyle w:val="EndNoteBibliography"/>
            <w:spacing w:after="0" w:line="480" w:lineRule="auto"/>
            <w:ind w:left="720" w:hanging="720"/>
          </w:pPr>
        </w:pPrChange>
      </w:pPr>
      <w:bookmarkStart w:id="4600" w:name="_ENREF_31"/>
      <w:r w:rsidRPr="00D30883">
        <w:rPr>
          <w:rFonts w:ascii="Arial" w:hAnsi="Arial" w:cs="Arial"/>
          <w:noProof/>
          <w:sz w:val="22"/>
          <w:szCs w:val="22"/>
          <w:rPrChange w:id="4601" w:author="Guo, Shicheng" w:date="2020-02-11T14:24:00Z">
            <w:rPr>
              <w:rFonts w:ascii="Times New Roman" w:hAnsi="Times New Roman" w:cs="Times New Roman"/>
              <w:noProof/>
            </w:rPr>
          </w:rPrChange>
        </w:rPr>
        <w:t>31.</w:t>
      </w:r>
      <w:r w:rsidRPr="00D30883">
        <w:rPr>
          <w:rFonts w:ascii="Arial" w:hAnsi="Arial" w:cs="Arial"/>
          <w:noProof/>
          <w:sz w:val="22"/>
          <w:szCs w:val="22"/>
          <w:rPrChange w:id="4602" w:author="Guo, Shicheng" w:date="2020-02-11T14:24:00Z">
            <w:rPr>
              <w:rFonts w:ascii="Times New Roman" w:hAnsi="Times New Roman" w:cs="Times New Roman"/>
              <w:noProof/>
            </w:rPr>
          </w:rPrChange>
        </w:rPr>
        <w:tab/>
        <w:t>Jo YS, Lee JC, Li S, Choi YS, Bai YS, Kim YJ</w:t>
      </w:r>
      <w:r w:rsidR="00FD6621" w:rsidRPr="00D30883">
        <w:rPr>
          <w:rFonts w:ascii="Arial" w:hAnsi="Arial" w:cs="Arial"/>
          <w:noProof/>
          <w:sz w:val="22"/>
          <w:szCs w:val="22"/>
          <w:rPrChange w:id="4603"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604" w:author="Guo, Shicheng" w:date="2020-02-11T14:24:00Z">
            <w:rPr>
              <w:rFonts w:ascii="Times New Roman" w:hAnsi="Times New Roman" w:cs="Times New Roman"/>
              <w:noProof/>
            </w:rPr>
          </w:rPrChange>
        </w:rPr>
        <w:t xml:space="preserve">Significance of the expression of major histocompatibility complex class II antigen, HLA-DR and -DQ, with recurrence of papillary thyroid cancer. </w:t>
      </w:r>
      <w:r w:rsidRPr="00D30883">
        <w:rPr>
          <w:rFonts w:ascii="Arial" w:hAnsi="Arial" w:cs="Arial"/>
          <w:i/>
          <w:noProof/>
          <w:sz w:val="22"/>
          <w:szCs w:val="22"/>
          <w:rPrChange w:id="4605" w:author="Guo, Shicheng" w:date="2020-02-11T14:24:00Z">
            <w:rPr>
              <w:rFonts w:ascii="Times New Roman" w:hAnsi="Times New Roman" w:cs="Times New Roman"/>
              <w:i/>
              <w:noProof/>
            </w:rPr>
          </w:rPrChange>
        </w:rPr>
        <w:t xml:space="preserve">International journal of cancer. </w:t>
      </w:r>
      <w:r w:rsidRPr="00D30883">
        <w:rPr>
          <w:rFonts w:ascii="Arial" w:hAnsi="Arial" w:cs="Arial"/>
          <w:noProof/>
          <w:sz w:val="22"/>
          <w:szCs w:val="22"/>
          <w:rPrChange w:id="4606" w:author="Guo, Shicheng" w:date="2020-02-11T14:24:00Z">
            <w:rPr>
              <w:rFonts w:ascii="Times New Roman" w:hAnsi="Times New Roman" w:cs="Times New Roman"/>
              <w:noProof/>
            </w:rPr>
          </w:rPrChange>
        </w:rPr>
        <w:t>2008;122(4):785-790.doi:10.1002/ijc.23167</w:t>
      </w:r>
      <w:bookmarkEnd w:id="4600"/>
    </w:p>
    <w:p w14:paraId="21DC39CC" w14:textId="77777777" w:rsidR="00312EEC" w:rsidRPr="00D30883" w:rsidRDefault="00312EEC">
      <w:pPr>
        <w:pStyle w:val="EndNoteBibliography"/>
        <w:spacing w:after="0"/>
        <w:ind w:left="720" w:hanging="720"/>
        <w:rPr>
          <w:rFonts w:ascii="Arial" w:hAnsi="Arial" w:cs="Arial"/>
          <w:noProof/>
          <w:sz w:val="22"/>
          <w:szCs w:val="22"/>
          <w:rPrChange w:id="4607" w:author="Guo, Shicheng" w:date="2020-02-11T14:24:00Z">
            <w:rPr>
              <w:rFonts w:ascii="Times New Roman" w:hAnsi="Times New Roman" w:cs="Times New Roman"/>
              <w:noProof/>
            </w:rPr>
          </w:rPrChange>
        </w:rPr>
        <w:pPrChange w:id="4608" w:author="Guo, Shicheng" w:date="2020-02-11T14:23:00Z">
          <w:pPr>
            <w:pStyle w:val="EndNoteBibliography"/>
            <w:spacing w:after="0" w:line="480" w:lineRule="auto"/>
            <w:ind w:left="720" w:hanging="720"/>
          </w:pPr>
        </w:pPrChange>
      </w:pPr>
      <w:bookmarkStart w:id="4609" w:name="_ENREF_32"/>
      <w:r w:rsidRPr="00D30883">
        <w:rPr>
          <w:rFonts w:ascii="Arial" w:hAnsi="Arial" w:cs="Arial"/>
          <w:noProof/>
          <w:sz w:val="22"/>
          <w:szCs w:val="22"/>
          <w:rPrChange w:id="4610" w:author="Guo, Shicheng" w:date="2020-02-11T14:24:00Z">
            <w:rPr>
              <w:rFonts w:ascii="Times New Roman" w:hAnsi="Times New Roman" w:cs="Times New Roman"/>
              <w:noProof/>
            </w:rPr>
          </w:rPrChange>
        </w:rPr>
        <w:t>32.</w:t>
      </w:r>
      <w:r w:rsidRPr="00D30883">
        <w:rPr>
          <w:rFonts w:ascii="Arial" w:hAnsi="Arial" w:cs="Arial"/>
          <w:noProof/>
          <w:sz w:val="22"/>
          <w:szCs w:val="22"/>
          <w:rPrChange w:id="4611" w:author="Guo, Shicheng" w:date="2020-02-11T14:24:00Z">
            <w:rPr>
              <w:rFonts w:ascii="Times New Roman" w:hAnsi="Times New Roman" w:cs="Times New Roman"/>
              <w:noProof/>
            </w:rPr>
          </w:rPrChange>
        </w:rPr>
        <w:tab/>
        <w:t xml:space="preserve">Nicolussi A, D'Inzeo S, Santulli M, Colletta G, Coppa A. TGF-beta control of rat thyroid follicular cells differentiation. </w:t>
      </w:r>
      <w:r w:rsidRPr="00D30883">
        <w:rPr>
          <w:rFonts w:ascii="Arial" w:hAnsi="Arial" w:cs="Arial"/>
          <w:i/>
          <w:noProof/>
          <w:sz w:val="22"/>
          <w:szCs w:val="22"/>
          <w:rPrChange w:id="4612" w:author="Guo, Shicheng" w:date="2020-02-11T14:24:00Z">
            <w:rPr>
              <w:rFonts w:ascii="Times New Roman" w:hAnsi="Times New Roman" w:cs="Times New Roman"/>
              <w:i/>
              <w:noProof/>
            </w:rPr>
          </w:rPrChange>
        </w:rPr>
        <w:t xml:space="preserve">Molecular and cellular endocrinology. </w:t>
      </w:r>
      <w:r w:rsidRPr="00D30883">
        <w:rPr>
          <w:rFonts w:ascii="Arial" w:hAnsi="Arial" w:cs="Arial"/>
          <w:noProof/>
          <w:sz w:val="22"/>
          <w:szCs w:val="22"/>
          <w:rPrChange w:id="4613" w:author="Guo, Shicheng" w:date="2020-02-11T14:24:00Z">
            <w:rPr>
              <w:rFonts w:ascii="Times New Roman" w:hAnsi="Times New Roman" w:cs="Times New Roman"/>
              <w:noProof/>
            </w:rPr>
          </w:rPrChange>
        </w:rPr>
        <w:t>2003;207(1-2):1-11.doi:10.1016/s0303-7207(03)00238-7</w:t>
      </w:r>
      <w:bookmarkEnd w:id="4609"/>
    </w:p>
    <w:p w14:paraId="18A212B7" w14:textId="77777777" w:rsidR="00312EEC" w:rsidRPr="00D30883" w:rsidRDefault="00312EEC">
      <w:pPr>
        <w:pStyle w:val="EndNoteBibliography"/>
        <w:spacing w:after="0"/>
        <w:ind w:left="720" w:hanging="720"/>
        <w:rPr>
          <w:rFonts w:ascii="Arial" w:hAnsi="Arial" w:cs="Arial"/>
          <w:noProof/>
          <w:sz w:val="22"/>
          <w:szCs w:val="22"/>
          <w:rPrChange w:id="4614" w:author="Guo, Shicheng" w:date="2020-02-11T14:24:00Z">
            <w:rPr>
              <w:rFonts w:ascii="Times New Roman" w:hAnsi="Times New Roman" w:cs="Times New Roman"/>
              <w:noProof/>
            </w:rPr>
          </w:rPrChange>
        </w:rPr>
        <w:pPrChange w:id="4615" w:author="Guo, Shicheng" w:date="2020-02-11T14:23:00Z">
          <w:pPr>
            <w:pStyle w:val="EndNoteBibliography"/>
            <w:spacing w:after="0" w:line="480" w:lineRule="auto"/>
            <w:ind w:left="720" w:hanging="720"/>
          </w:pPr>
        </w:pPrChange>
      </w:pPr>
      <w:bookmarkStart w:id="4616" w:name="_ENREF_33"/>
      <w:r w:rsidRPr="00D30883">
        <w:rPr>
          <w:rFonts w:ascii="Arial" w:hAnsi="Arial" w:cs="Arial"/>
          <w:noProof/>
          <w:sz w:val="22"/>
          <w:szCs w:val="22"/>
          <w:rPrChange w:id="4617" w:author="Guo, Shicheng" w:date="2020-02-11T14:24:00Z">
            <w:rPr>
              <w:rFonts w:ascii="Times New Roman" w:hAnsi="Times New Roman" w:cs="Times New Roman"/>
              <w:noProof/>
            </w:rPr>
          </w:rPrChange>
        </w:rPr>
        <w:t>33.</w:t>
      </w:r>
      <w:r w:rsidRPr="00D30883">
        <w:rPr>
          <w:rFonts w:ascii="Arial" w:hAnsi="Arial" w:cs="Arial"/>
          <w:noProof/>
          <w:sz w:val="22"/>
          <w:szCs w:val="22"/>
          <w:rPrChange w:id="4618" w:author="Guo, Shicheng" w:date="2020-02-11T14:24:00Z">
            <w:rPr>
              <w:rFonts w:ascii="Times New Roman" w:hAnsi="Times New Roman" w:cs="Times New Roman"/>
              <w:noProof/>
            </w:rPr>
          </w:rPrChange>
        </w:rPr>
        <w:tab/>
        <w:t xml:space="preserve">Dong Y, Tang L, Letterio JJ, Benveniste EN. The Smad3 protein is involved in TGF-beta inhibition of class II transactivator and class II MHC expression. </w:t>
      </w:r>
      <w:r w:rsidRPr="00D30883">
        <w:rPr>
          <w:rFonts w:ascii="Arial" w:hAnsi="Arial" w:cs="Arial"/>
          <w:i/>
          <w:noProof/>
          <w:sz w:val="22"/>
          <w:szCs w:val="22"/>
          <w:rPrChange w:id="4619" w:author="Guo, Shicheng" w:date="2020-02-11T14:24:00Z">
            <w:rPr>
              <w:rFonts w:ascii="Times New Roman" w:hAnsi="Times New Roman" w:cs="Times New Roman"/>
              <w:i/>
              <w:noProof/>
            </w:rPr>
          </w:rPrChange>
        </w:rPr>
        <w:t xml:space="preserve">Journal of immunology (Baltimore, Md : 1950). </w:t>
      </w:r>
      <w:r w:rsidRPr="00D30883">
        <w:rPr>
          <w:rFonts w:ascii="Arial" w:hAnsi="Arial" w:cs="Arial"/>
          <w:noProof/>
          <w:sz w:val="22"/>
          <w:szCs w:val="22"/>
          <w:rPrChange w:id="4620" w:author="Guo, Shicheng" w:date="2020-02-11T14:24:00Z">
            <w:rPr>
              <w:rFonts w:ascii="Times New Roman" w:hAnsi="Times New Roman" w:cs="Times New Roman"/>
              <w:noProof/>
            </w:rPr>
          </w:rPrChange>
        </w:rPr>
        <w:t>2001;167(1):311-319.doi:10.4049/jimmunol.167.1.311</w:t>
      </w:r>
      <w:bookmarkEnd w:id="4616"/>
    </w:p>
    <w:p w14:paraId="1CB4B486" w14:textId="77777777" w:rsidR="00312EEC" w:rsidRPr="00D30883" w:rsidRDefault="00312EEC">
      <w:pPr>
        <w:pStyle w:val="EndNoteBibliography"/>
        <w:spacing w:after="0"/>
        <w:ind w:left="720" w:hanging="720"/>
        <w:rPr>
          <w:rFonts w:ascii="Arial" w:hAnsi="Arial" w:cs="Arial"/>
          <w:noProof/>
          <w:sz w:val="22"/>
          <w:szCs w:val="22"/>
          <w:rPrChange w:id="4621" w:author="Guo, Shicheng" w:date="2020-02-11T14:24:00Z">
            <w:rPr>
              <w:rFonts w:ascii="Times New Roman" w:hAnsi="Times New Roman" w:cs="Times New Roman"/>
              <w:noProof/>
            </w:rPr>
          </w:rPrChange>
        </w:rPr>
        <w:pPrChange w:id="4622" w:author="Guo, Shicheng" w:date="2020-02-11T14:23:00Z">
          <w:pPr>
            <w:pStyle w:val="EndNoteBibliography"/>
            <w:spacing w:after="0" w:line="480" w:lineRule="auto"/>
            <w:ind w:left="720" w:hanging="720"/>
          </w:pPr>
        </w:pPrChange>
      </w:pPr>
      <w:bookmarkStart w:id="4623" w:name="_ENREF_34"/>
      <w:r w:rsidRPr="00D30883">
        <w:rPr>
          <w:rFonts w:ascii="Arial" w:hAnsi="Arial" w:cs="Arial"/>
          <w:noProof/>
          <w:sz w:val="22"/>
          <w:szCs w:val="22"/>
          <w:rPrChange w:id="4624" w:author="Guo, Shicheng" w:date="2020-02-11T14:24:00Z">
            <w:rPr>
              <w:rFonts w:ascii="Times New Roman" w:hAnsi="Times New Roman" w:cs="Times New Roman"/>
              <w:noProof/>
            </w:rPr>
          </w:rPrChange>
        </w:rPr>
        <w:t>34.</w:t>
      </w:r>
      <w:r w:rsidRPr="00D30883">
        <w:rPr>
          <w:rFonts w:ascii="Arial" w:hAnsi="Arial" w:cs="Arial"/>
          <w:noProof/>
          <w:sz w:val="22"/>
          <w:szCs w:val="22"/>
          <w:rPrChange w:id="4625" w:author="Guo, Shicheng" w:date="2020-02-11T14:24:00Z">
            <w:rPr>
              <w:rFonts w:ascii="Times New Roman" w:hAnsi="Times New Roman" w:cs="Times New Roman"/>
              <w:noProof/>
            </w:rPr>
          </w:rPrChange>
        </w:rPr>
        <w:tab/>
        <w:t xml:space="preserve">Batlle E, Massague J. Transforming Growth Factor-beta Signaling in Immunity and Cancer. </w:t>
      </w:r>
      <w:r w:rsidRPr="00D30883">
        <w:rPr>
          <w:rFonts w:ascii="Arial" w:hAnsi="Arial" w:cs="Arial"/>
          <w:i/>
          <w:noProof/>
          <w:sz w:val="22"/>
          <w:szCs w:val="22"/>
          <w:rPrChange w:id="4626" w:author="Guo, Shicheng" w:date="2020-02-11T14:24:00Z">
            <w:rPr>
              <w:rFonts w:ascii="Times New Roman" w:hAnsi="Times New Roman" w:cs="Times New Roman"/>
              <w:i/>
              <w:noProof/>
            </w:rPr>
          </w:rPrChange>
        </w:rPr>
        <w:t xml:space="preserve">Immunity. </w:t>
      </w:r>
      <w:r w:rsidRPr="00D30883">
        <w:rPr>
          <w:rFonts w:ascii="Arial" w:hAnsi="Arial" w:cs="Arial"/>
          <w:noProof/>
          <w:sz w:val="22"/>
          <w:szCs w:val="22"/>
          <w:rPrChange w:id="4627" w:author="Guo, Shicheng" w:date="2020-02-11T14:24:00Z">
            <w:rPr>
              <w:rFonts w:ascii="Times New Roman" w:hAnsi="Times New Roman" w:cs="Times New Roman"/>
              <w:noProof/>
            </w:rPr>
          </w:rPrChange>
        </w:rPr>
        <w:t>2019;50(4):924-940.doi:10.1016/j.immuni.2019.03.024</w:t>
      </w:r>
      <w:bookmarkEnd w:id="4623"/>
    </w:p>
    <w:p w14:paraId="5B7E3B70" w14:textId="77777777" w:rsidR="00312EEC" w:rsidRPr="00D30883" w:rsidRDefault="00312EEC">
      <w:pPr>
        <w:pStyle w:val="EndNoteBibliography"/>
        <w:spacing w:after="0"/>
        <w:ind w:left="720" w:hanging="720"/>
        <w:rPr>
          <w:rFonts w:ascii="Arial" w:hAnsi="Arial" w:cs="Arial"/>
          <w:noProof/>
          <w:sz w:val="22"/>
          <w:szCs w:val="22"/>
          <w:rPrChange w:id="4628" w:author="Guo, Shicheng" w:date="2020-02-11T14:24:00Z">
            <w:rPr>
              <w:rFonts w:ascii="Times New Roman" w:hAnsi="Times New Roman" w:cs="Times New Roman"/>
              <w:noProof/>
            </w:rPr>
          </w:rPrChange>
        </w:rPr>
        <w:pPrChange w:id="4629" w:author="Guo, Shicheng" w:date="2020-02-11T14:23:00Z">
          <w:pPr>
            <w:pStyle w:val="EndNoteBibliography"/>
            <w:spacing w:after="0" w:line="480" w:lineRule="auto"/>
            <w:ind w:left="720" w:hanging="720"/>
          </w:pPr>
        </w:pPrChange>
      </w:pPr>
      <w:bookmarkStart w:id="4630" w:name="_ENREF_35"/>
      <w:r w:rsidRPr="00D30883">
        <w:rPr>
          <w:rFonts w:ascii="Arial" w:hAnsi="Arial" w:cs="Arial"/>
          <w:noProof/>
          <w:sz w:val="22"/>
          <w:szCs w:val="22"/>
          <w:rPrChange w:id="4631" w:author="Guo, Shicheng" w:date="2020-02-11T14:24:00Z">
            <w:rPr>
              <w:rFonts w:ascii="Times New Roman" w:hAnsi="Times New Roman" w:cs="Times New Roman"/>
              <w:noProof/>
            </w:rPr>
          </w:rPrChange>
        </w:rPr>
        <w:t>35.</w:t>
      </w:r>
      <w:r w:rsidRPr="00D30883">
        <w:rPr>
          <w:rFonts w:ascii="Arial" w:hAnsi="Arial" w:cs="Arial"/>
          <w:noProof/>
          <w:sz w:val="22"/>
          <w:szCs w:val="22"/>
          <w:rPrChange w:id="4632" w:author="Guo, Shicheng" w:date="2020-02-11T14:24:00Z">
            <w:rPr>
              <w:rFonts w:ascii="Times New Roman" w:hAnsi="Times New Roman" w:cs="Times New Roman"/>
              <w:noProof/>
            </w:rPr>
          </w:rPrChange>
        </w:rPr>
        <w:tab/>
        <w:t>Mariathasan S, Turley SJ, Nickles D, Castiglioni A, Yuen K, Wang Y</w:t>
      </w:r>
      <w:r w:rsidR="00FD6621" w:rsidRPr="00D30883">
        <w:rPr>
          <w:rFonts w:ascii="Arial" w:hAnsi="Arial" w:cs="Arial"/>
          <w:noProof/>
          <w:sz w:val="22"/>
          <w:szCs w:val="22"/>
          <w:rPrChange w:id="4633" w:author="Guo, Shicheng" w:date="2020-02-11T14:24:00Z">
            <w:rPr>
              <w:rFonts w:ascii="Times New Roman" w:hAnsi="Times New Roman" w:cs="Times New Roman"/>
              <w:noProof/>
            </w:rPr>
          </w:rPrChange>
        </w:rPr>
        <w:t>.et al.</w:t>
      </w:r>
      <w:r w:rsidRPr="00D30883">
        <w:rPr>
          <w:rFonts w:ascii="Arial" w:hAnsi="Arial" w:cs="Arial"/>
          <w:noProof/>
          <w:sz w:val="22"/>
          <w:szCs w:val="22"/>
          <w:rPrChange w:id="4634" w:author="Guo, Shicheng" w:date="2020-02-11T14:24:00Z">
            <w:rPr>
              <w:rFonts w:ascii="Times New Roman" w:hAnsi="Times New Roman" w:cs="Times New Roman"/>
              <w:noProof/>
            </w:rPr>
          </w:rPrChange>
        </w:rPr>
        <w:t xml:space="preserve">TGFbeta attenuates tumour response to PD-L1 blockade by contributing to exclusion of T cells. </w:t>
      </w:r>
      <w:r w:rsidRPr="00D30883">
        <w:rPr>
          <w:rFonts w:ascii="Arial" w:hAnsi="Arial" w:cs="Arial"/>
          <w:i/>
          <w:noProof/>
          <w:sz w:val="22"/>
          <w:szCs w:val="22"/>
          <w:rPrChange w:id="4635" w:author="Guo, Shicheng" w:date="2020-02-11T14:24:00Z">
            <w:rPr>
              <w:rFonts w:ascii="Times New Roman" w:hAnsi="Times New Roman" w:cs="Times New Roman"/>
              <w:i/>
              <w:noProof/>
            </w:rPr>
          </w:rPrChange>
        </w:rPr>
        <w:t xml:space="preserve">Nature. </w:t>
      </w:r>
      <w:r w:rsidRPr="00D30883">
        <w:rPr>
          <w:rFonts w:ascii="Arial" w:hAnsi="Arial" w:cs="Arial"/>
          <w:noProof/>
          <w:sz w:val="22"/>
          <w:szCs w:val="22"/>
          <w:rPrChange w:id="4636" w:author="Guo, Shicheng" w:date="2020-02-11T14:24:00Z">
            <w:rPr>
              <w:rFonts w:ascii="Times New Roman" w:hAnsi="Times New Roman" w:cs="Times New Roman"/>
              <w:noProof/>
            </w:rPr>
          </w:rPrChange>
        </w:rPr>
        <w:t>2018;554(7693):544-548.doi:10.1038/nature25501</w:t>
      </w:r>
      <w:bookmarkEnd w:id="4630"/>
    </w:p>
    <w:p w14:paraId="14BB31D3" w14:textId="77777777" w:rsidR="00312EEC" w:rsidRPr="00D30883" w:rsidRDefault="00312EEC">
      <w:pPr>
        <w:pStyle w:val="EndNoteBibliography"/>
        <w:spacing w:after="0"/>
        <w:ind w:left="720" w:hanging="720"/>
        <w:rPr>
          <w:rFonts w:ascii="Arial" w:hAnsi="Arial" w:cs="Arial"/>
          <w:noProof/>
          <w:sz w:val="22"/>
          <w:szCs w:val="22"/>
          <w:rPrChange w:id="4637" w:author="Guo, Shicheng" w:date="2020-02-11T14:24:00Z">
            <w:rPr>
              <w:rFonts w:ascii="Times New Roman" w:hAnsi="Times New Roman" w:cs="Times New Roman"/>
              <w:noProof/>
            </w:rPr>
          </w:rPrChange>
        </w:rPr>
        <w:pPrChange w:id="4638" w:author="Guo, Shicheng" w:date="2020-02-11T14:23:00Z">
          <w:pPr>
            <w:pStyle w:val="EndNoteBibliography"/>
            <w:spacing w:after="0" w:line="480" w:lineRule="auto"/>
            <w:ind w:left="720" w:hanging="720"/>
          </w:pPr>
        </w:pPrChange>
      </w:pPr>
      <w:bookmarkStart w:id="4639" w:name="_ENREF_36"/>
      <w:r w:rsidRPr="00D30883">
        <w:rPr>
          <w:rFonts w:ascii="Arial" w:hAnsi="Arial" w:cs="Arial"/>
          <w:noProof/>
          <w:sz w:val="22"/>
          <w:szCs w:val="22"/>
          <w:rPrChange w:id="4640" w:author="Guo, Shicheng" w:date="2020-02-11T14:24:00Z">
            <w:rPr>
              <w:rFonts w:ascii="Times New Roman" w:hAnsi="Times New Roman" w:cs="Times New Roman"/>
              <w:noProof/>
            </w:rPr>
          </w:rPrChange>
        </w:rPr>
        <w:t>36.</w:t>
      </w:r>
      <w:r w:rsidRPr="00D30883">
        <w:rPr>
          <w:rFonts w:ascii="Arial" w:hAnsi="Arial" w:cs="Arial"/>
          <w:noProof/>
          <w:sz w:val="22"/>
          <w:szCs w:val="22"/>
          <w:rPrChange w:id="4641" w:author="Guo, Shicheng" w:date="2020-02-11T14:24:00Z">
            <w:rPr>
              <w:rFonts w:ascii="Times New Roman" w:hAnsi="Times New Roman" w:cs="Times New Roman"/>
              <w:noProof/>
            </w:rPr>
          </w:rPrChange>
        </w:rPr>
        <w:tab/>
        <w:t xml:space="preserve">Wargo JA, Cooper ZA, Flaherty KT. Universes collide: combining immunotherapy with targeted therapy for cancer. </w:t>
      </w:r>
      <w:r w:rsidRPr="00D30883">
        <w:rPr>
          <w:rFonts w:ascii="Arial" w:hAnsi="Arial" w:cs="Arial"/>
          <w:i/>
          <w:noProof/>
          <w:sz w:val="22"/>
          <w:szCs w:val="22"/>
          <w:rPrChange w:id="4642" w:author="Guo, Shicheng" w:date="2020-02-11T14:24:00Z">
            <w:rPr>
              <w:rFonts w:ascii="Times New Roman" w:hAnsi="Times New Roman" w:cs="Times New Roman"/>
              <w:i/>
              <w:noProof/>
            </w:rPr>
          </w:rPrChange>
        </w:rPr>
        <w:t xml:space="preserve">Cancer discovery. </w:t>
      </w:r>
      <w:r w:rsidRPr="00D30883">
        <w:rPr>
          <w:rFonts w:ascii="Arial" w:hAnsi="Arial" w:cs="Arial"/>
          <w:noProof/>
          <w:sz w:val="22"/>
          <w:szCs w:val="22"/>
          <w:rPrChange w:id="4643" w:author="Guo, Shicheng" w:date="2020-02-11T14:24:00Z">
            <w:rPr>
              <w:rFonts w:ascii="Times New Roman" w:hAnsi="Times New Roman" w:cs="Times New Roman"/>
              <w:noProof/>
            </w:rPr>
          </w:rPrChange>
        </w:rPr>
        <w:t>2014;4(12):1377-1386.doi:10.1158/2159-8290.cd-14-0477</w:t>
      </w:r>
      <w:bookmarkEnd w:id="4639"/>
    </w:p>
    <w:p w14:paraId="6C7321F9" w14:textId="77777777" w:rsidR="00312EEC" w:rsidRPr="00D30883" w:rsidRDefault="00312EEC">
      <w:pPr>
        <w:pStyle w:val="EndNoteBibliography"/>
        <w:spacing w:after="0"/>
        <w:ind w:left="720" w:hanging="720"/>
        <w:rPr>
          <w:rFonts w:ascii="Arial" w:hAnsi="Arial" w:cs="Arial"/>
          <w:noProof/>
          <w:sz w:val="22"/>
          <w:szCs w:val="22"/>
          <w:rPrChange w:id="4644" w:author="Guo, Shicheng" w:date="2020-02-11T14:24:00Z">
            <w:rPr>
              <w:rFonts w:ascii="Times New Roman" w:hAnsi="Times New Roman" w:cs="Times New Roman"/>
              <w:noProof/>
            </w:rPr>
          </w:rPrChange>
        </w:rPr>
        <w:pPrChange w:id="4645" w:author="Guo, Shicheng" w:date="2020-02-11T14:23:00Z">
          <w:pPr>
            <w:pStyle w:val="EndNoteBibliography"/>
            <w:spacing w:after="0" w:line="480" w:lineRule="auto"/>
            <w:ind w:left="720" w:hanging="720"/>
          </w:pPr>
        </w:pPrChange>
      </w:pPr>
      <w:bookmarkStart w:id="4646" w:name="_ENREF_37"/>
      <w:r w:rsidRPr="00D30883">
        <w:rPr>
          <w:rFonts w:ascii="Arial" w:hAnsi="Arial" w:cs="Arial"/>
          <w:noProof/>
          <w:sz w:val="22"/>
          <w:szCs w:val="22"/>
          <w:rPrChange w:id="4647" w:author="Guo, Shicheng" w:date="2020-02-11T14:24:00Z">
            <w:rPr>
              <w:rFonts w:ascii="Times New Roman" w:hAnsi="Times New Roman" w:cs="Times New Roman"/>
              <w:noProof/>
            </w:rPr>
          </w:rPrChange>
        </w:rPr>
        <w:t>37.</w:t>
      </w:r>
      <w:r w:rsidRPr="00D30883">
        <w:rPr>
          <w:rFonts w:ascii="Arial" w:hAnsi="Arial" w:cs="Arial"/>
          <w:noProof/>
          <w:sz w:val="22"/>
          <w:szCs w:val="22"/>
          <w:rPrChange w:id="4648" w:author="Guo, Shicheng" w:date="2020-02-11T14:24:00Z">
            <w:rPr>
              <w:rFonts w:ascii="Times New Roman" w:hAnsi="Times New Roman" w:cs="Times New Roman"/>
              <w:noProof/>
            </w:rPr>
          </w:rPrChange>
        </w:rPr>
        <w:tab/>
        <w:t>Gunda V, Gigliotti B, Ndishabandi D, Ashry T, McCarthy M, Zhou Z</w:t>
      </w:r>
      <w:r w:rsidR="00FD6621" w:rsidRPr="00D30883">
        <w:rPr>
          <w:rFonts w:ascii="Arial" w:hAnsi="Arial" w:cs="Arial"/>
          <w:noProof/>
          <w:sz w:val="22"/>
          <w:szCs w:val="22"/>
          <w:rPrChange w:id="4649"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650" w:author="Guo, Shicheng" w:date="2020-02-11T14:24:00Z">
            <w:rPr>
              <w:rFonts w:ascii="Times New Roman" w:hAnsi="Times New Roman" w:cs="Times New Roman"/>
              <w:noProof/>
            </w:rPr>
          </w:rPrChange>
        </w:rPr>
        <w:t>Combinations of BRAF inhibitor and anti-PD-1/PD-L1 antibody improve survival and tumour immunity in an immunocompetent model of orthotopic murine anaplastic thyroid cancer. 2018;119(10):1223-1232.doi:10.1038/s41416-018-0296-2</w:t>
      </w:r>
      <w:bookmarkEnd w:id="4646"/>
    </w:p>
    <w:p w14:paraId="17EB41C0" w14:textId="77777777" w:rsidR="00312EEC" w:rsidRPr="00D30883" w:rsidRDefault="00312EEC">
      <w:pPr>
        <w:pStyle w:val="EndNoteBibliography"/>
        <w:ind w:left="720" w:hanging="720"/>
        <w:rPr>
          <w:rFonts w:ascii="Arial" w:hAnsi="Arial" w:cs="Arial"/>
          <w:noProof/>
          <w:sz w:val="22"/>
          <w:szCs w:val="22"/>
          <w:rPrChange w:id="4651" w:author="Guo, Shicheng" w:date="2020-02-11T14:24:00Z">
            <w:rPr>
              <w:rFonts w:ascii="Times New Roman" w:hAnsi="Times New Roman" w:cs="Times New Roman"/>
              <w:noProof/>
            </w:rPr>
          </w:rPrChange>
        </w:rPr>
        <w:pPrChange w:id="4652" w:author="Guo, Shicheng" w:date="2020-02-11T14:23:00Z">
          <w:pPr>
            <w:pStyle w:val="EndNoteBibliography"/>
            <w:spacing w:line="480" w:lineRule="auto"/>
            <w:ind w:left="720" w:hanging="720"/>
          </w:pPr>
        </w:pPrChange>
      </w:pPr>
      <w:bookmarkStart w:id="4653" w:name="_ENREF_38"/>
      <w:r w:rsidRPr="00D30883">
        <w:rPr>
          <w:rFonts w:ascii="Arial" w:hAnsi="Arial" w:cs="Arial"/>
          <w:noProof/>
          <w:sz w:val="22"/>
          <w:szCs w:val="22"/>
          <w:rPrChange w:id="4654" w:author="Guo, Shicheng" w:date="2020-02-11T14:24:00Z">
            <w:rPr>
              <w:rFonts w:ascii="Times New Roman" w:hAnsi="Times New Roman" w:cs="Times New Roman"/>
              <w:noProof/>
            </w:rPr>
          </w:rPrChange>
        </w:rPr>
        <w:t>38.</w:t>
      </w:r>
      <w:r w:rsidRPr="00D30883">
        <w:rPr>
          <w:rFonts w:ascii="Arial" w:hAnsi="Arial" w:cs="Arial"/>
          <w:noProof/>
          <w:sz w:val="22"/>
          <w:szCs w:val="22"/>
          <w:rPrChange w:id="4655" w:author="Guo, Shicheng" w:date="2020-02-11T14:24:00Z">
            <w:rPr>
              <w:rFonts w:ascii="Times New Roman" w:hAnsi="Times New Roman" w:cs="Times New Roman"/>
              <w:noProof/>
            </w:rPr>
          </w:rPrChange>
        </w:rPr>
        <w:tab/>
        <w:t>Li H, Li CW, Li X, Ding Q, Guo L, Liu S</w:t>
      </w:r>
      <w:r w:rsidR="00FD6621" w:rsidRPr="00D30883">
        <w:rPr>
          <w:rFonts w:ascii="Arial" w:hAnsi="Arial" w:cs="Arial"/>
          <w:noProof/>
          <w:sz w:val="22"/>
          <w:szCs w:val="22"/>
          <w:rPrChange w:id="4656" w:author="Guo, Shicheng" w:date="2020-02-11T14:24:00Z">
            <w:rPr>
              <w:rFonts w:ascii="Times New Roman" w:hAnsi="Times New Roman" w:cs="Times New Roman"/>
              <w:noProof/>
            </w:rPr>
          </w:rPrChange>
        </w:rPr>
        <w:t xml:space="preserve">.et al. </w:t>
      </w:r>
      <w:r w:rsidRPr="00D30883">
        <w:rPr>
          <w:rFonts w:ascii="Arial" w:hAnsi="Arial" w:cs="Arial"/>
          <w:noProof/>
          <w:sz w:val="22"/>
          <w:szCs w:val="22"/>
          <w:rPrChange w:id="4657" w:author="Guo, Shicheng" w:date="2020-02-11T14:24:00Z">
            <w:rPr>
              <w:rFonts w:ascii="Times New Roman" w:hAnsi="Times New Roman" w:cs="Times New Roman"/>
              <w:noProof/>
            </w:rPr>
          </w:rPrChange>
        </w:rPr>
        <w:t xml:space="preserve">MET Inhibitors Promote Liver Tumor Evasion of the Immune Response by Stabilizing PDL1. </w:t>
      </w:r>
      <w:r w:rsidRPr="00D30883">
        <w:rPr>
          <w:rFonts w:ascii="Arial" w:hAnsi="Arial" w:cs="Arial"/>
          <w:i/>
          <w:noProof/>
          <w:sz w:val="22"/>
          <w:szCs w:val="22"/>
          <w:rPrChange w:id="4658" w:author="Guo, Shicheng" w:date="2020-02-11T14:24:00Z">
            <w:rPr>
              <w:rFonts w:ascii="Times New Roman" w:hAnsi="Times New Roman" w:cs="Times New Roman"/>
              <w:i/>
              <w:noProof/>
            </w:rPr>
          </w:rPrChange>
        </w:rPr>
        <w:t xml:space="preserve">Gastroenterology. </w:t>
      </w:r>
      <w:r w:rsidRPr="00D30883">
        <w:rPr>
          <w:rFonts w:ascii="Arial" w:hAnsi="Arial" w:cs="Arial"/>
          <w:noProof/>
          <w:sz w:val="22"/>
          <w:szCs w:val="22"/>
          <w:rPrChange w:id="4659" w:author="Guo, Shicheng" w:date="2020-02-11T14:24:00Z">
            <w:rPr>
              <w:rFonts w:ascii="Times New Roman" w:hAnsi="Times New Roman" w:cs="Times New Roman"/>
              <w:noProof/>
            </w:rPr>
          </w:rPrChange>
        </w:rPr>
        <w:t>2019;156(6):1849-1861.e1813.doi:10.1053/j.gastro.2019.01.252</w:t>
      </w:r>
      <w:bookmarkEnd w:id="4653"/>
    </w:p>
    <w:p w14:paraId="374612A1" w14:textId="70641C75" w:rsidR="00865904" w:rsidRDefault="000676EC">
      <w:pPr>
        <w:spacing w:line="240" w:lineRule="auto"/>
        <w:rPr>
          <w:ins w:id="4660" w:author="Guo, Shicheng" w:date="2020-02-11T14:35:00Z"/>
          <w:rFonts w:ascii="Arial" w:hAnsi="Arial" w:cs="Arial"/>
          <w:sz w:val="22"/>
          <w:szCs w:val="22"/>
        </w:rPr>
        <w:pPrChange w:id="4661" w:author="Guo, Shicheng" w:date="2020-02-11T14:23:00Z">
          <w:pPr>
            <w:spacing w:line="480" w:lineRule="auto"/>
          </w:pPr>
        </w:pPrChange>
      </w:pPr>
      <w:r w:rsidRPr="00D30883">
        <w:rPr>
          <w:rFonts w:ascii="Arial" w:hAnsi="Arial" w:cs="Arial"/>
          <w:sz w:val="22"/>
          <w:szCs w:val="22"/>
          <w:rPrChange w:id="4662" w:author="Guo, Shicheng" w:date="2020-02-11T14:24:00Z">
            <w:rPr>
              <w:rFonts w:ascii="Times New Roman" w:hAnsi="Times New Roman" w:cs="Times New Roman"/>
            </w:rPr>
          </w:rPrChange>
        </w:rPr>
        <w:fldChar w:fldCharType="end"/>
      </w:r>
    </w:p>
    <w:p w14:paraId="4BA4B9A7" w14:textId="4A090DD6" w:rsidR="003476C7" w:rsidRDefault="003476C7">
      <w:pPr>
        <w:spacing w:line="240" w:lineRule="auto"/>
        <w:rPr>
          <w:ins w:id="4663" w:author="Guo, Shicheng" w:date="2020-02-11T14:35:00Z"/>
          <w:rFonts w:ascii="Arial" w:hAnsi="Arial" w:cs="Arial"/>
          <w:sz w:val="22"/>
          <w:szCs w:val="22"/>
        </w:rPr>
        <w:pPrChange w:id="4664" w:author="Guo, Shicheng" w:date="2020-02-11T14:23:00Z">
          <w:pPr>
            <w:spacing w:line="480" w:lineRule="auto"/>
          </w:pPr>
        </w:pPrChange>
      </w:pPr>
    </w:p>
    <w:p w14:paraId="5864A63A" w14:textId="5D05BBE3" w:rsidR="003476C7" w:rsidRDefault="003476C7">
      <w:pPr>
        <w:spacing w:line="240" w:lineRule="auto"/>
        <w:rPr>
          <w:ins w:id="4665" w:author="Guo, Shicheng" w:date="2020-02-11T14:35:00Z"/>
          <w:rFonts w:ascii="Arial" w:hAnsi="Arial" w:cs="Arial"/>
          <w:sz w:val="22"/>
          <w:szCs w:val="22"/>
        </w:rPr>
        <w:pPrChange w:id="4666" w:author="Guo, Shicheng" w:date="2020-02-11T14:23:00Z">
          <w:pPr>
            <w:spacing w:line="480" w:lineRule="auto"/>
          </w:pPr>
        </w:pPrChange>
      </w:pPr>
    </w:p>
    <w:p w14:paraId="4005E116" w14:textId="085EC159" w:rsidR="003476C7" w:rsidRDefault="003476C7">
      <w:pPr>
        <w:spacing w:line="240" w:lineRule="auto"/>
        <w:rPr>
          <w:ins w:id="4667" w:author="Guo, Shicheng" w:date="2020-02-11T14:35:00Z"/>
          <w:rFonts w:ascii="Arial" w:hAnsi="Arial" w:cs="Arial"/>
          <w:sz w:val="22"/>
          <w:szCs w:val="22"/>
        </w:rPr>
        <w:pPrChange w:id="4668" w:author="Guo, Shicheng" w:date="2020-02-11T14:23:00Z">
          <w:pPr>
            <w:spacing w:line="480" w:lineRule="auto"/>
          </w:pPr>
        </w:pPrChange>
      </w:pPr>
    </w:p>
    <w:p w14:paraId="06A2A33E" w14:textId="577A2266" w:rsidR="003476C7" w:rsidRDefault="003476C7" w:rsidP="003476C7">
      <w:pPr>
        <w:spacing w:after="0" w:line="240" w:lineRule="auto"/>
        <w:rPr>
          <w:ins w:id="4669" w:author="Guo, Shicheng" w:date="2020-02-11T14:38:00Z"/>
          <w:rFonts w:ascii="Arial" w:hAnsi="Arial" w:cs="Arial"/>
          <w:b/>
          <w:bCs/>
          <w:sz w:val="22"/>
          <w:szCs w:val="22"/>
        </w:rPr>
      </w:pPr>
      <w:commentRangeStart w:id="4670"/>
      <w:ins w:id="4671" w:author="Guo, Shicheng" w:date="2020-02-11T14:35:00Z">
        <w:r w:rsidRPr="000A5D4C">
          <w:rPr>
            <w:rFonts w:ascii="Arial" w:hAnsi="Arial" w:cs="Arial"/>
            <w:b/>
            <w:bCs/>
            <w:sz w:val="22"/>
            <w:szCs w:val="22"/>
          </w:rPr>
          <w:lastRenderedPageBreak/>
          <w:t>Figure Legends</w:t>
        </w:r>
        <w:commentRangeEnd w:id="4670"/>
        <w:r w:rsidRPr="000A5D4C">
          <w:rPr>
            <w:rStyle w:val="CommentReference"/>
            <w:rFonts w:ascii="Arial" w:hAnsi="Arial" w:cs="Arial"/>
            <w:sz w:val="22"/>
            <w:szCs w:val="22"/>
          </w:rPr>
          <w:commentReference w:id="4670"/>
        </w:r>
      </w:ins>
    </w:p>
    <w:p w14:paraId="03868A76" w14:textId="77777777" w:rsidR="004A20DF" w:rsidRPr="000A5D4C" w:rsidRDefault="004A20DF" w:rsidP="003476C7">
      <w:pPr>
        <w:spacing w:after="0" w:line="240" w:lineRule="auto"/>
        <w:rPr>
          <w:ins w:id="4672" w:author="Guo, Shicheng" w:date="2020-02-11T14:35:00Z"/>
          <w:rFonts w:ascii="Arial" w:hAnsi="Arial" w:cs="Arial"/>
          <w:b/>
          <w:bCs/>
          <w:sz w:val="22"/>
          <w:szCs w:val="22"/>
        </w:rPr>
      </w:pPr>
    </w:p>
    <w:p w14:paraId="285D3E4B" w14:textId="77777777" w:rsidR="003476C7" w:rsidRPr="000A5D4C" w:rsidRDefault="003476C7" w:rsidP="003476C7">
      <w:pPr>
        <w:spacing w:after="0" w:line="240" w:lineRule="auto"/>
        <w:rPr>
          <w:ins w:id="4673" w:author="Guo, Shicheng" w:date="2020-02-11T14:35:00Z"/>
          <w:rFonts w:ascii="Arial" w:hAnsi="Arial" w:cs="Arial"/>
          <w:sz w:val="22"/>
          <w:szCs w:val="22"/>
        </w:rPr>
      </w:pPr>
      <w:ins w:id="4674" w:author="Guo, Shicheng" w:date="2020-02-11T14:35:00Z">
        <w:r w:rsidRPr="000A5D4C">
          <w:rPr>
            <w:rFonts w:ascii="Arial" w:hAnsi="Arial" w:cs="Arial"/>
            <w:b/>
            <w:bCs/>
            <w:sz w:val="22"/>
            <w:szCs w:val="22"/>
          </w:rPr>
          <w:t xml:space="preserve">Fig 1. TsMHCII is decreased in PTCs with BRAFV600E mutation. </w:t>
        </w:r>
        <w:r w:rsidRPr="000A5D4C">
          <w:rPr>
            <w:rFonts w:ascii="Arial" w:hAnsi="Arial" w:cs="Arial"/>
            <w:sz w:val="22"/>
            <w:szCs w:val="22"/>
          </w:rPr>
          <w:t xml:space="preserve">A) Flow chart of iTRAQ-labeling LC-MS/MS analyses. B) A Volcano plot highlighting differentially expressed proteins (DEPs). 4,722 peptides were identified with greater than 1.2-fold change in BRAFV600E relative to BRAF wildtype samples and plotted as red (down-regulation) or green (up-regulation), respectively. C) Proteins with significant expression changes were plotted in the heatmap. D) KEGG analysis of total identified DEPs. Proteins of the antigen processing and presentation related pathways had the greatest degree of up-regulation while proteins involved in metabolic pathways had the greatest degree of down-regulation between BRAFV600E and wildtype BRAF samples. E) Heatmap of MHCI and MHCII proteins identified by iTRAQ. F) Representative immunohistochemical staining of tsMHCII in PTC specimens. G) Percentage of samples with varying expression levels of tsMHCII in 185 PTC samples. H) Stacked histogram of tsMHCII staining levels in PTC samples. PTC samples with BRAFV600E mutation showed a signiﬁcantly lower rate of tsMHCII expression than BRAF wildtype tumors. </w:t>
        </w:r>
      </w:ins>
    </w:p>
    <w:p w14:paraId="1C2B82A3" w14:textId="77777777" w:rsidR="003476C7" w:rsidRPr="000A5D4C" w:rsidRDefault="003476C7" w:rsidP="003476C7">
      <w:pPr>
        <w:spacing w:after="0" w:line="240" w:lineRule="auto"/>
        <w:rPr>
          <w:ins w:id="4675" w:author="Guo, Shicheng" w:date="2020-02-11T14:35:00Z"/>
          <w:rFonts w:ascii="Arial" w:hAnsi="Arial" w:cs="Arial"/>
          <w:sz w:val="22"/>
          <w:szCs w:val="22"/>
        </w:rPr>
      </w:pPr>
    </w:p>
    <w:p w14:paraId="4C3F7451" w14:textId="77777777" w:rsidR="003476C7" w:rsidRPr="000A5D4C" w:rsidRDefault="003476C7" w:rsidP="003476C7">
      <w:pPr>
        <w:spacing w:after="0" w:line="240" w:lineRule="auto"/>
        <w:rPr>
          <w:ins w:id="4676" w:author="Guo, Shicheng" w:date="2020-02-11T14:35:00Z"/>
          <w:rFonts w:ascii="Arial" w:hAnsi="Arial" w:cs="Arial"/>
          <w:bCs/>
          <w:sz w:val="22"/>
          <w:szCs w:val="22"/>
        </w:rPr>
      </w:pPr>
      <w:ins w:id="4677" w:author="Guo, Shicheng" w:date="2020-02-11T14:35:00Z">
        <w:r w:rsidRPr="000A5D4C">
          <w:rPr>
            <w:rFonts w:ascii="Arial" w:hAnsi="Arial" w:cs="Arial"/>
            <w:b/>
            <w:bCs/>
            <w:sz w:val="22"/>
            <w:szCs w:val="22"/>
          </w:rPr>
          <w:t xml:space="preserve">Fig 2. Constitutive activation of BRAF-MAPK pathway down-regulated tsMHCII expression in PTC. </w:t>
        </w:r>
        <w:r w:rsidRPr="000A5D4C">
          <w:rPr>
            <w:rFonts w:ascii="Arial" w:hAnsi="Arial" w:cs="Arial"/>
            <w:sz w:val="22"/>
            <w:szCs w:val="22"/>
          </w:rPr>
          <w:t xml:space="preserve">A) Real-time PCR detection of CIITA and tsMHCII genes (HLA-DQA1, HLA-DRA, and HLA-DPA1) expression in PTC cell lines normalized to that in an immortalized thyroid cell line Nthy-ori-3-1 </w:t>
        </w:r>
        <w:commentRangeStart w:id="4678"/>
        <w:r w:rsidRPr="000A5D4C">
          <w:rPr>
            <w:rFonts w:ascii="Arial" w:hAnsi="Arial" w:cs="Arial"/>
            <w:sz w:val="22"/>
            <w:szCs w:val="22"/>
          </w:rPr>
          <w:t>(TT)</w:t>
        </w:r>
        <w:commentRangeEnd w:id="4678"/>
        <w:r w:rsidRPr="000A5D4C">
          <w:rPr>
            <w:rStyle w:val="CommentReference"/>
            <w:rFonts w:ascii="Arial" w:hAnsi="Arial" w:cs="Arial"/>
            <w:sz w:val="22"/>
            <w:szCs w:val="22"/>
          </w:rPr>
          <w:commentReference w:id="4678"/>
        </w:r>
        <w:r w:rsidRPr="000A5D4C">
          <w:rPr>
            <w:rFonts w:ascii="Arial" w:hAnsi="Arial" w:cs="Arial"/>
            <w:sz w:val="22"/>
            <w:szCs w:val="22"/>
          </w:rPr>
          <w:t xml:space="preserve">. B) </w:t>
        </w:r>
        <w:r w:rsidRPr="000A5D4C">
          <w:rPr>
            <w:rFonts w:ascii="Arial" w:hAnsi="Arial" w:cs="Arial"/>
            <w:bCs/>
            <w:sz w:val="22"/>
            <w:szCs w:val="22"/>
          </w:rPr>
          <w:t xml:space="preserve">Flow-cytometric analyses of tsMHCII in BCPAP and K1 cells with (PLX4032) and without (Ctrl) treatment with BRAF </w:t>
        </w:r>
        <w:r w:rsidRPr="000A5D4C">
          <w:rPr>
            <w:rFonts w:ascii="Arial" w:hAnsi="Arial" w:cs="Arial"/>
            <w:sz w:val="22"/>
            <w:szCs w:val="22"/>
          </w:rPr>
          <w:t xml:space="preserve">inhibitor PLX4032 (10 </w:t>
        </w:r>
        <w:commentRangeStart w:id="4679"/>
        <w:r w:rsidRPr="000A5D4C">
          <w:rPr>
            <w:rFonts w:ascii="Arial" w:hAnsi="Arial" w:cs="Arial"/>
            <w:sz w:val="22"/>
            <w:szCs w:val="22"/>
          </w:rPr>
          <w:t>µ</w:t>
        </w:r>
        <w:commentRangeEnd w:id="4679"/>
        <w:r w:rsidRPr="000A5D4C">
          <w:rPr>
            <w:rStyle w:val="CommentReference"/>
            <w:rFonts w:ascii="Arial" w:hAnsi="Arial" w:cs="Arial"/>
            <w:sz w:val="22"/>
            <w:szCs w:val="22"/>
          </w:rPr>
          <w:commentReference w:id="4679"/>
        </w:r>
        <w:r w:rsidRPr="000A5D4C">
          <w:rPr>
            <w:rFonts w:ascii="Arial" w:hAnsi="Arial" w:cs="Arial"/>
            <w:sz w:val="22"/>
            <w:szCs w:val="22"/>
          </w:rPr>
          <w:t xml:space="preserve">M) for </w:t>
        </w:r>
        <w:commentRangeStart w:id="4680"/>
        <w:r w:rsidRPr="000A5D4C">
          <w:rPr>
            <w:rFonts w:ascii="Arial" w:hAnsi="Arial" w:cs="Arial"/>
            <w:sz w:val="22"/>
            <w:szCs w:val="22"/>
          </w:rPr>
          <w:t>72 h</w:t>
        </w:r>
        <w:commentRangeEnd w:id="4680"/>
        <w:r w:rsidRPr="000A5D4C">
          <w:rPr>
            <w:rStyle w:val="CommentReference"/>
            <w:rFonts w:ascii="Arial" w:hAnsi="Arial" w:cs="Arial"/>
            <w:sz w:val="22"/>
            <w:szCs w:val="22"/>
          </w:rPr>
          <w:commentReference w:id="4680"/>
        </w:r>
        <w:r w:rsidRPr="000A5D4C">
          <w:rPr>
            <w:rFonts w:ascii="Arial" w:hAnsi="Arial" w:cs="Arial"/>
            <w:sz w:val="22"/>
            <w:szCs w:val="22"/>
          </w:rPr>
          <w:t xml:space="preserve">. C) Protein expression of tsMHCII in BCPAP and K1 cells with (U0126) and without (Ctrl) treatment with MEK inhibitor U0126 for 72 h. </w:t>
        </w:r>
        <w:r w:rsidRPr="000A5D4C">
          <w:rPr>
            <w:rFonts w:ascii="Arial" w:hAnsi="Arial" w:cs="Arial"/>
            <w:bCs/>
            <w:sz w:val="22"/>
            <w:szCs w:val="22"/>
          </w:rPr>
          <w:t>D</w:t>
        </w:r>
        <w:r w:rsidRPr="000A5D4C">
          <w:rPr>
            <w:rFonts w:ascii="Arial" w:hAnsi="Arial" w:cs="Arial"/>
            <w:sz w:val="22"/>
            <w:szCs w:val="22"/>
          </w:rPr>
          <w:t xml:space="preserve">) Western blot analysis of BRAF expression in doxycycline (DOX)-inducible BRAFV600E over-expressing TPC1 cells. E) </w:t>
        </w:r>
        <w:r w:rsidRPr="000A5D4C">
          <w:rPr>
            <w:rFonts w:ascii="Arial" w:hAnsi="Arial" w:cs="Arial"/>
            <w:bCs/>
            <w:sz w:val="22"/>
            <w:szCs w:val="22"/>
          </w:rPr>
          <w:t>Flow-cytometric analysis of tsMHCII in BRAFV600E over-expressing TPC1 cells compared to control cells.</w:t>
        </w:r>
      </w:ins>
    </w:p>
    <w:p w14:paraId="395E1DBE" w14:textId="77777777" w:rsidR="003476C7" w:rsidRPr="000A5D4C" w:rsidRDefault="003476C7" w:rsidP="003476C7">
      <w:pPr>
        <w:spacing w:after="0" w:line="240" w:lineRule="auto"/>
        <w:rPr>
          <w:ins w:id="4681" w:author="Guo, Shicheng" w:date="2020-02-11T14:35:00Z"/>
          <w:rFonts w:ascii="Arial" w:hAnsi="Arial" w:cs="Arial"/>
          <w:sz w:val="22"/>
          <w:szCs w:val="22"/>
        </w:rPr>
      </w:pPr>
    </w:p>
    <w:p w14:paraId="6AA7E573" w14:textId="77777777" w:rsidR="003476C7" w:rsidRPr="000A5D4C" w:rsidRDefault="003476C7" w:rsidP="003476C7">
      <w:pPr>
        <w:spacing w:after="0" w:line="240" w:lineRule="auto"/>
        <w:rPr>
          <w:ins w:id="4682" w:author="Guo, Shicheng" w:date="2020-02-11T14:35:00Z"/>
          <w:rFonts w:ascii="Arial" w:hAnsi="Arial" w:cs="Arial"/>
          <w:sz w:val="22"/>
          <w:szCs w:val="22"/>
        </w:rPr>
      </w:pPr>
      <w:ins w:id="4683" w:author="Guo, Shicheng" w:date="2020-02-11T14:35:00Z">
        <w:r w:rsidRPr="000A5D4C">
          <w:rPr>
            <w:rFonts w:ascii="Arial" w:hAnsi="Arial" w:cs="Arial"/>
            <w:b/>
            <w:bCs/>
            <w:sz w:val="22"/>
            <w:szCs w:val="22"/>
          </w:rPr>
          <w:t>Fig 3. BRAFV600E downregulated tsMHCII expression through TGF-β1/SMAD3 pathway.</w:t>
        </w:r>
        <w:r w:rsidRPr="000A5D4C">
          <w:rPr>
            <w:rFonts w:ascii="Arial" w:hAnsi="Arial" w:cs="Arial"/>
            <w:sz w:val="22"/>
            <w:szCs w:val="22"/>
          </w:rPr>
          <w:t xml:space="preserve"> A) Real-time PCR detection of CIITA and tsMHCII mRNAs in BCPAP and K1 cells after treatment with inhibitors for various signaling pathways (DAPT at 25 µM for NOTCH, IWR1 at 10 µM for Wnt, SB431542 at 10 µM for TGF-β1, and Cyclopamine at 20 µM for Hedgehog pathway) or additional medium (Ctrl) for 48 h. Results presented as a heatmap. SB431542 inhibition significantly decreased transcript levels of MCHII genes in BCPAP and K1 PTC cell lines. B) Correlation analysis of TGF-β1 and CIITA gene expression levels in all PTCs or in PTCs with BRAFV600E mutation according to expression data in the TCGA database. C) Flow-cytometric analyses of tsMHCII in BCPAP and K1 cells after treatment with exogenous TGF-β1 (10 ng/ml) for 72 h. D) </w:t>
        </w:r>
        <w:r w:rsidRPr="000A5D4C">
          <w:rPr>
            <w:rFonts w:ascii="Arial" w:hAnsi="Arial" w:cs="Arial"/>
            <w:bCs/>
            <w:sz w:val="22"/>
            <w:szCs w:val="22"/>
          </w:rPr>
          <w:t>Flow-cytometric analyses</w:t>
        </w:r>
        <w:r w:rsidRPr="000A5D4C">
          <w:rPr>
            <w:rFonts w:ascii="Arial" w:hAnsi="Arial" w:cs="Arial"/>
            <w:b/>
            <w:sz w:val="22"/>
            <w:szCs w:val="22"/>
          </w:rPr>
          <w:t xml:space="preserve"> </w:t>
        </w:r>
        <w:r w:rsidRPr="000A5D4C">
          <w:rPr>
            <w:rFonts w:ascii="Arial" w:hAnsi="Arial" w:cs="Arial"/>
            <w:sz w:val="22"/>
            <w:szCs w:val="22"/>
          </w:rPr>
          <w:t>tsMHCII in BCPAP and K1 cells after treatment by PLX4032 with or without with TGF-β1. E) Correlation analysis of SMAD3 expression and BRAF mutation status according to information in the TCGA database. F) Representative IHC  staining of phosphorylated SMAD3 in PTC specimens. Tumors with BRAFV600E mutation showed a signiﬁcantly higher rate of p-SMAD3 expression than BRAF wildtype tumors. G) Correlation analysis between SMAD3 and CIITA in all PTCs or in PTCs with BRAFV600E mutation according to information in the TCGA database. H) Flow-cytometric analyses of tsMHCII in BCPAP and K1 cells after treatment with SMAD3 inhibitor SIS3 (10 µM) for 72 h. I) Western blot analysis in doxycycline-inducible BRAFV600E over-expressing TPC1 cells. J) Flow-cytometric analyses of</w:t>
        </w:r>
        <w:r w:rsidRPr="000A5D4C">
          <w:rPr>
            <w:rFonts w:ascii="Arial" w:hAnsi="Arial" w:cs="Arial"/>
            <w:b/>
            <w:sz w:val="22"/>
            <w:szCs w:val="22"/>
          </w:rPr>
          <w:t xml:space="preserve"> </w:t>
        </w:r>
        <w:r w:rsidRPr="000A5D4C">
          <w:rPr>
            <w:rFonts w:ascii="Arial" w:hAnsi="Arial" w:cs="Arial"/>
            <w:sz w:val="22"/>
            <w:szCs w:val="22"/>
          </w:rPr>
          <w:t xml:space="preserve">tsMHCII in BRAFV600E over-expressing TPC1 cells treated with SIS3. </w:t>
        </w:r>
      </w:ins>
    </w:p>
    <w:p w14:paraId="461A6E67" w14:textId="77777777" w:rsidR="003476C7" w:rsidRPr="000A5D4C" w:rsidRDefault="003476C7" w:rsidP="003476C7">
      <w:pPr>
        <w:spacing w:after="0" w:line="240" w:lineRule="auto"/>
        <w:rPr>
          <w:ins w:id="4684" w:author="Guo, Shicheng" w:date="2020-02-11T14:35:00Z"/>
          <w:rFonts w:ascii="Arial" w:hAnsi="Arial" w:cs="Arial"/>
          <w:sz w:val="22"/>
          <w:szCs w:val="22"/>
        </w:rPr>
      </w:pPr>
    </w:p>
    <w:p w14:paraId="7F0A4865" w14:textId="77777777" w:rsidR="003476C7" w:rsidRPr="000A5D4C" w:rsidRDefault="003476C7" w:rsidP="003476C7">
      <w:pPr>
        <w:spacing w:after="0" w:line="240" w:lineRule="auto"/>
        <w:rPr>
          <w:ins w:id="4685" w:author="Guo, Shicheng" w:date="2020-02-11T14:35:00Z"/>
          <w:rFonts w:ascii="Arial" w:hAnsi="Arial" w:cs="Arial"/>
          <w:sz w:val="22"/>
          <w:szCs w:val="22"/>
        </w:rPr>
      </w:pPr>
      <w:ins w:id="4686" w:author="Guo, Shicheng" w:date="2020-02-11T14:35:00Z">
        <w:r w:rsidRPr="000A5D4C">
          <w:rPr>
            <w:rFonts w:ascii="Arial" w:hAnsi="Arial" w:cs="Arial"/>
            <w:b/>
            <w:bCs/>
            <w:sz w:val="22"/>
            <w:szCs w:val="22"/>
          </w:rPr>
          <w:lastRenderedPageBreak/>
          <w:t>Fig 4. TsMHCII increased the elimination effect of immune cells  in vitro, and increased expression of tsMHCII  correlated with good prognosis in patients with PTC.</w:t>
        </w:r>
        <w:r w:rsidRPr="000A5D4C">
          <w:rPr>
            <w:rFonts w:ascii="Arial" w:hAnsi="Arial" w:cs="Arial"/>
            <w:bCs/>
            <w:sz w:val="22"/>
            <w:szCs w:val="22"/>
          </w:rPr>
          <w:t xml:space="preserve"> B). Western blot analysis of </w:t>
        </w:r>
        <w:r w:rsidRPr="000A5D4C">
          <w:rPr>
            <w:rFonts w:ascii="Arial" w:hAnsi="Arial" w:cs="Arial"/>
            <w:sz w:val="22"/>
            <w:szCs w:val="22"/>
          </w:rPr>
          <w:t>tsMHCII</w:t>
        </w:r>
        <w:r w:rsidRPr="000A5D4C">
          <w:rPr>
            <w:rFonts w:ascii="Arial" w:hAnsi="Arial" w:cs="Arial"/>
            <w:bCs/>
            <w:sz w:val="22"/>
            <w:szCs w:val="22"/>
          </w:rPr>
          <w:t xml:space="preserve"> in BCPAP and K1 cells after transfection with siCIITA. C) Real-time PCR analysis of CIITA in BCPAP and K1 cells after transfection with siCIITA. A) In vitro cytotoxicity assays of peripheral blood leukocytes (PBL) to BCPAP and K1 cells after pre-treatment with PLX4032 or combined with siCIITA transfection. D) Extracellular INF-γ produced by CD4+ T-cells in co-culture with BCPAP or K1 cells pre-treated with PLX4032 or combined with siCIITA transfection. E) </w:t>
        </w:r>
        <w:r w:rsidRPr="000A5D4C">
          <w:rPr>
            <w:rFonts w:ascii="Arial" w:hAnsi="Arial" w:cs="Arial"/>
            <w:bCs/>
            <w:i/>
            <w:sz w:val="22"/>
            <w:szCs w:val="22"/>
          </w:rPr>
          <w:t>In vitro</w:t>
        </w:r>
        <w:r w:rsidRPr="000A5D4C">
          <w:rPr>
            <w:rFonts w:ascii="Arial" w:hAnsi="Arial" w:cs="Arial"/>
            <w:bCs/>
            <w:sz w:val="22"/>
            <w:szCs w:val="22"/>
          </w:rPr>
          <w:t xml:space="preserve"> cytotoxicity assays of PBL against TPC1 cells overexpressing BRAFV600E with corresponding response in F) INF-γ produced by CD4+ T-cells. </w:t>
        </w:r>
        <w:r w:rsidRPr="000A5D4C">
          <w:rPr>
            <w:rFonts w:ascii="Arial" w:hAnsi="Arial" w:cs="Arial"/>
            <w:sz w:val="22"/>
            <w:szCs w:val="22"/>
          </w:rPr>
          <w:t>G) Representative immunohistochemical staining of tsMHCII and CD4 in PTC specimens. The expression of tsMHCII was remarkably associated with high CD4 T-cell infiltration. H) Kaplan-Meier analyses of patients with PTC according to staining status of tsMHCII. Association analysis of tsMHCII expression by immune cell type with the TIMER web tool analysis revealed I) a positive association between tsMHCII and CD4+ T-cell, CD8+ T-cell, and B-cell infiltration and J) survival in patients with thyroid carcinoma.</w:t>
        </w:r>
      </w:ins>
    </w:p>
    <w:p w14:paraId="488848DF" w14:textId="77777777" w:rsidR="003476C7" w:rsidRPr="000A5D4C" w:rsidRDefault="003476C7" w:rsidP="003476C7">
      <w:pPr>
        <w:spacing w:after="0" w:line="240" w:lineRule="auto"/>
        <w:rPr>
          <w:ins w:id="4687" w:author="Guo, Shicheng" w:date="2020-02-11T14:35:00Z"/>
          <w:rFonts w:ascii="Arial" w:hAnsi="Arial" w:cs="Arial"/>
          <w:sz w:val="22"/>
          <w:szCs w:val="22"/>
        </w:rPr>
      </w:pPr>
    </w:p>
    <w:p w14:paraId="2F60685B" w14:textId="77777777" w:rsidR="003476C7" w:rsidRPr="000A5D4C" w:rsidRDefault="003476C7" w:rsidP="003476C7">
      <w:pPr>
        <w:spacing w:after="0" w:line="240" w:lineRule="auto"/>
        <w:rPr>
          <w:ins w:id="4688" w:author="Guo, Shicheng" w:date="2020-02-11T14:35:00Z"/>
          <w:rFonts w:ascii="Arial" w:hAnsi="Arial" w:cs="Arial"/>
          <w:sz w:val="22"/>
          <w:szCs w:val="22"/>
        </w:rPr>
      </w:pPr>
      <w:ins w:id="4689" w:author="Guo, Shicheng" w:date="2020-02-11T14:35:00Z">
        <w:r w:rsidRPr="000A5D4C">
          <w:rPr>
            <w:rFonts w:ascii="Arial" w:hAnsi="Arial" w:cs="Arial"/>
            <w:b/>
            <w:sz w:val="22"/>
            <w:szCs w:val="22"/>
          </w:rPr>
          <w:t xml:space="preserve">Fig 5. </w:t>
        </w:r>
        <w:r w:rsidRPr="000A5D4C">
          <w:rPr>
            <w:rFonts w:ascii="Arial" w:hAnsi="Arial" w:cs="Arial"/>
            <w:b/>
            <w:bCs/>
            <w:sz w:val="22"/>
            <w:szCs w:val="22"/>
          </w:rPr>
          <w:t>PLX4032 combined with anti-PD-1 treatment offers durable therapeutic response.</w:t>
        </w:r>
        <w:r w:rsidRPr="000A5D4C">
          <w:rPr>
            <w:rFonts w:ascii="Arial" w:hAnsi="Arial" w:cs="Arial"/>
            <w:b/>
            <w:sz w:val="22"/>
            <w:szCs w:val="22"/>
          </w:rPr>
          <w:t xml:space="preserve"> </w:t>
        </w:r>
        <w:r w:rsidRPr="000A5D4C">
          <w:rPr>
            <w:rFonts w:ascii="Arial" w:hAnsi="Arial" w:cs="Arial"/>
            <w:sz w:val="22"/>
            <w:szCs w:val="22"/>
          </w:rPr>
          <w:t xml:space="preserve">A) </w:t>
        </w:r>
        <w:commentRangeStart w:id="4690"/>
        <w:r w:rsidRPr="000A5D4C">
          <w:rPr>
            <w:rFonts w:ascii="Arial" w:hAnsi="Arial" w:cs="Arial"/>
            <w:i/>
            <w:sz w:val="22"/>
            <w:szCs w:val="22"/>
          </w:rPr>
          <w:t>In vitro</w:t>
        </w:r>
        <w:r w:rsidRPr="000A5D4C">
          <w:rPr>
            <w:rFonts w:ascii="Arial" w:hAnsi="Arial" w:cs="Arial"/>
            <w:sz w:val="22"/>
            <w:szCs w:val="22"/>
          </w:rPr>
          <w:t xml:space="preserve"> cytotoxicity assays of PBL to BCPAP and K1 cells after </w:t>
        </w:r>
        <w:r w:rsidRPr="000A5D4C">
          <w:rPr>
            <w:rFonts w:ascii="Arial" w:hAnsi="Arial" w:cs="Arial"/>
            <w:bCs/>
            <w:sz w:val="22"/>
            <w:szCs w:val="22"/>
          </w:rPr>
          <w:t>pre-treatment with PLX4032, anti-PD-1 antibody (Nivolunab, 20 µg/ml), or combination PLX4032 and</w:t>
        </w:r>
        <w:r w:rsidRPr="000A5D4C">
          <w:rPr>
            <w:rFonts w:ascii="Arial" w:hAnsi="Arial" w:cs="Arial"/>
            <w:sz w:val="22"/>
            <w:szCs w:val="22"/>
          </w:rPr>
          <w:t xml:space="preserve"> Nivolunab for X hours </w:t>
        </w:r>
        <w:commentRangeEnd w:id="4690"/>
        <w:r w:rsidRPr="000A5D4C">
          <w:rPr>
            <w:rStyle w:val="CommentReference"/>
            <w:rFonts w:ascii="Arial" w:hAnsi="Arial" w:cs="Arial"/>
            <w:sz w:val="22"/>
            <w:szCs w:val="22"/>
          </w:rPr>
          <w:commentReference w:id="4690"/>
        </w:r>
        <w:r w:rsidRPr="000A5D4C">
          <w:rPr>
            <w:rFonts w:ascii="Arial" w:hAnsi="Arial" w:cs="Arial"/>
            <w:sz w:val="22"/>
            <w:szCs w:val="22"/>
          </w:rPr>
          <w:t xml:space="preserve">. </w:t>
        </w:r>
        <w:r w:rsidRPr="000A5D4C">
          <w:rPr>
            <w:rFonts w:ascii="Arial" w:hAnsi="Arial" w:cs="Arial"/>
            <w:bCs/>
            <w:sz w:val="22"/>
            <w:szCs w:val="22"/>
          </w:rPr>
          <w:t>B) INF-γ produced by CD4+ T-cells were analyzed after co-culture with BCPAP or K1 cells that have been treated with PLX4032, Nivolunab, or combination treatment of PLX4032 with</w:t>
        </w:r>
        <w:r w:rsidRPr="000A5D4C">
          <w:rPr>
            <w:rFonts w:ascii="Arial" w:hAnsi="Arial" w:cs="Arial"/>
            <w:bCs/>
            <w:color w:val="000000" w:themeColor="text1"/>
            <w:sz w:val="22"/>
            <w:szCs w:val="22"/>
          </w:rPr>
          <w:t xml:space="preserve"> </w:t>
        </w:r>
        <w:r w:rsidRPr="000A5D4C">
          <w:rPr>
            <w:rFonts w:ascii="Arial" w:hAnsi="Arial" w:cs="Arial"/>
            <w:sz w:val="22"/>
            <w:szCs w:val="22"/>
          </w:rPr>
          <w:t>Nivolunab</w:t>
        </w:r>
        <w:r w:rsidRPr="000A5D4C">
          <w:rPr>
            <w:rFonts w:ascii="Arial" w:hAnsi="Arial" w:cs="Arial"/>
            <w:bCs/>
            <w:sz w:val="22"/>
            <w:szCs w:val="22"/>
          </w:rPr>
          <w:t xml:space="preserve">. </w:t>
        </w:r>
        <w:r w:rsidRPr="000A5D4C">
          <w:rPr>
            <w:rFonts w:ascii="Arial" w:hAnsi="Arial" w:cs="Arial"/>
            <w:sz w:val="22"/>
            <w:szCs w:val="22"/>
          </w:rPr>
          <w:t>C) Therapy</w:t>
        </w:r>
        <w:r w:rsidRPr="000A5D4C">
          <w:rPr>
            <w:rFonts w:ascii="Arial" w:hAnsi="Arial" w:cs="Arial"/>
            <w:bCs/>
            <w:sz w:val="22"/>
            <w:szCs w:val="22"/>
          </w:rPr>
          <w:t xml:space="preserve"> protocol for spontaneous thyroid cancer generated in transgenic mic</w:t>
        </w:r>
        <w:r w:rsidRPr="000A5D4C">
          <w:rPr>
            <w:rFonts w:ascii="Arial" w:hAnsi="Arial" w:cs="Arial"/>
            <w:sz w:val="22"/>
            <w:szCs w:val="22"/>
          </w:rPr>
          <w:t>e. D) Representative images of dissected mouse thyroid tumors after different therapies. E) Tumor weight of each group. F) Tumor immune profiles after single and combined therapy regimens in transgenic mice depicted by heatmap of  fold-changes compared to vehicle+α-IgG treatment (control). G) Representative hematoxylin and eosin staining and IHC staining of tsMHCII expression in mouse tumor specimens.</w:t>
        </w:r>
      </w:ins>
    </w:p>
    <w:p w14:paraId="209040A1" w14:textId="77777777" w:rsidR="003476C7" w:rsidRPr="000A5D4C" w:rsidRDefault="003476C7" w:rsidP="003476C7">
      <w:pPr>
        <w:spacing w:after="0" w:line="240" w:lineRule="auto"/>
        <w:rPr>
          <w:ins w:id="4691" w:author="Guo, Shicheng" w:date="2020-02-11T14:35:00Z"/>
          <w:rFonts w:ascii="Arial" w:hAnsi="Arial" w:cs="Arial"/>
          <w:sz w:val="22"/>
          <w:szCs w:val="22"/>
        </w:rPr>
      </w:pPr>
    </w:p>
    <w:p w14:paraId="590C2499" w14:textId="77777777" w:rsidR="003476C7" w:rsidRPr="000A5D4C" w:rsidRDefault="003476C7" w:rsidP="003476C7">
      <w:pPr>
        <w:spacing w:after="0" w:line="240" w:lineRule="auto"/>
        <w:rPr>
          <w:ins w:id="4692" w:author="Guo, Shicheng" w:date="2020-02-11T14:35:00Z"/>
          <w:rFonts w:ascii="Arial" w:hAnsi="Arial" w:cs="Arial"/>
          <w:sz w:val="22"/>
          <w:szCs w:val="22"/>
        </w:rPr>
      </w:pPr>
      <w:ins w:id="4693" w:author="Guo, Shicheng" w:date="2020-02-11T14:35:00Z">
        <w:r w:rsidRPr="000A5D4C">
          <w:rPr>
            <w:rFonts w:ascii="Arial" w:hAnsi="Arial" w:cs="Arial"/>
            <w:b/>
            <w:sz w:val="22"/>
            <w:szCs w:val="22"/>
          </w:rPr>
          <w:t xml:space="preserve">Fig 6. Schematic model of oncogenic BRAF-dependent regulation of tsMHCII. </w:t>
        </w:r>
        <w:r w:rsidRPr="000A5D4C">
          <w:rPr>
            <w:rFonts w:ascii="Arial" w:hAnsi="Arial" w:cs="Arial"/>
            <w:sz w:val="22"/>
            <w:szCs w:val="22"/>
          </w:rPr>
          <w:t>Our data show that BRAFV600E downregulates tsMHCII expression via the TGF-β1/SMAD3 pathway in PTCs. BRAF inhibitor treatment up-regulates tsMHCII level to  increase tumor cell elimination by the immune system and enhance the response to anti-PD-1 antibody treatment.</w:t>
        </w:r>
      </w:ins>
    </w:p>
    <w:p w14:paraId="41E4DFB1" w14:textId="77777777" w:rsidR="003476C7" w:rsidRPr="000A5D4C" w:rsidRDefault="003476C7" w:rsidP="003476C7">
      <w:pPr>
        <w:spacing w:after="0" w:line="240" w:lineRule="auto"/>
        <w:rPr>
          <w:ins w:id="4694" w:author="Guo, Shicheng" w:date="2020-02-11T14:35:00Z"/>
          <w:rFonts w:ascii="Arial" w:hAnsi="Arial" w:cs="Arial"/>
          <w:b/>
          <w:sz w:val="22"/>
          <w:szCs w:val="22"/>
        </w:rPr>
      </w:pPr>
    </w:p>
    <w:p w14:paraId="1B11C62A" w14:textId="77777777" w:rsidR="00261081" w:rsidRPr="000A5D4C" w:rsidRDefault="00261081" w:rsidP="00261081">
      <w:pPr>
        <w:spacing w:after="0" w:line="240" w:lineRule="auto"/>
        <w:rPr>
          <w:ins w:id="4695" w:author="Guo, Shicheng" w:date="2020-02-11T14:36:00Z"/>
          <w:rFonts w:ascii="Arial" w:hAnsi="Arial" w:cs="Arial"/>
          <w:b/>
          <w:sz w:val="22"/>
          <w:szCs w:val="22"/>
        </w:rPr>
      </w:pPr>
      <w:ins w:id="4696" w:author="Guo, Shicheng" w:date="2020-02-11T14:36:00Z">
        <w:r w:rsidRPr="000A5D4C">
          <w:rPr>
            <w:rFonts w:ascii="Arial" w:hAnsi="Arial" w:cs="Arial"/>
            <w:b/>
            <w:sz w:val="22"/>
            <w:szCs w:val="22"/>
          </w:rPr>
          <w:t>Supplementary Information</w:t>
        </w:r>
      </w:ins>
    </w:p>
    <w:p w14:paraId="13EBECD0" w14:textId="77777777" w:rsidR="00261081" w:rsidRPr="000A5D4C" w:rsidRDefault="00261081" w:rsidP="00261081">
      <w:pPr>
        <w:spacing w:after="0" w:line="240" w:lineRule="auto"/>
        <w:rPr>
          <w:ins w:id="4697" w:author="Guo, Shicheng" w:date="2020-02-11T14:36:00Z"/>
          <w:rFonts w:ascii="Arial" w:hAnsi="Arial" w:cs="Arial"/>
          <w:b/>
          <w:sz w:val="22"/>
          <w:szCs w:val="22"/>
        </w:rPr>
      </w:pPr>
      <w:commentRangeStart w:id="4698"/>
      <w:ins w:id="4699" w:author="Guo, Shicheng" w:date="2020-02-11T14:36:00Z">
        <w:r w:rsidRPr="000A5D4C">
          <w:rPr>
            <w:rFonts w:ascii="Arial" w:hAnsi="Arial" w:cs="Arial"/>
            <w:b/>
            <w:sz w:val="22"/>
            <w:szCs w:val="22"/>
          </w:rPr>
          <w:t>Supplemental Figure Legends</w:t>
        </w:r>
        <w:commentRangeEnd w:id="4698"/>
        <w:r w:rsidRPr="000A5D4C">
          <w:rPr>
            <w:rStyle w:val="CommentReference"/>
            <w:rFonts w:ascii="Arial" w:hAnsi="Arial" w:cs="Arial"/>
            <w:sz w:val="22"/>
            <w:szCs w:val="22"/>
          </w:rPr>
          <w:commentReference w:id="4698"/>
        </w:r>
      </w:ins>
    </w:p>
    <w:p w14:paraId="5CE899D7" w14:textId="1766F38B" w:rsidR="00261081" w:rsidRPr="000A5D4C" w:rsidRDefault="00D549F5" w:rsidP="00261081">
      <w:pPr>
        <w:spacing w:after="0" w:line="240" w:lineRule="auto"/>
        <w:rPr>
          <w:ins w:id="4700" w:author="Guo, Shicheng" w:date="2020-02-11T14:36:00Z"/>
          <w:rFonts w:ascii="Arial" w:hAnsi="Arial" w:cs="Arial"/>
          <w:sz w:val="22"/>
          <w:szCs w:val="22"/>
        </w:rPr>
      </w:pPr>
      <w:ins w:id="4701" w:author="Guo, Shicheng" w:date="2020-02-11T14:37:00Z">
        <w:r>
          <w:rPr>
            <w:rFonts w:ascii="Arial" w:hAnsi="Arial" w:cs="Arial"/>
            <w:b/>
            <w:sz w:val="22"/>
            <w:szCs w:val="22"/>
          </w:rPr>
          <w:t xml:space="preserve">Figure </w:t>
        </w:r>
      </w:ins>
      <w:ins w:id="4702" w:author="Guo, Shicheng" w:date="2020-02-11T14:36:00Z">
        <w:r w:rsidR="00261081" w:rsidRPr="000A5D4C">
          <w:rPr>
            <w:rFonts w:ascii="Arial" w:hAnsi="Arial" w:cs="Arial"/>
            <w:b/>
            <w:sz w:val="22"/>
            <w:szCs w:val="22"/>
          </w:rPr>
          <w:t>S1. Tandem mass spectrum and corresponding iTRAQ reporter ions.</w:t>
        </w:r>
        <w:r w:rsidR="00261081" w:rsidRPr="000A5D4C">
          <w:rPr>
            <w:rFonts w:ascii="Arial" w:hAnsi="Arial" w:cs="Arial"/>
            <w:sz w:val="22"/>
            <w:szCs w:val="22"/>
          </w:rPr>
          <w:t xml:space="preserve"> A).Tandem mass spectrum identifying a peptide from HLA-DPA1. B). iTRAQ reporter ions for the HLA-DPA1 peptide.</w:t>
        </w:r>
      </w:ins>
    </w:p>
    <w:p w14:paraId="6262A25F" w14:textId="77777777" w:rsidR="00261081" w:rsidRPr="000A5D4C" w:rsidRDefault="00261081" w:rsidP="00261081">
      <w:pPr>
        <w:spacing w:after="0" w:line="240" w:lineRule="auto"/>
        <w:rPr>
          <w:ins w:id="4703" w:author="Guo, Shicheng" w:date="2020-02-11T14:36:00Z"/>
          <w:rFonts w:ascii="Arial" w:hAnsi="Arial" w:cs="Arial"/>
          <w:sz w:val="22"/>
          <w:szCs w:val="22"/>
        </w:rPr>
      </w:pPr>
    </w:p>
    <w:p w14:paraId="7CFC0B79" w14:textId="58811A08" w:rsidR="00261081" w:rsidRPr="000A5D4C" w:rsidRDefault="00D549F5" w:rsidP="00261081">
      <w:pPr>
        <w:spacing w:after="0" w:line="240" w:lineRule="auto"/>
        <w:rPr>
          <w:ins w:id="4704" w:author="Guo, Shicheng" w:date="2020-02-11T14:36:00Z"/>
          <w:rFonts w:ascii="Arial" w:hAnsi="Arial" w:cs="Arial"/>
          <w:sz w:val="22"/>
          <w:szCs w:val="22"/>
        </w:rPr>
      </w:pPr>
      <w:ins w:id="4705" w:author="Guo, Shicheng" w:date="2020-02-11T14:37:00Z">
        <w:r>
          <w:rPr>
            <w:rFonts w:ascii="Arial" w:hAnsi="Arial" w:cs="Arial"/>
            <w:b/>
            <w:sz w:val="22"/>
            <w:szCs w:val="22"/>
          </w:rPr>
          <w:t xml:space="preserve">Figure </w:t>
        </w:r>
      </w:ins>
      <w:ins w:id="4706" w:author="Guo, Shicheng" w:date="2020-02-11T14:36:00Z">
        <w:r w:rsidR="00261081" w:rsidRPr="000A5D4C">
          <w:rPr>
            <w:rFonts w:ascii="Arial" w:hAnsi="Arial" w:cs="Arial"/>
            <w:b/>
            <w:sz w:val="22"/>
            <w:szCs w:val="22"/>
          </w:rPr>
          <w:t>S2. TsMHCII expression in PTC was downregulated by BRAFV600E at the transcriptional level.</w:t>
        </w:r>
        <w:r w:rsidR="00261081" w:rsidRPr="000A5D4C">
          <w:rPr>
            <w:rFonts w:ascii="Arial" w:hAnsi="Arial" w:cs="Arial"/>
            <w:sz w:val="22"/>
            <w:szCs w:val="22"/>
          </w:rPr>
          <w:t xml:space="preserve"> A) Real-time PCR detection of CIITA and tsMHCII in BCPAP and K1 cells after treatment by </w:t>
        </w:r>
        <w:r w:rsidR="00261081" w:rsidRPr="000A5D4C">
          <w:rPr>
            <w:rFonts w:ascii="Arial" w:hAnsi="Arial" w:cs="Arial"/>
            <w:bCs/>
            <w:sz w:val="22"/>
            <w:szCs w:val="22"/>
          </w:rPr>
          <w:t xml:space="preserve">PLX4032 for 72 h; abbreviations used: Ctrl=untreated cells, PLX4032=BRAF inhibitor treated cells. B) Transcript levels </w:t>
        </w:r>
        <w:r w:rsidR="00261081" w:rsidRPr="000A5D4C">
          <w:rPr>
            <w:rFonts w:ascii="Arial" w:hAnsi="Arial" w:cs="Arial"/>
            <w:sz w:val="22"/>
            <w:szCs w:val="22"/>
          </w:rPr>
          <w:t xml:space="preserve">of CIITA and tsMHCII in BCPAP and K1 cells after treatment by </w:t>
        </w:r>
        <w:r w:rsidR="00261081" w:rsidRPr="000A5D4C">
          <w:rPr>
            <w:rFonts w:ascii="Arial" w:hAnsi="Arial" w:cs="Arial"/>
            <w:bCs/>
            <w:sz w:val="22"/>
            <w:szCs w:val="22"/>
          </w:rPr>
          <w:t xml:space="preserve">U0126 72 h; abbreviations used: Ctrl=untreated cells, U0126=MEK inhibitor treated cells.  </w:t>
        </w:r>
      </w:ins>
    </w:p>
    <w:p w14:paraId="6C510F8C" w14:textId="77777777" w:rsidR="00261081" w:rsidRPr="000A5D4C" w:rsidRDefault="00261081" w:rsidP="00261081">
      <w:pPr>
        <w:spacing w:after="0" w:line="240" w:lineRule="auto"/>
        <w:rPr>
          <w:ins w:id="4707" w:author="Guo, Shicheng" w:date="2020-02-11T14:36:00Z"/>
          <w:rFonts w:ascii="Arial" w:hAnsi="Arial" w:cs="Arial"/>
          <w:b/>
          <w:bCs/>
          <w:sz w:val="22"/>
          <w:szCs w:val="22"/>
        </w:rPr>
      </w:pPr>
    </w:p>
    <w:p w14:paraId="7CCE71F4" w14:textId="473D6F78" w:rsidR="00261081" w:rsidRPr="000A5D4C" w:rsidRDefault="00D549F5" w:rsidP="00261081">
      <w:pPr>
        <w:spacing w:after="0" w:line="240" w:lineRule="auto"/>
        <w:rPr>
          <w:ins w:id="4708" w:author="Guo, Shicheng" w:date="2020-02-11T14:36:00Z"/>
          <w:rFonts w:ascii="Arial" w:hAnsi="Arial" w:cs="Arial"/>
          <w:sz w:val="22"/>
          <w:szCs w:val="22"/>
        </w:rPr>
      </w:pPr>
      <w:ins w:id="4709" w:author="Guo, Shicheng" w:date="2020-02-11T14:37:00Z">
        <w:r>
          <w:rPr>
            <w:rFonts w:ascii="Arial" w:hAnsi="Arial" w:cs="Arial"/>
            <w:b/>
            <w:sz w:val="22"/>
            <w:szCs w:val="22"/>
          </w:rPr>
          <w:lastRenderedPageBreak/>
          <w:t xml:space="preserve">Figure </w:t>
        </w:r>
      </w:ins>
      <w:ins w:id="4710" w:author="Guo, Shicheng" w:date="2020-02-11T14:36:00Z">
        <w:r w:rsidR="00261081" w:rsidRPr="000A5D4C">
          <w:rPr>
            <w:rFonts w:ascii="Arial" w:hAnsi="Arial" w:cs="Arial"/>
            <w:b/>
            <w:sz w:val="22"/>
            <w:szCs w:val="22"/>
          </w:rPr>
          <w:t xml:space="preserve">S3. BRAFV600E-upregulated TGF-β1 altered tsMHCII expression. </w:t>
        </w:r>
        <w:r w:rsidR="00261081" w:rsidRPr="000A5D4C">
          <w:rPr>
            <w:rFonts w:ascii="Arial" w:hAnsi="Arial" w:cs="Arial"/>
            <w:sz w:val="22"/>
            <w:szCs w:val="22"/>
          </w:rPr>
          <w:t>A) Time course expression of CIITA and tsMHCII in BCPAP and K1 by real-time PCR. B) Quantitative detection of TGF-β1 in the extracellular medium of BCPAP and K1 cells over time via ELISA. C) ELISA quantification of  secreted TGF-β1 after treatment with PLX4032; abbreviations used: Ctrl=untreated cells, PLX4032=BRAF inhibitor treatment. D) Transcript levels of CIITA and tsMHCII in BCPAP and K1 cells after treatment with  TGF-β1 (10 ng/ml) for 72 h. E) Transcript levels of</w:t>
        </w:r>
        <w:r w:rsidR="00261081" w:rsidRPr="000A5D4C">
          <w:rPr>
            <w:rFonts w:ascii="Arial" w:hAnsi="Arial" w:cs="Arial"/>
            <w:b/>
            <w:sz w:val="22"/>
            <w:szCs w:val="22"/>
          </w:rPr>
          <w:t xml:space="preserve"> </w:t>
        </w:r>
        <w:r w:rsidR="00261081" w:rsidRPr="000A5D4C">
          <w:rPr>
            <w:rFonts w:ascii="Arial" w:hAnsi="Arial" w:cs="Arial"/>
            <w:sz w:val="22"/>
            <w:szCs w:val="22"/>
          </w:rPr>
          <w:t xml:space="preserve">tsMHCII in BCPAP and K1 cells after treatment with PLX4032 alone or combined with TGF-β1. </w:t>
        </w:r>
      </w:ins>
    </w:p>
    <w:p w14:paraId="16F6A6D6" w14:textId="77777777" w:rsidR="00261081" w:rsidRPr="000A5D4C" w:rsidRDefault="00261081" w:rsidP="00261081">
      <w:pPr>
        <w:spacing w:after="0" w:line="240" w:lineRule="auto"/>
        <w:rPr>
          <w:ins w:id="4711" w:author="Guo, Shicheng" w:date="2020-02-11T14:36:00Z"/>
          <w:rFonts w:ascii="Arial" w:hAnsi="Arial" w:cs="Arial"/>
          <w:sz w:val="22"/>
          <w:szCs w:val="22"/>
        </w:rPr>
      </w:pPr>
    </w:p>
    <w:p w14:paraId="0F6B29B3" w14:textId="68CEB1DA" w:rsidR="00261081" w:rsidRPr="000A5D4C" w:rsidRDefault="00D549F5" w:rsidP="00261081">
      <w:pPr>
        <w:spacing w:after="0" w:line="240" w:lineRule="auto"/>
        <w:rPr>
          <w:ins w:id="4712" w:author="Guo, Shicheng" w:date="2020-02-11T14:36:00Z"/>
          <w:rFonts w:ascii="Arial" w:hAnsi="Arial" w:cs="Arial"/>
          <w:sz w:val="22"/>
          <w:szCs w:val="22"/>
        </w:rPr>
      </w:pPr>
      <w:ins w:id="4713" w:author="Guo, Shicheng" w:date="2020-02-11T14:37:00Z">
        <w:r>
          <w:rPr>
            <w:rFonts w:ascii="Arial" w:hAnsi="Arial" w:cs="Arial"/>
            <w:b/>
            <w:sz w:val="22"/>
            <w:szCs w:val="22"/>
          </w:rPr>
          <w:t xml:space="preserve">Figure </w:t>
        </w:r>
      </w:ins>
      <w:ins w:id="4714" w:author="Guo, Shicheng" w:date="2020-02-11T14:36:00Z">
        <w:r w:rsidR="00261081" w:rsidRPr="000A5D4C">
          <w:rPr>
            <w:rFonts w:ascii="Arial" w:hAnsi="Arial" w:cs="Arial"/>
            <w:b/>
            <w:sz w:val="22"/>
            <w:szCs w:val="22"/>
          </w:rPr>
          <w:t>S4. TGF-β1 mediates downregulation of tsMHCII in BRAFV600E PTC cells via SMAD3.</w:t>
        </w:r>
        <w:r w:rsidR="00261081" w:rsidRPr="000A5D4C">
          <w:rPr>
            <w:rFonts w:ascii="Arial" w:hAnsi="Arial" w:cs="Arial"/>
            <w:sz w:val="22"/>
            <w:szCs w:val="22"/>
          </w:rPr>
          <w:t xml:space="preserve"> Western blot analysis of p-SMAD3 and SMAD3 expression in BCPAP and K1 cells treated for 48 h with or without C) PLX4032, D) U0126, A) TGF-β1, or B) SIS3, respectively. E) Real-time PCR detection of CIITA and tsMHCII transcripts in BCPAP and K1 cells after treatment by 10 µM SIS3 for 48 h. F) Transcript level of CIITA and tsMHCII in BRAFV600E transfected TPC1 cells after treatment by DOX or combination DOX and  SIS3 for 48 hr. Untreated cell controls are labeled as “Ctrl” in the figure.</w:t>
        </w:r>
      </w:ins>
    </w:p>
    <w:p w14:paraId="1D2B7638" w14:textId="77777777" w:rsidR="00261081" w:rsidRPr="000A5D4C" w:rsidRDefault="00261081" w:rsidP="00261081">
      <w:pPr>
        <w:spacing w:after="0" w:line="240" w:lineRule="auto"/>
        <w:rPr>
          <w:ins w:id="4715" w:author="Guo, Shicheng" w:date="2020-02-11T14:36:00Z"/>
          <w:rFonts w:ascii="Arial" w:hAnsi="Arial" w:cs="Arial"/>
          <w:sz w:val="22"/>
          <w:szCs w:val="22"/>
        </w:rPr>
      </w:pPr>
    </w:p>
    <w:p w14:paraId="2763130B" w14:textId="7D5BA836" w:rsidR="00261081" w:rsidRPr="000A5D4C" w:rsidRDefault="00D549F5" w:rsidP="00261081">
      <w:pPr>
        <w:spacing w:after="0" w:line="240" w:lineRule="auto"/>
        <w:rPr>
          <w:ins w:id="4716" w:author="Guo, Shicheng" w:date="2020-02-11T14:36:00Z"/>
          <w:rFonts w:ascii="Arial" w:hAnsi="Arial" w:cs="Arial"/>
          <w:sz w:val="22"/>
          <w:szCs w:val="22"/>
        </w:rPr>
      </w:pPr>
      <w:ins w:id="4717" w:author="Guo, Shicheng" w:date="2020-02-11T14:37:00Z">
        <w:r>
          <w:rPr>
            <w:rFonts w:ascii="Arial" w:hAnsi="Arial" w:cs="Arial"/>
            <w:b/>
            <w:sz w:val="22"/>
            <w:szCs w:val="22"/>
          </w:rPr>
          <w:t xml:space="preserve">Figure </w:t>
        </w:r>
      </w:ins>
      <w:ins w:id="4718" w:author="Guo, Shicheng" w:date="2020-02-11T14:36:00Z">
        <w:r w:rsidR="00261081" w:rsidRPr="000A5D4C">
          <w:rPr>
            <w:rFonts w:ascii="Arial" w:hAnsi="Arial" w:cs="Arial"/>
            <w:b/>
            <w:sz w:val="22"/>
            <w:szCs w:val="22"/>
          </w:rPr>
          <w:t>S5. TIMER web tool analysis of tsMCHII components in various cancers.</w:t>
        </w:r>
        <w:r w:rsidR="00261081" w:rsidRPr="000A5D4C">
          <w:rPr>
            <w:rFonts w:ascii="Arial" w:hAnsi="Arial" w:cs="Arial"/>
            <w:sz w:val="22"/>
            <w:szCs w:val="22"/>
          </w:rPr>
          <w:t xml:space="preserve"> Violin plots depict the association between mRNA expression of A) HLA-DQA1, B) HLA-DRA, and C) HLA-DPA1 in various tumor types. </w:t>
        </w:r>
        <w:commentRangeStart w:id="4719"/>
        <w:r w:rsidR="00261081" w:rsidRPr="000A5D4C">
          <w:rPr>
            <w:rFonts w:ascii="Arial" w:hAnsi="Arial" w:cs="Arial"/>
            <w:sz w:val="22"/>
            <w:szCs w:val="22"/>
          </w:rPr>
          <w:t>Red boxes highlight the association between tsMCHII genes and thyroid carcinomas.</w:t>
        </w:r>
        <w:commentRangeEnd w:id="4719"/>
        <w:r w:rsidR="00261081" w:rsidRPr="000A5D4C">
          <w:rPr>
            <w:rStyle w:val="CommentReference"/>
            <w:rFonts w:ascii="Arial" w:hAnsi="Arial" w:cs="Arial"/>
            <w:sz w:val="22"/>
            <w:szCs w:val="22"/>
          </w:rPr>
          <w:commentReference w:id="4719"/>
        </w:r>
      </w:ins>
    </w:p>
    <w:p w14:paraId="1EDE5887" w14:textId="77777777" w:rsidR="00261081" w:rsidRPr="000A5D4C" w:rsidRDefault="00261081" w:rsidP="00261081">
      <w:pPr>
        <w:spacing w:after="0" w:line="240" w:lineRule="auto"/>
        <w:rPr>
          <w:ins w:id="4720" w:author="Guo, Shicheng" w:date="2020-02-11T14:36:00Z"/>
          <w:rFonts w:ascii="Arial" w:hAnsi="Arial" w:cs="Arial"/>
          <w:sz w:val="22"/>
          <w:szCs w:val="22"/>
        </w:rPr>
      </w:pPr>
    </w:p>
    <w:p w14:paraId="52F6EA1D" w14:textId="6A8118BE" w:rsidR="00261081" w:rsidRPr="000A5D4C" w:rsidRDefault="00D549F5" w:rsidP="00261081">
      <w:pPr>
        <w:spacing w:after="0" w:line="240" w:lineRule="auto"/>
        <w:rPr>
          <w:ins w:id="4721" w:author="Guo, Shicheng" w:date="2020-02-11T14:36:00Z"/>
          <w:rFonts w:ascii="Arial" w:hAnsi="Arial" w:cs="Arial"/>
          <w:b/>
          <w:sz w:val="22"/>
          <w:szCs w:val="22"/>
        </w:rPr>
      </w:pPr>
      <w:ins w:id="4722" w:author="Guo, Shicheng" w:date="2020-02-11T14:37:00Z">
        <w:r>
          <w:rPr>
            <w:rFonts w:ascii="Arial" w:hAnsi="Arial" w:cs="Arial"/>
            <w:b/>
            <w:sz w:val="22"/>
            <w:szCs w:val="22"/>
          </w:rPr>
          <w:t xml:space="preserve">Figure </w:t>
        </w:r>
      </w:ins>
      <w:ins w:id="4723" w:author="Guo, Shicheng" w:date="2020-02-11T14:36:00Z">
        <w:r w:rsidR="00261081" w:rsidRPr="000A5D4C">
          <w:rPr>
            <w:rFonts w:ascii="Arial" w:hAnsi="Arial" w:cs="Arial"/>
            <w:b/>
            <w:sz w:val="22"/>
            <w:szCs w:val="22"/>
          </w:rPr>
          <w:t>S6. Representative hematoxylin and eosin staining in mouse liver (left) and kidney (right) specimens.</w:t>
        </w:r>
      </w:ins>
    </w:p>
    <w:p w14:paraId="658047C7" w14:textId="77777777" w:rsidR="00261081" w:rsidRPr="000A5D4C" w:rsidRDefault="00261081" w:rsidP="00261081">
      <w:pPr>
        <w:spacing w:after="0" w:line="240" w:lineRule="auto"/>
        <w:rPr>
          <w:ins w:id="4724" w:author="Guo, Shicheng" w:date="2020-02-11T14:36:00Z"/>
          <w:rFonts w:ascii="Arial" w:hAnsi="Arial" w:cs="Arial"/>
          <w:sz w:val="22"/>
          <w:szCs w:val="22"/>
        </w:rPr>
      </w:pPr>
    </w:p>
    <w:p w14:paraId="054E970E" w14:textId="77777777" w:rsidR="00261081" w:rsidRPr="000A5D4C" w:rsidRDefault="00261081" w:rsidP="00261081">
      <w:pPr>
        <w:spacing w:line="240" w:lineRule="auto"/>
        <w:rPr>
          <w:ins w:id="4725" w:author="Guo, Shicheng" w:date="2020-02-11T14:36:00Z"/>
          <w:rFonts w:ascii="Arial" w:hAnsi="Arial" w:cs="Arial"/>
          <w:b/>
          <w:sz w:val="22"/>
          <w:szCs w:val="22"/>
        </w:rPr>
      </w:pPr>
      <w:ins w:id="4726" w:author="Guo, Shicheng" w:date="2020-02-11T14:36:00Z">
        <w:r w:rsidRPr="000A5D4C">
          <w:rPr>
            <w:rFonts w:ascii="Arial" w:hAnsi="Arial" w:cs="Arial"/>
            <w:b/>
            <w:sz w:val="22"/>
            <w:szCs w:val="22"/>
          </w:rPr>
          <w:br w:type="page"/>
        </w:r>
      </w:ins>
    </w:p>
    <w:p w14:paraId="3305ADEF" w14:textId="5E5424F9" w:rsidR="00261081" w:rsidRPr="000A5D4C" w:rsidRDefault="00261081" w:rsidP="00261081">
      <w:pPr>
        <w:spacing w:line="240" w:lineRule="auto"/>
        <w:rPr>
          <w:ins w:id="4727" w:author="Guo, Shicheng" w:date="2020-02-11T14:36:00Z"/>
          <w:rFonts w:ascii="Arial" w:hAnsi="Arial" w:cs="Arial"/>
          <w:b/>
          <w:sz w:val="22"/>
          <w:szCs w:val="22"/>
        </w:rPr>
      </w:pPr>
      <w:ins w:id="4728" w:author="Guo, Shicheng" w:date="2020-02-11T14:36:00Z">
        <w:r w:rsidRPr="000A5D4C">
          <w:rPr>
            <w:rFonts w:ascii="Arial" w:hAnsi="Arial" w:cs="Arial"/>
            <w:b/>
            <w:sz w:val="22"/>
            <w:szCs w:val="22"/>
          </w:rPr>
          <w:lastRenderedPageBreak/>
          <w:t xml:space="preserve">Table </w:t>
        </w:r>
        <w:r>
          <w:rPr>
            <w:rFonts w:ascii="Arial" w:hAnsi="Arial" w:cs="Arial"/>
            <w:b/>
            <w:sz w:val="22"/>
            <w:szCs w:val="22"/>
          </w:rPr>
          <w:t>S</w:t>
        </w:r>
        <w:r w:rsidRPr="000A5D4C">
          <w:rPr>
            <w:rFonts w:ascii="Arial" w:hAnsi="Arial" w:cs="Arial"/>
            <w:b/>
            <w:sz w:val="22"/>
            <w:szCs w:val="22"/>
          </w:rPr>
          <w:t xml:space="preserve">1. </w:t>
        </w:r>
        <w:r w:rsidRPr="000A5D4C">
          <w:rPr>
            <w:rFonts w:ascii="Arial" w:eastAsia="AdvOTdadbfad7.B" w:hAnsi="Arial" w:cs="Arial"/>
            <w:b/>
            <w:sz w:val="22"/>
            <w:szCs w:val="22"/>
          </w:rPr>
          <w:t xml:space="preserve">Correlation between </w:t>
        </w:r>
        <w:r w:rsidRPr="000A5D4C">
          <w:rPr>
            <w:rFonts w:ascii="Arial" w:hAnsi="Arial" w:cs="Arial"/>
            <w:b/>
            <w:sz w:val="22"/>
            <w:szCs w:val="22"/>
          </w:rPr>
          <w:t>MHCII</w:t>
        </w:r>
        <w:r w:rsidRPr="000A5D4C">
          <w:rPr>
            <w:rFonts w:ascii="Arial" w:eastAsia="AdvOTdadbfad7.B" w:hAnsi="Arial" w:cs="Arial"/>
            <w:b/>
            <w:sz w:val="22"/>
            <w:szCs w:val="22"/>
          </w:rPr>
          <w:t xml:space="preserve"> expression and clinicopathological factors in </w:t>
        </w:r>
        <w:r w:rsidRPr="000A5D4C">
          <w:rPr>
            <w:rFonts w:ascii="Arial" w:hAnsi="Arial" w:cs="Arial"/>
            <w:b/>
            <w:sz w:val="22"/>
            <w:szCs w:val="22"/>
          </w:rPr>
          <w:t>P</w:t>
        </w:r>
        <w:r w:rsidRPr="000A5D4C">
          <w:rPr>
            <w:rFonts w:ascii="Arial" w:eastAsia="AdvOTdadbfad7.B" w:hAnsi="Arial" w:cs="Arial"/>
            <w:b/>
            <w:sz w:val="22"/>
            <w:szCs w:val="22"/>
          </w:rPr>
          <w:t>TC</w:t>
        </w:r>
        <w:r w:rsidRPr="000A5D4C">
          <w:rPr>
            <w:rFonts w:ascii="Arial" w:hAnsi="Arial" w:cs="Arial"/>
            <w:b/>
            <w:sz w:val="22"/>
            <w:szCs w:val="22"/>
          </w:rPr>
          <w:t xml:space="preserve"> patients</w:t>
        </w:r>
      </w:ins>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632"/>
        <w:gridCol w:w="1329"/>
        <w:gridCol w:w="1767"/>
        <w:gridCol w:w="897"/>
        <w:gridCol w:w="2025"/>
        <w:gridCol w:w="1414"/>
      </w:tblGrid>
      <w:tr w:rsidR="00261081" w:rsidRPr="000A5D4C" w14:paraId="71D1D2EA" w14:textId="77777777" w:rsidTr="000A5D4C">
        <w:trPr>
          <w:ins w:id="4729" w:author="Guo, Shicheng" w:date="2020-02-11T14:36:00Z"/>
        </w:trPr>
        <w:tc>
          <w:tcPr>
            <w:tcW w:w="757" w:type="pct"/>
            <w:tcBorders>
              <w:bottom w:val="nil"/>
            </w:tcBorders>
          </w:tcPr>
          <w:p w14:paraId="7BEE65FD" w14:textId="77777777" w:rsidR="00261081" w:rsidRPr="000A5D4C" w:rsidRDefault="00261081" w:rsidP="000A5D4C">
            <w:pPr>
              <w:spacing w:line="240" w:lineRule="auto"/>
              <w:rPr>
                <w:ins w:id="4730" w:author="Guo, Shicheng" w:date="2020-02-11T14:36:00Z"/>
                <w:rFonts w:ascii="Arial" w:hAnsi="Arial" w:cs="Arial"/>
                <w:sz w:val="22"/>
                <w:szCs w:val="22"/>
              </w:rPr>
            </w:pPr>
            <w:ins w:id="4731" w:author="Guo, Shicheng" w:date="2020-02-11T14:36:00Z">
              <w:r w:rsidRPr="000A5D4C">
                <w:rPr>
                  <w:rFonts w:ascii="Arial" w:hAnsi="Arial" w:cs="Arial"/>
                  <w:sz w:val="22"/>
                  <w:szCs w:val="22"/>
                </w:rPr>
                <w:t>Variable</w:t>
              </w:r>
            </w:ins>
          </w:p>
        </w:tc>
        <w:tc>
          <w:tcPr>
            <w:tcW w:w="1385" w:type="pct"/>
            <w:gridSpan w:val="2"/>
            <w:tcBorders>
              <w:bottom w:val="nil"/>
            </w:tcBorders>
          </w:tcPr>
          <w:p w14:paraId="03CB95A6" w14:textId="77777777" w:rsidR="00261081" w:rsidRPr="000A5D4C" w:rsidRDefault="00261081" w:rsidP="000A5D4C">
            <w:pPr>
              <w:spacing w:line="240" w:lineRule="auto"/>
              <w:jc w:val="center"/>
              <w:rPr>
                <w:ins w:id="4732" w:author="Guo, Shicheng" w:date="2020-02-11T14:36:00Z"/>
                <w:rFonts w:ascii="Arial" w:hAnsi="Arial" w:cs="Arial"/>
                <w:sz w:val="22"/>
                <w:szCs w:val="22"/>
              </w:rPr>
            </w:pPr>
            <w:ins w:id="4733" w:author="Guo, Shicheng" w:date="2020-02-11T14:36:00Z">
              <w:r w:rsidRPr="000A5D4C">
                <w:rPr>
                  <w:rFonts w:ascii="Arial" w:hAnsi="Arial" w:cs="Arial"/>
                  <w:sz w:val="22"/>
                  <w:szCs w:val="22"/>
                </w:rPr>
                <w:t>Low expression</w:t>
              </w:r>
            </w:ins>
          </w:p>
        </w:tc>
        <w:tc>
          <w:tcPr>
            <w:tcW w:w="1247" w:type="pct"/>
            <w:gridSpan w:val="2"/>
            <w:tcBorders>
              <w:bottom w:val="nil"/>
            </w:tcBorders>
          </w:tcPr>
          <w:p w14:paraId="3438A2CC" w14:textId="77777777" w:rsidR="00261081" w:rsidRPr="000A5D4C" w:rsidRDefault="00261081" w:rsidP="000A5D4C">
            <w:pPr>
              <w:spacing w:line="240" w:lineRule="auto"/>
              <w:jc w:val="center"/>
              <w:rPr>
                <w:ins w:id="4734" w:author="Guo, Shicheng" w:date="2020-02-11T14:36:00Z"/>
                <w:rFonts w:ascii="Arial" w:hAnsi="Arial" w:cs="Arial"/>
                <w:sz w:val="22"/>
                <w:szCs w:val="22"/>
              </w:rPr>
            </w:pPr>
            <w:ins w:id="4735" w:author="Guo, Shicheng" w:date="2020-02-11T14:36:00Z">
              <w:r w:rsidRPr="000A5D4C">
                <w:rPr>
                  <w:rFonts w:ascii="Arial" w:hAnsi="Arial" w:cs="Arial"/>
                  <w:sz w:val="22"/>
                  <w:szCs w:val="22"/>
                </w:rPr>
                <w:t>High expression</w:t>
              </w:r>
            </w:ins>
          </w:p>
        </w:tc>
        <w:tc>
          <w:tcPr>
            <w:tcW w:w="948" w:type="pct"/>
            <w:tcBorders>
              <w:bottom w:val="nil"/>
            </w:tcBorders>
          </w:tcPr>
          <w:p w14:paraId="7BCA4D5D" w14:textId="77777777" w:rsidR="00261081" w:rsidRPr="000A5D4C" w:rsidRDefault="00261081" w:rsidP="000A5D4C">
            <w:pPr>
              <w:spacing w:line="240" w:lineRule="auto"/>
              <w:jc w:val="center"/>
              <w:rPr>
                <w:ins w:id="4736" w:author="Guo, Shicheng" w:date="2020-02-11T14:36:00Z"/>
                <w:rFonts w:ascii="Arial" w:hAnsi="Arial" w:cs="Arial"/>
                <w:sz w:val="22"/>
                <w:szCs w:val="22"/>
                <w:vertAlign w:val="superscript"/>
              </w:rPr>
            </w:pPr>
            <w:ins w:id="4737" w:author="Guo, Shicheng" w:date="2020-02-11T14:36:00Z">
              <w:r w:rsidRPr="000A5D4C">
                <w:rPr>
                  <w:rFonts w:ascii="Arial" w:hAnsi="Arial" w:cs="Arial"/>
                  <w:sz w:val="22"/>
                  <w:szCs w:val="22"/>
                </w:rPr>
                <w:t>X</w:t>
              </w:r>
              <w:r w:rsidRPr="000A5D4C">
                <w:rPr>
                  <w:rFonts w:ascii="Arial" w:hAnsi="Arial" w:cs="Arial"/>
                  <w:sz w:val="22"/>
                  <w:szCs w:val="22"/>
                  <w:vertAlign w:val="superscript"/>
                </w:rPr>
                <w:t>2</w:t>
              </w:r>
            </w:ins>
          </w:p>
        </w:tc>
        <w:tc>
          <w:tcPr>
            <w:tcW w:w="662" w:type="pct"/>
            <w:tcBorders>
              <w:bottom w:val="nil"/>
            </w:tcBorders>
          </w:tcPr>
          <w:p w14:paraId="1B06E026" w14:textId="77777777" w:rsidR="00261081" w:rsidRPr="000A5D4C" w:rsidRDefault="00261081" w:rsidP="000A5D4C">
            <w:pPr>
              <w:spacing w:line="240" w:lineRule="auto"/>
              <w:jc w:val="center"/>
              <w:rPr>
                <w:ins w:id="4738" w:author="Guo, Shicheng" w:date="2020-02-11T14:36:00Z"/>
                <w:rFonts w:ascii="Arial" w:hAnsi="Arial" w:cs="Arial"/>
                <w:i/>
                <w:sz w:val="22"/>
                <w:szCs w:val="22"/>
              </w:rPr>
            </w:pPr>
            <w:ins w:id="4739" w:author="Guo, Shicheng" w:date="2020-02-11T14:36:00Z">
              <w:r w:rsidRPr="000A5D4C">
                <w:rPr>
                  <w:rFonts w:ascii="Arial" w:hAnsi="Arial" w:cs="Arial"/>
                  <w:i/>
                  <w:sz w:val="22"/>
                  <w:szCs w:val="22"/>
                </w:rPr>
                <w:t>P</w:t>
              </w:r>
            </w:ins>
          </w:p>
        </w:tc>
      </w:tr>
      <w:tr w:rsidR="00261081" w:rsidRPr="000A5D4C" w14:paraId="217FF5EA" w14:textId="77777777" w:rsidTr="000A5D4C">
        <w:trPr>
          <w:ins w:id="4740" w:author="Guo, Shicheng" w:date="2020-02-11T14:36:00Z"/>
        </w:trPr>
        <w:tc>
          <w:tcPr>
            <w:tcW w:w="757" w:type="pct"/>
            <w:tcBorders>
              <w:top w:val="single" w:sz="4" w:space="0" w:color="auto"/>
            </w:tcBorders>
          </w:tcPr>
          <w:p w14:paraId="1995554B" w14:textId="77777777" w:rsidR="00261081" w:rsidRPr="000A5D4C" w:rsidRDefault="00261081" w:rsidP="000A5D4C">
            <w:pPr>
              <w:spacing w:line="240" w:lineRule="auto"/>
              <w:rPr>
                <w:ins w:id="4741" w:author="Guo, Shicheng" w:date="2020-02-11T14:36:00Z"/>
                <w:rFonts w:ascii="Arial" w:hAnsi="Arial" w:cs="Arial"/>
                <w:sz w:val="22"/>
                <w:szCs w:val="22"/>
              </w:rPr>
            </w:pPr>
            <w:ins w:id="4742" w:author="Guo, Shicheng" w:date="2020-02-11T14:36:00Z">
              <w:r w:rsidRPr="000A5D4C">
                <w:rPr>
                  <w:rFonts w:ascii="Arial" w:hAnsi="Arial" w:cs="Arial"/>
                  <w:sz w:val="22"/>
                  <w:szCs w:val="22"/>
                </w:rPr>
                <w:t>Age</w:t>
              </w:r>
            </w:ins>
          </w:p>
        </w:tc>
        <w:tc>
          <w:tcPr>
            <w:tcW w:w="764" w:type="pct"/>
            <w:tcBorders>
              <w:top w:val="single" w:sz="4" w:space="0" w:color="auto"/>
            </w:tcBorders>
          </w:tcPr>
          <w:p w14:paraId="10F5E282" w14:textId="77777777" w:rsidR="00261081" w:rsidRPr="000A5D4C" w:rsidRDefault="00261081" w:rsidP="000A5D4C">
            <w:pPr>
              <w:spacing w:line="240" w:lineRule="auto"/>
              <w:rPr>
                <w:ins w:id="4743" w:author="Guo, Shicheng" w:date="2020-02-11T14:36:00Z"/>
                <w:rFonts w:ascii="Arial" w:hAnsi="Arial" w:cs="Arial"/>
                <w:sz w:val="22"/>
                <w:szCs w:val="22"/>
              </w:rPr>
            </w:pPr>
          </w:p>
        </w:tc>
        <w:tc>
          <w:tcPr>
            <w:tcW w:w="621" w:type="pct"/>
            <w:tcBorders>
              <w:top w:val="single" w:sz="4" w:space="0" w:color="auto"/>
            </w:tcBorders>
          </w:tcPr>
          <w:p w14:paraId="43FF5AE9" w14:textId="77777777" w:rsidR="00261081" w:rsidRPr="000A5D4C" w:rsidRDefault="00261081" w:rsidP="000A5D4C">
            <w:pPr>
              <w:spacing w:line="240" w:lineRule="auto"/>
              <w:rPr>
                <w:ins w:id="4744" w:author="Guo, Shicheng" w:date="2020-02-11T14:36:00Z"/>
                <w:rFonts w:ascii="Arial" w:hAnsi="Arial" w:cs="Arial"/>
                <w:sz w:val="22"/>
                <w:szCs w:val="22"/>
              </w:rPr>
            </w:pPr>
          </w:p>
        </w:tc>
        <w:tc>
          <w:tcPr>
            <w:tcW w:w="827" w:type="pct"/>
            <w:tcBorders>
              <w:top w:val="single" w:sz="4" w:space="0" w:color="auto"/>
            </w:tcBorders>
          </w:tcPr>
          <w:p w14:paraId="364F73A3" w14:textId="77777777" w:rsidR="00261081" w:rsidRPr="000A5D4C" w:rsidRDefault="00261081" w:rsidP="000A5D4C">
            <w:pPr>
              <w:spacing w:line="240" w:lineRule="auto"/>
              <w:rPr>
                <w:ins w:id="4745" w:author="Guo, Shicheng" w:date="2020-02-11T14:36:00Z"/>
                <w:rFonts w:ascii="Arial" w:hAnsi="Arial" w:cs="Arial"/>
                <w:sz w:val="22"/>
                <w:szCs w:val="22"/>
              </w:rPr>
            </w:pPr>
          </w:p>
        </w:tc>
        <w:tc>
          <w:tcPr>
            <w:tcW w:w="420" w:type="pct"/>
            <w:tcBorders>
              <w:top w:val="single" w:sz="4" w:space="0" w:color="auto"/>
            </w:tcBorders>
          </w:tcPr>
          <w:p w14:paraId="211409A3" w14:textId="77777777" w:rsidR="00261081" w:rsidRPr="000A5D4C" w:rsidRDefault="00261081" w:rsidP="000A5D4C">
            <w:pPr>
              <w:spacing w:line="240" w:lineRule="auto"/>
              <w:rPr>
                <w:ins w:id="4746" w:author="Guo, Shicheng" w:date="2020-02-11T14:36:00Z"/>
                <w:rFonts w:ascii="Arial" w:hAnsi="Arial" w:cs="Arial"/>
                <w:sz w:val="22"/>
                <w:szCs w:val="22"/>
              </w:rPr>
            </w:pPr>
          </w:p>
        </w:tc>
        <w:tc>
          <w:tcPr>
            <w:tcW w:w="948" w:type="pct"/>
            <w:tcBorders>
              <w:top w:val="single" w:sz="4" w:space="0" w:color="auto"/>
            </w:tcBorders>
          </w:tcPr>
          <w:p w14:paraId="18C26864" w14:textId="77777777" w:rsidR="00261081" w:rsidRPr="000A5D4C" w:rsidRDefault="00261081" w:rsidP="000A5D4C">
            <w:pPr>
              <w:spacing w:line="240" w:lineRule="auto"/>
              <w:rPr>
                <w:ins w:id="4747" w:author="Guo, Shicheng" w:date="2020-02-11T14:36:00Z"/>
                <w:rFonts w:ascii="Arial" w:hAnsi="Arial" w:cs="Arial"/>
                <w:sz w:val="22"/>
                <w:szCs w:val="22"/>
              </w:rPr>
            </w:pPr>
          </w:p>
        </w:tc>
        <w:tc>
          <w:tcPr>
            <w:tcW w:w="662" w:type="pct"/>
            <w:tcBorders>
              <w:top w:val="single" w:sz="4" w:space="0" w:color="auto"/>
            </w:tcBorders>
          </w:tcPr>
          <w:p w14:paraId="752B8450" w14:textId="77777777" w:rsidR="00261081" w:rsidRPr="000A5D4C" w:rsidRDefault="00261081" w:rsidP="000A5D4C">
            <w:pPr>
              <w:spacing w:line="240" w:lineRule="auto"/>
              <w:rPr>
                <w:ins w:id="4748" w:author="Guo, Shicheng" w:date="2020-02-11T14:36:00Z"/>
                <w:rFonts w:ascii="Arial" w:hAnsi="Arial" w:cs="Arial"/>
                <w:sz w:val="22"/>
                <w:szCs w:val="22"/>
              </w:rPr>
            </w:pPr>
          </w:p>
        </w:tc>
      </w:tr>
      <w:tr w:rsidR="00261081" w:rsidRPr="000A5D4C" w14:paraId="0519A45F" w14:textId="77777777" w:rsidTr="000A5D4C">
        <w:trPr>
          <w:ins w:id="4749" w:author="Guo, Shicheng" w:date="2020-02-11T14:36:00Z"/>
        </w:trPr>
        <w:tc>
          <w:tcPr>
            <w:tcW w:w="757" w:type="pct"/>
          </w:tcPr>
          <w:p w14:paraId="4509C76F" w14:textId="77777777" w:rsidR="00261081" w:rsidRPr="000A5D4C" w:rsidRDefault="00261081" w:rsidP="000A5D4C">
            <w:pPr>
              <w:spacing w:line="240" w:lineRule="auto"/>
              <w:jc w:val="center"/>
              <w:rPr>
                <w:ins w:id="4750" w:author="Guo, Shicheng" w:date="2020-02-11T14:36:00Z"/>
                <w:rFonts w:ascii="Arial" w:hAnsi="Arial" w:cs="Arial"/>
                <w:sz w:val="22"/>
                <w:szCs w:val="22"/>
              </w:rPr>
            </w:pPr>
            <w:ins w:id="4751" w:author="Guo, Shicheng" w:date="2020-02-11T14:36:00Z">
              <w:r w:rsidRPr="000A5D4C">
                <w:rPr>
                  <w:rFonts w:ascii="Arial" w:hAnsi="Arial" w:cs="Arial"/>
                  <w:sz w:val="22"/>
                  <w:szCs w:val="22"/>
                </w:rPr>
                <w:t>&lt;55</w:t>
              </w:r>
            </w:ins>
          </w:p>
        </w:tc>
        <w:tc>
          <w:tcPr>
            <w:tcW w:w="1385" w:type="pct"/>
            <w:gridSpan w:val="2"/>
          </w:tcPr>
          <w:p w14:paraId="2334B45C" w14:textId="77777777" w:rsidR="00261081" w:rsidRPr="000A5D4C" w:rsidRDefault="00261081" w:rsidP="000A5D4C">
            <w:pPr>
              <w:spacing w:line="240" w:lineRule="auto"/>
              <w:jc w:val="center"/>
              <w:rPr>
                <w:ins w:id="4752" w:author="Guo, Shicheng" w:date="2020-02-11T14:36:00Z"/>
                <w:rFonts w:ascii="Arial" w:hAnsi="Arial" w:cs="Arial"/>
                <w:sz w:val="22"/>
                <w:szCs w:val="22"/>
              </w:rPr>
            </w:pPr>
            <w:ins w:id="4753" w:author="Guo, Shicheng" w:date="2020-02-11T14:36:00Z">
              <w:r w:rsidRPr="000A5D4C">
                <w:rPr>
                  <w:rFonts w:ascii="Arial" w:hAnsi="Arial" w:cs="Arial"/>
                  <w:sz w:val="22"/>
                  <w:szCs w:val="22"/>
                </w:rPr>
                <w:t>36</w:t>
              </w:r>
            </w:ins>
          </w:p>
        </w:tc>
        <w:tc>
          <w:tcPr>
            <w:tcW w:w="1247" w:type="pct"/>
            <w:gridSpan w:val="2"/>
          </w:tcPr>
          <w:p w14:paraId="37F7E864" w14:textId="77777777" w:rsidR="00261081" w:rsidRPr="000A5D4C" w:rsidRDefault="00261081" w:rsidP="000A5D4C">
            <w:pPr>
              <w:spacing w:line="240" w:lineRule="auto"/>
              <w:jc w:val="center"/>
              <w:rPr>
                <w:ins w:id="4754" w:author="Guo, Shicheng" w:date="2020-02-11T14:36:00Z"/>
                <w:rFonts w:ascii="Arial" w:hAnsi="Arial" w:cs="Arial"/>
                <w:sz w:val="22"/>
                <w:szCs w:val="22"/>
              </w:rPr>
            </w:pPr>
            <w:ins w:id="4755" w:author="Guo, Shicheng" w:date="2020-02-11T14:36:00Z">
              <w:r w:rsidRPr="000A5D4C">
                <w:rPr>
                  <w:rFonts w:ascii="Arial" w:hAnsi="Arial" w:cs="Arial"/>
                  <w:sz w:val="22"/>
                  <w:szCs w:val="22"/>
                </w:rPr>
                <w:t>33</w:t>
              </w:r>
            </w:ins>
          </w:p>
        </w:tc>
        <w:tc>
          <w:tcPr>
            <w:tcW w:w="948" w:type="pct"/>
          </w:tcPr>
          <w:p w14:paraId="3C9B1C4B" w14:textId="77777777" w:rsidR="00261081" w:rsidRPr="000A5D4C" w:rsidRDefault="00261081" w:rsidP="000A5D4C">
            <w:pPr>
              <w:spacing w:line="240" w:lineRule="auto"/>
              <w:jc w:val="center"/>
              <w:rPr>
                <w:ins w:id="4756" w:author="Guo, Shicheng" w:date="2020-02-11T14:36:00Z"/>
                <w:rFonts w:ascii="Arial" w:hAnsi="Arial" w:cs="Arial"/>
                <w:sz w:val="22"/>
                <w:szCs w:val="22"/>
              </w:rPr>
            </w:pPr>
            <w:ins w:id="4757" w:author="Guo, Shicheng" w:date="2020-02-11T14:36:00Z">
              <w:r w:rsidRPr="000A5D4C">
                <w:rPr>
                  <w:rFonts w:ascii="Arial" w:hAnsi="Arial" w:cs="Arial"/>
                  <w:sz w:val="22"/>
                  <w:szCs w:val="22"/>
                </w:rPr>
                <w:t>0.028</w:t>
              </w:r>
            </w:ins>
          </w:p>
        </w:tc>
        <w:tc>
          <w:tcPr>
            <w:tcW w:w="662" w:type="pct"/>
          </w:tcPr>
          <w:p w14:paraId="25994C87" w14:textId="77777777" w:rsidR="00261081" w:rsidRPr="000A5D4C" w:rsidRDefault="00261081" w:rsidP="000A5D4C">
            <w:pPr>
              <w:spacing w:line="240" w:lineRule="auto"/>
              <w:jc w:val="center"/>
              <w:rPr>
                <w:ins w:id="4758" w:author="Guo, Shicheng" w:date="2020-02-11T14:36:00Z"/>
                <w:rFonts w:ascii="Arial" w:hAnsi="Arial" w:cs="Arial"/>
                <w:sz w:val="22"/>
                <w:szCs w:val="22"/>
              </w:rPr>
            </w:pPr>
            <w:ins w:id="4759" w:author="Guo, Shicheng" w:date="2020-02-11T14:36:00Z">
              <w:r w:rsidRPr="000A5D4C">
                <w:rPr>
                  <w:rFonts w:ascii="Arial" w:hAnsi="Arial" w:cs="Arial"/>
                  <w:sz w:val="22"/>
                  <w:szCs w:val="22"/>
                </w:rPr>
                <w:t>0.867</w:t>
              </w:r>
            </w:ins>
          </w:p>
        </w:tc>
      </w:tr>
      <w:tr w:rsidR="00261081" w:rsidRPr="000A5D4C" w14:paraId="3DED9486" w14:textId="77777777" w:rsidTr="000A5D4C">
        <w:trPr>
          <w:ins w:id="4760" w:author="Guo, Shicheng" w:date="2020-02-11T14:36:00Z"/>
        </w:trPr>
        <w:tc>
          <w:tcPr>
            <w:tcW w:w="757" w:type="pct"/>
          </w:tcPr>
          <w:p w14:paraId="43C3955F" w14:textId="77777777" w:rsidR="00261081" w:rsidRPr="000A5D4C" w:rsidRDefault="00261081" w:rsidP="000A5D4C">
            <w:pPr>
              <w:spacing w:line="240" w:lineRule="auto"/>
              <w:jc w:val="center"/>
              <w:rPr>
                <w:ins w:id="4761" w:author="Guo, Shicheng" w:date="2020-02-11T14:36:00Z"/>
                <w:rFonts w:ascii="Arial" w:hAnsi="Arial" w:cs="Arial"/>
                <w:sz w:val="22"/>
                <w:szCs w:val="22"/>
              </w:rPr>
            </w:pPr>
            <w:ins w:id="4762" w:author="Guo, Shicheng" w:date="2020-02-11T14:36:00Z">
              <w:r w:rsidRPr="000A5D4C">
                <w:rPr>
                  <w:rFonts w:ascii="Arial" w:hAnsi="Arial" w:cs="Arial"/>
                  <w:sz w:val="22"/>
                  <w:szCs w:val="22"/>
                </w:rPr>
                <w:t>≥55</w:t>
              </w:r>
            </w:ins>
          </w:p>
        </w:tc>
        <w:tc>
          <w:tcPr>
            <w:tcW w:w="1385" w:type="pct"/>
            <w:gridSpan w:val="2"/>
          </w:tcPr>
          <w:p w14:paraId="41463494" w14:textId="77777777" w:rsidR="00261081" w:rsidRPr="000A5D4C" w:rsidRDefault="00261081" w:rsidP="000A5D4C">
            <w:pPr>
              <w:spacing w:line="240" w:lineRule="auto"/>
              <w:jc w:val="center"/>
              <w:rPr>
                <w:ins w:id="4763" w:author="Guo, Shicheng" w:date="2020-02-11T14:36:00Z"/>
                <w:rFonts w:ascii="Arial" w:hAnsi="Arial" w:cs="Arial"/>
                <w:sz w:val="22"/>
                <w:szCs w:val="22"/>
              </w:rPr>
            </w:pPr>
            <w:ins w:id="4764" w:author="Guo, Shicheng" w:date="2020-02-11T14:36:00Z">
              <w:r w:rsidRPr="000A5D4C">
                <w:rPr>
                  <w:rFonts w:ascii="Arial" w:hAnsi="Arial" w:cs="Arial"/>
                  <w:sz w:val="22"/>
                  <w:szCs w:val="22"/>
                </w:rPr>
                <w:t>62</w:t>
              </w:r>
            </w:ins>
          </w:p>
        </w:tc>
        <w:tc>
          <w:tcPr>
            <w:tcW w:w="1247" w:type="pct"/>
            <w:gridSpan w:val="2"/>
          </w:tcPr>
          <w:p w14:paraId="3D5BEE27" w14:textId="77777777" w:rsidR="00261081" w:rsidRPr="000A5D4C" w:rsidRDefault="00261081" w:rsidP="000A5D4C">
            <w:pPr>
              <w:spacing w:line="240" w:lineRule="auto"/>
              <w:jc w:val="center"/>
              <w:rPr>
                <w:ins w:id="4765" w:author="Guo, Shicheng" w:date="2020-02-11T14:36:00Z"/>
                <w:rFonts w:ascii="Arial" w:hAnsi="Arial" w:cs="Arial"/>
                <w:sz w:val="22"/>
                <w:szCs w:val="22"/>
              </w:rPr>
            </w:pPr>
            <w:ins w:id="4766" w:author="Guo, Shicheng" w:date="2020-02-11T14:36:00Z">
              <w:r w:rsidRPr="000A5D4C">
                <w:rPr>
                  <w:rFonts w:ascii="Arial" w:hAnsi="Arial" w:cs="Arial"/>
                  <w:sz w:val="22"/>
                  <w:szCs w:val="22"/>
                </w:rPr>
                <w:t>54</w:t>
              </w:r>
            </w:ins>
          </w:p>
        </w:tc>
        <w:tc>
          <w:tcPr>
            <w:tcW w:w="948" w:type="pct"/>
          </w:tcPr>
          <w:p w14:paraId="0ACC2696" w14:textId="77777777" w:rsidR="00261081" w:rsidRPr="000A5D4C" w:rsidRDefault="00261081" w:rsidP="000A5D4C">
            <w:pPr>
              <w:spacing w:line="240" w:lineRule="auto"/>
              <w:jc w:val="center"/>
              <w:rPr>
                <w:ins w:id="4767" w:author="Guo, Shicheng" w:date="2020-02-11T14:36:00Z"/>
                <w:rFonts w:ascii="Arial" w:hAnsi="Arial" w:cs="Arial"/>
                <w:sz w:val="22"/>
                <w:szCs w:val="22"/>
              </w:rPr>
            </w:pPr>
          </w:p>
        </w:tc>
        <w:tc>
          <w:tcPr>
            <w:tcW w:w="662" w:type="pct"/>
          </w:tcPr>
          <w:p w14:paraId="54F108DB" w14:textId="77777777" w:rsidR="00261081" w:rsidRPr="000A5D4C" w:rsidRDefault="00261081" w:rsidP="000A5D4C">
            <w:pPr>
              <w:spacing w:line="240" w:lineRule="auto"/>
              <w:jc w:val="center"/>
              <w:rPr>
                <w:ins w:id="4768" w:author="Guo, Shicheng" w:date="2020-02-11T14:36:00Z"/>
                <w:rFonts w:ascii="Arial" w:hAnsi="Arial" w:cs="Arial"/>
                <w:sz w:val="22"/>
                <w:szCs w:val="22"/>
              </w:rPr>
            </w:pPr>
          </w:p>
        </w:tc>
      </w:tr>
      <w:tr w:rsidR="00261081" w:rsidRPr="000A5D4C" w14:paraId="5AB9FE8A" w14:textId="77777777" w:rsidTr="000A5D4C">
        <w:trPr>
          <w:ins w:id="4769" w:author="Guo, Shicheng" w:date="2020-02-11T14:36:00Z"/>
        </w:trPr>
        <w:tc>
          <w:tcPr>
            <w:tcW w:w="757" w:type="pct"/>
          </w:tcPr>
          <w:p w14:paraId="5E679FC9" w14:textId="77777777" w:rsidR="00261081" w:rsidRPr="000A5D4C" w:rsidRDefault="00261081" w:rsidP="000A5D4C">
            <w:pPr>
              <w:spacing w:line="240" w:lineRule="auto"/>
              <w:rPr>
                <w:ins w:id="4770" w:author="Guo, Shicheng" w:date="2020-02-11T14:36:00Z"/>
                <w:rFonts w:ascii="Arial" w:hAnsi="Arial" w:cs="Arial"/>
                <w:sz w:val="22"/>
                <w:szCs w:val="22"/>
              </w:rPr>
            </w:pPr>
            <w:ins w:id="4771" w:author="Guo, Shicheng" w:date="2020-02-11T14:36:00Z">
              <w:r w:rsidRPr="000A5D4C">
                <w:rPr>
                  <w:rFonts w:ascii="Arial" w:hAnsi="Arial" w:cs="Arial"/>
                  <w:sz w:val="22"/>
                  <w:szCs w:val="22"/>
                </w:rPr>
                <w:t>Sex</w:t>
              </w:r>
            </w:ins>
          </w:p>
        </w:tc>
        <w:tc>
          <w:tcPr>
            <w:tcW w:w="764" w:type="pct"/>
          </w:tcPr>
          <w:p w14:paraId="4869CA52" w14:textId="77777777" w:rsidR="00261081" w:rsidRPr="000A5D4C" w:rsidRDefault="00261081" w:rsidP="000A5D4C">
            <w:pPr>
              <w:spacing w:line="240" w:lineRule="auto"/>
              <w:rPr>
                <w:ins w:id="4772" w:author="Guo, Shicheng" w:date="2020-02-11T14:36:00Z"/>
                <w:rFonts w:ascii="Arial" w:hAnsi="Arial" w:cs="Arial"/>
                <w:sz w:val="22"/>
                <w:szCs w:val="22"/>
              </w:rPr>
            </w:pPr>
          </w:p>
        </w:tc>
        <w:tc>
          <w:tcPr>
            <w:tcW w:w="621" w:type="pct"/>
          </w:tcPr>
          <w:p w14:paraId="1D837FA3" w14:textId="77777777" w:rsidR="00261081" w:rsidRPr="000A5D4C" w:rsidRDefault="00261081" w:rsidP="000A5D4C">
            <w:pPr>
              <w:spacing w:line="240" w:lineRule="auto"/>
              <w:rPr>
                <w:ins w:id="4773" w:author="Guo, Shicheng" w:date="2020-02-11T14:36:00Z"/>
                <w:rFonts w:ascii="Arial" w:hAnsi="Arial" w:cs="Arial"/>
                <w:sz w:val="22"/>
                <w:szCs w:val="22"/>
              </w:rPr>
            </w:pPr>
          </w:p>
        </w:tc>
        <w:tc>
          <w:tcPr>
            <w:tcW w:w="827" w:type="pct"/>
          </w:tcPr>
          <w:p w14:paraId="58C44D81" w14:textId="77777777" w:rsidR="00261081" w:rsidRPr="000A5D4C" w:rsidRDefault="00261081" w:rsidP="000A5D4C">
            <w:pPr>
              <w:spacing w:line="240" w:lineRule="auto"/>
              <w:rPr>
                <w:ins w:id="4774" w:author="Guo, Shicheng" w:date="2020-02-11T14:36:00Z"/>
                <w:rFonts w:ascii="Arial" w:hAnsi="Arial" w:cs="Arial"/>
                <w:sz w:val="22"/>
                <w:szCs w:val="22"/>
              </w:rPr>
            </w:pPr>
          </w:p>
        </w:tc>
        <w:tc>
          <w:tcPr>
            <w:tcW w:w="420" w:type="pct"/>
          </w:tcPr>
          <w:p w14:paraId="7DDE3E07" w14:textId="77777777" w:rsidR="00261081" w:rsidRPr="000A5D4C" w:rsidRDefault="00261081" w:rsidP="000A5D4C">
            <w:pPr>
              <w:spacing w:line="240" w:lineRule="auto"/>
              <w:rPr>
                <w:ins w:id="4775" w:author="Guo, Shicheng" w:date="2020-02-11T14:36:00Z"/>
                <w:rFonts w:ascii="Arial" w:hAnsi="Arial" w:cs="Arial"/>
                <w:sz w:val="22"/>
                <w:szCs w:val="22"/>
              </w:rPr>
            </w:pPr>
          </w:p>
        </w:tc>
        <w:tc>
          <w:tcPr>
            <w:tcW w:w="948" w:type="pct"/>
          </w:tcPr>
          <w:p w14:paraId="51FE8F86" w14:textId="77777777" w:rsidR="00261081" w:rsidRPr="000A5D4C" w:rsidRDefault="00261081" w:rsidP="000A5D4C">
            <w:pPr>
              <w:spacing w:line="240" w:lineRule="auto"/>
              <w:rPr>
                <w:ins w:id="4776" w:author="Guo, Shicheng" w:date="2020-02-11T14:36:00Z"/>
                <w:rFonts w:ascii="Arial" w:hAnsi="Arial" w:cs="Arial"/>
                <w:sz w:val="22"/>
                <w:szCs w:val="22"/>
              </w:rPr>
            </w:pPr>
          </w:p>
        </w:tc>
        <w:tc>
          <w:tcPr>
            <w:tcW w:w="662" w:type="pct"/>
          </w:tcPr>
          <w:p w14:paraId="2DD4E09F" w14:textId="77777777" w:rsidR="00261081" w:rsidRPr="000A5D4C" w:rsidRDefault="00261081" w:rsidP="000A5D4C">
            <w:pPr>
              <w:spacing w:line="240" w:lineRule="auto"/>
              <w:rPr>
                <w:ins w:id="4777" w:author="Guo, Shicheng" w:date="2020-02-11T14:36:00Z"/>
                <w:rFonts w:ascii="Arial" w:hAnsi="Arial" w:cs="Arial"/>
                <w:sz w:val="22"/>
                <w:szCs w:val="22"/>
              </w:rPr>
            </w:pPr>
          </w:p>
        </w:tc>
      </w:tr>
      <w:tr w:rsidR="00261081" w:rsidRPr="000A5D4C" w14:paraId="5A7A6973" w14:textId="77777777" w:rsidTr="000A5D4C">
        <w:trPr>
          <w:ins w:id="4778" w:author="Guo, Shicheng" w:date="2020-02-11T14:36:00Z"/>
        </w:trPr>
        <w:tc>
          <w:tcPr>
            <w:tcW w:w="757" w:type="pct"/>
          </w:tcPr>
          <w:p w14:paraId="2C66D89D" w14:textId="77777777" w:rsidR="00261081" w:rsidRPr="000A5D4C" w:rsidRDefault="00261081" w:rsidP="000A5D4C">
            <w:pPr>
              <w:spacing w:line="240" w:lineRule="auto"/>
              <w:jc w:val="center"/>
              <w:rPr>
                <w:ins w:id="4779" w:author="Guo, Shicheng" w:date="2020-02-11T14:36:00Z"/>
                <w:rFonts w:ascii="Arial" w:hAnsi="Arial" w:cs="Arial"/>
                <w:sz w:val="22"/>
                <w:szCs w:val="22"/>
              </w:rPr>
            </w:pPr>
            <w:ins w:id="4780" w:author="Guo, Shicheng" w:date="2020-02-11T14:36:00Z">
              <w:r w:rsidRPr="000A5D4C">
                <w:rPr>
                  <w:rFonts w:ascii="Arial" w:hAnsi="Arial" w:cs="Arial"/>
                  <w:sz w:val="22"/>
                  <w:szCs w:val="22"/>
                </w:rPr>
                <w:t>Female</w:t>
              </w:r>
            </w:ins>
          </w:p>
        </w:tc>
        <w:tc>
          <w:tcPr>
            <w:tcW w:w="1385" w:type="pct"/>
            <w:gridSpan w:val="2"/>
          </w:tcPr>
          <w:p w14:paraId="0090C8C5" w14:textId="77777777" w:rsidR="00261081" w:rsidRPr="000A5D4C" w:rsidRDefault="00261081" w:rsidP="000A5D4C">
            <w:pPr>
              <w:spacing w:line="240" w:lineRule="auto"/>
              <w:jc w:val="center"/>
              <w:rPr>
                <w:ins w:id="4781" w:author="Guo, Shicheng" w:date="2020-02-11T14:36:00Z"/>
                <w:rFonts w:ascii="Arial" w:hAnsi="Arial" w:cs="Arial"/>
                <w:sz w:val="22"/>
                <w:szCs w:val="22"/>
              </w:rPr>
            </w:pPr>
            <w:ins w:id="4782" w:author="Guo, Shicheng" w:date="2020-02-11T14:36:00Z">
              <w:r w:rsidRPr="000A5D4C">
                <w:rPr>
                  <w:rFonts w:ascii="Arial" w:hAnsi="Arial" w:cs="Arial"/>
                  <w:sz w:val="22"/>
                  <w:szCs w:val="22"/>
                </w:rPr>
                <w:t>74</w:t>
              </w:r>
            </w:ins>
          </w:p>
        </w:tc>
        <w:tc>
          <w:tcPr>
            <w:tcW w:w="1247" w:type="pct"/>
            <w:gridSpan w:val="2"/>
          </w:tcPr>
          <w:p w14:paraId="4D72D6DA" w14:textId="77777777" w:rsidR="00261081" w:rsidRPr="000A5D4C" w:rsidRDefault="00261081" w:rsidP="000A5D4C">
            <w:pPr>
              <w:spacing w:line="240" w:lineRule="auto"/>
              <w:jc w:val="center"/>
              <w:rPr>
                <w:ins w:id="4783" w:author="Guo, Shicheng" w:date="2020-02-11T14:36:00Z"/>
                <w:rFonts w:ascii="Arial" w:hAnsi="Arial" w:cs="Arial"/>
                <w:sz w:val="22"/>
                <w:szCs w:val="22"/>
              </w:rPr>
            </w:pPr>
            <w:ins w:id="4784" w:author="Guo, Shicheng" w:date="2020-02-11T14:36:00Z">
              <w:r w:rsidRPr="000A5D4C">
                <w:rPr>
                  <w:rFonts w:ascii="Arial" w:hAnsi="Arial" w:cs="Arial"/>
                  <w:sz w:val="22"/>
                  <w:szCs w:val="22"/>
                </w:rPr>
                <w:t>58</w:t>
              </w:r>
            </w:ins>
          </w:p>
        </w:tc>
        <w:tc>
          <w:tcPr>
            <w:tcW w:w="948" w:type="pct"/>
          </w:tcPr>
          <w:p w14:paraId="49A94642" w14:textId="77777777" w:rsidR="00261081" w:rsidRPr="000A5D4C" w:rsidRDefault="00261081" w:rsidP="000A5D4C">
            <w:pPr>
              <w:spacing w:line="240" w:lineRule="auto"/>
              <w:jc w:val="center"/>
              <w:rPr>
                <w:ins w:id="4785" w:author="Guo, Shicheng" w:date="2020-02-11T14:36:00Z"/>
                <w:rFonts w:ascii="Arial" w:hAnsi="Arial" w:cs="Arial"/>
                <w:sz w:val="22"/>
                <w:szCs w:val="22"/>
              </w:rPr>
            </w:pPr>
            <w:ins w:id="4786" w:author="Guo, Shicheng" w:date="2020-02-11T14:36:00Z">
              <w:r w:rsidRPr="000A5D4C">
                <w:rPr>
                  <w:rFonts w:ascii="Arial" w:hAnsi="Arial" w:cs="Arial"/>
                  <w:sz w:val="22"/>
                  <w:szCs w:val="22"/>
                </w:rPr>
                <w:t>1.763</w:t>
              </w:r>
            </w:ins>
          </w:p>
        </w:tc>
        <w:tc>
          <w:tcPr>
            <w:tcW w:w="662" w:type="pct"/>
          </w:tcPr>
          <w:p w14:paraId="7DF927D7" w14:textId="77777777" w:rsidR="00261081" w:rsidRPr="000A5D4C" w:rsidRDefault="00261081" w:rsidP="000A5D4C">
            <w:pPr>
              <w:spacing w:line="240" w:lineRule="auto"/>
              <w:jc w:val="center"/>
              <w:rPr>
                <w:ins w:id="4787" w:author="Guo, Shicheng" w:date="2020-02-11T14:36:00Z"/>
                <w:rFonts w:ascii="Arial" w:hAnsi="Arial" w:cs="Arial"/>
                <w:sz w:val="22"/>
                <w:szCs w:val="22"/>
              </w:rPr>
            </w:pPr>
            <w:ins w:id="4788" w:author="Guo, Shicheng" w:date="2020-02-11T14:36:00Z">
              <w:r w:rsidRPr="000A5D4C">
                <w:rPr>
                  <w:rFonts w:ascii="Arial" w:hAnsi="Arial" w:cs="Arial"/>
                  <w:sz w:val="22"/>
                  <w:szCs w:val="22"/>
                </w:rPr>
                <w:t>0.184</w:t>
              </w:r>
            </w:ins>
          </w:p>
        </w:tc>
      </w:tr>
      <w:tr w:rsidR="00261081" w:rsidRPr="000A5D4C" w14:paraId="338DBA89" w14:textId="77777777" w:rsidTr="000A5D4C">
        <w:trPr>
          <w:ins w:id="4789" w:author="Guo, Shicheng" w:date="2020-02-11T14:36:00Z"/>
        </w:trPr>
        <w:tc>
          <w:tcPr>
            <w:tcW w:w="757" w:type="pct"/>
          </w:tcPr>
          <w:p w14:paraId="252C54D8" w14:textId="77777777" w:rsidR="00261081" w:rsidRPr="000A5D4C" w:rsidRDefault="00261081" w:rsidP="000A5D4C">
            <w:pPr>
              <w:spacing w:line="240" w:lineRule="auto"/>
              <w:jc w:val="center"/>
              <w:rPr>
                <w:ins w:id="4790" w:author="Guo, Shicheng" w:date="2020-02-11T14:36:00Z"/>
                <w:rFonts w:ascii="Arial" w:hAnsi="Arial" w:cs="Arial"/>
                <w:sz w:val="22"/>
                <w:szCs w:val="22"/>
              </w:rPr>
            </w:pPr>
            <w:ins w:id="4791" w:author="Guo, Shicheng" w:date="2020-02-11T14:36:00Z">
              <w:r w:rsidRPr="000A5D4C">
                <w:rPr>
                  <w:rFonts w:ascii="Arial" w:hAnsi="Arial" w:cs="Arial"/>
                  <w:sz w:val="22"/>
                  <w:szCs w:val="22"/>
                </w:rPr>
                <w:t>Male</w:t>
              </w:r>
            </w:ins>
          </w:p>
        </w:tc>
        <w:tc>
          <w:tcPr>
            <w:tcW w:w="1385" w:type="pct"/>
            <w:gridSpan w:val="2"/>
          </w:tcPr>
          <w:p w14:paraId="30BFA3CF" w14:textId="77777777" w:rsidR="00261081" w:rsidRPr="000A5D4C" w:rsidRDefault="00261081" w:rsidP="000A5D4C">
            <w:pPr>
              <w:spacing w:line="240" w:lineRule="auto"/>
              <w:jc w:val="center"/>
              <w:rPr>
                <w:ins w:id="4792" w:author="Guo, Shicheng" w:date="2020-02-11T14:36:00Z"/>
                <w:rFonts w:ascii="Arial" w:hAnsi="Arial" w:cs="Arial"/>
                <w:sz w:val="22"/>
                <w:szCs w:val="22"/>
              </w:rPr>
            </w:pPr>
            <w:ins w:id="4793" w:author="Guo, Shicheng" w:date="2020-02-11T14:36:00Z">
              <w:r w:rsidRPr="000A5D4C">
                <w:rPr>
                  <w:rFonts w:ascii="Arial" w:hAnsi="Arial" w:cs="Arial"/>
                  <w:sz w:val="22"/>
                  <w:szCs w:val="22"/>
                </w:rPr>
                <w:t>24</w:t>
              </w:r>
            </w:ins>
          </w:p>
        </w:tc>
        <w:tc>
          <w:tcPr>
            <w:tcW w:w="1247" w:type="pct"/>
            <w:gridSpan w:val="2"/>
          </w:tcPr>
          <w:p w14:paraId="42FBFEA9" w14:textId="77777777" w:rsidR="00261081" w:rsidRPr="000A5D4C" w:rsidRDefault="00261081" w:rsidP="000A5D4C">
            <w:pPr>
              <w:spacing w:line="240" w:lineRule="auto"/>
              <w:jc w:val="center"/>
              <w:rPr>
                <w:ins w:id="4794" w:author="Guo, Shicheng" w:date="2020-02-11T14:36:00Z"/>
                <w:rFonts w:ascii="Arial" w:hAnsi="Arial" w:cs="Arial"/>
                <w:sz w:val="22"/>
                <w:szCs w:val="22"/>
              </w:rPr>
            </w:pPr>
            <w:ins w:id="4795" w:author="Guo, Shicheng" w:date="2020-02-11T14:36:00Z">
              <w:r w:rsidRPr="000A5D4C">
                <w:rPr>
                  <w:rFonts w:ascii="Arial" w:hAnsi="Arial" w:cs="Arial"/>
                  <w:sz w:val="22"/>
                  <w:szCs w:val="22"/>
                </w:rPr>
                <w:t>29</w:t>
              </w:r>
            </w:ins>
          </w:p>
        </w:tc>
        <w:tc>
          <w:tcPr>
            <w:tcW w:w="948" w:type="pct"/>
          </w:tcPr>
          <w:p w14:paraId="586577A7" w14:textId="77777777" w:rsidR="00261081" w:rsidRPr="000A5D4C" w:rsidRDefault="00261081" w:rsidP="000A5D4C">
            <w:pPr>
              <w:spacing w:line="240" w:lineRule="auto"/>
              <w:jc w:val="center"/>
              <w:rPr>
                <w:ins w:id="4796" w:author="Guo, Shicheng" w:date="2020-02-11T14:36:00Z"/>
                <w:rFonts w:ascii="Arial" w:hAnsi="Arial" w:cs="Arial"/>
                <w:sz w:val="22"/>
                <w:szCs w:val="22"/>
              </w:rPr>
            </w:pPr>
          </w:p>
        </w:tc>
        <w:tc>
          <w:tcPr>
            <w:tcW w:w="662" w:type="pct"/>
          </w:tcPr>
          <w:p w14:paraId="47AC2ED7" w14:textId="77777777" w:rsidR="00261081" w:rsidRPr="000A5D4C" w:rsidRDefault="00261081" w:rsidP="000A5D4C">
            <w:pPr>
              <w:spacing w:line="240" w:lineRule="auto"/>
              <w:jc w:val="center"/>
              <w:rPr>
                <w:ins w:id="4797" w:author="Guo, Shicheng" w:date="2020-02-11T14:36:00Z"/>
                <w:rFonts w:ascii="Arial" w:hAnsi="Arial" w:cs="Arial"/>
                <w:sz w:val="22"/>
                <w:szCs w:val="22"/>
              </w:rPr>
            </w:pPr>
          </w:p>
        </w:tc>
      </w:tr>
      <w:tr w:rsidR="00261081" w:rsidRPr="000A5D4C" w14:paraId="47505238" w14:textId="77777777" w:rsidTr="000A5D4C">
        <w:trPr>
          <w:ins w:id="4798" w:author="Guo, Shicheng" w:date="2020-02-11T14:36:00Z"/>
        </w:trPr>
        <w:tc>
          <w:tcPr>
            <w:tcW w:w="3390" w:type="pct"/>
            <w:gridSpan w:val="5"/>
          </w:tcPr>
          <w:p w14:paraId="5F39D7BC" w14:textId="77777777" w:rsidR="00261081" w:rsidRPr="000A5D4C" w:rsidRDefault="00261081" w:rsidP="000A5D4C">
            <w:pPr>
              <w:spacing w:line="240" w:lineRule="auto"/>
              <w:rPr>
                <w:ins w:id="4799" w:author="Guo, Shicheng" w:date="2020-02-11T14:36:00Z"/>
                <w:rFonts w:ascii="Arial" w:hAnsi="Arial" w:cs="Arial"/>
                <w:sz w:val="22"/>
                <w:szCs w:val="22"/>
              </w:rPr>
            </w:pPr>
            <w:ins w:id="4800" w:author="Guo, Shicheng" w:date="2020-02-11T14:36:00Z">
              <w:r w:rsidRPr="000A5D4C">
                <w:rPr>
                  <w:rFonts w:ascii="Arial" w:hAnsi="Arial" w:cs="Arial"/>
                  <w:sz w:val="22"/>
                  <w:szCs w:val="22"/>
                </w:rPr>
                <w:t>CD4 T cell infiltration</w:t>
              </w:r>
            </w:ins>
          </w:p>
        </w:tc>
        <w:tc>
          <w:tcPr>
            <w:tcW w:w="948" w:type="pct"/>
          </w:tcPr>
          <w:p w14:paraId="49162974" w14:textId="77777777" w:rsidR="00261081" w:rsidRPr="000A5D4C" w:rsidRDefault="00261081" w:rsidP="000A5D4C">
            <w:pPr>
              <w:spacing w:line="240" w:lineRule="auto"/>
              <w:jc w:val="center"/>
              <w:rPr>
                <w:ins w:id="4801" w:author="Guo, Shicheng" w:date="2020-02-11T14:36:00Z"/>
                <w:rFonts w:ascii="Arial" w:hAnsi="Arial" w:cs="Arial"/>
                <w:sz w:val="22"/>
                <w:szCs w:val="22"/>
              </w:rPr>
            </w:pPr>
          </w:p>
        </w:tc>
        <w:tc>
          <w:tcPr>
            <w:tcW w:w="662" w:type="pct"/>
          </w:tcPr>
          <w:p w14:paraId="72411F07" w14:textId="77777777" w:rsidR="00261081" w:rsidRPr="000A5D4C" w:rsidRDefault="00261081" w:rsidP="000A5D4C">
            <w:pPr>
              <w:spacing w:line="240" w:lineRule="auto"/>
              <w:jc w:val="center"/>
              <w:rPr>
                <w:ins w:id="4802" w:author="Guo, Shicheng" w:date="2020-02-11T14:36:00Z"/>
                <w:rFonts w:ascii="Arial" w:hAnsi="Arial" w:cs="Arial"/>
                <w:sz w:val="22"/>
                <w:szCs w:val="22"/>
              </w:rPr>
            </w:pPr>
          </w:p>
        </w:tc>
      </w:tr>
      <w:tr w:rsidR="00261081" w:rsidRPr="000A5D4C" w14:paraId="69F66766" w14:textId="77777777" w:rsidTr="000A5D4C">
        <w:trPr>
          <w:ins w:id="4803" w:author="Guo, Shicheng" w:date="2020-02-11T14:36:00Z"/>
        </w:trPr>
        <w:tc>
          <w:tcPr>
            <w:tcW w:w="757" w:type="pct"/>
          </w:tcPr>
          <w:p w14:paraId="6F6EFFCA" w14:textId="77777777" w:rsidR="00261081" w:rsidRPr="000A5D4C" w:rsidRDefault="00261081" w:rsidP="000A5D4C">
            <w:pPr>
              <w:spacing w:line="240" w:lineRule="auto"/>
              <w:jc w:val="center"/>
              <w:rPr>
                <w:ins w:id="4804" w:author="Guo, Shicheng" w:date="2020-02-11T14:36:00Z"/>
                <w:rFonts w:ascii="Arial" w:hAnsi="Arial" w:cs="Arial"/>
                <w:sz w:val="22"/>
                <w:szCs w:val="22"/>
              </w:rPr>
            </w:pPr>
            <w:ins w:id="4805" w:author="Guo, Shicheng" w:date="2020-02-11T14:36:00Z">
              <w:r w:rsidRPr="000A5D4C">
                <w:rPr>
                  <w:rFonts w:ascii="Arial" w:hAnsi="Arial" w:cs="Arial"/>
                  <w:sz w:val="22"/>
                  <w:szCs w:val="22"/>
                </w:rPr>
                <w:t>Present</w:t>
              </w:r>
            </w:ins>
          </w:p>
        </w:tc>
        <w:tc>
          <w:tcPr>
            <w:tcW w:w="1385" w:type="pct"/>
            <w:gridSpan w:val="2"/>
          </w:tcPr>
          <w:p w14:paraId="1057D33C" w14:textId="77777777" w:rsidR="00261081" w:rsidRPr="000A5D4C" w:rsidRDefault="00261081" w:rsidP="000A5D4C">
            <w:pPr>
              <w:spacing w:line="240" w:lineRule="auto"/>
              <w:jc w:val="center"/>
              <w:rPr>
                <w:ins w:id="4806" w:author="Guo, Shicheng" w:date="2020-02-11T14:36:00Z"/>
                <w:rFonts w:ascii="Arial" w:hAnsi="Arial" w:cs="Arial"/>
                <w:sz w:val="22"/>
                <w:szCs w:val="22"/>
              </w:rPr>
            </w:pPr>
            <w:ins w:id="4807" w:author="Guo, Shicheng" w:date="2020-02-11T14:36:00Z">
              <w:r w:rsidRPr="000A5D4C">
                <w:rPr>
                  <w:rFonts w:ascii="Arial" w:hAnsi="Arial" w:cs="Arial"/>
                  <w:sz w:val="22"/>
                  <w:szCs w:val="22"/>
                </w:rPr>
                <w:t>17</w:t>
              </w:r>
            </w:ins>
          </w:p>
        </w:tc>
        <w:tc>
          <w:tcPr>
            <w:tcW w:w="1247" w:type="pct"/>
            <w:gridSpan w:val="2"/>
          </w:tcPr>
          <w:p w14:paraId="144F592D" w14:textId="77777777" w:rsidR="00261081" w:rsidRPr="000A5D4C" w:rsidRDefault="00261081" w:rsidP="000A5D4C">
            <w:pPr>
              <w:spacing w:line="240" w:lineRule="auto"/>
              <w:jc w:val="center"/>
              <w:rPr>
                <w:ins w:id="4808" w:author="Guo, Shicheng" w:date="2020-02-11T14:36:00Z"/>
                <w:rFonts w:ascii="Arial" w:hAnsi="Arial" w:cs="Arial"/>
                <w:sz w:val="22"/>
                <w:szCs w:val="22"/>
              </w:rPr>
            </w:pPr>
            <w:ins w:id="4809" w:author="Guo, Shicheng" w:date="2020-02-11T14:36:00Z">
              <w:r w:rsidRPr="000A5D4C">
                <w:rPr>
                  <w:rFonts w:ascii="Arial" w:hAnsi="Arial" w:cs="Arial"/>
                  <w:sz w:val="22"/>
                  <w:szCs w:val="22"/>
                </w:rPr>
                <w:t>28</w:t>
              </w:r>
            </w:ins>
          </w:p>
        </w:tc>
        <w:tc>
          <w:tcPr>
            <w:tcW w:w="948" w:type="pct"/>
          </w:tcPr>
          <w:p w14:paraId="431CC58D" w14:textId="77777777" w:rsidR="00261081" w:rsidRPr="000A5D4C" w:rsidRDefault="00261081" w:rsidP="000A5D4C">
            <w:pPr>
              <w:spacing w:line="240" w:lineRule="auto"/>
              <w:jc w:val="center"/>
              <w:rPr>
                <w:ins w:id="4810" w:author="Guo, Shicheng" w:date="2020-02-11T14:36:00Z"/>
                <w:rFonts w:ascii="Arial" w:hAnsi="Arial" w:cs="Arial"/>
                <w:sz w:val="22"/>
                <w:szCs w:val="22"/>
              </w:rPr>
            </w:pPr>
            <w:ins w:id="4811" w:author="Guo, Shicheng" w:date="2020-02-11T14:36:00Z">
              <w:r w:rsidRPr="000A5D4C">
                <w:rPr>
                  <w:rFonts w:ascii="Arial" w:hAnsi="Arial" w:cs="Arial"/>
                  <w:sz w:val="22"/>
                  <w:szCs w:val="22"/>
                </w:rPr>
                <w:t>5.511</w:t>
              </w:r>
            </w:ins>
          </w:p>
        </w:tc>
        <w:tc>
          <w:tcPr>
            <w:tcW w:w="662" w:type="pct"/>
          </w:tcPr>
          <w:p w14:paraId="41D38086" w14:textId="77777777" w:rsidR="00261081" w:rsidRPr="000A5D4C" w:rsidRDefault="00261081" w:rsidP="000A5D4C">
            <w:pPr>
              <w:spacing w:line="240" w:lineRule="auto"/>
              <w:jc w:val="center"/>
              <w:rPr>
                <w:ins w:id="4812" w:author="Guo, Shicheng" w:date="2020-02-11T14:36:00Z"/>
                <w:rFonts w:ascii="Arial" w:hAnsi="Arial" w:cs="Arial"/>
                <w:sz w:val="22"/>
                <w:szCs w:val="22"/>
              </w:rPr>
            </w:pPr>
            <w:ins w:id="4813" w:author="Guo, Shicheng" w:date="2020-02-11T14:36:00Z">
              <w:r w:rsidRPr="000A5D4C">
                <w:rPr>
                  <w:rFonts w:ascii="Arial" w:hAnsi="Arial" w:cs="Arial"/>
                  <w:sz w:val="22"/>
                  <w:szCs w:val="22"/>
                </w:rPr>
                <w:t>0.019</w:t>
              </w:r>
            </w:ins>
          </w:p>
        </w:tc>
      </w:tr>
      <w:tr w:rsidR="00261081" w:rsidRPr="000A5D4C" w14:paraId="7915948F" w14:textId="77777777" w:rsidTr="000A5D4C">
        <w:trPr>
          <w:ins w:id="4814" w:author="Guo, Shicheng" w:date="2020-02-11T14:36:00Z"/>
        </w:trPr>
        <w:tc>
          <w:tcPr>
            <w:tcW w:w="757" w:type="pct"/>
          </w:tcPr>
          <w:p w14:paraId="2CE9A247" w14:textId="77777777" w:rsidR="00261081" w:rsidRPr="000A5D4C" w:rsidRDefault="00261081" w:rsidP="000A5D4C">
            <w:pPr>
              <w:spacing w:line="240" w:lineRule="auto"/>
              <w:jc w:val="center"/>
              <w:rPr>
                <w:ins w:id="4815" w:author="Guo, Shicheng" w:date="2020-02-11T14:36:00Z"/>
                <w:rFonts w:ascii="Arial" w:hAnsi="Arial" w:cs="Arial"/>
                <w:sz w:val="22"/>
                <w:szCs w:val="22"/>
              </w:rPr>
            </w:pPr>
            <w:ins w:id="4816" w:author="Guo, Shicheng" w:date="2020-02-11T14:36:00Z">
              <w:r w:rsidRPr="000A5D4C">
                <w:rPr>
                  <w:rFonts w:ascii="Arial" w:hAnsi="Arial" w:cs="Arial"/>
                  <w:sz w:val="22"/>
                  <w:szCs w:val="22"/>
                </w:rPr>
                <w:t>Absent</w:t>
              </w:r>
            </w:ins>
          </w:p>
        </w:tc>
        <w:tc>
          <w:tcPr>
            <w:tcW w:w="1385" w:type="pct"/>
            <w:gridSpan w:val="2"/>
          </w:tcPr>
          <w:p w14:paraId="1A0338B0" w14:textId="77777777" w:rsidR="00261081" w:rsidRPr="000A5D4C" w:rsidRDefault="00261081" w:rsidP="000A5D4C">
            <w:pPr>
              <w:spacing w:line="240" w:lineRule="auto"/>
              <w:jc w:val="center"/>
              <w:rPr>
                <w:ins w:id="4817" w:author="Guo, Shicheng" w:date="2020-02-11T14:36:00Z"/>
                <w:rFonts w:ascii="Arial" w:hAnsi="Arial" w:cs="Arial"/>
                <w:sz w:val="22"/>
                <w:szCs w:val="22"/>
              </w:rPr>
            </w:pPr>
            <w:ins w:id="4818" w:author="Guo, Shicheng" w:date="2020-02-11T14:36:00Z">
              <w:r w:rsidRPr="000A5D4C">
                <w:rPr>
                  <w:rFonts w:ascii="Arial" w:hAnsi="Arial" w:cs="Arial"/>
                  <w:sz w:val="22"/>
                  <w:szCs w:val="22"/>
                </w:rPr>
                <w:t>81</w:t>
              </w:r>
            </w:ins>
          </w:p>
        </w:tc>
        <w:tc>
          <w:tcPr>
            <w:tcW w:w="1247" w:type="pct"/>
            <w:gridSpan w:val="2"/>
          </w:tcPr>
          <w:p w14:paraId="08A288F0" w14:textId="77777777" w:rsidR="00261081" w:rsidRPr="000A5D4C" w:rsidRDefault="00261081" w:rsidP="000A5D4C">
            <w:pPr>
              <w:spacing w:line="240" w:lineRule="auto"/>
              <w:jc w:val="center"/>
              <w:rPr>
                <w:ins w:id="4819" w:author="Guo, Shicheng" w:date="2020-02-11T14:36:00Z"/>
                <w:rFonts w:ascii="Arial" w:hAnsi="Arial" w:cs="Arial"/>
                <w:sz w:val="22"/>
                <w:szCs w:val="22"/>
              </w:rPr>
            </w:pPr>
            <w:ins w:id="4820" w:author="Guo, Shicheng" w:date="2020-02-11T14:36:00Z">
              <w:r w:rsidRPr="000A5D4C">
                <w:rPr>
                  <w:rFonts w:ascii="Arial" w:hAnsi="Arial" w:cs="Arial"/>
                  <w:sz w:val="22"/>
                  <w:szCs w:val="22"/>
                </w:rPr>
                <w:t>59</w:t>
              </w:r>
            </w:ins>
          </w:p>
        </w:tc>
        <w:tc>
          <w:tcPr>
            <w:tcW w:w="948" w:type="pct"/>
          </w:tcPr>
          <w:p w14:paraId="5E6C2039" w14:textId="77777777" w:rsidR="00261081" w:rsidRPr="000A5D4C" w:rsidRDefault="00261081" w:rsidP="000A5D4C">
            <w:pPr>
              <w:spacing w:line="240" w:lineRule="auto"/>
              <w:jc w:val="center"/>
              <w:rPr>
                <w:ins w:id="4821" w:author="Guo, Shicheng" w:date="2020-02-11T14:36:00Z"/>
                <w:rFonts w:ascii="Arial" w:hAnsi="Arial" w:cs="Arial"/>
                <w:sz w:val="22"/>
                <w:szCs w:val="22"/>
              </w:rPr>
            </w:pPr>
          </w:p>
        </w:tc>
        <w:tc>
          <w:tcPr>
            <w:tcW w:w="662" w:type="pct"/>
          </w:tcPr>
          <w:p w14:paraId="751D1E05" w14:textId="77777777" w:rsidR="00261081" w:rsidRPr="000A5D4C" w:rsidRDefault="00261081" w:rsidP="000A5D4C">
            <w:pPr>
              <w:spacing w:line="240" w:lineRule="auto"/>
              <w:jc w:val="center"/>
              <w:rPr>
                <w:ins w:id="4822" w:author="Guo, Shicheng" w:date="2020-02-11T14:36:00Z"/>
                <w:rFonts w:ascii="Arial" w:hAnsi="Arial" w:cs="Arial"/>
                <w:sz w:val="22"/>
                <w:szCs w:val="22"/>
              </w:rPr>
            </w:pPr>
          </w:p>
        </w:tc>
      </w:tr>
      <w:tr w:rsidR="00261081" w:rsidRPr="000A5D4C" w14:paraId="24392D1E" w14:textId="77777777" w:rsidTr="000A5D4C">
        <w:trPr>
          <w:ins w:id="4823" w:author="Guo, Shicheng" w:date="2020-02-11T14:36:00Z"/>
        </w:trPr>
        <w:tc>
          <w:tcPr>
            <w:tcW w:w="2970" w:type="pct"/>
            <w:gridSpan w:val="4"/>
          </w:tcPr>
          <w:p w14:paraId="4BF11DC5" w14:textId="77777777" w:rsidR="00261081" w:rsidRPr="000A5D4C" w:rsidRDefault="00261081" w:rsidP="000A5D4C">
            <w:pPr>
              <w:spacing w:line="240" w:lineRule="auto"/>
              <w:rPr>
                <w:ins w:id="4824" w:author="Guo, Shicheng" w:date="2020-02-11T14:36:00Z"/>
                <w:rFonts w:ascii="Arial" w:hAnsi="Arial" w:cs="Arial"/>
                <w:sz w:val="22"/>
                <w:szCs w:val="22"/>
              </w:rPr>
            </w:pPr>
            <w:ins w:id="4825" w:author="Guo, Shicheng" w:date="2020-02-11T14:36:00Z">
              <w:r w:rsidRPr="000A5D4C">
                <w:rPr>
                  <w:rFonts w:ascii="Arial" w:hAnsi="Arial" w:cs="Arial"/>
                  <w:sz w:val="22"/>
                  <w:szCs w:val="22"/>
                </w:rPr>
                <w:t>BRAF V600E mutation</w:t>
              </w:r>
            </w:ins>
          </w:p>
        </w:tc>
        <w:tc>
          <w:tcPr>
            <w:tcW w:w="420" w:type="pct"/>
          </w:tcPr>
          <w:p w14:paraId="7C0FF717" w14:textId="77777777" w:rsidR="00261081" w:rsidRPr="000A5D4C" w:rsidRDefault="00261081" w:rsidP="000A5D4C">
            <w:pPr>
              <w:spacing w:line="240" w:lineRule="auto"/>
              <w:rPr>
                <w:ins w:id="4826" w:author="Guo, Shicheng" w:date="2020-02-11T14:36:00Z"/>
                <w:rFonts w:ascii="Arial" w:hAnsi="Arial" w:cs="Arial"/>
                <w:sz w:val="22"/>
                <w:szCs w:val="22"/>
              </w:rPr>
            </w:pPr>
          </w:p>
        </w:tc>
        <w:tc>
          <w:tcPr>
            <w:tcW w:w="948" w:type="pct"/>
          </w:tcPr>
          <w:p w14:paraId="0B87161C" w14:textId="77777777" w:rsidR="00261081" w:rsidRPr="000A5D4C" w:rsidRDefault="00261081" w:rsidP="000A5D4C">
            <w:pPr>
              <w:spacing w:line="240" w:lineRule="auto"/>
              <w:rPr>
                <w:ins w:id="4827" w:author="Guo, Shicheng" w:date="2020-02-11T14:36:00Z"/>
                <w:rFonts w:ascii="Arial" w:hAnsi="Arial" w:cs="Arial"/>
                <w:sz w:val="22"/>
                <w:szCs w:val="22"/>
              </w:rPr>
            </w:pPr>
          </w:p>
        </w:tc>
        <w:tc>
          <w:tcPr>
            <w:tcW w:w="662" w:type="pct"/>
          </w:tcPr>
          <w:p w14:paraId="5867E140" w14:textId="77777777" w:rsidR="00261081" w:rsidRPr="000A5D4C" w:rsidRDefault="00261081" w:rsidP="000A5D4C">
            <w:pPr>
              <w:spacing w:line="240" w:lineRule="auto"/>
              <w:rPr>
                <w:ins w:id="4828" w:author="Guo, Shicheng" w:date="2020-02-11T14:36:00Z"/>
                <w:rFonts w:ascii="Arial" w:hAnsi="Arial" w:cs="Arial"/>
                <w:sz w:val="22"/>
                <w:szCs w:val="22"/>
              </w:rPr>
            </w:pPr>
          </w:p>
        </w:tc>
      </w:tr>
      <w:tr w:rsidR="00261081" w:rsidRPr="000A5D4C" w14:paraId="30C0767C" w14:textId="77777777" w:rsidTr="000A5D4C">
        <w:trPr>
          <w:ins w:id="4829" w:author="Guo, Shicheng" w:date="2020-02-11T14:36:00Z"/>
        </w:trPr>
        <w:tc>
          <w:tcPr>
            <w:tcW w:w="757" w:type="pct"/>
          </w:tcPr>
          <w:p w14:paraId="40849BB5" w14:textId="77777777" w:rsidR="00261081" w:rsidRPr="000A5D4C" w:rsidRDefault="00261081" w:rsidP="000A5D4C">
            <w:pPr>
              <w:spacing w:line="240" w:lineRule="auto"/>
              <w:jc w:val="center"/>
              <w:rPr>
                <w:ins w:id="4830" w:author="Guo, Shicheng" w:date="2020-02-11T14:36:00Z"/>
                <w:rFonts w:ascii="Arial" w:hAnsi="Arial" w:cs="Arial"/>
                <w:sz w:val="22"/>
                <w:szCs w:val="22"/>
              </w:rPr>
            </w:pPr>
            <w:ins w:id="4831" w:author="Guo, Shicheng" w:date="2020-02-11T14:36:00Z">
              <w:r w:rsidRPr="000A5D4C">
                <w:rPr>
                  <w:rFonts w:ascii="Arial" w:hAnsi="Arial" w:cs="Arial"/>
                  <w:sz w:val="22"/>
                  <w:szCs w:val="22"/>
                </w:rPr>
                <w:t>Present</w:t>
              </w:r>
            </w:ins>
          </w:p>
        </w:tc>
        <w:tc>
          <w:tcPr>
            <w:tcW w:w="1385" w:type="pct"/>
            <w:gridSpan w:val="2"/>
          </w:tcPr>
          <w:p w14:paraId="3A56575B" w14:textId="77777777" w:rsidR="00261081" w:rsidRPr="000A5D4C" w:rsidRDefault="00261081" w:rsidP="000A5D4C">
            <w:pPr>
              <w:spacing w:line="240" w:lineRule="auto"/>
              <w:jc w:val="center"/>
              <w:rPr>
                <w:ins w:id="4832" w:author="Guo, Shicheng" w:date="2020-02-11T14:36:00Z"/>
                <w:rFonts w:ascii="Arial" w:hAnsi="Arial" w:cs="Arial"/>
                <w:sz w:val="22"/>
                <w:szCs w:val="22"/>
              </w:rPr>
            </w:pPr>
            <w:ins w:id="4833" w:author="Guo, Shicheng" w:date="2020-02-11T14:36:00Z">
              <w:r w:rsidRPr="000A5D4C">
                <w:rPr>
                  <w:rFonts w:ascii="Arial" w:hAnsi="Arial" w:cs="Arial"/>
                  <w:sz w:val="22"/>
                  <w:szCs w:val="22"/>
                </w:rPr>
                <w:t>59</w:t>
              </w:r>
            </w:ins>
          </w:p>
        </w:tc>
        <w:tc>
          <w:tcPr>
            <w:tcW w:w="1247" w:type="pct"/>
            <w:gridSpan w:val="2"/>
          </w:tcPr>
          <w:p w14:paraId="1D62076A" w14:textId="77777777" w:rsidR="00261081" w:rsidRPr="000A5D4C" w:rsidRDefault="00261081" w:rsidP="000A5D4C">
            <w:pPr>
              <w:spacing w:line="240" w:lineRule="auto"/>
              <w:jc w:val="center"/>
              <w:rPr>
                <w:ins w:id="4834" w:author="Guo, Shicheng" w:date="2020-02-11T14:36:00Z"/>
                <w:rFonts w:ascii="Arial" w:hAnsi="Arial" w:cs="Arial"/>
                <w:sz w:val="22"/>
                <w:szCs w:val="22"/>
              </w:rPr>
            </w:pPr>
            <w:ins w:id="4835" w:author="Guo, Shicheng" w:date="2020-02-11T14:36:00Z">
              <w:r w:rsidRPr="000A5D4C">
                <w:rPr>
                  <w:rFonts w:ascii="Arial" w:hAnsi="Arial" w:cs="Arial"/>
                  <w:sz w:val="22"/>
                  <w:szCs w:val="22"/>
                </w:rPr>
                <w:t>34</w:t>
              </w:r>
            </w:ins>
          </w:p>
        </w:tc>
        <w:tc>
          <w:tcPr>
            <w:tcW w:w="948" w:type="pct"/>
          </w:tcPr>
          <w:p w14:paraId="54C340AD" w14:textId="77777777" w:rsidR="00261081" w:rsidRPr="000A5D4C" w:rsidRDefault="00261081" w:rsidP="000A5D4C">
            <w:pPr>
              <w:spacing w:line="240" w:lineRule="auto"/>
              <w:jc w:val="center"/>
              <w:rPr>
                <w:ins w:id="4836" w:author="Guo, Shicheng" w:date="2020-02-11T14:36:00Z"/>
                <w:rFonts w:ascii="Arial" w:hAnsi="Arial" w:cs="Arial"/>
                <w:sz w:val="22"/>
                <w:szCs w:val="22"/>
              </w:rPr>
            </w:pPr>
            <w:ins w:id="4837" w:author="Guo, Shicheng" w:date="2020-02-11T14:36:00Z">
              <w:r w:rsidRPr="000A5D4C">
                <w:rPr>
                  <w:rFonts w:ascii="Arial" w:hAnsi="Arial" w:cs="Arial"/>
                  <w:sz w:val="22"/>
                  <w:szCs w:val="22"/>
                </w:rPr>
                <w:t>8.226</w:t>
              </w:r>
            </w:ins>
          </w:p>
        </w:tc>
        <w:tc>
          <w:tcPr>
            <w:tcW w:w="662" w:type="pct"/>
          </w:tcPr>
          <w:p w14:paraId="61951E83" w14:textId="77777777" w:rsidR="00261081" w:rsidRPr="000A5D4C" w:rsidRDefault="00261081" w:rsidP="000A5D4C">
            <w:pPr>
              <w:spacing w:line="240" w:lineRule="auto"/>
              <w:jc w:val="center"/>
              <w:rPr>
                <w:ins w:id="4838" w:author="Guo, Shicheng" w:date="2020-02-11T14:36:00Z"/>
                <w:rFonts w:ascii="Arial" w:hAnsi="Arial" w:cs="Arial"/>
                <w:sz w:val="22"/>
                <w:szCs w:val="22"/>
              </w:rPr>
            </w:pPr>
            <w:ins w:id="4839" w:author="Guo, Shicheng" w:date="2020-02-11T14:36:00Z">
              <w:r w:rsidRPr="000A5D4C">
                <w:rPr>
                  <w:rFonts w:ascii="Arial" w:hAnsi="Arial" w:cs="Arial"/>
                  <w:sz w:val="22"/>
                  <w:szCs w:val="22"/>
                </w:rPr>
                <w:t>0.004</w:t>
              </w:r>
            </w:ins>
          </w:p>
        </w:tc>
      </w:tr>
      <w:tr w:rsidR="00261081" w:rsidRPr="000A5D4C" w14:paraId="1DB2D765" w14:textId="77777777" w:rsidTr="000A5D4C">
        <w:trPr>
          <w:ins w:id="4840" w:author="Guo, Shicheng" w:date="2020-02-11T14:36:00Z"/>
        </w:trPr>
        <w:tc>
          <w:tcPr>
            <w:tcW w:w="757" w:type="pct"/>
          </w:tcPr>
          <w:p w14:paraId="628E464A" w14:textId="77777777" w:rsidR="00261081" w:rsidRPr="000A5D4C" w:rsidRDefault="00261081" w:rsidP="000A5D4C">
            <w:pPr>
              <w:spacing w:line="240" w:lineRule="auto"/>
              <w:jc w:val="center"/>
              <w:rPr>
                <w:ins w:id="4841" w:author="Guo, Shicheng" w:date="2020-02-11T14:36:00Z"/>
                <w:rFonts w:ascii="Arial" w:hAnsi="Arial" w:cs="Arial"/>
                <w:sz w:val="22"/>
                <w:szCs w:val="22"/>
              </w:rPr>
            </w:pPr>
            <w:ins w:id="4842" w:author="Guo, Shicheng" w:date="2020-02-11T14:36:00Z">
              <w:r w:rsidRPr="000A5D4C">
                <w:rPr>
                  <w:rFonts w:ascii="Arial" w:hAnsi="Arial" w:cs="Arial"/>
                  <w:sz w:val="22"/>
                  <w:szCs w:val="22"/>
                </w:rPr>
                <w:t>Absent</w:t>
              </w:r>
            </w:ins>
          </w:p>
        </w:tc>
        <w:tc>
          <w:tcPr>
            <w:tcW w:w="1385" w:type="pct"/>
            <w:gridSpan w:val="2"/>
          </w:tcPr>
          <w:p w14:paraId="072B7D85" w14:textId="77777777" w:rsidR="00261081" w:rsidRPr="000A5D4C" w:rsidRDefault="00261081" w:rsidP="000A5D4C">
            <w:pPr>
              <w:spacing w:line="240" w:lineRule="auto"/>
              <w:jc w:val="center"/>
              <w:rPr>
                <w:ins w:id="4843" w:author="Guo, Shicheng" w:date="2020-02-11T14:36:00Z"/>
                <w:rFonts w:ascii="Arial" w:hAnsi="Arial" w:cs="Arial"/>
                <w:sz w:val="22"/>
                <w:szCs w:val="22"/>
              </w:rPr>
            </w:pPr>
            <w:ins w:id="4844" w:author="Guo, Shicheng" w:date="2020-02-11T14:36:00Z">
              <w:r w:rsidRPr="000A5D4C">
                <w:rPr>
                  <w:rFonts w:ascii="Arial" w:hAnsi="Arial" w:cs="Arial"/>
                  <w:sz w:val="22"/>
                  <w:szCs w:val="22"/>
                </w:rPr>
                <w:t>39</w:t>
              </w:r>
            </w:ins>
          </w:p>
        </w:tc>
        <w:tc>
          <w:tcPr>
            <w:tcW w:w="1247" w:type="pct"/>
            <w:gridSpan w:val="2"/>
          </w:tcPr>
          <w:p w14:paraId="2A7B1BBA" w14:textId="77777777" w:rsidR="00261081" w:rsidRPr="000A5D4C" w:rsidRDefault="00261081" w:rsidP="000A5D4C">
            <w:pPr>
              <w:spacing w:line="240" w:lineRule="auto"/>
              <w:jc w:val="center"/>
              <w:rPr>
                <w:ins w:id="4845" w:author="Guo, Shicheng" w:date="2020-02-11T14:36:00Z"/>
                <w:rFonts w:ascii="Arial" w:hAnsi="Arial" w:cs="Arial"/>
                <w:sz w:val="22"/>
                <w:szCs w:val="22"/>
              </w:rPr>
            </w:pPr>
            <w:ins w:id="4846" w:author="Guo, Shicheng" w:date="2020-02-11T14:36:00Z">
              <w:r w:rsidRPr="000A5D4C">
                <w:rPr>
                  <w:rFonts w:ascii="Arial" w:hAnsi="Arial" w:cs="Arial"/>
                  <w:sz w:val="22"/>
                  <w:szCs w:val="22"/>
                </w:rPr>
                <w:t>53</w:t>
              </w:r>
            </w:ins>
          </w:p>
        </w:tc>
        <w:tc>
          <w:tcPr>
            <w:tcW w:w="948" w:type="pct"/>
          </w:tcPr>
          <w:p w14:paraId="4FE38231" w14:textId="77777777" w:rsidR="00261081" w:rsidRPr="000A5D4C" w:rsidRDefault="00261081" w:rsidP="000A5D4C">
            <w:pPr>
              <w:spacing w:line="240" w:lineRule="auto"/>
              <w:jc w:val="center"/>
              <w:rPr>
                <w:ins w:id="4847" w:author="Guo, Shicheng" w:date="2020-02-11T14:36:00Z"/>
                <w:rFonts w:ascii="Arial" w:hAnsi="Arial" w:cs="Arial"/>
                <w:sz w:val="22"/>
                <w:szCs w:val="22"/>
              </w:rPr>
            </w:pPr>
          </w:p>
        </w:tc>
        <w:tc>
          <w:tcPr>
            <w:tcW w:w="662" w:type="pct"/>
          </w:tcPr>
          <w:p w14:paraId="6606608C" w14:textId="77777777" w:rsidR="00261081" w:rsidRPr="000A5D4C" w:rsidRDefault="00261081" w:rsidP="000A5D4C">
            <w:pPr>
              <w:spacing w:line="240" w:lineRule="auto"/>
              <w:jc w:val="center"/>
              <w:rPr>
                <w:ins w:id="4848" w:author="Guo, Shicheng" w:date="2020-02-11T14:36:00Z"/>
                <w:rFonts w:ascii="Arial" w:hAnsi="Arial" w:cs="Arial"/>
                <w:sz w:val="22"/>
                <w:szCs w:val="22"/>
              </w:rPr>
            </w:pPr>
          </w:p>
        </w:tc>
      </w:tr>
      <w:tr w:rsidR="00261081" w:rsidRPr="000A5D4C" w14:paraId="649EA550" w14:textId="77777777" w:rsidTr="000A5D4C">
        <w:trPr>
          <w:ins w:id="4849" w:author="Guo, Shicheng" w:date="2020-02-11T14:36:00Z"/>
        </w:trPr>
        <w:tc>
          <w:tcPr>
            <w:tcW w:w="2143" w:type="pct"/>
            <w:gridSpan w:val="3"/>
          </w:tcPr>
          <w:p w14:paraId="70FDECD2" w14:textId="77777777" w:rsidR="00261081" w:rsidRPr="000A5D4C" w:rsidRDefault="00261081" w:rsidP="000A5D4C">
            <w:pPr>
              <w:spacing w:line="240" w:lineRule="auto"/>
              <w:rPr>
                <w:ins w:id="4850" w:author="Guo, Shicheng" w:date="2020-02-11T14:36:00Z"/>
                <w:rFonts w:ascii="Arial" w:hAnsi="Arial" w:cs="Arial"/>
                <w:sz w:val="22"/>
                <w:szCs w:val="22"/>
              </w:rPr>
            </w:pPr>
            <w:ins w:id="4851" w:author="Guo, Shicheng" w:date="2020-02-11T14:36:00Z">
              <w:r w:rsidRPr="000A5D4C">
                <w:rPr>
                  <w:rFonts w:ascii="Arial" w:hAnsi="Arial" w:cs="Arial"/>
                  <w:sz w:val="22"/>
                  <w:szCs w:val="22"/>
                </w:rPr>
                <w:t>Multifocality</w:t>
              </w:r>
            </w:ins>
          </w:p>
        </w:tc>
        <w:tc>
          <w:tcPr>
            <w:tcW w:w="827" w:type="pct"/>
          </w:tcPr>
          <w:p w14:paraId="587317CB" w14:textId="77777777" w:rsidR="00261081" w:rsidRPr="000A5D4C" w:rsidRDefault="00261081" w:rsidP="000A5D4C">
            <w:pPr>
              <w:spacing w:line="240" w:lineRule="auto"/>
              <w:rPr>
                <w:ins w:id="4852" w:author="Guo, Shicheng" w:date="2020-02-11T14:36:00Z"/>
                <w:rFonts w:ascii="Arial" w:hAnsi="Arial" w:cs="Arial"/>
                <w:sz w:val="22"/>
                <w:szCs w:val="22"/>
              </w:rPr>
            </w:pPr>
          </w:p>
        </w:tc>
        <w:tc>
          <w:tcPr>
            <w:tcW w:w="420" w:type="pct"/>
          </w:tcPr>
          <w:p w14:paraId="5264A8FA" w14:textId="77777777" w:rsidR="00261081" w:rsidRPr="000A5D4C" w:rsidRDefault="00261081" w:rsidP="000A5D4C">
            <w:pPr>
              <w:spacing w:line="240" w:lineRule="auto"/>
              <w:rPr>
                <w:ins w:id="4853" w:author="Guo, Shicheng" w:date="2020-02-11T14:36:00Z"/>
                <w:rFonts w:ascii="Arial" w:hAnsi="Arial" w:cs="Arial"/>
                <w:sz w:val="22"/>
                <w:szCs w:val="22"/>
              </w:rPr>
            </w:pPr>
          </w:p>
        </w:tc>
        <w:tc>
          <w:tcPr>
            <w:tcW w:w="948" w:type="pct"/>
          </w:tcPr>
          <w:p w14:paraId="7AB35DAD" w14:textId="77777777" w:rsidR="00261081" w:rsidRPr="000A5D4C" w:rsidRDefault="00261081" w:rsidP="000A5D4C">
            <w:pPr>
              <w:spacing w:line="240" w:lineRule="auto"/>
              <w:rPr>
                <w:ins w:id="4854" w:author="Guo, Shicheng" w:date="2020-02-11T14:36:00Z"/>
                <w:rFonts w:ascii="Arial" w:hAnsi="Arial" w:cs="Arial"/>
                <w:sz w:val="22"/>
                <w:szCs w:val="22"/>
              </w:rPr>
            </w:pPr>
          </w:p>
        </w:tc>
        <w:tc>
          <w:tcPr>
            <w:tcW w:w="662" w:type="pct"/>
          </w:tcPr>
          <w:p w14:paraId="4E1DB467" w14:textId="77777777" w:rsidR="00261081" w:rsidRPr="000A5D4C" w:rsidRDefault="00261081" w:rsidP="000A5D4C">
            <w:pPr>
              <w:spacing w:line="240" w:lineRule="auto"/>
              <w:rPr>
                <w:ins w:id="4855" w:author="Guo, Shicheng" w:date="2020-02-11T14:36:00Z"/>
                <w:rFonts w:ascii="Arial" w:hAnsi="Arial" w:cs="Arial"/>
                <w:sz w:val="22"/>
                <w:szCs w:val="22"/>
              </w:rPr>
            </w:pPr>
          </w:p>
        </w:tc>
      </w:tr>
      <w:tr w:rsidR="00261081" w:rsidRPr="000A5D4C" w14:paraId="10CA0352" w14:textId="77777777" w:rsidTr="000A5D4C">
        <w:trPr>
          <w:ins w:id="4856" w:author="Guo, Shicheng" w:date="2020-02-11T14:36:00Z"/>
        </w:trPr>
        <w:tc>
          <w:tcPr>
            <w:tcW w:w="757" w:type="pct"/>
          </w:tcPr>
          <w:p w14:paraId="3538DC5C" w14:textId="77777777" w:rsidR="00261081" w:rsidRPr="000A5D4C" w:rsidRDefault="00261081" w:rsidP="000A5D4C">
            <w:pPr>
              <w:spacing w:line="240" w:lineRule="auto"/>
              <w:jc w:val="center"/>
              <w:rPr>
                <w:ins w:id="4857" w:author="Guo, Shicheng" w:date="2020-02-11T14:36:00Z"/>
                <w:rFonts w:ascii="Arial" w:hAnsi="Arial" w:cs="Arial"/>
                <w:sz w:val="22"/>
                <w:szCs w:val="22"/>
              </w:rPr>
            </w:pPr>
            <w:ins w:id="4858" w:author="Guo, Shicheng" w:date="2020-02-11T14:36:00Z">
              <w:r w:rsidRPr="000A5D4C">
                <w:rPr>
                  <w:rFonts w:ascii="Arial" w:hAnsi="Arial" w:cs="Arial"/>
                  <w:sz w:val="22"/>
                  <w:szCs w:val="22"/>
                </w:rPr>
                <w:t>Present</w:t>
              </w:r>
            </w:ins>
          </w:p>
        </w:tc>
        <w:tc>
          <w:tcPr>
            <w:tcW w:w="1385" w:type="pct"/>
            <w:gridSpan w:val="2"/>
          </w:tcPr>
          <w:p w14:paraId="616A7748" w14:textId="77777777" w:rsidR="00261081" w:rsidRPr="000A5D4C" w:rsidRDefault="00261081" w:rsidP="000A5D4C">
            <w:pPr>
              <w:spacing w:line="240" w:lineRule="auto"/>
              <w:jc w:val="center"/>
              <w:rPr>
                <w:ins w:id="4859" w:author="Guo, Shicheng" w:date="2020-02-11T14:36:00Z"/>
                <w:rFonts w:ascii="Arial" w:hAnsi="Arial" w:cs="Arial"/>
                <w:sz w:val="22"/>
                <w:szCs w:val="22"/>
              </w:rPr>
            </w:pPr>
            <w:ins w:id="4860" w:author="Guo, Shicheng" w:date="2020-02-11T14:36:00Z">
              <w:r w:rsidRPr="000A5D4C">
                <w:rPr>
                  <w:rFonts w:ascii="Arial" w:hAnsi="Arial" w:cs="Arial"/>
                  <w:sz w:val="22"/>
                  <w:szCs w:val="22"/>
                </w:rPr>
                <w:t>30</w:t>
              </w:r>
            </w:ins>
          </w:p>
        </w:tc>
        <w:tc>
          <w:tcPr>
            <w:tcW w:w="1247" w:type="pct"/>
            <w:gridSpan w:val="2"/>
          </w:tcPr>
          <w:p w14:paraId="4C6EF865" w14:textId="77777777" w:rsidR="00261081" w:rsidRPr="000A5D4C" w:rsidRDefault="00261081" w:rsidP="000A5D4C">
            <w:pPr>
              <w:spacing w:line="240" w:lineRule="auto"/>
              <w:jc w:val="center"/>
              <w:rPr>
                <w:ins w:id="4861" w:author="Guo, Shicheng" w:date="2020-02-11T14:36:00Z"/>
                <w:rFonts w:ascii="Arial" w:hAnsi="Arial" w:cs="Arial"/>
                <w:sz w:val="22"/>
                <w:szCs w:val="22"/>
              </w:rPr>
            </w:pPr>
            <w:ins w:id="4862" w:author="Guo, Shicheng" w:date="2020-02-11T14:36:00Z">
              <w:r w:rsidRPr="000A5D4C">
                <w:rPr>
                  <w:rFonts w:ascii="Arial" w:hAnsi="Arial" w:cs="Arial"/>
                  <w:sz w:val="22"/>
                  <w:szCs w:val="22"/>
                </w:rPr>
                <w:t>28</w:t>
              </w:r>
            </w:ins>
          </w:p>
        </w:tc>
        <w:tc>
          <w:tcPr>
            <w:tcW w:w="948" w:type="pct"/>
          </w:tcPr>
          <w:p w14:paraId="583C2277" w14:textId="77777777" w:rsidR="00261081" w:rsidRPr="000A5D4C" w:rsidRDefault="00261081" w:rsidP="000A5D4C">
            <w:pPr>
              <w:spacing w:line="240" w:lineRule="auto"/>
              <w:jc w:val="center"/>
              <w:rPr>
                <w:ins w:id="4863" w:author="Guo, Shicheng" w:date="2020-02-11T14:36:00Z"/>
                <w:rFonts w:ascii="Arial" w:hAnsi="Arial" w:cs="Arial"/>
                <w:sz w:val="22"/>
                <w:szCs w:val="22"/>
              </w:rPr>
            </w:pPr>
            <w:ins w:id="4864" w:author="Guo, Shicheng" w:date="2020-02-11T14:36:00Z">
              <w:r w:rsidRPr="000A5D4C">
                <w:rPr>
                  <w:rFonts w:ascii="Arial" w:hAnsi="Arial" w:cs="Arial"/>
                  <w:sz w:val="22"/>
                  <w:szCs w:val="22"/>
                </w:rPr>
                <w:t>0.053</w:t>
              </w:r>
            </w:ins>
          </w:p>
        </w:tc>
        <w:tc>
          <w:tcPr>
            <w:tcW w:w="662" w:type="pct"/>
          </w:tcPr>
          <w:p w14:paraId="16031F07" w14:textId="77777777" w:rsidR="00261081" w:rsidRPr="000A5D4C" w:rsidRDefault="00261081" w:rsidP="000A5D4C">
            <w:pPr>
              <w:spacing w:line="240" w:lineRule="auto"/>
              <w:jc w:val="center"/>
              <w:rPr>
                <w:ins w:id="4865" w:author="Guo, Shicheng" w:date="2020-02-11T14:36:00Z"/>
                <w:rFonts w:ascii="Arial" w:hAnsi="Arial" w:cs="Arial"/>
                <w:sz w:val="22"/>
                <w:szCs w:val="22"/>
              </w:rPr>
            </w:pPr>
            <w:ins w:id="4866" w:author="Guo, Shicheng" w:date="2020-02-11T14:36:00Z">
              <w:r w:rsidRPr="000A5D4C">
                <w:rPr>
                  <w:rFonts w:ascii="Arial" w:hAnsi="Arial" w:cs="Arial"/>
                  <w:sz w:val="22"/>
                  <w:szCs w:val="22"/>
                </w:rPr>
                <w:t>0.818</w:t>
              </w:r>
            </w:ins>
          </w:p>
        </w:tc>
      </w:tr>
      <w:tr w:rsidR="00261081" w:rsidRPr="000A5D4C" w14:paraId="6BED6459" w14:textId="77777777" w:rsidTr="000A5D4C">
        <w:trPr>
          <w:ins w:id="4867" w:author="Guo, Shicheng" w:date="2020-02-11T14:36:00Z"/>
        </w:trPr>
        <w:tc>
          <w:tcPr>
            <w:tcW w:w="757" w:type="pct"/>
          </w:tcPr>
          <w:p w14:paraId="30EE27F9" w14:textId="77777777" w:rsidR="00261081" w:rsidRPr="000A5D4C" w:rsidRDefault="00261081" w:rsidP="000A5D4C">
            <w:pPr>
              <w:spacing w:line="240" w:lineRule="auto"/>
              <w:jc w:val="center"/>
              <w:rPr>
                <w:ins w:id="4868" w:author="Guo, Shicheng" w:date="2020-02-11T14:36:00Z"/>
                <w:rFonts w:ascii="Arial" w:hAnsi="Arial" w:cs="Arial"/>
                <w:sz w:val="22"/>
                <w:szCs w:val="22"/>
              </w:rPr>
            </w:pPr>
            <w:ins w:id="4869" w:author="Guo, Shicheng" w:date="2020-02-11T14:36:00Z">
              <w:r w:rsidRPr="000A5D4C">
                <w:rPr>
                  <w:rFonts w:ascii="Arial" w:hAnsi="Arial" w:cs="Arial"/>
                  <w:sz w:val="22"/>
                  <w:szCs w:val="22"/>
                </w:rPr>
                <w:t>Absent</w:t>
              </w:r>
            </w:ins>
          </w:p>
        </w:tc>
        <w:tc>
          <w:tcPr>
            <w:tcW w:w="1385" w:type="pct"/>
            <w:gridSpan w:val="2"/>
          </w:tcPr>
          <w:p w14:paraId="3B80445D" w14:textId="77777777" w:rsidR="00261081" w:rsidRPr="000A5D4C" w:rsidRDefault="00261081" w:rsidP="000A5D4C">
            <w:pPr>
              <w:spacing w:line="240" w:lineRule="auto"/>
              <w:jc w:val="center"/>
              <w:rPr>
                <w:ins w:id="4870" w:author="Guo, Shicheng" w:date="2020-02-11T14:36:00Z"/>
                <w:rFonts w:ascii="Arial" w:hAnsi="Arial" w:cs="Arial"/>
                <w:sz w:val="22"/>
                <w:szCs w:val="22"/>
              </w:rPr>
            </w:pPr>
            <w:ins w:id="4871" w:author="Guo, Shicheng" w:date="2020-02-11T14:36:00Z">
              <w:r w:rsidRPr="000A5D4C">
                <w:rPr>
                  <w:rFonts w:ascii="Arial" w:hAnsi="Arial" w:cs="Arial"/>
                  <w:sz w:val="22"/>
                  <w:szCs w:val="22"/>
                </w:rPr>
                <w:t>68</w:t>
              </w:r>
            </w:ins>
          </w:p>
        </w:tc>
        <w:tc>
          <w:tcPr>
            <w:tcW w:w="1247" w:type="pct"/>
            <w:gridSpan w:val="2"/>
          </w:tcPr>
          <w:p w14:paraId="42CB7382" w14:textId="77777777" w:rsidR="00261081" w:rsidRPr="000A5D4C" w:rsidRDefault="00261081" w:rsidP="000A5D4C">
            <w:pPr>
              <w:spacing w:line="240" w:lineRule="auto"/>
              <w:jc w:val="center"/>
              <w:rPr>
                <w:ins w:id="4872" w:author="Guo, Shicheng" w:date="2020-02-11T14:36:00Z"/>
                <w:rFonts w:ascii="Arial" w:hAnsi="Arial" w:cs="Arial"/>
                <w:sz w:val="22"/>
                <w:szCs w:val="22"/>
              </w:rPr>
            </w:pPr>
            <w:ins w:id="4873" w:author="Guo, Shicheng" w:date="2020-02-11T14:36:00Z">
              <w:r w:rsidRPr="000A5D4C">
                <w:rPr>
                  <w:rFonts w:ascii="Arial" w:hAnsi="Arial" w:cs="Arial"/>
                  <w:sz w:val="22"/>
                  <w:szCs w:val="22"/>
                </w:rPr>
                <w:t>59</w:t>
              </w:r>
            </w:ins>
          </w:p>
        </w:tc>
        <w:tc>
          <w:tcPr>
            <w:tcW w:w="948" w:type="pct"/>
          </w:tcPr>
          <w:p w14:paraId="121B2642" w14:textId="77777777" w:rsidR="00261081" w:rsidRPr="000A5D4C" w:rsidRDefault="00261081" w:rsidP="000A5D4C">
            <w:pPr>
              <w:spacing w:line="240" w:lineRule="auto"/>
              <w:jc w:val="center"/>
              <w:rPr>
                <w:ins w:id="4874" w:author="Guo, Shicheng" w:date="2020-02-11T14:36:00Z"/>
                <w:rFonts w:ascii="Arial" w:hAnsi="Arial" w:cs="Arial"/>
                <w:sz w:val="22"/>
                <w:szCs w:val="22"/>
              </w:rPr>
            </w:pPr>
          </w:p>
        </w:tc>
        <w:tc>
          <w:tcPr>
            <w:tcW w:w="662" w:type="pct"/>
          </w:tcPr>
          <w:p w14:paraId="36977843" w14:textId="77777777" w:rsidR="00261081" w:rsidRPr="000A5D4C" w:rsidRDefault="00261081" w:rsidP="000A5D4C">
            <w:pPr>
              <w:spacing w:line="240" w:lineRule="auto"/>
              <w:jc w:val="center"/>
              <w:rPr>
                <w:ins w:id="4875" w:author="Guo, Shicheng" w:date="2020-02-11T14:36:00Z"/>
                <w:rFonts w:ascii="Arial" w:hAnsi="Arial" w:cs="Arial"/>
                <w:sz w:val="22"/>
                <w:szCs w:val="22"/>
              </w:rPr>
            </w:pPr>
          </w:p>
        </w:tc>
      </w:tr>
      <w:tr w:rsidR="00261081" w:rsidRPr="000A5D4C" w14:paraId="3BE321C8" w14:textId="77777777" w:rsidTr="000A5D4C">
        <w:trPr>
          <w:ins w:id="4876" w:author="Guo, Shicheng" w:date="2020-02-11T14:36:00Z"/>
        </w:trPr>
        <w:tc>
          <w:tcPr>
            <w:tcW w:w="1521" w:type="pct"/>
            <w:gridSpan w:val="2"/>
          </w:tcPr>
          <w:p w14:paraId="0D2FAB83" w14:textId="77777777" w:rsidR="00261081" w:rsidRPr="000A5D4C" w:rsidRDefault="00261081" w:rsidP="000A5D4C">
            <w:pPr>
              <w:spacing w:line="240" w:lineRule="auto"/>
              <w:rPr>
                <w:ins w:id="4877" w:author="Guo, Shicheng" w:date="2020-02-11T14:36:00Z"/>
                <w:rFonts w:ascii="Arial" w:hAnsi="Arial" w:cs="Arial"/>
                <w:sz w:val="22"/>
                <w:szCs w:val="22"/>
              </w:rPr>
            </w:pPr>
            <w:ins w:id="4878" w:author="Guo, Shicheng" w:date="2020-02-11T14:36:00Z">
              <w:r w:rsidRPr="000A5D4C">
                <w:rPr>
                  <w:rFonts w:ascii="Arial" w:hAnsi="Arial" w:cs="Arial"/>
                  <w:sz w:val="22"/>
                  <w:szCs w:val="22"/>
                </w:rPr>
                <w:t>Tumour stage</w:t>
              </w:r>
            </w:ins>
          </w:p>
        </w:tc>
        <w:tc>
          <w:tcPr>
            <w:tcW w:w="621" w:type="pct"/>
          </w:tcPr>
          <w:p w14:paraId="78D379C2" w14:textId="77777777" w:rsidR="00261081" w:rsidRPr="000A5D4C" w:rsidRDefault="00261081" w:rsidP="000A5D4C">
            <w:pPr>
              <w:spacing w:line="240" w:lineRule="auto"/>
              <w:rPr>
                <w:ins w:id="4879" w:author="Guo, Shicheng" w:date="2020-02-11T14:36:00Z"/>
                <w:rFonts w:ascii="Arial" w:hAnsi="Arial" w:cs="Arial"/>
                <w:sz w:val="22"/>
                <w:szCs w:val="22"/>
              </w:rPr>
            </w:pPr>
          </w:p>
        </w:tc>
        <w:tc>
          <w:tcPr>
            <w:tcW w:w="827" w:type="pct"/>
          </w:tcPr>
          <w:p w14:paraId="63F2F804" w14:textId="77777777" w:rsidR="00261081" w:rsidRPr="000A5D4C" w:rsidRDefault="00261081" w:rsidP="000A5D4C">
            <w:pPr>
              <w:spacing w:line="240" w:lineRule="auto"/>
              <w:rPr>
                <w:ins w:id="4880" w:author="Guo, Shicheng" w:date="2020-02-11T14:36:00Z"/>
                <w:rFonts w:ascii="Arial" w:hAnsi="Arial" w:cs="Arial"/>
                <w:sz w:val="22"/>
                <w:szCs w:val="22"/>
              </w:rPr>
            </w:pPr>
          </w:p>
        </w:tc>
        <w:tc>
          <w:tcPr>
            <w:tcW w:w="420" w:type="pct"/>
          </w:tcPr>
          <w:p w14:paraId="7B21AB0F" w14:textId="77777777" w:rsidR="00261081" w:rsidRPr="000A5D4C" w:rsidRDefault="00261081" w:rsidP="000A5D4C">
            <w:pPr>
              <w:spacing w:line="240" w:lineRule="auto"/>
              <w:rPr>
                <w:ins w:id="4881" w:author="Guo, Shicheng" w:date="2020-02-11T14:36:00Z"/>
                <w:rFonts w:ascii="Arial" w:hAnsi="Arial" w:cs="Arial"/>
                <w:sz w:val="22"/>
                <w:szCs w:val="22"/>
              </w:rPr>
            </w:pPr>
          </w:p>
        </w:tc>
        <w:tc>
          <w:tcPr>
            <w:tcW w:w="948" w:type="pct"/>
          </w:tcPr>
          <w:p w14:paraId="55AC5715" w14:textId="77777777" w:rsidR="00261081" w:rsidRPr="000A5D4C" w:rsidRDefault="00261081" w:rsidP="000A5D4C">
            <w:pPr>
              <w:spacing w:line="240" w:lineRule="auto"/>
              <w:rPr>
                <w:ins w:id="4882" w:author="Guo, Shicheng" w:date="2020-02-11T14:36:00Z"/>
                <w:rFonts w:ascii="Arial" w:hAnsi="Arial" w:cs="Arial"/>
                <w:sz w:val="22"/>
                <w:szCs w:val="22"/>
              </w:rPr>
            </w:pPr>
          </w:p>
        </w:tc>
        <w:tc>
          <w:tcPr>
            <w:tcW w:w="662" w:type="pct"/>
          </w:tcPr>
          <w:p w14:paraId="4F95AB8D" w14:textId="77777777" w:rsidR="00261081" w:rsidRPr="000A5D4C" w:rsidRDefault="00261081" w:rsidP="000A5D4C">
            <w:pPr>
              <w:spacing w:line="240" w:lineRule="auto"/>
              <w:rPr>
                <w:ins w:id="4883" w:author="Guo, Shicheng" w:date="2020-02-11T14:36:00Z"/>
                <w:rFonts w:ascii="Arial" w:hAnsi="Arial" w:cs="Arial"/>
                <w:sz w:val="22"/>
                <w:szCs w:val="22"/>
              </w:rPr>
            </w:pPr>
          </w:p>
        </w:tc>
      </w:tr>
      <w:tr w:rsidR="00261081" w:rsidRPr="000A5D4C" w14:paraId="59DCA375" w14:textId="77777777" w:rsidTr="000A5D4C">
        <w:trPr>
          <w:ins w:id="4884" w:author="Guo, Shicheng" w:date="2020-02-11T14:36:00Z"/>
        </w:trPr>
        <w:tc>
          <w:tcPr>
            <w:tcW w:w="757" w:type="pct"/>
          </w:tcPr>
          <w:p w14:paraId="1393BC2B" w14:textId="77777777" w:rsidR="00261081" w:rsidRPr="000A5D4C" w:rsidRDefault="00261081" w:rsidP="000A5D4C">
            <w:pPr>
              <w:spacing w:line="240" w:lineRule="auto"/>
              <w:jc w:val="center"/>
              <w:rPr>
                <w:ins w:id="4885" w:author="Guo, Shicheng" w:date="2020-02-11T14:36:00Z"/>
                <w:rFonts w:ascii="Arial" w:hAnsi="Arial" w:cs="Arial"/>
                <w:sz w:val="22"/>
                <w:szCs w:val="22"/>
              </w:rPr>
            </w:pPr>
            <w:ins w:id="4886" w:author="Guo, Shicheng" w:date="2020-02-11T14:36:00Z">
              <w:r w:rsidRPr="000A5D4C">
                <w:rPr>
                  <w:rFonts w:ascii="Arial" w:hAnsi="Arial" w:cs="Arial"/>
                  <w:sz w:val="22"/>
                  <w:szCs w:val="22"/>
                </w:rPr>
                <w:t>T1/2</w:t>
              </w:r>
            </w:ins>
          </w:p>
        </w:tc>
        <w:tc>
          <w:tcPr>
            <w:tcW w:w="1385" w:type="pct"/>
            <w:gridSpan w:val="2"/>
          </w:tcPr>
          <w:p w14:paraId="25A66E2D" w14:textId="77777777" w:rsidR="00261081" w:rsidRPr="000A5D4C" w:rsidRDefault="00261081" w:rsidP="000A5D4C">
            <w:pPr>
              <w:spacing w:line="240" w:lineRule="auto"/>
              <w:jc w:val="center"/>
              <w:rPr>
                <w:ins w:id="4887" w:author="Guo, Shicheng" w:date="2020-02-11T14:36:00Z"/>
                <w:rFonts w:ascii="Arial" w:hAnsi="Arial" w:cs="Arial"/>
                <w:sz w:val="22"/>
                <w:szCs w:val="22"/>
              </w:rPr>
            </w:pPr>
            <w:ins w:id="4888" w:author="Guo, Shicheng" w:date="2020-02-11T14:36:00Z">
              <w:r w:rsidRPr="000A5D4C">
                <w:rPr>
                  <w:rFonts w:ascii="Arial" w:hAnsi="Arial" w:cs="Arial"/>
                  <w:sz w:val="22"/>
                  <w:szCs w:val="22"/>
                </w:rPr>
                <w:t>82</w:t>
              </w:r>
            </w:ins>
          </w:p>
        </w:tc>
        <w:tc>
          <w:tcPr>
            <w:tcW w:w="1247" w:type="pct"/>
            <w:gridSpan w:val="2"/>
          </w:tcPr>
          <w:p w14:paraId="7CDD82CB" w14:textId="77777777" w:rsidR="00261081" w:rsidRPr="000A5D4C" w:rsidRDefault="00261081" w:rsidP="000A5D4C">
            <w:pPr>
              <w:spacing w:line="240" w:lineRule="auto"/>
              <w:jc w:val="center"/>
              <w:rPr>
                <w:ins w:id="4889" w:author="Guo, Shicheng" w:date="2020-02-11T14:36:00Z"/>
                <w:rFonts w:ascii="Arial" w:hAnsi="Arial" w:cs="Arial"/>
                <w:sz w:val="22"/>
                <w:szCs w:val="22"/>
              </w:rPr>
            </w:pPr>
            <w:ins w:id="4890" w:author="Guo, Shicheng" w:date="2020-02-11T14:36:00Z">
              <w:r w:rsidRPr="000A5D4C">
                <w:rPr>
                  <w:rFonts w:ascii="Arial" w:hAnsi="Arial" w:cs="Arial"/>
                  <w:sz w:val="22"/>
                  <w:szCs w:val="22"/>
                </w:rPr>
                <w:t>85</w:t>
              </w:r>
            </w:ins>
          </w:p>
        </w:tc>
        <w:tc>
          <w:tcPr>
            <w:tcW w:w="948" w:type="pct"/>
          </w:tcPr>
          <w:p w14:paraId="58EFACC4" w14:textId="77777777" w:rsidR="00261081" w:rsidRPr="000A5D4C" w:rsidRDefault="00261081" w:rsidP="000A5D4C">
            <w:pPr>
              <w:spacing w:line="240" w:lineRule="auto"/>
              <w:jc w:val="center"/>
              <w:rPr>
                <w:ins w:id="4891" w:author="Guo, Shicheng" w:date="2020-02-11T14:36:00Z"/>
                <w:rFonts w:ascii="Arial" w:hAnsi="Arial" w:cs="Arial"/>
                <w:sz w:val="22"/>
                <w:szCs w:val="22"/>
              </w:rPr>
            </w:pPr>
            <w:ins w:id="4892" w:author="Guo, Shicheng" w:date="2020-02-11T14:36:00Z">
              <w:r w:rsidRPr="000A5D4C">
                <w:rPr>
                  <w:rFonts w:ascii="Arial" w:hAnsi="Arial" w:cs="Arial"/>
                  <w:sz w:val="22"/>
                  <w:szCs w:val="22"/>
                </w:rPr>
                <w:t>10.325</w:t>
              </w:r>
            </w:ins>
          </w:p>
        </w:tc>
        <w:tc>
          <w:tcPr>
            <w:tcW w:w="662" w:type="pct"/>
          </w:tcPr>
          <w:p w14:paraId="7DC3C154" w14:textId="77777777" w:rsidR="00261081" w:rsidRPr="000A5D4C" w:rsidRDefault="00261081" w:rsidP="000A5D4C">
            <w:pPr>
              <w:spacing w:line="240" w:lineRule="auto"/>
              <w:jc w:val="center"/>
              <w:rPr>
                <w:ins w:id="4893" w:author="Guo, Shicheng" w:date="2020-02-11T14:36:00Z"/>
                <w:rFonts w:ascii="Arial" w:hAnsi="Arial" w:cs="Arial"/>
                <w:sz w:val="22"/>
                <w:szCs w:val="22"/>
              </w:rPr>
            </w:pPr>
            <w:ins w:id="4894" w:author="Guo, Shicheng" w:date="2020-02-11T14:36:00Z">
              <w:r w:rsidRPr="000A5D4C">
                <w:rPr>
                  <w:rFonts w:ascii="Arial" w:hAnsi="Arial" w:cs="Arial"/>
                  <w:sz w:val="22"/>
                  <w:szCs w:val="22"/>
                </w:rPr>
                <w:t>0.001</w:t>
              </w:r>
            </w:ins>
          </w:p>
        </w:tc>
      </w:tr>
      <w:tr w:rsidR="00261081" w:rsidRPr="000A5D4C" w14:paraId="1E6AC7CB" w14:textId="77777777" w:rsidTr="000A5D4C">
        <w:trPr>
          <w:ins w:id="4895" w:author="Guo, Shicheng" w:date="2020-02-11T14:36:00Z"/>
        </w:trPr>
        <w:tc>
          <w:tcPr>
            <w:tcW w:w="757" w:type="pct"/>
          </w:tcPr>
          <w:p w14:paraId="0077A7BC" w14:textId="77777777" w:rsidR="00261081" w:rsidRPr="000A5D4C" w:rsidRDefault="00261081" w:rsidP="000A5D4C">
            <w:pPr>
              <w:spacing w:line="240" w:lineRule="auto"/>
              <w:jc w:val="center"/>
              <w:rPr>
                <w:ins w:id="4896" w:author="Guo, Shicheng" w:date="2020-02-11T14:36:00Z"/>
                <w:rFonts w:ascii="Arial" w:hAnsi="Arial" w:cs="Arial"/>
                <w:sz w:val="22"/>
                <w:szCs w:val="22"/>
              </w:rPr>
            </w:pPr>
            <w:ins w:id="4897" w:author="Guo, Shicheng" w:date="2020-02-11T14:36:00Z">
              <w:r w:rsidRPr="000A5D4C">
                <w:rPr>
                  <w:rFonts w:ascii="Arial" w:hAnsi="Arial" w:cs="Arial"/>
                  <w:sz w:val="22"/>
                  <w:szCs w:val="22"/>
                </w:rPr>
                <w:t>T3/4</w:t>
              </w:r>
            </w:ins>
          </w:p>
        </w:tc>
        <w:tc>
          <w:tcPr>
            <w:tcW w:w="1385" w:type="pct"/>
            <w:gridSpan w:val="2"/>
          </w:tcPr>
          <w:p w14:paraId="096A7DD0" w14:textId="77777777" w:rsidR="00261081" w:rsidRPr="000A5D4C" w:rsidRDefault="00261081" w:rsidP="000A5D4C">
            <w:pPr>
              <w:spacing w:line="240" w:lineRule="auto"/>
              <w:jc w:val="center"/>
              <w:rPr>
                <w:ins w:id="4898" w:author="Guo, Shicheng" w:date="2020-02-11T14:36:00Z"/>
                <w:rFonts w:ascii="Arial" w:hAnsi="Arial" w:cs="Arial"/>
                <w:sz w:val="22"/>
                <w:szCs w:val="22"/>
              </w:rPr>
            </w:pPr>
            <w:ins w:id="4899" w:author="Guo, Shicheng" w:date="2020-02-11T14:36:00Z">
              <w:r w:rsidRPr="000A5D4C">
                <w:rPr>
                  <w:rFonts w:ascii="Arial" w:hAnsi="Arial" w:cs="Arial"/>
                  <w:sz w:val="22"/>
                  <w:szCs w:val="22"/>
                </w:rPr>
                <w:t>16</w:t>
              </w:r>
            </w:ins>
          </w:p>
        </w:tc>
        <w:tc>
          <w:tcPr>
            <w:tcW w:w="1247" w:type="pct"/>
            <w:gridSpan w:val="2"/>
          </w:tcPr>
          <w:p w14:paraId="556955FA" w14:textId="77777777" w:rsidR="00261081" w:rsidRPr="000A5D4C" w:rsidRDefault="00261081" w:rsidP="000A5D4C">
            <w:pPr>
              <w:spacing w:line="240" w:lineRule="auto"/>
              <w:jc w:val="center"/>
              <w:rPr>
                <w:ins w:id="4900" w:author="Guo, Shicheng" w:date="2020-02-11T14:36:00Z"/>
                <w:rFonts w:ascii="Arial" w:hAnsi="Arial" w:cs="Arial"/>
                <w:sz w:val="22"/>
                <w:szCs w:val="22"/>
              </w:rPr>
            </w:pPr>
            <w:ins w:id="4901" w:author="Guo, Shicheng" w:date="2020-02-11T14:36:00Z">
              <w:r w:rsidRPr="000A5D4C">
                <w:rPr>
                  <w:rFonts w:ascii="Arial" w:hAnsi="Arial" w:cs="Arial"/>
                  <w:sz w:val="22"/>
                  <w:szCs w:val="22"/>
                </w:rPr>
                <w:t>2</w:t>
              </w:r>
            </w:ins>
          </w:p>
        </w:tc>
        <w:tc>
          <w:tcPr>
            <w:tcW w:w="948" w:type="pct"/>
          </w:tcPr>
          <w:p w14:paraId="45142CC0" w14:textId="77777777" w:rsidR="00261081" w:rsidRPr="000A5D4C" w:rsidRDefault="00261081" w:rsidP="000A5D4C">
            <w:pPr>
              <w:spacing w:line="240" w:lineRule="auto"/>
              <w:jc w:val="center"/>
              <w:rPr>
                <w:ins w:id="4902" w:author="Guo, Shicheng" w:date="2020-02-11T14:36:00Z"/>
                <w:rFonts w:ascii="Arial" w:hAnsi="Arial" w:cs="Arial"/>
                <w:sz w:val="22"/>
                <w:szCs w:val="22"/>
              </w:rPr>
            </w:pPr>
          </w:p>
        </w:tc>
        <w:tc>
          <w:tcPr>
            <w:tcW w:w="662" w:type="pct"/>
          </w:tcPr>
          <w:p w14:paraId="3205AA80" w14:textId="77777777" w:rsidR="00261081" w:rsidRPr="000A5D4C" w:rsidRDefault="00261081" w:rsidP="000A5D4C">
            <w:pPr>
              <w:spacing w:line="240" w:lineRule="auto"/>
              <w:jc w:val="center"/>
              <w:rPr>
                <w:ins w:id="4903" w:author="Guo, Shicheng" w:date="2020-02-11T14:36:00Z"/>
                <w:rFonts w:ascii="Arial" w:hAnsi="Arial" w:cs="Arial"/>
                <w:sz w:val="22"/>
                <w:szCs w:val="22"/>
              </w:rPr>
            </w:pPr>
          </w:p>
        </w:tc>
      </w:tr>
      <w:tr w:rsidR="00261081" w:rsidRPr="000A5D4C" w14:paraId="29EFF1AF" w14:textId="77777777" w:rsidTr="000A5D4C">
        <w:trPr>
          <w:ins w:id="4904" w:author="Guo, Shicheng" w:date="2020-02-11T14:36:00Z"/>
        </w:trPr>
        <w:tc>
          <w:tcPr>
            <w:tcW w:w="3390" w:type="pct"/>
            <w:gridSpan w:val="5"/>
          </w:tcPr>
          <w:p w14:paraId="017F81AE" w14:textId="77777777" w:rsidR="00261081" w:rsidRPr="000A5D4C" w:rsidRDefault="00261081" w:rsidP="000A5D4C">
            <w:pPr>
              <w:spacing w:line="240" w:lineRule="auto"/>
              <w:rPr>
                <w:ins w:id="4905" w:author="Guo, Shicheng" w:date="2020-02-11T14:36:00Z"/>
                <w:rFonts w:ascii="Arial" w:hAnsi="Arial" w:cs="Arial"/>
                <w:sz w:val="22"/>
                <w:szCs w:val="22"/>
              </w:rPr>
            </w:pPr>
            <w:ins w:id="4906" w:author="Guo, Shicheng" w:date="2020-02-11T14:36:00Z">
              <w:r w:rsidRPr="000A5D4C">
                <w:rPr>
                  <w:rFonts w:ascii="Arial" w:hAnsi="Arial" w:cs="Arial"/>
                  <w:sz w:val="22"/>
                  <w:szCs w:val="22"/>
                </w:rPr>
                <w:t>Lymph node metastasis</w:t>
              </w:r>
            </w:ins>
          </w:p>
        </w:tc>
        <w:tc>
          <w:tcPr>
            <w:tcW w:w="948" w:type="pct"/>
          </w:tcPr>
          <w:p w14:paraId="139E95E7" w14:textId="77777777" w:rsidR="00261081" w:rsidRPr="000A5D4C" w:rsidRDefault="00261081" w:rsidP="000A5D4C">
            <w:pPr>
              <w:spacing w:line="240" w:lineRule="auto"/>
              <w:rPr>
                <w:ins w:id="4907" w:author="Guo, Shicheng" w:date="2020-02-11T14:36:00Z"/>
                <w:rFonts w:ascii="Arial" w:hAnsi="Arial" w:cs="Arial"/>
                <w:sz w:val="22"/>
                <w:szCs w:val="22"/>
              </w:rPr>
            </w:pPr>
          </w:p>
        </w:tc>
        <w:tc>
          <w:tcPr>
            <w:tcW w:w="662" w:type="pct"/>
          </w:tcPr>
          <w:p w14:paraId="45E98068" w14:textId="77777777" w:rsidR="00261081" w:rsidRPr="000A5D4C" w:rsidRDefault="00261081" w:rsidP="000A5D4C">
            <w:pPr>
              <w:spacing w:line="240" w:lineRule="auto"/>
              <w:rPr>
                <w:ins w:id="4908" w:author="Guo, Shicheng" w:date="2020-02-11T14:36:00Z"/>
                <w:rFonts w:ascii="Arial" w:hAnsi="Arial" w:cs="Arial"/>
                <w:sz w:val="22"/>
                <w:szCs w:val="22"/>
              </w:rPr>
            </w:pPr>
          </w:p>
        </w:tc>
      </w:tr>
      <w:tr w:rsidR="00261081" w:rsidRPr="000A5D4C" w14:paraId="48C7B4AD" w14:textId="77777777" w:rsidTr="000A5D4C">
        <w:trPr>
          <w:ins w:id="4909" w:author="Guo, Shicheng" w:date="2020-02-11T14:36:00Z"/>
        </w:trPr>
        <w:tc>
          <w:tcPr>
            <w:tcW w:w="757" w:type="pct"/>
          </w:tcPr>
          <w:p w14:paraId="751784E9" w14:textId="77777777" w:rsidR="00261081" w:rsidRPr="000A5D4C" w:rsidRDefault="00261081" w:rsidP="000A5D4C">
            <w:pPr>
              <w:spacing w:line="240" w:lineRule="auto"/>
              <w:jc w:val="center"/>
              <w:rPr>
                <w:ins w:id="4910" w:author="Guo, Shicheng" w:date="2020-02-11T14:36:00Z"/>
                <w:rFonts w:ascii="Arial" w:hAnsi="Arial" w:cs="Arial"/>
                <w:sz w:val="22"/>
                <w:szCs w:val="22"/>
              </w:rPr>
            </w:pPr>
            <w:ins w:id="4911" w:author="Guo, Shicheng" w:date="2020-02-11T14:36:00Z">
              <w:r w:rsidRPr="000A5D4C">
                <w:rPr>
                  <w:rFonts w:ascii="Arial" w:hAnsi="Arial" w:cs="Arial"/>
                  <w:sz w:val="22"/>
                  <w:szCs w:val="22"/>
                </w:rPr>
                <w:t>N0</w:t>
              </w:r>
            </w:ins>
          </w:p>
        </w:tc>
        <w:tc>
          <w:tcPr>
            <w:tcW w:w="1385" w:type="pct"/>
            <w:gridSpan w:val="2"/>
          </w:tcPr>
          <w:p w14:paraId="2252E3A5" w14:textId="77777777" w:rsidR="00261081" w:rsidRPr="000A5D4C" w:rsidRDefault="00261081" w:rsidP="000A5D4C">
            <w:pPr>
              <w:spacing w:line="240" w:lineRule="auto"/>
              <w:jc w:val="center"/>
              <w:rPr>
                <w:ins w:id="4912" w:author="Guo, Shicheng" w:date="2020-02-11T14:36:00Z"/>
                <w:rFonts w:ascii="Arial" w:hAnsi="Arial" w:cs="Arial"/>
                <w:sz w:val="22"/>
                <w:szCs w:val="22"/>
              </w:rPr>
            </w:pPr>
            <w:ins w:id="4913" w:author="Guo, Shicheng" w:date="2020-02-11T14:36:00Z">
              <w:r w:rsidRPr="000A5D4C">
                <w:rPr>
                  <w:rFonts w:ascii="Arial" w:hAnsi="Arial" w:cs="Arial"/>
                  <w:sz w:val="22"/>
                  <w:szCs w:val="22"/>
                </w:rPr>
                <w:t>37</w:t>
              </w:r>
            </w:ins>
          </w:p>
        </w:tc>
        <w:tc>
          <w:tcPr>
            <w:tcW w:w="1247" w:type="pct"/>
            <w:gridSpan w:val="2"/>
          </w:tcPr>
          <w:p w14:paraId="60F3F44D" w14:textId="77777777" w:rsidR="00261081" w:rsidRPr="000A5D4C" w:rsidRDefault="00261081" w:rsidP="000A5D4C">
            <w:pPr>
              <w:spacing w:line="240" w:lineRule="auto"/>
              <w:jc w:val="center"/>
              <w:rPr>
                <w:ins w:id="4914" w:author="Guo, Shicheng" w:date="2020-02-11T14:36:00Z"/>
                <w:rFonts w:ascii="Arial" w:hAnsi="Arial" w:cs="Arial"/>
                <w:sz w:val="22"/>
                <w:szCs w:val="22"/>
              </w:rPr>
            </w:pPr>
            <w:ins w:id="4915" w:author="Guo, Shicheng" w:date="2020-02-11T14:36:00Z">
              <w:r w:rsidRPr="000A5D4C">
                <w:rPr>
                  <w:rFonts w:ascii="Arial" w:hAnsi="Arial" w:cs="Arial"/>
                  <w:sz w:val="22"/>
                  <w:szCs w:val="22"/>
                </w:rPr>
                <w:t>52</w:t>
              </w:r>
            </w:ins>
          </w:p>
        </w:tc>
        <w:tc>
          <w:tcPr>
            <w:tcW w:w="948" w:type="pct"/>
          </w:tcPr>
          <w:p w14:paraId="09F01321" w14:textId="77777777" w:rsidR="00261081" w:rsidRPr="000A5D4C" w:rsidRDefault="00261081" w:rsidP="000A5D4C">
            <w:pPr>
              <w:spacing w:line="240" w:lineRule="auto"/>
              <w:jc w:val="center"/>
              <w:rPr>
                <w:ins w:id="4916" w:author="Guo, Shicheng" w:date="2020-02-11T14:36:00Z"/>
                <w:rFonts w:ascii="Arial" w:hAnsi="Arial" w:cs="Arial"/>
                <w:sz w:val="22"/>
                <w:szCs w:val="22"/>
              </w:rPr>
            </w:pPr>
            <w:ins w:id="4917" w:author="Guo, Shicheng" w:date="2020-02-11T14:36:00Z">
              <w:r w:rsidRPr="000A5D4C">
                <w:rPr>
                  <w:rFonts w:ascii="Arial" w:hAnsi="Arial" w:cs="Arial"/>
                  <w:sz w:val="22"/>
                  <w:szCs w:val="22"/>
                </w:rPr>
                <w:t>8.947</w:t>
              </w:r>
            </w:ins>
          </w:p>
        </w:tc>
        <w:tc>
          <w:tcPr>
            <w:tcW w:w="662" w:type="pct"/>
          </w:tcPr>
          <w:p w14:paraId="5A1A94B4" w14:textId="77777777" w:rsidR="00261081" w:rsidRPr="000A5D4C" w:rsidRDefault="00261081" w:rsidP="000A5D4C">
            <w:pPr>
              <w:spacing w:line="240" w:lineRule="auto"/>
              <w:jc w:val="center"/>
              <w:rPr>
                <w:ins w:id="4918" w:author="Guo, Shicheng" w:date="2020-02-11T14:36:00Z"/>
                <w:rFonts w:ascii="Arial" w:hAnsi="Arial" w:cs="Arial"/>
                <w:sz w:val="22"/>
                <w:szCs w:val="22"/>
              </w:rPr>
            </w:pPr>
            <w:ins w:id="4919" w:author="Guo, Shicheng" w:date="2020-02-11T14:36:00Z">
              <w:r w:rsidRPr="000A5D4C">
                <w:rPr>
                  <w:rFonts w:ascii="Arial" w:hAnsi="Arial" w:cs="Arial"/>
                  <w:sz w:val="22"/>
                  <w:szCs w:val="22"/>
                </w:rPr>
                <w:t>0.003</w:t>
              </w:r>
            </w:ins>
          </w:p>
        </w:tc>
      </w:tr>
      <w:tr w:rsidR="00261081" w:rsidRPr="000A5D4C" w14:paraId="7AB2B9B5" w14:textId="77777777" w:rsidTr="000A5D4C">
        <w:trPr>
          <w:ins w:id="4920" w:author="Guo, Shicheng" w:date="2020-02-11T14:36:00Z"/>
        </w:trPr>
        <w:tc>
          <w:tcPr>
            <w:tcW w:w="757" w:type="pct"/>
          </w:tcPr>
          <w:p w14:paraId="306B3148" w14:textId="77777777" w:rsidR="00261081" w:rsidRPr="000A5D4C" w:rsidRDefault="00261081" w:rsidP="000A5D4C">
            <w:pPr>
              <w:spacing w:line="240" w:lineRule="auto"/>
              <w:jc w:val="center"/>
              <w:rPr>
                <w:ins w:id="4921" w:author="Guo, Shicheng" w:date="2020-02-11T14:36:00Z"/>
                <w:rFonts w:ascii="Arial" w:hAnsi="Arial" w:cs="Arial"/>
                <w:sz w:val="22"/>
                <w:szCs w:val="22"/>
              </w:rPr>
            </w:pPr>
            <w:ins w:id="4922" w:author="Guo, Shicheng" w:date="2020-02-11T14:36:00Z">
              <w:r w:rsidRPr="000A5D4C">
                <w:rPr>
                  <w:rFonts w:ascii="Arial" w:hAnsi="Arial" w:cs="Arial"/>
                  <w:sz w:val="22"/>
                  <w:szCs w:val="22"/>
                </w:rPr>
                <w:t>N1a/b</w:t>
              </w:r>
            </w:ins>
          </w:p>
        </w:tc>
        <w:tc>
          <w:tcPr>
            <w:tcW w:w="1385" w:type="pct"/>
            <w:gridSpan w:val="2"/>
          </w:tcPr>
          <w:p w14:paraId="1B4E683B" w14:textId="77777777" w:rsidR="00261081" w:rsidRPr="000A5D4C" w:rsidRDefault="00261081" w:rsidP="000A5D4C">
            <w:pPr>
              <w:spacing w:line="240" w:lineRule="auto"/>
              <w:jc w:val="center"/>
              <w:rPr>
                <w:ins w:id="4923" w:author="Guo, Shicheng" w:date="2020-02-11T14:36:00Z"/>
                <w:rFonts w:ascii="Arial" w:hAnsi="Arial" w:cs="Arial"/>
                <w:sz w:val="22"/>
                <w:szCs w:val="22"/>
              </w:rPr>
            </w:pPr>
            <w:ins w:id="4924" w:author="Guo, Shicheng" w:date="2020-02-11T14:36:00Z">
              <w:r w:rsidRPr="000A5D4C">
                <w:rPr>
                  <w:rFonts w:ascii="Arial" w:hAnsi="Arial" w:cs="Arial"/>
                  <w:sz w:val="22"/>
                  <w:szCs w:val="22"/>
                </w:rPr>
                <w:t>51</w:t>
              </w:r>
            </w:ins>
          </w:p>
        </w:tc>
        <w:tc>
          <w:tcPr>
            <w:tcW w:w="1247" w:type="pct"/>
            <w:gridSpan w:val="2"/>
          </w:tcPr>
          <w:p w14:paraId="2A016771" w14:textId="77777777" w:rsidR="00261081" w:rsidRPr="000A5D4C" w:rsidRDefault="00261081" w:rsidP="000A5D4C">
            <w:pPr>
              <w:spacing w:line="240" w:lineRule="auto"/>
              <w:jc w:val="center"/>
              <w:rPr>
                <w:ins w:id="4925" w:author="Guo, Shicheng" w:date="2020-02-11T14:36:00Z"/>
                <w:rFonts w:ascii="Arial" w:hAnsi="Arial" w:cs="Arial"/>
                <w:sz w:val="22"/>
                <w:szCs w:val="22"/>
              </w:rPr>
            </w:pPr>
            <w:ins w:id="4926" w:author="Guo, Shicheng" w:date="2020-02-11T14:36:00Z">
              <w:r w:rsidRPr="000A5D4C">
                <w:rPr>
                  <w:rFonts w:ascii="Arial" w:hAnsi="Arial" w:cs="Arial"/>
                  <w:sz w:val="22"/>
                  <w:szCs w:val="22"/>
                </w:rPr>
                <w:t>35</w:t>
              </w:r>
            </w:ins>
          </w:p>
        </w:tc>
        <w:tc>
          <w:tcPr>
            <w:tcW w:w="948" w:type="pct"/>
          </w:tcPr>
          <w:p w14:paraId="12EA22E2" w14:textId="77777777" w:rsidR="00261081" w:rsidRPr="000A5D4C" w:rsidRDefault="00261081" w:rsidP="000A5D4C">
            <w:pPr>
              <w:spacing w:line="240" w:lineRule="auto"/>
              <w:jc w:val="center"/>
              <w:rPr>
                <w:ins w:id="4927" w:author="Guo, Shicheng" w:date="2020-02-11T14:36:00Z"/>
                <w:rFonts w:ascii="Arial" w:hAnsi="Arial" w:cs="Arial"/>
                <w:sz w:val="22"/>
                <w:szCs w:val="22"/>
              </w:rPr>
            </w:pPr>
          </w:p>
        </w:tc>
        <w:tc>
          <w:tcPr>
            <w:tcW w:w="662" w:type="pct"/>
          </w:tcPr>
          <w:p w14:paraId="3B4900DC" w14:textId="77777777" w:rsidR="00261081" w:rsidRPr="000A5D4C" w:rsidRDefault="00261081" w:rsidP="000A5D4C">
            <w:pPr>
              <w:spacing w:line="240" w:lineRule="auto"/>
              <w:jc w:val="center"/>
              <w:rPr>
                <w:ins w:id="4928" w:author="Guo, Shicheng" w:date="2020-02-11T14:36:00Z"/>
                <w:rFonts w:ascii="Arial" w:hAnsi="Arial" w:cs="Arial"/>
                <w:sz w:val="22"/>
                <w:szCs w:val="22"/>
              </w:rPr>
            </w:pPr>
          </w:p>
        </w:tc>
      </w:tr>
      <w:tr w:rsidR="00261081" w:rsidRPr="000A5D4C" w14:paraId="01A2DA15" w14:textId="77777777" w:rsidTr="000A5D4C">
        <w:trPr>
          <w:ins w:id="4929" w:author="Guo, Shicheng" w:date="2020-02-11T14:36:00Z"/>
        </w:trPr>
        <w:tc>
          <w:tcPr>
            <w:tcW w:w="2143" w:type="pct"/>
            <w:gridSpan w:val="3"/>
          </w:tcPr>
          <w:p w14:paraId="358B4107" w14:textId="77777777" w:rsidR="00261081" w:rsidRPr="000A5D4C" w:rsidRDefault="00261081" w:rsidP="000A5D4C">
            <w:pPr>
              <w:spacing w:line="240" w:lineRule="auto"/>
              <w:rPr>
                <w:ins w:id="4930" w:author="Guo, Shicheng" w:date="2020-02-11T14:36:00Z"/>
                <w:rFonts w:ascii="Arial" w:hAnsi="Arial" w:cs="Arial"/>
                <w:sz w:val="22"/>
                <w:szCs w:val="22"/>
              </w:rPr>
            </w:pPr>
            <w:ins w:id="4931" w:author="Guo, Shicheng" w:date="2020-02-11T14:36:00Z">
              <w:r w:rsidRPr="000A5D4C">
                <w:rPr>
                  <w:rFonts w:ascii="Arial" w:hAnsi="Arial" w:cs="Arial"/>
                  <w:sz w:val="22"/>
                  <w:szCs w:val="22"/>
                </w:rPr>
                <w:t>AJCC stage</w:t>
              </w:r>
            </w:ins>
          </w:p>
        </w:tc>
        <w:tc>
          <w:tcPr>
            <w:tcW w:w="827" w:type="pct"/>
          </w:tcPr>
          <w:p w14:paraId="3A4A6F27" w14:textId="77777777" w:rsidR="00261081" w:rsidRPr="000A5D4C" w:rsidRDefault="00261081" w:rsidP="000A5D4C">
            <w:pPr>
              <w:spacing w:line="240" w:lineRule="auto"/>
              <w:rPr>
                <w:ins w:id="4932" w:author="Guo, Shicheng" w:date="2020-02-11T14:36:00Z"/>
                <w:rFonts w:ascii="Arial" w:hAnsi="Arial" w:cs="Arial"/>
                <w:sz w:val="22"/>
                <w:szCs w:val="22"/>
              </w:rPr>
            </w:pPr>
          </w:p>
        </w:tc>
        <w:tc>
          <w:tcPr>
            <w:tcW w:w="420" w:type="pct"/>
          </w:tcPr>
          <w:p w14:paraId="5496FB31" w14:textId="77777777" w:rsidR="00261081" w:rsidRPr="000A5D4C" w:rsidRDefault="00261081" w:rsidP="000A5D4C">
            <w:pPr>
              <w:spacing w:line="240" w:lineRule="auto"/>
              <w:rPr>
                <w:ins w:id="4933" w:author="Guo, Shicheng" w:date="2020-02-11T14:36:00Z"/>
                <w:rFonts w:ascii="Arial" w:hAnsi="Arial" w:cs="Arial"/>
                <w:sz w:val="22"/>
                <w:szCs w:val="22"/>
              </w:rPr>
            </w:pPr>
          </w:p>
        </w:tc>
        <w:tc>
          <w:tcPr>
            <w:tcW w:w="948" w:type="pct"/>
          </w:tcPr>
          <w:p w14:paraId="3F2F6057" w14:textId="77777777" w:rsidR="00261081" w:rsidRPr="000A5D4C" w:rsidRDefault="00261081" w:rsidP="000A5D4C">
            <w:pPr>
              <w:spacing w:line="240" w:lineRule="auto"/>
              <w:rPr>
                <w:ins w:id="4934" w:author="Guo, Shicheng" w:date="2020-02-11T14:36:00Z"/>
                <w:rFonts w:ascii="Arial" w:hAnsi="Arial" w:cs="Arial"/>
                <w:sz w:val="22"/>
                <w:szCs w:val="22"/>
              </w:rPr>
            </w:pPr>
          </w:p>
        </w:tc>
        <w:tc>
          <w:tcPr>
            <w:tcW w:w="662" w:type="pct"/>
          </w:tcPr>
          <w:p w14:paraId="178FC5C5" w14:textId="77777777" w:rsidR="00261081" w:rsidRPr="000A5D4C" w:rsidRDefault="00261081" w:rsidP="000A5D4C">
            <w:pPr>
              <w:spacing w:line="240" w:lineRule="auto"/>
              <w:rPr>
                <w:ins w:id="4935" w:author="Guo, Shicheng" w:date="2020-02-11T14:36:00Z"/>
                <w:rFonts w:ascii="Arial" w:hAnsi="Arial" w:cs="Arial"/>
                <w:sz w:val="22"/>
                <w:szCs w:val="22"/>
              </w:rPr>
            </w:pPr>
          </w:p>
        </w:tc>
      </w:tr>
      <w:tr w:rsidR="00261081" w:rsidRPr="000A5D4C" w14:paraId="1ED3AD4A" w14:textId="77777777" w:rsidTr="000A5D4C">
        <w:trPr>
          <w:ins w:id="4936" w:author="Guo, Shicheng" w:date="2020-02-11T14:36:00Z"/>
        </w:trPr>
        <w:tc>
          <w:tcPr>
            <w:tcW w:w="757" w:type="pct"/>
          </w:tcPr>
          <w:p w14:paraId="5F94FDFE" w14:textId="77777777" w:rsidR="00261081" w:rsidRPr="000A5D4C" w:rsidRDefault="00261081" w:rsidP="000A5D4C">
            <w:pPr>
              <w:spacing w:line="240" w:lineRule="auto"/>
              <w:jc w:val="center"/>
              <w:rPr>
                <w:ins w:id="4937" w:author="Guo, Shicheng" w:date="2020-02-11T14:36:00Z"/>
                <w:rFonts w:ascii="Arial" w:hAnsi="Arial" w:cs="Arial"/>
                <w:sz w:val="22"/>
                <w:szCs w:val="22"/>
              </w:rPr>
            </w:pPr>
            <w:ins w:id="4938" w:author="Guo, Shicheng" w:date="2020-02-11T14:36:00Z">
              <w:r w:rsidRPr="000A5D4C">
                <w:rPr>
                  <w:rFonts w:ascii="Arial" w:hAnsi="Arial" w:cs="Arial"/>
                  <w:sz w:val="22"/>
                  <w:szCs w:val="22"/>
                </w:rPr>
                <w:t>I+II</w:t>
              </w:r>
            </w:ins>
          </w:p>
        </w:tc>
        <w:tc>
          <w:tcPr>
            <w:tcW w:w="1385" w:type="pct"/>
            <w:gridSpan w:val="2"/>
          </w:tcPr>
          <w:p w14:paraId="71E0D31C" w14:textId="77777777" w:rsidR="00261081" w:rsidRPr="000A5D4C" w:rsidRDefault="00261081" w:rsidP="000A5D4C">
            <w:pPr>
              <w:spacing w:line="240" w:lineRule="auto"/>
              <w:jc w:val="center"/>
              <w:rPr>
                <w:ins w:id="4939" w:author="Guo, Shicheng" w:date="2020-02-11T14:36:00Z"/>
                <w:rFonts w:ascii="Arial" w:hAnsi="Arial" w:cs="Arial"/>
                <w:sz w:val="22"/>
                <w:szCs w:val="22"/>
              </w:rPr>
            </w:pPr>
            <w:ins w:id="4940" w:author="Guo, Shicheng" w:date="2020-02-11T14:36:00Z">
              <w:r w:rsidRPr="000A5D4C">
                <w:rPr>
                  <w:rFonts w:ascii="Arial" w:hAnsi="Arial" w:cs="Arial"/>
                  <w:sz w:val="22"/>
                  <w:szCs w:val="22"/>
                </w:rPr>
                <w:t>86</w:t>
              </w:r>
            </w:ins>
          </w:p>
        </w:tc>
        <w:tc>
          <w:tcPr>
            <w:tcW w:w="1247" w:type="pct"/>
            <w:gridSpan w:val="2"/>
          </w:tcPr>
          <w:p w14:paraId="590FDCAB" w14:textId="77777777" w:rsidR="00261081" w:rsidRPr="000A5D4C" w:rsidRDefault="00261081" w:rsidP="000A5D4C">
            <w:pPr>
              <w:spacing w:line="240" w:lineRule="auto"/>
              <w:jc w:val="center"/>
              <w:rPr>
                <w:ins w:id="4941" w:author="Guo, Shicheng" w:date="2020-02-11T14:36:00Z"/>
                <w:rFonts w:ascii="Arial" w:hAnsi="Arial" w:cs="Arial"/>
                <w:sz w:val="22"/>
                <w:szCs w:val="22"/>
              </w:rPr>
            </w:pPr>
            <w:ins w:id="4942" w:author="Guo, Shicheng" w:date="2020-02-11T14:36:00Z">
              <w:r w:rsidRPr="000A5D4C">
                <w:rPr>
                  <w:rFonts w:ascii="Arial" w:hAnsi="Arial" w:cs="Arial"/>
                  <w:sz w:val="22"/>
                  <w:szCs w:val="22"/>
                </w:rPr>
                <w:t>86</w:t>
              </w:r>
            </w:ins>
          </w:p>
        </w:tc>
        <w:tc>
          <w:tcPr>
            <w:tcW w:w="948" w:type="pct"/>
          </w:tcPr>
          <w:p w14:paraId="509183EE" w14:textId="77777777" w:rsidR="00261081" w:rsidRPr="000A5D4C" w:rsidRDefault="00261081" w:rsidP="000A5D4C">
            <w:pPr>
              <w:spacing w:line="240" w:lineRule="auto"/>
              <w:jc w:val="center"/>
              <w:rPr>
                <w:ins w:id="4943" w:author="Guo, Shicheng" w:date="2020-02-11T14:36:00Z"/>
                <w:rFonts w:ascii="Arial" w:hAnsi="Arial" w:cs="Arial"/>
                <w:sz w:val="22"/>
                <w:szCs w:val="22"/>
              </w:rPr>
            </w:pPr>
            <w:ins w:id="4944" w:author="Guo, Shicheng" w:date="2020-02-11T14:36:00Z">
              <w:r w:rsidRPr="000A5D4C">
                <w:rPr>
                  <w:rFonts w:ascii="Arial" w:hAnsi="Arial" w:cs="Arial"/>
                  <w:sz w:val="22"/>
                  <w:szCs w:val="22"/>
                </w:rPr>
                <w:t>8.684</w:t>
              </w:r>
            </w:ins>
          </w:p>
        </w:tc>
        <w:tc>
          <w:tcPr>
            <w:tcW w:w="662" w:type="pct"/>
          </w:tcPr>
          <w:p w14:paraId="797F2C4E" w14:textId="77777777" w:rsidR="00261081" w:rsidRPr="000A5D4C" w:rsidRDefault="00261081" w:rsidP="000A5D4C">
            <w:pPr>
              <w:spacing w:line="240" w:lineRule="auto"/>
              <w:jc w:val="center"/>
              <w:rPr>
                <w:ins w:id="4945" w:author="Guo, Shicheng" w:date="2020-02-11T14:36:00Z"/>
                <w:rFonts w:ascii="Arial" w:hAnsi="Arial" w:cs="Arial"/>
                <w:sz w:val="22"/>
                <w:szCs w:val="22"/>
              </w:rPr>
            </w:pPr>
            <w:ins w:id="4946" w:author="Guo, Shicheng" w:date="2020-02-11T14:36:00Z">
              <w:r w:rsidRPr="000A5D4C">
                <w:rPr>
                  <w:rFonts w:ascii="Arial" w:hAnsi="Arial" w:cs="Arial"/>
                  <w:sz w:val="22"/>
                  <w:szCs w:val="22"/>
                </w:rPr>
                <w:t>0.003</w:t>
              </w:r>
            </w:ins>
          </w:p>
        </w:tc>
      </w:tr>
      <w:tr w:rsidR="00261081" w:rsidRPr="000A5D4C" w14:paraId="5D96C62C" w14:textId="77777777" w:rsidTr="000A5D4C">
        <w:trPr>
          <w:ins w:id="4947" w:author="Guo, Shicheng" w:date="2020-02-11T14:36:00Z"/>
        </w:trPr>
        <w:tc>
          <w:tcPr>
            <w:tcW w:w="757" w:type="pct"/>
          </w:tcPr>
          <w:p w14:paraId="39ABBA96" w14:textId="77777777" w:rsidR="00261081" w:rsidRPr="000A5D4C" w:rsidRDefault="00261081" w:rsidP="000A5D4C">
            <w:pPr>
              <w:spacing w:line="240" w:lineRule="auto"/>
              <w:jc w:val="center"/>
              <w:rPr>
                <w:ins w:id="4948" w:author="Guo, Shicheng" w:date="2020-02-11T14:36:00Z"/>
                <w:rFonts w:ascii="Arial" w:hAnsi="Arial" w:cs="Arial"/>
                <w:sz w:val="22"/>
                <w:szCs w:val="22"/>
              </w:rPr>
            </w:pPr>
            <w:ins w:id="4949" w:author="Guo, Shicheng" w:date="2020-02-11T14:36:00Z">
              <w:r w:rsidRPr="000A5D4C">
                <w:rPr>
                  <w:rFonts w:ascii="Arial" w:hAnsi="Arial" w:cs="Arial"/>
                  <w:sz w:val="22"/>
                  <w:szCs w:val="22"/>
                </w:rPr>
                <w:t>III+IV</w:t>
              </w:r>
            </w:ins>
          </w:p>
        </w:tc>
        <w:tc>
          <w:tcPr>
            <w:tcW w:w="1385" w:type="pct"/>
            <w:gridSpan w:val="2"/>
          </w:tcPr>
          <w:p w14:paraId="0C21EA02" w14:textId="77777777" w:rsidR="00261081" w:rsidRPr="000A5D4C" w:rsidRDefault="00261081" w:rsidP="000A5D4C">
            <w:pPr>
              <w:spacing w:line="240" w:lineRule="auto"/>
              <w:jc w:val="center"/>
              <w:rPr>
                <w:ins w:id="4950" w:author="Guo, Shicheng" w:date="2020-02-11T14:36:00Z"/>
                <w:rFonts w:ascii="Arial" w:hAnsi="Arial" w:cs="Arial"/>
                <w:sz w:val="22"/>
                <w:szCs w:val="22"/>
              </w:rPr>
            </w:pPr>
            <w:ins w:id="4951" w:author="Guo, Shicheng" w:date="2020-02-11T14:36:00Z">
              <w:r w:rsidRPr="000A5D4C">
                <w:rPr>
                  <w:rFonts w:ascii="Arial" w:hAnsi="Arial" w:cs="Arial"/>
                  <w:sz w:val="22"/>
                  <w:szCs w:val="22"/>
                </w:rPr>
                <w:t>12</w:t>
              </w:r>
            </w:ins>
          </w:p>
        </w:tc>
        <w:tc>
          <w:tcPr>
            <w:tcW w:w="1247" w:type="pct"/>
            <w:gridSpan w:val="2"/>
          </w:tcPr>
          <w:p w14:paraId="0C1AF638" w14:textId="77777777" w:rsidR="00261081" w:rsidRPr="000A5D4C" w:rsidRDefault="00261081" w:rsidP="000A5D4C">
            <w:pPr>
              <w:spacing w:line="240" w:lineRule="auto"/>
              <w:jc w:val="center"/>
              <w:rPr>
                <w:ins w:id="4952" w:author="Guo, Shicheng" w:date="2020-02-11T14:36:00Z"/>
                <w:rFonts w:ascii="Arial" w:hAnsi="Arial" w:cs="Arial"/>
                <w:sz w:val="22"/>
                <w:szCs w:val="22"/>
              </w:rPr>
            </w:pPr>
            <w:ins w:id="4953" w:author="Guo, Shicheng" w:date="2020-02-11T14:36:00Z">
              <w:r w:rsidRPr="000A5D4C">
                <w:rPr>
                  <w:rFonts w:ascii="Arial" w:hAnsi="Arial" w:cs="Arial"/>
                  <w:sz w:val="22"/>
                  <w:szCs w:val="22"/>
                </w:rPr>
                <w:t>1</w:t>
              </w:r>
            </w:ins>
          </w:p>
        </w:tc>
        <w:tc>
          <w:tcPr>
            <w:tcW w:w="948" w:type="pct"/>
          </w:tcPr>
          <w:p w14:paraId="01646B42" w14:textId="77777777" w:rsidR="00261081" w:rsidRPr="000A5D4C" w:rsidRDefault="00261081" w:rsidP="000A5D4C">
            <w:pPr>
              <w:spacing w:line="240" w:lineRule="auto"/>
              <w:jc w:val="center"/>
              <w:rPr>
                <w:ins w:id="4954" w:author="Guo, Shicheng" w:date="2020-02-11T14:36:00Z"/>
                <w:rFonts w:ascii="Arial" w:hAnsi="Arial" w:cs="Arial"/>
                <w:sz w:val="22"/>
                <w:szCs w:val="22"/>
              </w:rPr>
            </w:pPr>
          </w:p>
        </w:tc>
        <w:tc>
          <w:tcPr>
            <w:tcW w:w="662" w:type="pct"/>
          </w:tcPr>
          <w:p w14:paraId="04737D33" w14:textId="77777777" w:rsidR="00261081" w:rsidRPr="000A5D4C" w:rsidRDefault="00261081" w:rsidP="000A5D4C">
            <w:pPr>
              <w:spacing w:line="240" w:lineRule="auto"/>
              <w:jc w:val="center"/>
              <w:rPr>
                <w:ins w:id="4955" w:author="Guo, Shicheng" w:date="2020-02-11T14:36:00Z"/>
                <w:rFonts w:ascii="Arial" w:hAnsi="Arial" w:cs="Arial"/>
                <w:sz w:val="22"/>
                <w:szCs w:val="22"/>
              </w:rPr>
            </w:pPr>
          </w:p>
        </w:tc>
      </w:tr>
      <w:tr w:rsidR="00261081" w:rsidRPr="000A5D4C" w14:paraId="11567944" w14:textId="77777777" w:rsidTr="000A5D4C">
        <w:trPr>
          <w:ins w:id="4956" w:author="Guo, Shicheng" w:date="2020-02-11T14:36:00Z"/>
        </w:trPr>
        <w:tc>
          <w:tcPr>
            <w:tcW w:w="2143" w:type="pct"/>
            <w:gridSpan w:val="3"/>
          </w:tcPr>
          <w:p w14:paraId="7C3D779B" w14:textId="77777777" w:rsidR="00261081" w:rsidRPr="000A5D4C" w:rsidRDefault="00261081" w:rsidP="000A5D4C">
            <w:pPr>
              <w:spacing w:line="240" w:lineRule="auto"/>
              <w:rPr>
                <w:ins w:id="4957" w:author="Guo, Shicheng" w:date="2020-02-11T14:36:00Z"/>
                <w:rFonts w:ascii="Arial" w:hAnsi="Arial" w:cs="Arial"/>
                <w:sz w:val="22"/>
                <w:szCs w:val="22"/>
              </w:rPr>
            </w:pPr>
            <w:ins w:id="4958" w:author="Guo, Shicheng" w:date="2020-02-11T14:36:00Z">
              <w:r w:rsidRPr="000A5D4C">
                <w:rPr>
                  <w:rFonts w:ascii="Arial" w:hAnsi="Arial" w:cs="Arial"/>
                  <w:sz w:val="22"/>
                  <w:szCs w:val="22"/>
                </w:rPr>
                <w:t>Recurrence</w:t>
              </w:r>
            </w:ins>
          </w:p>
        </w:tc>
        <w:tc>
          <w:tcPr>
            <w:tcW w:w="827" w:type="pct"/>
          </w:tcPr>
          <w:p w14:paraId="5D226C4B" w14:textId="77777777" w:rsidR="00261081" w:rsidRPr="000A5D4C" w:rsidRDefault="00261081" w:rsidP="000A5D4C">
            <w:pPr>
              <w:spacing w:line="240" w:lineRule="auto"/>
              <w:jc w:val="center"/>
              <w:rPr>
                <w:ins w:id="4959" w:author="Guo, Shicheng" w:date="2020-02-11T14:36:00Z"/>
                <w:rFonts w:ascii="Arial" w:hAnsi="Arial" w:cs="Arial"/>
                <w:sz w:val="22"/>
                <w:szCs w:val="22"/>
              </w:rPr>
            </w:pPr>
          </w:p>
        </w:tc>
        <w:tc>
          <w:tcPr>
            <w:tcW w:w="420" w:type="pct"/>
          </w:tcPr>
          <w:p w14:paraId="0CA1642C" w14:textId="77777777" w:rsidR="00261081" w:rsidRPr="000A5D4C" w:rsidRDefault="00261081" w:rsidP="000A5D4C">
            <w:pPr>
              <w:spacing w:line="240" w:lineRule="auto"/>
              <w:jc w:val="center"/>
              <w:rPr>
                <w:ins w:id="4960" w:author="Guo, Shicheng" w:date="2020-02-11T14:36:00Z"/>
                <w:rFonts w:ascii="Arial" w:hAnsi="Arial" w:cs="Arial"/>
                <w:sz w:val="22"/>
                <w:szCs w:val="22"/>
              </w:rPr>
            </w:pPr>
          </w:p>
        </w:tc>
        <w:tc>
          <w:tcPr>
            <w:tcW w:w="948" w:type="pct"/>
          </w:tcPr>
          <w:p w14:paraId="268CA72E" w14:textId="77777777" w:rsidR="00261081" w:rsidRPr="000A5D4C" w:rsidRDefault="00261081" w:rsidP="000A5D4C">
            <w:pPr>
              <w:spacing w:line="240" w:lineRule="auto"/>
              <w:jc w:val="center"/>
              <w:rPr>
                <w:ins w:id="4961" w:author="Guo, Shicheng" w:date="2020-02-11T14:36:00Z"/>
                <w:rFonts w:ascii="Arial" w:hAnsi="Arial" w:cs="Arial"/>
                <w:sz w:val="22"/>
                <w:szCs w:val="22"/>
              </w:rPr>
            </w:pPr>
          </w:p>
        </w:tc>
        <w:tc>
          <w:tcPr>
            <w:tcW w:w="662" w:type="pct"/>
          </w:tcPr>
          <w:p w14:paraId="7CF65637" w14:textId="77777777" w:rsidR="00261081" w:rsidRPr="000A5D4C" w:rsidRDefault="00261081" w:rsidP="000A5D4C">
            <w:pPr>
              <w:spacing w:line="240" w:lineRule="auto"/>
              <w:jc w:val="center"/>
              <w:rPr>
                <w:ins w:id="4962" w:author="Guo, Shicheng" w:date="2020-02-11T14:36:00Z"/>
                <w:rFonts w:ascii="Arial" w:hAnsi="Arial" w:cs="Arial"/>
                <w:sz w:val="22"/>
                <w:szCs w:val="22"/>
              </w:rPr>
            </w:pPr>
          </w:p>
        </w:tc>
      </w:tr>
      <w:tr w:rsidR="00261081" w:rsidRPr="000A5D4C" w14:paraId="5A6D12CF" w14:textId="77777777" w:rsidTr="000A5D4C">
        <w:trPr>
          <w:ins w:id="4963" w:author="Guo, Shicheng" w:date="2020-02-11T14:36:00Z"/>
        </w:trPr>
        <w:tc>
          <w:tcPr>
            <w:tcW w:w="757" w:type="pct"/>
          </w:tcPr>
          <w:p w14:paraId="3D76CDCA" w14:textId="77777777" w:rsidR="00261081" w:rsidRPr="000A5D4C" w:rsidRDefault="00261081" w:rsidP="000A5D4C">
            <w:pPr>
              <w:spacing w:line="240" w:lineRule="auto"/>
              <w:jc w:val="center"/>
              <w:rPr>
                <w:ins w:id="4964" w:author="Guo, Shicheng" w:date="2020-02-11T14:36:00Z"/>
                <w:rFonts w:ascii="Arial" w:hAnsi="Arial" w:cs="Arial"/>
                <w:sz w:val="22"/>
                <w:szCs w:val="22"/>
              </w:rPr>
            </w:pPr>
            <w:ins w:id="4965" w:author="Guo, Shicheng" w:date="2020-02-11T14:36:00Z">
              <w:r w:rsidRPr="000A5D4C">
                <w:rPr>
                  <w:rFonts w:ascii="Arial" w:hAnsi="Arial" w:cs="Arial"/>
                  <w:sz w:val="22"/>
                  <w:szCs w:val="22"/>
                </w:rPr>
                <w:t>Absent</w:t>
              </w:r>
            </w:ins>
          </w:p>
        </w:tc>
        <w:tc>
          <w:tcPr>
            <w:tcW w:w="1385" w:type="pct"/>
            <w:gridSpan w:val="2"/>
          </w:tcPr>
          <w:p w14:paraId="11C19F0B" w14:textId="77777777" w:rsidR="00261081" w:rsidRPr="000A5D4C" w:rsidRDefault="00261081" w:rsidP="000A5D4C">
            <w:pPr>
              <w:spacing w:line="240" w:lineRule="auto"/>
              <w:jc w:val="center"/>
              <w:rPr>
                <w:ins w:id="4966" w:author="Guo, Shicheng" w:date="2020-02-11T14:36:00Z"/>
                <w:rFonts w:ascii="Arial" w:hAnsi="Arial" w:cs="Arial"/>
                <w:sz w:val="22"/>
                <w:szCs w:val="22"/>
              </w:rPr>
            </w:pPr>
            <w:ins w:id="4967" w:author="Guo, Shicheng" w:date="2020-02-11T14:36:00Z">
              <w:r w:rsidRPr="000A5D4C">
                <w:rPr>
                  <w:rFonts w:ascii="Arial" w:hAnsi="Arial" w:cs="Arial"/>
                  <w:sz w:val="22"/>
                  <w:szCs w:val="22"/>
                </w:rPr>
                <w:t>70</w:t>
              </w:r>
            </w:ins>
          </w:p>
        </w:tc>
        <w:tc>
          <w:tcPr>
            <w:tcW w:w="1247" w:type="pct"/>
            <w:gridSpan w:val="2"/>
          </w:tcPr>
          <w:p w14:paraId="4BFF289C" w14:textId="77777777" w:rsidR="00261081" w:rsidRPr="000A5D4C" w:rsidRDefault="00261081" w:rsidP="000A5D4C">
            <w:pPr>
              <w:spacing w:line="240" w:lineRule="auto"/>
              <w:jc w:val="center"/>
              <w:rPr>
                <w:ins w:id="4968" w:author="Guo, Shicheng" w:date="2020-02-11T14:36:00Z"/>
                <w:rFonts w:ascii="Arial" w:hAnsi="Arial" w:cs="Arial"/>
                <w:sz w:val="22"/>
                <w:szCs w:val="22"/>
              </w:rPr>
            </w:pPr>
            <w:ins w:id="4969" w:author="Guo, Shicheng" w:date="2020-02-11T14:36:00Z">
              <w:r w:rsidRPr="000A5D4C">
                <w:rPr>
                  <w:rFonts w:ascii="Arial" w:hAnsi="Arial" w:cs="Arial"/>
                  <w:sz w:val="22"/>
                  <w:szCs w:val="22"/>
                </w:rPr>
                <w:t>85</w:t>
              </w:r>
            </w:ins>
          </w:p>
        </w:tc>
        <w:tc>
          <w:tcPr>
            <w:tcW w:w="948" w:type="pct"/>
          </w:tcPr>
          <w:p w14:paraId="16C5CAAE" w14:textId="77777777" w:rsidR="00261081" w:rsidRPr="000A5D4C" w:rsidRDefault="00261081" w:rsidP="000A5D4C">
            <w:pPr>
              <w:spacing w:line="240" w:lineRule="auto"/>
              <w:jc w:val="center"/>
              <w:rPr>
                <w:ins w:id="4970" w:author="Guo, Shicheng" w:date="2020-02-11T14:36:00Z"/>
                <w:rFonts w:ascii="Arial" w:hAnsi="Arial" w:cs="Arial"/>
                <w:sz w:val="22"/>
                <w:szCs w:val="22"/>
              </w:rPr>
            </w:pPr>
            <w:ins w:id="4971" w:author="Guo, Shicheng" w:date="2020-02-11T14:36:00Z">
              <w:r w:rsidRPr="000A5D4C">
                <w:rPr>
                  <w:rFonts w:ascii="Arial" w:hAnsi="Arial" w:cs="Arial"/>
                  <w:sz w:val="22"/>
                  <w:szCs w:val="22"/>
                </w:rPr>
                <w:t>23.414</w:t>
              </w:r>
            </w:ins>
          </w:p>
        </w:tc>
        <w:tc>
          <w:tcPr>
            <w:tcW w:w="662" w:type="pct"/>
          </w:tcPr>
          <w:p w14:paraId="3CFD3F2A" w14:textId="77777777" w:rsidR="00261081" w:rsidRPr="000A5D4C" w:rsidRDefault="00261081" w:rsidP="000A5D4C">
            <w:pPr>
              <w:spacing w:line="240" w:lineRule="auto"/>
              <w:jc w:val="center"/>
              <w:rPr>
                <w:ins w:id="4972" w:author="Guo, Shicheng" w:date="2020-02-11T14:36:00Z"/>
                <w:rFonts w:ascii="Arial" w:hAnsi="Arial" w:cs="Arial"/>
                <w:sz w:val="22"/>
                <w:szCs w:val="22"/>
              </w:rPr>
            </w:pPr>
            <w:ins w:id="4973" w:author="Guo, Shicheng" w:date="2020-02-11T14:36:00Z">
              <w:r w:rsidRPr="000A5D4C">
                <w:rPr>
                  <w:rFonts w:ascii="Arial" w:hAnsi="Arial" w:cs="Arial"/>
                  <w:sz w:val="22"/>
                  <w:szCs w:val="22"/>
                </w:rPr>
                <w:t>&lt;0.001</w:t>
              </w:r>
            </w:ins>
          </w:p>
        </w:tc>
      </w:tr>
      <w:tr w:rsidR="00261081" w:rsidRPr="000A5D4C" w14:paraId="66EAC29C" w14:textId="77777777" w:rsidTr="000A5D4C">
        <w:trPr>
          <w:ins w:id="4974" w:author="Guo, Shicheng" w:date="2020-02-11T14:36:00Z"/>
        </w:trPr>
        <w:tc>
          <w:tcPr>
            <w:tcW w:w="757" w:type="pct"/>
          </w:tcPr>
          <w:p w14:paraId="25778643" w14:textId="77777777" w:rsidR="00261081" w:rsidRPr="000A5D4C" w:rsidRDefault="00261081" w:rsidP="000A5D4C">
            <w:pPr>
              <w:spacing w:line="240" w:lineRule="auto"/>
              <w:jc w:val="center"/>
              <w:rPr>
                <w:ins w:id="4975" w:author="Guo, Shicheng" w:date="2020-02-11T14:36:00Z"/>
                <w:rFonts w:ascii="Arial" w:hAnsi="Arial" w:cs="Arial"/>
                <w:sz w:val="22"/>
                <w:szCs w:val="22"/>
              </w:rPr>
            </w:pPr>
            <w:ins w:id="4976" w:author="Guo, Shicheng" w:date="2020-02-11T14:36:00Z">
              <w:r w:rsidRPr="000A5D4C">
                <w:rPr>
                  <w:rFonts w:ascii="Arial" w:hAnsi="Arial" w:cs="Arial"/>
                  <w:sz w:val="22"/>
                  <w:szCs w:val="22"/>
                </w:rPr>
                <w:lastRenderedPageBreak/>
                <w:t>Present</w:t>
              </w:r>
            </w:ins>
          </w:p>
        </w:tc>
        <w:tc>
          <w:tcPr>
            <w:tcW w:w="1385" w:type="pct"/>
            <w:gridSpan w:val="2"/>
          </w:tcPr>
          <w:p w14:paraId="756683DD" w14:textId="77777777" w:rsidR="00261081" w:rsidRPr="000A5D4C" w:rsidRDefault="00261081" w:rsidP="000A5D4C">
            <w:pPr>
              <w:spacing w:line="240" w:lineRule="auto"/>
              <w:jc w:val="center"/>
              <w:rPr>
                <w:ins w:id="4977" w:author="Guo, Shicheng" w:date="2020-02-11T14:36:00Z"/>
                <w:rFonts w:ascii="Arial" w:hAnsi="Arial" w:cs="Arial"/>
                <w:sz w:val="22"/>
                <w:szCs w:val="22"/>
              </w:rPr>
            </w:pPr>
            <w:ins w:id="4978" w:author="Guo, Shicheng" w:date="2020-02-11T14:36:00Z">
              <w:r w:rsidRPr="000A5D4C">
                <w:rPr>
                  <w:rFonts w:ascii="Arial" w:hAnsi="Arial" w:cs="Arial"/>
                  <w:sz w:val="22"/>
                  <w:szCs w:val="22"/>
                </w:rPr>
                <w:t>28</w:t>
              </w:r>
            </w:ins>
          </w:p>
        </w:tc>
        <w:tc>
          <w:tcPr>
            <w:tcW w:w="1247" w:type="pct"/>
            <w:gridSpan w:val="2"/>
          </w:tcPr>
          <w:p w14:paraId="78DDB915" w14:textId="77777777" w:rsidR="00261081" w:rsidRPr="000A5D4C" w:rsidRDefault="00261081" w:rsidP="000A5D4C">
            <w:pPr>
              <w:spacing w:line="240" w:lineRule="auto"/>
              <w:jc w:val="center"/>
              <w:rPr>
                <w:ins w:id="4979" w:author="Guo, Shicheng" w:date="2020-02-11T14:36:00Z"/>
                <w:rFonts w:ascii="Arial" w:hAnsi="Arial" w:cs="Arial"/>
                <w:sz w:val="22"/>
                <w:szCs w:val="22"/>
              </w:rPr>
            </w:pPr>
            <w:ins w:id="4980" w:author="Guo, Shicheng" w:date="2020-02-11T14:36:00Z">
              <w:r w:rsidRPr="000A5D4C">
                <w:rPr>
                  <w:rFonts w:ascii="Arial" w:hAnsi="Arial" w:cs="Arial"/>
                  <w:sz w:val="22"/>
                  <w:szCs w:val="22"/>
                </w:rPr>
                <w:t>2</w:t>
              </w:r>
            </w:ins>
          </w:p>
        </w:tc>
        <w:tc>
          <w:tcPr>
            <w:tcW w:w="948" w:type="pct"/>
          </w:tcPr>
          <w:p w14:paraId="6D1247F2" w14:textId="77777777" w:rsidR="00261081" w:rsidRPr="000A5D4C" w:rsidRDefault="00261081" w:rsidP="000A5D4C">
            <w:pPr>
              <w:spacing w:line="240" w:lineRule="auto"/>
              <w:jc w:val="center"/>
              <w:rPr>
                <w:ins w:id="4981" w:author="Guo, Shicheng" w:date="2020-02-11T14:36:00Z"/>
                <w:rFonts w:ascii="Arial" w:hAnsi="Arial" w:cs="Arial"/>
                <w:sz w:val="22"/>
                <w:szCs w:val="22"/>
              </w:rPr>
            </w:pPr>
          </w:p>
        </w:tc>
        <w:tc>
          <w:tcPr>
            <w:tcW w:w="662" w:type="pct"/>
          </w:tcPr>
          <w:p w14:paraId="715F0FB7" w14:textId="77777777" w:rsidR="00261081" w:rsidRPr="000A5D4C" w:rsidRDefault="00261081" w:rsidP="000A5D4C">
            <w:pPr>
              <w:spacing w:line="240" w:lineRule="auto"/>
              <w:jc w:val="center"/>
              <w:rPr>
                <w:ins w:id="4982" w:author="Guo, Shicheng" w:date="2020-02-11T14:36:00Z"/>
                <w:rFonts w:ascii="Arial" w:hAnsi="Arial" w:cs="Arial"/>
                <w:sz w:val="22"/>
                <w:szCs w:val="22"/>
              </w:rPr>
            </w:pPr>
          </w:p>
        </w:tc>
      </w:tr>
    </w:tbl>
    <w:p w14:paraId="5738C080" w14:textId="77777777" w:rsidR="00261081" w:rsidRPr="000A5D4C" w:rsidRDefault="00261081" w:rsidP="00261081">
      <w:pPr>
        <w:spacing w:line="240" w:lineRule="auto"/>
        <w:rPr>
          <w:ins w:id="4983" w:author="Guo, Shicheng" w:date="2020-02-11T14:36:00Z"/>
          <w:rFonts w:ascii="Arial" w:hAnsi="Arial" w:cs="Arial"/>
          <w:sz w:val="22"/>
          <w:szCs w:val="22"/>
        </w:rPr>
      </w:pPr>
    </w:p>
    <w:p w14:paraId="373DC292" w14:textId="77777777" w:rsidR="00261081" w:rsidRPr="000A5D4C" w:rsidRDefault="00261081" w:rsidP="00261081">
      <w:pPr>
        <w:spacing w:line="240" w:lineRule="auto"/>
        <w:rPr>
          <w:ins w:id="4984" w:author="Guo, Shicheng" w:date="2020-02-11T14:36:00Z"/>
          <w:rFonts w:ascii="Arial" w:hAnsi="Arial" w:cs="Arial"/>
          <w:sz w:val="22"/>
          <w:szCs w:val="22"/>
        </w:rPr>
      </w:pPr>
      <w:ins w:id="4985" w:author="Guo, Shicheng" w:date="2020-02-11T14:36:00Z">
        <w:r w:rsidRPr="000A5D4C">
          <w:rPr>
            <w:rFonts w:ascii="Arial" w:hAnsi="Arial" w:cs="Arial"/>
            <w:sz w:val="22"/>
            <w:szCs w:val="22"/>
          </w:rPr>
          <w:br w:type="page"/>
        </w:r>
      </w:ins>
    </w:p>
    <w:p w14:paraId="575E2D3C" w14:textId="6741E84B" w:rsidR="00261081" w:rsidRPr="000A5D4C" w:rsidRDefault="00261081" w:rsidP="00261081">
      <w:pPr>
        <w:spacing w:line="240" w:lineRule="auto"/>
        <w:rPr>
          <w:ins w:id="4986" w:author="Guo, Shicheng" w:date="2020-02-11T14:36:00Z"/>
          <w:rFonts w:ascii="Arial" w:hAnsi="Arial" w:cs="Arial"/>
          <w:b/>
          <w:sz w:val="22"/>
          <w:szCs w:val="22"/>
        </w:rPr>
      </w:pPr>
      <w:ins w:id="4987" w:author="Guo, Shicheng" w:date="2020-02-11T14:36:00Z">
        <w:r w:rsidRPr="000A5D4C">
          <w:rPr>
            <w:rFonts w:ascii="Arial" w:hAnsi="Arial" w:cs="Arial"/>
            <w:b/>
            <w:sz w:val="22"/>
            <w:szCs w:val="22"/>
          </w:rPr>
          <w:lastRenderedPageBreak/>
          <w:t xml:space="preserve">Table </w:t>
        </w:r>
      </w:ins>
      <w:ins w:id="4988" w:author="Guo, Shicheng" w:date="2020-02-11T14:37:00Z">
        <w:r w:rsidR="00D549F5">
          <w:rPr>
            <w:rFonts w:ascii="Arial" w:hAnsi="Arial" w:cs="Arial"/>
            <w:b/>
            <w:sz w:val="22"/>
            <w:szCs w:val="22"/>
          </w:rPr>
          <w:t>S</w:t>
        </w:r>
      </w:ins>
      <w:ins w:id="4989" w:author="Guo, Shicheng" w:date="2020-02-11T14:36:00Z">
        <w:r w:rsidRPr="000A5D4C">
          <w:rPr>
            <w:rFonts w:ascii="Arial" w:hAnsi="Arial" w:cs="Arial"/>
            <w:b/>
            <w:sz w:val="22"/>
            <w:szCs w:val="22"/>
          </w:rPr>
          <w:t xml:space="preserve">2. Hazard ratios of disease specific survival and overall survivalaccording to the xpression of tsMHCII in patients with PTC </w:t>
        </w:r>
      </w:ins>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7"/>
        <w:gridCol w:w="1098"/>
        <w:gridCol w:w="2570"/>
        <w:gridCol w:w="1647"/>
        <w:gridCol w:w="2570"/>
      </w:tblGrid>
      <w:tr w:rsidR="00261081" w:rsidRPr="000A5D4C" w14:paraId="5C0E31C0" w14:textId="77777777" w:rsidTr="000A5D4C">
        <w:trPr>
          <w:ins w:id="4990" w:author="Guo, Shicheng" w:date="2020-02-11T14:36:00Z"/>
        </w:trPr>
        <w:tc>
          <w:tcPr>
            <w:tcW w:w="1309" w:type="pct"/>
            <w:tcBorders>
              <w:bottom w:val="nil"/>
            </w:tcBorders>
          </w:tcPr>
          <w:p w14:paraId="52FA3A9A" w14:textId="77777777" w:rsidR="00261081" w:rsidRPr="000A5D4C" w:rsidRDefault="00C72C97" w:rsidP="000A5D4C">
            <w:pPr>
              <w:spacing w:line="240" w:lineRule="auto"/>
              <w:rPr>
                <w:ins w:id="4991" w:author="Guo, Shicheng" w:date="2020-02-11T14:36:00Z"/>
                <w:rFonts w:ascii="Arial" w:hAnsi="Arial" w:cs="Arial"/>
                <w:sz w:val="22"/>
                <w:szCs w:val="22"/>
              </w:rPr>
            </w:pPr>
            <w:ins w:id="4992" w:author="Guo, Shicheng" w:date="2020-02-11T14:36:00Z">
              <w:r>
                <w:rPr>
                  <w:rFonts w:ascii="Arial" w:hAnsi="Arial" w:cs="Arial"/>
                  <w:sz w:val="22"/>
                  <w:szCs w:val="22"/>
                </w:rPr>
                <w:pict w14:anchorId="17D3938E">
                  <v:shapetype id="_x0000_t32" coordsize="21600,21600" o:spt="32" o:oned="t" path="m,l21600,21600e" filled="f">
                    <v:path arrowok="t" fillok="f" o:connecttype="none"/>
                    <o:lock v:ext="edit" shapetype="t"/>
                  </v:shapetype>
                  <v:shape id="_x0000_s1026" type="#_x0000_t32" style="position:absolute;margin-left:105.2pt;margin-top:15.2pt;width:152.8pt;height:0;z-index:251659264;mso-width-relative:page;mso-height-relative:page" o:connectortype="straight"/>
                </w:pict>
              </w:r>
              <w:r w:rsidR="00261081" w:rsidRPr="000A5D4C">
                <w:rPr>
                  <w:rFonts w:ascii="Arial" w:hAnsi="Arial" w:cs="Arial"/>
                  <w:color w:val="231F20"/>
                  <w:sz w:val="22"/>
                  <w:szCs w:val="22"/>
                </w:rPr>
                <w:t>Variable</w:t>
              </w:r>
            </w:ins>
          </w:p>
        </w:tc>
        <w:tc>
          <w:tcPr>
            <w:tcW w:w="1717" w:type="pct"/>
            <w:gridSpan w:val="2"/>
            <w:tcBorders>
              <w:bottom w:val="nil"/>
            </w:tcBorders>
          </w:tcPr>
          <w:p w14:paraId="64A6FDAF" w14:textId="77777777" w:rsidR="00261081" w:rsidRPr="000A5D4C" w:rsidRDefault="00261081" w:rsidP="000A5D4C">
            <w:pPr>
              <w:spacing w:line="240" w:lineRule="auto"/>
              <w:jc w:val="center"/>
              <w:rPr>
                <w:ins w:id="4993" w:author="Guo, Shicheng" w:date="2020-02-11T14:36:00Z"/>
                <w:rFonts w:ascii="Arial" w:hAnsi="Arial" w:cs="Arial"/>
                <w:sz w:val="22"/>
                <w:szCs w:val="22"/>
              </w:rPr>
            </w:pPr>
            <w:ins w:id="4994" w:author="Guo, Shicheng" w:date="2020-02-11T14:36:00Z">
              <w:r w:rsidRPr="000A5D4C">
                <w:rPr>
                  <w:rFonts w:ascii="Arial" w:hAnsi="Arial" w:cs="Arial"/>
                  <w:sz w:val="22"/>
                  <w:szCs w:val="22"/>
                </w:rPr>
                <w:t>Disease-speciﬁc Survival</w:t>
              </w:r>
            </w:ins>
          </w:p>
        </w:tc>
        <w:tc>
          <w:tcPr>
            <w:tcW w:w="1975" w:type="pct"/>
            <w:gridSpan w:val="2"/>
            <w:tcBorders>
              <w:bottom w:val="nil"/>
            </w:tcBorders>
          </w:tcPr>
          <w:p w14:paraId="755F174F" w14:textId="77777777" w:rsidR="00261081" w:rsidRPr="000A5D4C" w:rsidRDefault="00C72C97" w:rsidP="000A5D4C">
            <w:pPr>
              <w:spacing w:line="240" w:lineRule="auto"/>
              <w:jc w:val="center"/>
              <w:rPr>
                <w:ins w:id="4995" w:author="Guo, Shicheng" w:date="2020-02-11T14:36:00Z"/>
                <w:rFonts w:ascii="Arial" w:hAnsi="Arial" w:cs="Arial"/>
                <w:color w:val="231F20"/>
                <w:sz w:val="22"/>
                <w:szCs w:val="22"/>
              </w:rPr>
            </w:pPr>
            <w:ins w:id="4996" w:author="Guo, Shicheng" w:date="2020-02-11T14:36:00Z">
              <w:r>
                <w:rPr>
                  <w:rFonts w:ascii="Arial" w:hAnsi="Arial" w:cs="Arial"/>
                  <w:kern w:val="2"/>
                  <w:sz w:val="22"/>
                  <w:szCs w:val="22"/>
                </w:rPr>
                <w:pict w14:anchorId="2AD07B2A">
                  <v:shape id="_x0000_s1027" type="#_x0000_t32" style="position:absolute;left:0;text-align:left;margin-left:9.3pt;margin-top:15.2pt;width:152.8pt;height:0;z-index:251660288;mso-position-horizontal-relative:text;mso-position-vertical-relative:text;mso-width-relative:page;mso-height-relative:page" o:connectortype="straight"/>
                </w:pict>
              </w:r>
              <w:r w:rsidR="00261081" w:rsidRPr="000A5D4C">
                <w:rPr>
                  <w:rFonts w:ascii="Arial" w:hAnsi="Arial" w:cs="Arial"/>
                  <w:color w:val="231F20"/>
                  <w:sz w:val="22"/>
                  <w:szCs w:val="22"/>
                </w:rPr>
                <w:t>Overall Survival</w:t>
              </w:r>
            </w:ins>
          </w:p>
        </w:tc>
      </w:tr>
      <w:tr w:rsidR="00261081" w:rsidRPr="000A5D4C" w14:paraId="7347C44A" w14:textId="77777777" w:rsidTr="000A5D4C">
        <w:trPr>
          <w:ins w:id="4997" w:author="Guo, Shicheng" w:date="2020-02-11T14:36:00Z"/>
        </w:trPr>
        <w:tc>
          <w:tcPr>
            <w:tcW w:w="1309" w:type="pct"/>
            <w:tcBorders>
              <w:top w:val="nil"/>
              <w:bottom w:val="single" w:sz="4" w:space="0" w:color="auto"/>
            </w:tcBorders>
          </w:tcPr>
          <w:p w14:paraId="27977CED" w14:textId="77777777" w:rsidR="00261081" w:rsidRPr="000A5D4C" w:rsidRDefault="00261081" w:rsidP="000A5D4C">
            <w:pPr>
              <w:spacing w:line="240" w:lineRule="auto"/>
              <w:jc w:val="center"/>
              <w:rPr>
                <w:ins w:id="4998" w:author="Guo, Shicheng" w:date="2020-02-11T14:36:00Z"/>
                <w:rFonts w:ascii="Arial" w:hAnsi="Arial" w:cs="Arial"/>
                <w:color w:val="231F20"/>
                <w:sz w:val="22"/>
                <w:szCs w:val="22"/>
              </w:rPr>
            </w:pPr>
          </w:p>
        </w:tc>
        <w:tc>
          <w:tcPr>
            <w:tcW w:w="514" w:type="pct"/>
            <w:tcBorders>
              <w:top w:val="nil"/>
              <w:bottom w:val="single" w:sz="4" w:space="0" w:color="auto"/>
            </w:tcBorders>
          </w:tcPr>
          <w:p w14:paraId="79A05255" w14:textId="77777777" w:rsidR="00261081" w:rsidRPr="000A5D4C" w:rsidRDefault="00261081" w:rsidP="000A5D4C">
            <w:pPr>
              <w:spacing w:line="240" w:lineRule="auto"/>
              <w:jc w:val="center"/>
              <w:rPr>
                <w:ins w:id="4999" w:author="Guo, Shicheng" w:date="2020-02-11T14:36:00Z"/>
                <w:rFonts w:ascii="Arial" w:hAnsi="Arial" w:cs="Arial"/>
                <w:color w:val="231F20"/>
                <w:sz w:val="22"/>
                <w:szCs w:val="22"/>
              </w:rPr>
            </w:pPr>
            <w:ins w:id="5000" w:author="Guo, Shicheng" w:date="2020-02-11T14:36:00Z">
              <w:r w:rsidRPr="000A5D4C">
                <w:rPr>
                  <w:rFonts w:ascii="Arial" w:hAnsi="Arial" w:cs="Arial"/>
                  <w:color w:val="231F20"/>
                  <w:sz w:val="22"/>
                  <w:szCs w:val="22"/>
                </w:rPr>
                <w:t>P-value</w:t>
              </w:r>
            </w:ins>
          </w:p>
        </w:tc>
        <w:tc>
          <w:tcPr>
            <w:tcW w:w="1203" w:type="pct"/>
            <w:tcBorders>
              <w:top w:val="nil"/>
              <w:bottom w:val="single" w:sz="4" w:space="0" w:color="auto"/>
            </w:tcBorders>
          </w:tcPr>
          <w:p w14:paraId="1683769A" w14:textId="77777777" w:rsidR="00261081" w:rsidRPr="000A5D4C" w:rsidRDefault="00261081" w:rsidP="000A5D4C">
            <w:pPr>
              <w:spacing w:line="240" w:lineRule="auto"/>
              <w:jc w:val="center"/>
              <w:rPr>
                <w:ins w:id="5001" w:author="Guo, Shicheng" w:date="2020-02-11T14:36:00Z"/>
                <w:rFonts w:ascii="Arial" w:hAnsi="Arial" w:cs="Arial"/>
                <w:color w:val="231F20"/>
                <w:sz w:val="22"/>
                <w:szCs w:val="22"/>
              </w:rPr>
            </w:pPr>
            <w:ins w:id="5002" w:author="Guo, Shicheng" w:date="2020-02-11T14:36:00Z">
              <w:r w:rsidRPr="000A5D4C">
                <w:rPr>
                  <w:rFonts w:ascii="Arial" w:hAnsi="Arial" w:cs="Arial"/>
                  <w:color w:val="231F20"/>
                  <w:sz w:val="22"/>
                  <w:szCs w:val="22"/>
                </w:rPr>
                <w:t>HR</w:t>
              </w:r>
              <w:r w:rsidRPr="000A5D4C">
                <w:rPr>
                  <w:rFonts w:ascii="Arial" w:hAnsi="Arial" w:cs="Arial"/>
                  <w:color w:val="231F20"/>
                  <w:sz w:val="22"/>
                  <w:szCs w:val="22"/>
                </w:rPr>
                <w:t>（</w:t>
              </w:r>
              <w:r w:rsidRPr="000A5D4C">
                <w:rPr>
                  <w:rFonts w:ascii="Arial" w:hAnsi="Arial" w:cs="Arial"/>
                  <w:color w:val="231F20"/>
                  <w:sz w:val="22"/>
                  <w:szCs w:val="22"/>
                </w:rPr>
                <w:t>95% CI</w:t>
              </w:r>
              <w:r w:rsidRPr="000A5D4C">
                <w:rPr>
                  <w:rFonts w:ascii="Arial" w:hAnsi="Arial" w:cs="Arial"/>
                  <w:color w:val="231F20"/>
                  <w:sz w:val="22"/>
                  <w:szCs w:val="22"/>
                </w:rPr>
                <w:t>）</w:t>
              </w:r>
            </w:ins>
          </w:p>
        </w:tc>
        <w:tc>
          <w:tcPr>
            <w:tcW w:w="771" w:type="pct"/>
            <w:tcBorders>
              <w:top w:val="nil"/>
              <w:bottom w:val="single" w:sz="4" w:space="0" w:color="auto"/>
            </w:tcBorders>
          </w:tcPr>
          <w:p w14:paraId="4C699ED4" w14:textId="77777777" w:rsidR="00261081" w:rsidRPr="000A5D4C" w:rsidRDefault="00261081" w:rsidP="000A5D4C">
            <w:pPr>
              <w:spacing w:line="240" w:lineRule="auto"/>
              <w:jc w:val="center"/>
              <w:rPr>
                <w:ins w:id="5003" w:author="Guo, Shicheng" w:date="2020-02-11T14:36:00Z"/>
                <w:rFonts w:ascii="Arial" w:hAnsi="Arial" w:cs="Arial"/>
                <w:color w:val="231F20"/>
                <w:sz w:val="22"/>
                <w:szCs w:val="22"/>
              </w:rPr>
            </w:pPr>
            <w:ins w:id="5004" w:author="Guo, Shicheng" w:date="2020-02-11T14:36:00Z">
              <w:r w:rsidRPr="000A5D4C">
                <w:rPr>
                  <w:rFonts w:ascii="Arial" w:hAnsi="Arial" w:cs="Arial"/>
                  <w:color w:val="231F20"/>
                  <w:sz w:val="22"/>
                  <w:szCs w:val="22"/>
                </w:rPr>
                <w:t>P-value</w:t>
              </w:r>
            </w:ins>
          </w:p>
        </w:tc>
        <w:tc>
          <w:tcPr>
            <w:tcW w:w="1203" w:type="pct"/>
            <w:tcBorders>
              <w:top w:val="nil"/>
              <w:bottom w:val="single" w:sz="4" w:space="0" w:color="auto"/>
            </w:tcBorders>
          </w:tcPr>
          <w:p w14:paraId="0AFEFD4A" w14:textId="77777777" w:rsidR="00261081" w:rsidRPr="000A5D4C" w:rsidRDefault="00261081" w:rsidP="000A5D4C">
            <w:pPr>
              <w:spacing w:line="240" w:lineRule="auto"/>
              <w:jc w:val="center"/>
              <w:rPr>
                <w:ins w:id="5005" w:author="Guo, Shicheng" w:date="2020-02-11T14:36:00Z"/>
                <w:rFonts w:ascii="Arial" w:hAnsi="Arial" w:cs="Arial"/>
                <w:color w:val="231F20"/>
                <w:sz w:val="22"/>
                <w:szCs w:val="22"/>
              </w:rPr>
            </w:pPr>
            <w:ins w:id="5006" w:author="Guo, Shicheng" w:date="2020-02-11T14:36:00Z">
              <w:r w:rsidRPr="000A5D4C">
                <w:rPr>
                  <w:rFonts w:ascii="Arial" w:hAnsi="Arial" w:cs="Arial"/>
                  <w:color w:val="231F20"/>
                  <w:sz w:val="22"/>
                  <w:szCs w:val="22"/>
                </w:rPr>
                <w:t>HR</w:t>
              </w:r>
              <w:r w:rsidRPr="000A5D4C">
                <w:rPr>
                  <w:rFonts w:ascii="Arial" w:hAnsi="Arial" w:cs="Arial"/>
                  <w:color w:val="231F20"/>
                  <w:sz w:val="22"/>
                  <w:szCs w:val="22"/>
                </w:rPr>
                <w:t>（</w:t>
              </w:r>
              <w:r w:rsidRPr="000A5D4C">
                <w:rPr>
                  <w:rFonts w:ascii="Arial" w:hAnsi="Arial" w:cs="Arial"/>
                  <w:color w:val="231F20"/>
                  <w:sz w:val="22"/>
                  <w:szCs w:val="22"/>
                </w:rPr>
                <w:t>95% CI</w:t>
              </w:r>
              <w:r w:rsidRPr="000A5D4C">
                <w:rPr>
                  <w:rFonts w:ascii="Arial" w:hAnsi="Arial" w:cs="Arial"/>
                  <w:color w:val="231F20"/>
                  <w:sz w:val="22"/>
                  <w:szCs w:val="22"/>
                </w:rPr>
                <w:t>）</w:t>
              </w:r>
            </w:ins>
          </w:p>
        </w:tc>
      </w:tr>
      <w:tr w:rsidR="00261081" w:rsidRPr="000A5D4C" w14:paraId="56ABEF23" w14:textId="77777777" w:rsidTr="000A5D4C">
        <w:trPr>
          <w:ins w:id="5007" w:author="Guo, Shicheng" w:date="2020-02-11T14:36:00Z"/>
        </w:trPr>
        <w:tc>
          <w:tcPr>
            <w:tcW w:w="1309" w:type="pct"/>
            <w:tcBorders>
              <w:top w:val="single" w:sz="4" w:space="0" w:color="auto"/>
            </w:tcBorders>
          </w:tcPr>
          <w:p w14:paraId="234244DE" w14:textId="77777777" w:rsidR="00261081" w:rsidRPr="000A5D4C" w:rsidRDefault="00261081" w:rsidP="000A5D4C">
            <w:pPr>
              <w:spacing w:line="240" w:lineRule="auto"/>
              <w:rPr>
                <w:ins w:id="5008" w:author="Guo, Shicheng" w:date="2020-02-11T14:36:00Z"/>
                <w:rFonts w:ascii="Arial" w:hAnsi="Arial" w:cs="Arial"/>
                <w:sz w:val="22"/>
                <w:szCs w:val="22"/>
              </w:rPr>
            </w:pPr>
            <w:ins w:id="5009" w:author="Guo, Shicheng" w:date="2020-02-11T14:36:00Z">
              <w:r w:rsidRPr="000A5D4C">
                <w:rPr>
                  <w:rFonts w:ascii="Arial" w:hAnsi="Arial" w:cs="Arial"/>
                  <w:sz w:val="22"/>
                  <w:szCs w:val="22"/>
                </w:rPr>
                <w:t>Female</w:t>
              </w:r>
            </w:ins>
          </w:p>
        </w:tc>
        <w:tc>
          <w:tcPr>
            <w:tcW w:w="514" w:type="pct"/>
            <w:tcBorders>
              <w:top w:val="single" w:sz="4" w:space="0" w:color="auto"/>
            </w:tcBorders>
          </w:tcPr>
          <w:p w14:paraId="4058C766" w14:textId="77777777" w:rsidR="00261081" w:rsidRPr="000A5D4C" w:rsidRDefault="00261081" w:rsidP="000A5D4C">
            <w:pPr>
              <w:spacing w:line="240" w:lineRule="auto"/>
              <w:jc w:val="center"/>
              <w:rPr>
                <w:ins w:id="5010" w:author="Guo, Shicheng" w:date="2020-02-11T14:36:00Z"/>
                <w:rFonts w:ascii="Arial" w:hAnsi="Arial" w:cs="Arial"/>
                <w:sz w:val="22"/>
                <w:szCs w:val="22"/>
              </w:rPr>
            </w:pPr>
            <w:ins w:id="5011" w:author="Guo, Shicheng" w:date="2020-02-11T14:36:00Z">
              <w:r w:rsidRPr="000A5D4C">
                <w:rPr>
                  <w:rFonts w:ascii="Arial" w:hAnsi="Arial" w:cs="Arial"/>
                  <w:sz w:val="22"/>
                  <w:szCs w:val="22"/>
                </w:rPr>
                <w:t>0.608</w:t>
              </w:r>
            </w:ins>
          </w:p>
        </w:tc>
        <w:tc>
          <w:tcPr>
            <w:tcW w:w="1203" w:type="pct"/>
            <w:tcBorders>
              <w:top w:val="single" w:sz="4" w:space="0" w:color="auto"/>
            </w:tcBorders>
          </w:tcPr>
          <w:p w14:paraId="28E66A39" w14:textId="77777777" w:rsidR="00261081" w:rsidRPr="000A5D4C" w:rsidRDefault="00261081" w:rsidP="000A5D4C">
            <w:pPr>
              <w:spacing w:line="240" w:lineRule="auto"/>
              <w:jc w:val="center"/>
              <w:rPr>
                <w:ins w:id="5012" w:author="Guo, Shicheng" w:date="2020-02-11T14:36:00Z"/>
                <w:rFonts w:ascii="Arial" w:hAnsi="Arial" w:cs="Arial"/>
                <w:sz w:val="22"/>
                <w:szCs w:val="22"/>
              </w:rPr>
            </w:pPr>
            <w:ins w:id="5013" w:author="Guo, Shicheng" w:date="2020-02-11T14:36:00Z">
              <w:r w:rsidRPr="000A5D4C">
                <w:rPr>
                  <w:rFonts w:ascii="Arial" w:hAnsi="Arial" w:cs="Arial"/>
                  <w:sz w:val="22"/>
                  <w:szCs w:val="22"/>
                </w:rPr>
                <w:t>1.311 (0.466-3.690)</w:t>
              </w:r>
            </w:ins>
          </w:p>
        </w:tc>
        <w:tc>
          <w:tcPr>
            <w:tcW w:w="771" w:type="pct"/>
            <w:tcBorders>
              <w:top w:val="single" w:sz="4" w:space="0" w:color="auto"/>
            </w:tcBorders>
          </w:tcPr>
          <w:p w14:paraId="2A85E234" w14:textId="77777777" w:rsidR="00261081" w:rsidRPr="000A5D4C" w:rsidRDefault="00261081" w:rsidP="000A5D4C">
            <w:pPr>
              <w:spacing w:line="240" w:lineRule="auto"/>
              <w:jc w:val="center"/>
              <w:rPr>
                <w:ins w:id="5014" w:author="Guo, Shicheng" w:date="2020-02-11T14:36:00Z"/>
                <w:rFonts w:ascii="Arial" w:hAnsi="Arial" w:cs="Arial"/>
                <w:sz w:val="22"/>
                <w:szCs w:val="22"/>
              </w:rPr>
            </w:pPr>
            <w:ins w:id="5015" w:author="Guo, Shicheng" w:date="2020-02-11T14:36:00Z">
              <w:r w:rsidRPr="000A5D4C">
                <w:rPr>
                  <w:rFonts w:ascii="Arial" w:hAnsi="Arial" w:cs="Arial"/>
                  <w:sz w:val="22"/>
                  <w:szCs w:val="22"/>
                </w:rPr>
                <w:t>0.392</w:t>
              </w:r>
            </w:ins>
          </w:p>
        </w:tc>
        <w:tc>
          <w:tcPr>
            <w:tcW w:w="1203" w:type="pct"/>
            <w:tcBorders>
              <w:top w:val="single" w:sz="4" w:space="0" w:color="auto"/>
            </w:tcBorders>
          </w:tcPr>
          <w:p w14:paraId="6D43A208" w14:textId="77777777" w:rsidR="00261081" w:rsidRPr="000A5D4C" w:rsidRDefault="00261081" w:rsidP="000A5D4C">
            <w:pPr>
              <w:spacing w:line="240" w:lineRule="auto"/>
              <w:jc w:val="center"/>
              <w:rPr>
                <w:ins w:id="5016" w:author="Guo, Shicheng" w:date="2020-02-11T14:36:00Z"/>
                <w:rFonts w:ascii="Arial" w:hAnsi="Arial" w:cs="Arial"/>
                <w:sz w:val="22"/>
                <w:szCs w:val="22"/>
              </w:rPr>
            </w:pPr>
            <w:ins w:id="5017" w:author="Guo, Shicheng" w:date="2020-02-11T14:36:00Z">
              <w:r w:rsidRPr="000A5D4C">
                <w:rPr>
                  <w:rFonts w:ascii="Arial" w:hAnsi="Arial" w:cs="Arial"/>
                  <w:sz w:val="22"/>
                  <w:szCs w:val="22"/>
                </w:rPr>
                <w:t>1.501 (0.592-3.807)</w:t>
              </w:r>
            </w:ins>
          </w:p>
        </w:tc>
      </w:tr>
      <w:tr w:rsidR="00261081" w:rsidRPr="000A5D4C" w14:paraId="73137EFE" w14:textId="77777777" w:rsidTr="000A5D4C">
        <w:trPr>
          <w:ins w:id="5018" w:author="Guo, Shicheng" w:date="2020-02-11T14:36:00Z"/>
        </w:trPr>
        <w:tc>
          <w:tcPr>
            <w:tcW w:w="1309" w:type="pct"/>
          </w:tcPr>
          <w:p w14:paraId="1D01F0A7" w14:textId="77777777" w:rsidR="00261081" w:rsidRPr="000A5D4C" w:rsidRDefault="00261081" w:rsidP="000A5D4C">
            <w:pPr>
              <w:spacing w:line="240" w:lineRule="auto"/>
              <w:rPr>
                <w:ins w:id="5019" w:author="Guo, Shicheng" w:date="2020-02-11T14:36:00Z"/>
                <w:rFonts w:ascii="Arial" w:hAnsi="Arial" w:cs="Arial"/>
                <w:sz w:val="22"/>
                <w:szCs w:val="22"/>
              </w:rPr>
            </w:pPr>
            <w:ins w:id="5020" w:author="Guo, Shicheng" w:date="2020-02-11T14:36:00Z">
              <w:r w:rsidRPr="000A5D4C">
                <w:rPr>
                  <w:rFonts w:ascii="Arial" w:hAnsi="Arial" w:cs="Arial"/>
                  <w:sz w:val="22"/>
                  <w:szCs w:val="22"/>
                </w:rPr>
                <w:t>Stage III+IV</w:t>
              </w:r>
            </w:ins>
          </w:p>
        </w:tc>
        <w:tc>
          <w:tcPr>
            <w:tcW w:w="514" w:type="pct"/>
          </w:tcPr>
          <w:p w14:paraId="6E79EF76" w14:textId="77777777" w:rsidR="00261081" w:rsidRPr="000A5D4C" w:rsidRDefault="00261081" w:rsidP="000A5D4C">
            <w:pPr>
              <w:spacing w:line="240" w:lineRule="auto"/>
              <w:jc w:val="center"/>
              <w:rPr>
                <w:ins w:id="5021" w:author="Guo, Shicheng" w:date="2020-02-11T14:36:00Z"/>
                <w:rFonts w:ascii="Arial" w:hAnsi="Arial" w:cs="Arial"/>
                <w:sz w:val="22"/>
                <w:szCs w:val="22"/>
              </w:rPr>
            </w:pPr>
            <w:ins w:id="5022" w:author="Guo, Shicheng" w:date="2020-02-11T14:36:00Z">
              <w:r w:rsidRPr="000A5D4C">
                <w:rPr>
                  <w:rFonts w:ascii="Arial" w:hAnsi="Arial" w:cs="Arial"/>
                  <w:sz w:val="22"/>
                  <w:szCs w:val="22"/>
                </w:rPr>
                <w:t>&lt;0.001</w:t>
              </w:r>
            </w:ins>
          </w:p>
        </w:tc>
        <w:tc>
          <w:tcPr>
            <w:tcW w:w="1203" w:type="pct"/>
          </w:tcPr>
          <w:p w14:paraId="56E475EE" w14:textId="77777777" w:rsidR="00261081" w:rsidRPr="000A5D4C" w:rsidRDefault="00261081" w:rsidP="000A5D4C">
            <w:pPr>
              <w:spacing w:line="240" w:lineRule="auto"/>
              <w:jc w:val="center"/>
              <w:rPr>
                <w:ins w:id="5023" w:author="Guo, Shicheng" w:date="2020-02-11T14:36:00Z"/>
                <w:rFonts w:ascii="Arial" w:hAnsi="Arial" w:cs="Arial"/>
                <w:sz w:val="22"/>
                <w:szCs w:val="22"/>
              </w:rPr>
            </w:pPr>
            <w:ins w:id="5024" w:author="Guo, Shicheng" w:date="2020-02-11T14:36:00Z">
              <w:r w:rsidRPr="000A5D4C">
                <w:rPr>
                  <w:rFonts w:ascii="Arial" w:hAnsi="Arial" w:cs="Arial"/>
                  <w:sz w:val="22"/>
                  <w:szCs w:val="22"/>
                </w:rPr>
                <w:t>15.305 (4.578-51.166)</w:t>
              </w:r>
            </w:ins>
          </w:p>
        </w:tc>
        <w:tc>
          <w:tcPr>
            <w:tcW w:w="771" w:type="pct"/>
          </w:tcPr>
          <w:p w14:paraId="158D133D" w14:textId="77777777" w:rsidR="00261081" w:rsidRPr="000A5D4C" w:rsidRDefault="00261081" w:rsidP="000A5D4C">
            <w:pPr>
              <w:spacing w:line="240" w:lineRule="auto"/>
              <w:jc w:val="center"/>
              <w:rPr>
                <w:ins w:id="5025" w:author="Guo, Shicheng" w:date="2020-02-11T14:36:00Z"/>
                <w:rFonts w:ascii="Arial" w:hAnsi="Arial" w:cs="Arial"/>
                <w:sz w:val="22"/>
                <w:szCs w:val="22"/>
              </w:rPr>
            </w:pPr>
            <w:ins w:id="5026" w:author="Guo, Shicheng" w:date="2020-02-11T14:36:00Z">
              <w:r w:rsidRPr="000A5D4C">
                <w:rPr>
                  <w:rFonts w:ascii="Arial" w:hAnsi="Arial" w:cs="Arial"/>
                  <w:sz w:val="22"/>
                  <w:szCs w:val="22"/>
                </w:rPr>
                <w:t>&lt;0.001</w:t>
              </w:r>
            </w:ins>
          </w:p>
        </w:tc>
        <w:tc>
          <w:tcPr>
            <w:tcW w:w="1203" w:type="pct"/>
          </w:tcPr>
          <w:p w14:paraId="6027D497" w14:textId="77777777" w:rsidR="00261081" w:rsidRPr="000A5D4C" w:rsidRDefault="00261081" w:rsidP="000A5D4C">
            <w:pPr>
              <w:spacing w:line="240" w:lineRule="auto"/>
              <w:jc w:val="center"/>
              <w:rPr>
                <w:ins w:id="5027" w:author="Guo, Shicheng" w:date="2020-02-11T14:36:00Z"/>
                <w:rFonts w:ascii="Arial" w:hAnsi="Arial" w:cs="Arial"/>
                <w:sz w:val="22"/>
                <w:szCs w:val="22"/>
              </w:rPr>
            </w:pPr>
            <w:ins w:id="5028" w:author="Guo, Shicheng" w:date="2020-02-11T14:36:00Z">
              <w:r w:rsidRPr="000A5D4C">
                <w:rPr>
                  <w:rFonts w:ascii="Arial" w:hAnsi="Arial" w:cs="Arial"/>
                  <w:sz w:val="22"/>
                  <w:szCs w:val="22"/>
                </w:rPr>
                <w:t>18.201 (6.381-51.917)</w:t>
              </w:r>
            </w:ins>
          </w:p>
        </w:tc>
      </w:tr>
      <w:tr w:rsidR="00261081" w:rsidRPr="000A5D4C" w14:paraId="63B9B6FB" w14:textId="77777777" w:rsidTr="000A5D4C">
        <w:trPr>
          <w:ins w:id="5029" w:author="Guo, Shicheng" w:date="2020-02-11T14:36:00Z"/>
        </w:trPr>
        <w:tc>
          <w:tcPr>
            <w:tcW w:w="1309" w:type="pct"/>
          </w:tcPr>
          <w:p w14:paraId="4DFBC3D1" w14:textId="77777777" w:rsidR="00261081" w:rsidRPr="000A5D4C" w:rsidRDefault="00261081" w:rsidP="000A5D4C">
            <w:pPr>
              <w:spacing w:line="240" w:lineRule="auto"/>
              <w:rPr>
                <w:ins w:id="5030" w:author="Guo, Shicheng" w:date="2020-02-11T14:36:00Z"/>
                <w:rFonts w:ascii="Arial" w:hAnsi="Arial" w:cs="Arial"/>
                <w:sz w:val="22"/>
                <w:szCs w:val="22"/>
              </w:rPr>
            </w:pPr>
            <w:ins w:id="5031" w:author="Guo, Shicheng" w:date="2020-02-11T14:36:00Z">
              <w:r w:rsidRPr="000A5D4C">
                <w:rPr>
                  <w:rFonts w:ascii="Arial" w:eastAsia="Times New Roman" w:hAnsi="Arial" w:cs="Arial"/>
                  <w:bCs/>
                  <w:color w:val="000000"/>
                  <w:sz w:val="22"/>
                  <w:szCs w:val="22"/>
                  <w:shd w:val="clear" w:color="auto" w:fill="FFFFFF"/>
                </w:rPr>
                <w:t>Multifocality</w:t>
              </w:r>
            </w:ins>
          </w:p>
        </w:tc>
        <w:tc>
          <w:tcPr>
            <w:tcW w:w="514" w:type="pct"/>
          </w:tcPr>
          <w:p w14:paraId="4E941858" w14:textId="77777777" w:rsidR="00261081" w:rsidRPr="000A5D4C" w:rsidRDefault="00261081" w:rsidP="000A5D4C">
            <w:pPr>
              <w:spacing w:line="240" w:lineRule="auto"/>
              <w:jc w:val="center"/>
              <w:rPr>
                <w:ins w:id="5032" w:author="Guo, Shicheng" w:date="2020-02-11T14:36:00Z"/>
                <w:rFonts w:ascii="Arial" w:hAnsi="Arial" w:cs="Arial"/>
                <w:sz w:val="22"/>
                <w:szCs w:val="22"/>
              </w:rPr>
            </w:pPr>
            <w:ins w:id="5033" w:author="Guo, Shicheng" w:date="2020-02-11T14:36:00Z">
              <w:r w:rsidRPr="000A5D4C">
                <w:rPr>
                  <w:rFonts w:ascii="Arial" w:hAnsi="Arial" w:cs="Arial"/>
                  <w:sz w:val="22"/>
                  <w:szCs w:val="22"/>
                </w:rPr>
                <w:t>0.820</w:t>
              </w:r>
            </w:ins>
          </w:p>
        </w:tc>
        <w:tc>
          <w:tcPr>
            <w:tcW w:w="1203" w:type="pct"/>
          </w:tcPr>
          <w:p w14:paraId="2276C5A2" w14:textId="77777777" w:rsidR="00261081" w:rsidRPr="000A5D4C" w:rsidRDefault="00261081" w:rsidP="000A5D4C">
            <w:pPr>
              <w:spacing w:line="240" w:lineRule="auto"/>
              <w:jc w:val="center"/>
              <w:rPr>
                <w:ins w:id="5034" w:author="Guo, Shicheng" w:date="2020-02-11T14:36:00Z"/>
                <w:rFonts w:ascii="Arial" w:hAnsi="Arial" w:cs="Arial"/>
                <w:sz w:val="22"/>
                <w:szCs w:val="22"/>
              </w:rPr>
            </w:pPr>
            <w:ins w:id="5035" w:author="Guo, Shicheng" w:date="2020-02-11T14:36:00Z">
              <w:r w:rsidRPr="000A5D4C">
                <w:rPr>
                  <w:rFonts w:ascii="Arial" w:hAnsi="Arial" w:cs="Arial"/>
                  <w:sz w:val="22"/>
                  <w:szCs w:val="22"/>
                </w:rPr>
                <w:t>0.885 (0.307-2.549)</w:t>
              </w:r>
            </w:ins>
          </w:p>
        </w:tc>
        <w:tc>
          <w:tcPr>
            <w:tcW w:w="771" w:type="pct"/>
          </w:tcPr>
          <w:p w14:paraId="41888D47" w14:textId="77777777" w:rsidR="00261081" w:rsidRPr="000A5D4C" w:rsidRDefault="00261081" w:rsidP="000A5D4C">
            <w:pPr>
              <w:spacing w:line="240" w:lineRule="auto"/>
              <w:jc w:val="center"/>
              <w:rPr>
                <w:ins w:id="5036" w:author="Guo, Shicheng" w:date="2020-02-11T14:36:00Z"/>
                <w:rFonts w:ascii="Arial" w:hAnsi="Arial" w:cs="Arial"/>
                <w:sz w:val="22"/>
                <w:szCs w:val="22"/>
              </w:rPr>
            </w:pPr>
            <w:ins w:id="5037" w:author="Guo, Shicheng" w:date="2020-02-11T14:36:00Z">
              <w:r w:rsidRPr="000A5D4C">
                <w:rPr>
                  <w:rFonts w:ascii="Arial" w:hAnsi="Arial" w:cs="Arial"/>
                  <w:sz w:val="22"/>
                  <w:szCs w:val="22"/>
                </w:rPr>
                <w:t>0.613</w:t>
              </w:r>
            </w:ins>
          </w:p>
        </w:tc>
        <w:tc>
          <w:tcPr>
            <w:tcW w:w="1203" w:type="pct"/>
          </w:tcPr>
          <w:p w14:paraId="2EA0A3D4" w14:textId="77777777" w:rsidR="00261081" w:rsidRPr="000A5D4C" w:rsidRDefault="00261081" w:rsidP="000A5D4C">
            <w:pPr>
              <w:spacing w:line="240" w:lineRule="auto"/>
              <w:jc w:val="center"/>
              <w:rPr>
                <w:ins w:id="5038" w:author="Guo, Shicheng" w:date="2020-02-11T14:36:00Z"/>
                <w:rFonts w:ascii="Arial" w:hAnsi="Arial" w:cs="Arial"/>
                <w:sz w:val="22"/>
                <w:szCs w:val="22"/>
              </w:rPr>
            </w:pPr>
            <w:ins w:id="5039" w:author="Guo, Shicheng" w:date="2020-02-11T14:36:00Z">
              <w:r w:rsidRPr="000A5D4C">
                <w:rPr>
                  <w:rFonts w:ascii="Arial" w:hAnsi="Arial" w:cs="Arial"/>
                  <w:sz w:val="22"/>
                  <w:szCs w:val="22"/>
                </w:rPr>
                <w:t>0.783 (0.302-2.025)</w:t>
              </w:r>
            </w:ins>
          </w:p>
        </w:tc>
      </w:tr>
      <w:tr w:rsidR="00261081" w:rsidRPr="000A5D4C" w14:paraId="701C9AFE" w14:textId="77777777" w:rsidTr="000A5D4C">
        <w:trPr>
          <w:ins w:id="5040" w:author="Guo, Shicheng" w:date="2020-02-11T14:36:00Z"/>
        </w:trPr>
        <w:tc>
          <w:tcPr>
            <w:tcW w:w="1309" w:type="pct"/>
          </w:tcPr>
          <w:p w14:paraId="66ADB983" w14:textId="77777777" w:rsidR="00261081" w:rsidRPr="000A5D4C" w:rsidRDefault="00261081" w:rsidP="000A5D4C">
            <w:pPr>
              <w:spacing w:line="240" w:lineRule="auto"/>
              <w:rPr>
                <w:ins w:id="5041" w:author="Guo, Shicheng" w:date="2020-02-11T14:36:00Z"/>
                <w:rFonts w:ascii="Arial" w:hAnsi="Arial" w:cs="Arial"/>
                <w:sz w:val="22"/>
                <w:szCs w:val="22"/>
              </w:rPr>
            </w:pPr>
            <w:ins w:id="5042" w:author="Guo, Shicheng" w:date="2020-02-11T14:36:00Z">
              <w:r w:rsidRPr="000A5D4C">
                <w:rPr>
                  <w:rFonts w:ascii="Arial" w:hAnsi="Arial" w:cs="Arial"/>
                  <w:sz w:val="22"/>
                  <w:szCs w:val="22"/>
                </w:rPr>
                <w:t>BRAF mutation</w:t>
              </w:r>
            </w:ins>
          </w:p>
        </w:tc>
        <w:tc>
          <w:tcPr>
            <w:tcW w:w="514" w:type="pct"/>
          </w:tcPr>
          <w:p w14:paraId="31B2B9DF" w14:textId="77777777" w:rsidR="00261081" w:rsidRPr="000A5D4C" w:rsidRDefault="00261081" w:rsidP="000A5D4C">
            <w:pPr>
              <w:spacing w:line="240" w:lineRule="auto"/>
              <w:jc w:val="center"/>
              <w:rPr>
                <w:ins w:id="5043" w:author="Guo, Shicheng" w:date="2020-02-11T14:36:00Z"/>
                <w:rFonts w:ascii="Arial" w:hAnsi="Arial" w:cs="Arial"/>
                <w:sz w:val="22"/>
                <w:szCs w:val="22"/>
              </w:rPr>
            </w:pPr>
            <w:ins w:id="5044" w:author="Guo, Shicheng" w:date="2020-02-11T14:36:00Z">
              <w:r w:rsidRPr="000A5D4C">
                <w:rPr>
                  <w:rFonts w:ascii="Arial" w:hAnsi="Arial" w:cs="Arial"/>
                  <w:sz w:val="22"/>
                  <w:szCs w:val="22"/>
                </w:rPr>
                <w:t>0.012</w:t>
              </w:r>
            </w:ins>
          </w:p>
        </w:tc>
        <w:tc>
          <w:tcPr>
            <w:tcW w:w="1203" w:type="pct"/>
          </w:tcPr>
          <w:p w14:paraId="30916D57" w14:textId="77777777" w:rsidR="00261081" w:rsidRPr="000A5D4C" w:rsidRDefault="00261081" w:rsidP="000A5D4C">
            <w:pPr>
              <w:spacing w:line="240" w:lineRule="auto"/>
              <w:jc w:val="center"/>
              <w:rPr>
                <w:ins w:id="5045" w:author="Guo, Shicheng" w:date="2020-02-11T14:36:00Z"/>
                <w:rFonts w:ascii="Arial" w:hAnsi="Arial" w:cs="Arial"/>
                <w:sz w:val="22"/>
                <w:szCs w:val="22"/>
              </w:rPr>
            </w:pPr>
            <w:ins w:id="5046" w:author="Guo, Shicheng" w:date="2020-02-11T14:36:00Z">
              <w:r w:rsidRPr="000A5D4C">
                <w:rPr>
                  <w:rFonts w:ascii="Arial" w:hAnsi="Arial" w:cs="Arial"/>
                  <w:sz w:val="22"/>
                  <w:szCs w:val="22"/>
                </w:rPr>
                <w:t>4.612 (1.405-15.141)</w:t>
              </w:r>
            </w:ins>
          </w:p>
        </w:tc>
        <w:tc>
          <w:tcPr>
            <w:tcW w:w="771" w:type="pct"/>
          </w:tcPr>
          <w:p w14:paraId="561C6777" w14:textId="77777777" w:rsidR="00261081" w:rsidRPr="000A5D4C" w:rsidRDefault="00261081" w:rsidP="000A5D4C">
            <w:pPr>
              <w:spacing w:line="240" w:lineRule="auto"/>
              <w:jc w:val="center"/>
              <w:rPr>
                <w:ins w:id="5047" w:author="Guo, Shicheng" w:date="2020-02-11T14:36:00Z"/>
                <w:rFonts w:ascii="Arial" w:hAnsi="Arial" w:cs="Arial"/>
                <w:sz w:val="22"/>
                <w:szCs w:val="22"/>
              </w:rPr>
            </w:pPr>
            <w:ins w:id="5048" w:author="Guo, Shicheng" w:date="2020-02-11T14:36:00Z">
              <w:r w:rsidRPr="000A5D4C">
                <w:rPr>
                  <w:rFonts w:ascii="Arial" w:hAnsi="Arial" w:cs="Arial"/>
                  <w:sz w:val="22"/>
                  <w:szCs w:val="22"/>
                </w:rPr>
                <w:t>0.001</w:t>
              </w:r>
            </w:ins>
          </w:p>
        </w:tc>
        <w:tc>
          <w:tcPr>
            <w:tcW w:w="1203" w:type="pct"/>
          </w:tcPr>
          <w:p w14:paraId="1ABA174D" w14:textId="77777777" w:rsidR="00261081" w:rsidRPr="000A5D4C" w:rsidRDefault="00261081" w:rsidP="000A5D4C">
            <w:pPr>
              <w:spacing w:line="240" w:lineRule="auto"/>
              <w:jc w:val="center"/>
              <w:rPr>
                <w:ins w:id="5049" w:author="Guo, Shicheng" w:date="2020-02-11T14:36:00Z"/>
                <w:rFonts w:ascii="Arial" w:hAnsi="Arial" w:cs="Arial"/>
                <w:sz w:val="22"/>
                <w:szCs w:val="22"/>
              </w:rPr>
            </w:pPr>
            <w:ins w:id="5050" w:author="Guo, Shicheng" w:date="2020-02-11T14:36:00Z">
              <w:r w:rsidRPr="000A5D4C">
                <w:rPr>
                  <w:rFonts w:ascii="Arial" w:hAnsi="Arial" w:cs="Arial"/>
                  <w:sz w:val="22"/>
                  <w:szCs w:val="22"/>
                </w:rPr>
                <w:t>5.524 (1.942-15.719)</w:t>
              </w:r>
            </w:ins>
          </w:p>
        </w:tc>
      </w:tr>
      <w:tr w:rsidR="00261081" w:rsidRPr="000A5D4C" w14:paraId="0AFBE0BB" w14:textId="77777777" w:rsidTr="000A5D4C">
        <w:trPr>
          <w:ins w:id="5051" w:author="Guo, Shicheng" w:date="2020-02-11T14:36:00Z"/>
        </w:trPr>
        <w:tc>
          <w:tcPr>
            <w:tcW w:w="1309" w:type="pct"/>
            <w:tcBorders>
              <w:bottom w:val="nil"/>
            </w:tcBorders>
          </w:tcPr>
          <w:p w14:paraId="1473010E" w14:textId="77777777" w:rsidR="00261081" w:rsidRPr="000A5D4C" w:rsidRDefault="00261081" w:rsidP="000A5D4C">
            <w:pPr>
              <w:spacing w:line="240" w:lineRule="auto"/>
              <w:rPr>
                <w:ins w:id="5052" w:author="Guo, Shicheng" w:date="2020-02-11T14:36:00Z"/>
                <w:rFonts w:ascii="Arial" w:hAnsi="Arial" w:cs="Arial"/>
                <w:sz w:val="22"/>
                <w:szCs w:val="22"/>
              </w:rPr>
            </w:pPr>
            <w:ins w:id="5053" w:author="Guo, Shicheng" w:date="2020-02-11T14:36:00Z">
              <w:r w:rsidRPr="000A5D4C">
                <w:rPr>
                  <w:rFonts w:ascii="Arial" w:hAnsi="Arial" w:cs="Arial"/>
                  <w:sz w:val="22"/>
                  <w:szCs w:val="22"/>
                </w:rPr>
                <w:t>MHC II expression</w:t>
              </w:r>
            </w:ins>
          </w:p>
        </w:tc>
        <w:tc>
          <w:tcPr>
            <w:tcW w:w="514" w:type="pct"/>
            <w:tcBorders>
              <w:bottom w:val="nil"/>
            </w:tcBorders>
          </w:tcPr>
          <w:p w14:paraId="1AFC3674" w14:textId="77777777" w:rsidR="00261081" w:rsidRPr="000A5D4C" w:rsidRDefault="00261081" w:rsidP="000A5D4C">
            <w:pPr>
              <w:spacing w:line="240" w:lineRule="auto"/>
              <w:jc w:val="center"/>
              <w:rPr>
                <w:ins w:id="5054" w:author="Guo, Shicheng" w:date="2020-02-11T14:36:00Z"/>
                <w:rFonts w:ascii="Arial" w:hAnsi="Arial" w:cs="Arial"/>
                <w:sz w:val="22"/>
                <w:szCs w:val="22"/>
              </w:rPr>
            </w:pPr>
            <w:ins w:id="5055" w:author="Guo, Shicheng" w:date="2020-02-11T14:36:00Z">
              <w:r w:rsidRPr="000A5D4C">
                <w:rPr>
                  <w:rFonts w:ascii="Arial" w:hAnsi="Arial" w:cs="Arial"/>
                  <w:sz w:val="22"/>
                  <w:szCs w:val="22"/>
                </w:rPr>
                <w:t>0.038</w:t>
              </w:r>
            </w:ins>
          </w:p>
        </w:tc>
        <w:tc>
          <w:tcPr>
            <w:tcW w:w="1203" w:type="pct"/>
            <w:tcBorders>
              <w:bottom w:val="nil"/>
            </w:tcBorders>
          </w:tcPr>
          <w:p w14:paraId="58C1B4BD" w14:textId="77777777" w:rsidR="00261081" w:rsidRPr="000A5D4C" w:rsidRDefault="00261081" w:rsidP="000A5D4C">
            <w:pPr>
              <w:spacing w:line="240" w:lineRule="auto"/>
              <w:jc w:val="center"/>
              <w:rPr>
                <w:ins w:id="5056" w:author="Guo, Shicheng" w:date="2020-02-11T14:36:00Z"/>
                <w:rFonts w:ascii="Arial" w:hAnsi="Arial" w:cs="Arial"/>
                <w:sz w:val="22"/>
                <w:szCs w:val="22"/>
              </w:rPr>
            </w:pPr>
            <w:ins w:id="5057" w:author="Guo, Shicheng" w:date="2020-02-11T14:36:00Z">
              <w:r w:rsidRPr="000A5D4C">
                <w:rPr>
                  <w:rFonts w:ascii="Arial" w:hAnsi="Arial" w:cs="Arial"/>
                  <w:sz w:val="22"/>
                  <w:szCs w:val="22"/>
                </w:rPr>
                <w:t>0.205 (0.046-0.917)</w:t>
              </w:r>
            </w:ins>
          </w:p>
        </w:tc>
        <w:tc>
          <w:tcPr>
            <w:tcW w:w="771" w:type="pct"/>
            <w:tcBorders>
              <w:bottom w:val="nil"/>
            </w:tcBorders>
          </w:tcPr>
          <w:p w14:paraId="1A3FA422" w14:textId="77777777" w:rsidR="00261081" w:rsidRPr="000A5D4C" w:rsidRDefault="00261081" w:rsidP="000A5D4C">
            <w:pPr>
              <w:spacing w:line="240" w:lineRule="auto"/>
              <w:jc w:val="center"/>
              <w:rPr>
                <w:ins w:id="5058" w:author="Guo, Shicheng" w:date="2020-02-11T14:36:00Z"/>
                <w:rFonts w:ascii="Arial" w:hAnsi="Arial" w:cs="Arial"/>
                <w:sz w:val="22"/>
                <w:szCs w:val="22"/>
              </w:rPr>
            </w:pPr>
            <w:ins w:id="5059" w:author="Guo, Shicheng" w:date="2020-02-11T14:36:00Z">
              <w:r w:rsidRPr="000A5D4C">
                <w:rPr>
                  <w:rFonts w:ascii="Arial" w:hAnsi="Arial" w:cs="Arial"/>
                  <w:sz w:val="22"/>
                  <w:szCs w:val="22"/>
                </w:rPr>
                <w:t>0.024</w:t>
              </w:r>
            </w:ins>
          </w:p>
        </w:tc>
        <w:tc>
          <w:tcPr>
            <w:tcW w:w="1203" w:type="pct"/>
            <w:tcBorders>
              <w:bottom w:val="nil"/>
            </w:tcBorders>
          </w:tcPr>
          <w:p w14:paraId="16886E4B" w14:textId="77777777" w:rsidR="00261081" w:rsidRPr="000A5D4C" w:rsidRDefault="00261081" w:rsidP="000A5D4C">
            <w:pPr>
              <w:spacing w:line="240" w:lineRule="auto"/>
              <w:jc w:val="center"/>
              <w:rPr>
                <w:ins w:id="5060" w:author="Guo, Shicheng" w:date="2020-02-11T14:36:00Z"/>
                <w:rFonts w:ascii="Arial" w:hAnsi="Arial" w:cs="Arial"/>
                <w:sz w:val="22"/>
                <w:szCs w:val="22"/>
              </w:rPr>
            </w:pPr>
            <w:ins w:id="5061" w:author="Guo, Shicheng" w:date="2020-02-11T14:36:00Z">
              <w:r w:rsidRPr="000A5D4C">
                <w:rPr>
                  <w:rFonts w:ascii="Arial" w:hAnsi="Arial" w:cs="Arial"/>
                  <w:sz w:val="22"/>
                  <w:szCs w:val="22"/>
                </w:rPr>
                <w:t>0.240 (0.070-0.827)</w:t>
              </w:r>
            </w:ins>
          </w:p>
        </w:tc>
      </w:tr>
      <w:tr w:rsidR="00261081" w:rsidRPr="000A5D4C" w14:paraId="40D0243C" w14:textId="77777777" w:rsidTr="000A5D4C">
        <w:trPr>
          <w:ins w:id="5062" w:author="Guo, Shicheng" w:date="2020-02-11T14:36:00Z"/>
        </w:trPr>
        <w:tc>
          <w:tcPr>
            <w:tcW w:w="1309" w:type="pct"/>
            <w:tcBorders>
              <w:top w:val="nil"/>
              <w:bottom w:val="single" w:sz="4" w:space="0" w:color="auto"/>
            </w:tcBorders>
          </w:tcPr>
          <w:p w14:paraId="7BE92339" w14:textId="77777777" w:rsidR="00261081" w:rsidRPr="000A5D4C" w:rsidRDefault="00261081" w:rsidP="000A5D4C">
            <w:pPr>
              <w:spacing w:line="240" w:lineRule="auto"/>
              <w:rPr>
                <w:ins w:id="5063" w:author="Guo, Shicheng" w:date="2020-02-11T14:36:00Z"/>
                <w:rFonts w:ascii="Arial" w:hAnsi="Arial" w:cs="Arial"/>
                <w:sz w:val="22"/>
                <w:szCs w:val="22"/>
              </w:rPr>
            </w:pPr>
            <w:ins w:id="5064" w:author="Guo, Shicheng" w:date="2020-02-11T14:36:00Z">
              <w:r w:rsidRPr="000A5D4C">
                <w:rPr>
                  <w:rFonts w:ascii="Arial" w:hAnsi="Arial" w:cs="Arial"/>
                  <w:sz w:val="22"/>
                  <w:szCs w:val="22"/>
                </w:rPr>
                <w:t>CD4 T-cell infiltration</w:t>
              </w:r>
            </w:ins>
          </w:p>
        </w:tc>
        <w:tc>
          <w:tcPr>
            <w:tcW w:w="514" w:type="pct"/>
            <w:tcBorders>
              <w:top w:val="nil"/>
              <w:bottom w:val="single" w:sz="4" w:space="0" w:color="auto"/>
            </w:tcBorders>
          </w:tcPr>
          <w:p w14:paraId="39F931E0" w14:textId="77777777" w:rsidR="00261081" w:rsidRPr="000A5D4C" w:rsidRDefault="00261081" w:rsidP="000A5D4C">
            <w:pPr>
              <w:spacing w:line="240" w:lineRule="auto"/>
              <w:jc w:val="center"/>
              <w:rPr>
                <w:ins w:id="5065" w:author="Guo, Shicheng" w:date="2020-02-11T14:36:00Z"/>
                <w:rFonts w:ascii="Arial" w:hAnsi="Arial" w:cs="Arial"/>
                <w:sz w:val="22"/>
                <w:szCs w:val="22"/>
              </w:rPr>
            </w:pPr>
            <w:ins w:id="5066" w:author="Guo, Shicheng" w:date="2020-02-11T14:36:00Z">
              <w:r w:rsidRPr="000A5D4C">
                <w:rPr>
                  <w:rFonts w:ascii="Arial" w:hAnsi="Arial" w:cs="Arial"/>
                  <w:sz w:val="22"/>
                  <w:szCs w:val="22"/>
                </w:rPr>
                <w:t>0.872</w:t>
              </w:r>
            </w:ins>
          </w:p>
        </w:tc>
        <w:tc>
          <w:tcPr>
            <w:tcW w:w="1203" w:type="pct"/>
            <w:tcBorders>
              <w:top w:val="nil"/>
              <w:bottom w:val="single" w:sz="4" w:space="0" w:color="auto"/>
            </w:tcBorders>
          </w:tcPr>
          <w:p w14:paraId="27FB3512" w14:textId="77777777" w:rsidR="00261081" w:rsidRPr="000A5D4C" w:rsidRDefault="00261081" w:rsidP="000A5D4C">
            <w:pPr>
              <w:spacing w:line="240" w:lineRule="auto"/>
              <w:jc w:val="center"/>
              <w:rPr>
                <w:ins w:id="5067" w:author="Guo, Shicheng" w:date="2020-02-11T14:36:00Z"/>
                <w:rFonts w:ascii="Arial" w:hAnsi="Arial" w:cs="Arial"/>
                <w:sz w:val="22"/>
                <w:szCs w:val="22"/>
              </w:rPr>
            </w:pPr>
            <w:ins w:id="5068" w:author="Guo, Shicheng" w:date="2020-02-11T14:36:00Z">
              <w:r w:rsidRPr="000A5D4C">
                <w:rPr>
                  <w:rFonts w:ascii="Arial" w:hAnsi="Arial" w:cs="Arial"/>
                  <w:sz w:val="22"/>
                  <w:szCs w:val="22"/>
                </w:rPr>
                <w:t>0.903 (0.258-3.154)</w:t>
              </w:r>
            </w:ins>
          </w:p>
        </w:tc>
        <w:tc>
          <w:tcPr>
            <w:tcW w:w="771" w:type="pct"/>
            <w:tcBorders>
              <w:top w:val="nil"/>
              <w:bottom w:val="single" w:sz="4" w:space="0" w:color="auto"/>
            </w:tcBorders>
          </w:tcPr>
          <w:p w14:paraId="6B2FAD15" w14:textId="77777777" w:rsidR="00261081" w:rsidRPr="000A5D4C" w:rsidRDefault="00261081" w:rsidP="000A5D4C">
            <w:pPr>
              <w:spacing w:line="240" w:lineRule="auto"/>
              <w:jc w:val="center"/>
              <w:rPr>
                <w:ins w:id="5069" w:author="Guo, Shicheng" w:date="2020-02-11T14:36:00Z"/>
                <w:rFonts w:ascii="Arial" w:hAnsi="Arial" w:cs="Arial"/>
                <w:sz w:val="22"/>
                <w:szCs w:val="22"/>
              </w:rPr>
            </w:pPr>
            <w:ins w:id="5070" w:author="Guo, Shicheng" w:date="2020-02-11T14:36:00Z">
              <w:r w:rsidRPr="000A5D4C">
                <w:rPr>
                  <w:rFonts w:ascii="Arial" w:hAnsi="Arial" w:cs="Arial"/>
                  <w:sz w:val="22"/>
                  <w:szCs w:val="22"/>
                </w:rPr>
                <w:t>0.904</w:t>
              </w:r>
            </w:ins>
          </w:p>
        </w:tc>
        <w:tc>
          <w:tcPr>
            <w:tcW w:w="1203" w:type="pct"/>
            <w:tcBorders>
              <w:top w:val="nil"/>
              <w:bottom w:val="single" w:sz="4" w:space="0" w:color="auto"/>
            </w:tcBorders>
          </w:tcPr>
          <w:p w14:paraId="1F0FEBA7" w14:textId="77777777" w:rsidR="00261081" w:rsidRPr="000A5D4C" w:rsidRDefault="00261081" w:rsidP="000A5D4C">
            <w:pPr>
              <w:spacing w:line="240" w:lineRule="auto"/>
              <w:jc w:val="center"/>
              <w:rPr>
                <w:ins w:id="5071" w:author="Guo, Shicheng" w:date="2020-02-11T14:36:00Z"/>
                <w:rFonts w:ascii="Arial" w:hAnsi="Arial" w:cs="Arial"/>
                <w:sz w:val="22"/>
                <w:szCs w:val="22"/>
              </w:rPr>
            </w:pPr>
            <w:ins w:id="5072" w:author="Guo, Shicheng" w:date="2020-02-11T14:36:00Z">
              <w:r w:rsidRPr="000A5D4C">
                <w:rPr>
                  <w:rFonts w:ascii="Arial" w:hAnsi="Arial" w:cs="Arial"/>
                  <w:sz w:val="22"/>
                  <w:szCs w:val="22"/>
                </w:rPr>
                <w:t>0.935 (0.315-2.774)</w:t>
              </w:r>
            </w:ins>
          </w:p>
        </w:tc>
      </w:tr>
      <w:tr w:rsidR="00261081" w:rsidRPr="000A5D4C" w14:paraId="1818D3BF" w14:textId="77777777" w:rsidTr="000A5D4C">
        <w:trPr>
          <w:ins w:id="5073" w:author="Guo, Shicheng" w:date="2020-02-11T14:36:00Z"/>
        </w:trPr>
        <w:tc>
          <w:tcPr>
            <w:tcW w:w="5000" w:type="pct"/>
            <w:gridSpan w:val="5"/>
            <w:tcBorders>
              <w:top w:val="single" w:sz="4" w:space="0" w:color="auto"/>
              <w:bottom w:val="nil"/>
            </w:tcBorders>
          </w:tcPr>
          <w:p w14:paraId="0C0ADEFA" w14:textId="77777777" w:rsidR="00261081" w:rsidRPr="000A5D4C" w:rsidRDefault="00261081" w:rsidP="000A5D4C">
            <w:pPr>
              <w:spacing w:line="240" w:lineRule="auto"/>
              <w:rPr>
                <w:ins w:id="5074" w:author="Guo, Shicheng" w:date="2020-02-11T14:36:00Z"/>
                <w:rFonts w:ascii="Arial" w:hAnsi="Arial" w:cs="Arial"/>
                <w:sz w:val="22"/>
                <w:szCs w:val="22"/>
              </w:rPr>
            </w:pPr>
            <w:ins w:id="5075" w:author="Guo, Shicheng" w:date="2020-02-11T14:36:00Z">
              <w:r w:rsidRPr="000A5D4C">
                <w:rPr>
                  <w:rFonts w:ascii="Arial" w:hAnsi="Arial" w:cs="Arial"/>
                  <w:sz w:val="22"/>
                  <w:szCs w:val="22"/>
                </w:rPr>
                <w:t>Abbreviations: CI=Confidence Interval; HR=Hazard Ratio</w:t>
              </w:r>
            </w:ins>
          </w:p>
        </w:tc>
      </w:tr>
    </w:tbl>
    <w:p w14:paraId="0B7FFF56" w14:textId="77777777" w:rsidR="00261081" w:rsidRPr="000A5D4C" w:rsidRDefault="00261081" w:rsidP="00261081">
      <w:pPr>
        <w:spacing w:line="240" w:lineRule="auto"/>
        <w:rPr>
          <w:ins w:id="5076" w:author="Guo, Shicheng" w:date="2020-02-11T14:36:00Z"/>
          <w:rFonts w:ascii="Arial" w:hAnsi="Arial" w:cs="Arial"/>
          <w:sz w:val="22"/>
          <w:szCs w:val="22"/>
        </w:rPr>
      </w:pPr>
    </w:p>
    <w:p w14:paraId="48733B84" w14:textId="77777777" w:rsidR="00261081" w:rsidRPr="000A5D4C" w:rsidRDefault="00261081" w:rsidP="00261081">
      <w:pPr>
        <w:spacing w:line="240" w:lineRule="auto"/>
        <w:rPr>
          <w:ins w:id="5077" w:author="Guo, Shicheng" w:date="2020-02-11T14:36:00Z"/>
          <w:rFonts w:ascii="Arial" w:hAnsi="Arial" w:cs="Arial"/>
          <w:sz w:val="22"/>
          <w:szCs w:val="22"/>
        </w:rPr>
      </w:pPr>
      <w:ins w:id="5078" w:author="Guo, Shicheng" w:date="2020-02-11T14:36:00Z">
        <w:r w:rsidRPr="000A5D4C">
          <w:rPr>
            <w:rFonts w:ascii="Arial" w:hAnsi="Arial" w:cs="Arial"/>
            <w:sz w:val="22"/>
            <w:szCs w:val="22"/>
          </w:rPr>
          <w:br w:type="page"/>
        </w:r>
      </w:ins>
    </w:p>
    <w:p w14:paraId="07BF166A" w14:textId="382CFB64" w:rsidR="00261081" w:rsidRPr="000A5D4C" w:rsidRDefault="00261081" w:rsidP="00261081">
      <w:pPr>
        <w:spacing w:line="240" w:lineRule="auto"/>
        <w:rPr>
          <w:ins w:id="5079" w:author="Guo, Shicheng" w:date="2020-02-11T14:36:00Z"/>
          <w:rFonts w:ascii="Arial" w:hAnsi="Arial" w:cs="Arial"/>
          <w:b/>
          <w:sz w:val="22"/>
          <w:szCs w:val="22"/>
        </w:rPr>
      </w:pPr>
      <w:ins w:id="5080" w:author="Guo, Shicheng" w:date="2020-02-11T14:36:00Z">
        <w:r w:rsidRPr="000A5D4C">
          <w:rPr>
            <w:rFonts w:ascii="Arial" w:hAnsi="Arial" w:cs="Arial"/>
            <w:b/>
            <w:sz w:val="22"/>
            <w:szCs w:val="22"/>
          </w:rPr>
          <w:lastRenderedPageBreak/>
          <w:t xml:space="preserve">Table </w:t>
        </w:r>
      </w:ins>
      <w:ins w:id="5081" w:author="Guo, Shicheng" w:date="2020-02-11T14:37:00Z">
        <w:r w:rsidR="00D549F5">
          <w:rPr>
            <w:rFonts w:ascii="Arial" w:hAnsi="Arial" w:cs="Arial"/>
            <w:b/>
            <w:sz w:val="22"/>
            <w:szCs w:val="22"/>
          </w:rPr>
          <w:t>S</w:t>
        </w:r>
      </w:ins>
      <w:ins w:id="5082" w:author="Guo, Shicheng" w:date="2020-02-11T14:36:00Z">
        <w:r w:rsidRPr="000A5D4C">
          <w:rPr>
            <w:rFonts w:ascii="Arial" w:hAnsi="Arial" w:cs="Arial"/>
            <w:b/>
            <w:sz w:val="22"/>
            <w:szCs w:val="22"/>
          </w:rPr>
          <w:t>3. Hazard Ratios of overall survival according to mRNA levels of CIITA using TIMER webtool</w:t>
        </w:r>
      </w:ins>
    </w:p>
    <w:tbl>
      <w:tblPr>
        <w:tblStyle w:val="TableGrid"/>
        <w:tblW w:w="5000" w:type="pct"/>
        <w:tblLook w:val="04A0" w:firstRow="1" w:lastRow="0" w:firstColumn="1" w:lastColumn="0" w:noHBand="0" w:noVBand="1"/>
      </w:tblPr>
      <w:tblGrid>
        <w:gridCol w:w="2137"/>
        <w:gridCol w:w="2137"/>
        <w:gridCol w:w="2136"/>
        <w:gridCol w:w="2136"/>
        <w:gridCol w:w="2136"/>
      </w:tblGrid>
      <w:tr w:rsidR="00261081" w:rsidRPr="000A5D4C" w14:paraId="04832EED" w14:textId="77777777" w:rsidTr="000A5D4C">
        <w:trPr>
          <w:ins w:id="5083" w:author="Guo, Shicheng" w:date="2020-02-11T14:36:00Z"/>
        </w:trPr>
        <w:tc>
          <w:tcPr>
            <w:tcW w:w="1000" w:type="pct"/>
            <w:tcBorders>
              <w:top w:val="single" w:sz="4" w:space="0" w:color="auto"/>
              <w:left w:val="nil"/>
              <w:bottom w:val="nil"/>
              <w:right w:val="nil"/>
            </w:tcBorders>
          </w:tcPr>
          <w:p w14:paraId="48CBA3B8" w14:textId="77777777" w:rsidR="00261081" w:rsidRPr="000A5D4C" w:rsidRDefault="00261081" w:rsidP="000A5D4C">
            <w:pPr>
              <w:autoSpaceDE w:val="0"/>
              <w:autoSpaceDN w:val="0"/>
              <w:adjustRightInd w:val="0"/>
              <w:spacing w:line="240" w:lineRule="auto"/>
              <w:rPr>
                <w:ins w:id="5084" w:author="Guo, Shicheng" w:date="2020-02-11T14:36:00Z"/>
                <w:rFonts w:ascii="Arial" w:hAnsi="Arial" w:cs="Arial"/>
                <w:sz w:val="22"/>
                <w:szCs w:val="22"/>
              </w:rPr>
            </w:pPr>
          </w:p>
        </w:tc>
        <w:tc>
          <w:tcPr>
            <w:tcW w:w="1000" w:type="pct"/>
            <w:tcBorders>
              <w:top w:val="single" w:sz="4" w:space="0" w:color="auto"/>
              <w:left w:val="nil"/>
              <w:bottom w:val="nil"/>
              <w:right w:val="nil"/>
            </w:tcBorders>
          </w:tcPr>
          <w:p w14:paraId="4754A10F" w14:textId="77777777" w:rsidR="00261081" w:rsidRPr="000A5D4C" w:rsidRDefault="00261081" w:rsidP="000A5D4C">
            <w:pPr>
              <w:autoSpaceDE w:val="0"/>
              <w:autoSpaceDN w:val="0"/>
              <w:adjustRightInd w:val="0"/>
              <w:spacing w:line="240" w:lineRule="auto"/>
              <w:rPr>
                <w:ins w:id="5085" w:author="Guo, Shicheng" w:date="2020-02-11T14:36:00Z"/>
                <w:rFonts w:ascii="Arial" w:hAnsi="Arial" w:cs="Arial"/>
                <w:sz w:val="22"/>
                <w:szCs w:val="22"/>
              </w:rPr>
            </w:pPr>
          </w:p>
        </w:tc>
        <w:tc>
          <w:tcPr>
            <w:tcW w:w="2000" w:type="pct"/>
            <w:gridSpan w:val="2"/>
            <w:tcBorders>
              <w:top w:val="single" w:sz="4" w:space="0" w:color="auto"/>
              <w:left w:val="nil"/>
              <w:bottom w:val="single" w:sz="4" w:space="0" w:color="auto"/>
              <w:right w:val="nil"/>
            </w:tcBorders>
          </w:tcPr>
          <w:p w14:paraId="14B3A6C7" w14:textId="77777777" w:rsidR="00261081" w:rsidRPr="000A5D4C" w:rsidRDefault="00261081" w:rsidP="000A5D4C">
            <w:pPr>
              <w:autoSpaceDE w:val="0"/>
              <w:autoSpaceDN w:val="0"/>
              <w:adjustRightInd w:val="0"/>
              <w:spacing w:line="240" w:lineRule="auto"/>
              <w:jc w:val="center"/>
              <w:rPr>
                <w:ins w:id="5086" w:author="Guo, Shicheng" w:date="2020-02-11T14:36:00Z"/>
                <w:rFonts w:ascii="Arial" w:hAnsi="Arial" w:cs="Arial"/>
                <w:sz w:val="22"/>
                <w:szCs w:val="22"/>
              </w:rPr>
            </w:pPr>
            <w:ins w:id="5087" w:author="Guo, Shicheng" w:date="2020-02-11T14:36:00Z">
              <w:r w:rsidRPr="000A5D4C">
                <w:rPr>
                  <w:rFonts w:ascii="Arial" w:hAnsi="Arial" w:cs="Arial"/>
                  <w:sz w:val="22"/>
                  <w:szCs w:val="22"/>
                </w:rPr>
                <w:t>95% CI</w:t>
              </w:r>
            </w:ins>
          </w:p>
        </w:tc>
        <w:tc>
          <w:tcPr>
            <w:tcW w:w="1000" w:type="pct"/>
            <w:tcBorders>
              <w:top w:val="single" w:sz="4" w:space="0" w:color="auto"/>
              <w:left w:val="nil"/>
              <w:bottom w:val="nil"/>
              <w:right w:val="nil"/>
            </w:tcBorders>
          </w:tcPr>
          <w:p w14:paraId="4B11CA1A" w14:textId="77777777" w:rsidR="00261081" w:rsidRPr="000A5D4C" w:rsidRDefault="00261081" w:rsidP="000A5D4C">
            <w:pPr>
              <w:autoSpaceDE w:val="0"/>
              <w:autoSpaceDN w:val="0"/>
              <w:adjustRightInd w:val="0"/>
              <w:spacing w:line="240" w:lineRule="auto"/>
              <w:rPr>
                <w:ins w:id="5088" w:author="Guo, Shicheng" w:date="2020-02-11T14:36:00Z"/>
                <w:rFonts w:ascii="Arial" w:hAnsi="Arial" w:cs="Arial"/>
                <w:sz w:val="22"/>
                <w:szCs w:val="22"/>
              </w:rPr>
            </w:pPr>
          </w:p>
        </w:tc>
      </w:tr>
      <w:tr w:rsidR="00261081" w:rsidRPr="000A5D4C" w14:paraId="1F5A347D" w14:textId="77777777" w:rsidTr="000A5D4C">
        <w:trPr>
          <w:ins w:id="5089" w:author="Guo, Shicheng" w:date="2020-02-11T14:36:00Z"/>
        </w:trPr>
        <w:tc>
          <w:tcPr>
            <w:tcW w:w="1000" w:type="pct"/>
            <w:tcBorders>
              <w:top w:val="nil"/>
              <w:left w:val="nil"/>
              <w:bottom w:val="single" w:sz="4" w:space="0" w:color="auto"/>
              <w:right w:val="nil"/>
            </w:tcBorders>
          </w:tcPr>
          <w:p w14:paraId="37ABE7A8" w14:textId="77777777" w:rsidR="00261081" w:rsidRPr="000A5D4C" w:rsidRDefault="00261081" w:rsidP="000A5D4C">
            <w:pPr>
              <w:autoSpaceDE w:val="0"/>
              <w:autoSpaceDN w:val="0"/>
              <w:adjustRightInd w:val="0"/>
              <w:spacing w:line="240" w:lineRule="auto"/>
              <w:jc w:val="center"/>
              <w:rPr>
                <w:ins w:id="5090" w:author="Guo, Shicheng" w:date="2020-02-11T14:36:00Z"/>
                <w:rFonts w:ascii="Arial" w:hAnsi="Arial" w:cs="Arial"/>
                <w:sz w:val="22"/>
                <w:szCs w:val="22"/>
              </w:rPr>
            </w:pPr>
          </w:p>
        </w:tc>
        <w:tc>
          <w:tcPr>
            <w:tcW w:w="1000" w:type="pct"/>
            <w:tcBorders>
              <w:top w:val="nil"/>
              <w:left w:val="nil"/>
              <w:bottom w:val="single" w:sz="4" w:space="0" w:color="auto"/>
              <w:right w:val="nil"/>
            </w:tcBorders>
          </w:tcPr>
          <w:p w14:paraId="58E2DC4A" w14:textId="77777777" w:rsidR="00261081" w:rsidRPr="000A5D4C" w:rsidRDefault="00261081" w:rsidP="000A5D4C">
            <w:pPr>
              <w:autoSpaceDE w:val="0"/>
              <w:autoSpaceDN w:val="0"/>
              <w:adjustRightInd w:val="0"/>
              <w:spacing w:line="240" w:lineRule="auto"/>
              <w:jc w:val="center"/>
              <w:rPr>
                <w:ins w:id="5091" w:author="Guo, Shicheng" w:date="2020-02-11T14:36:00Z"/>
                <w:rFonts w:ascii="Arial" w:hAnsi="Arial" w:cs="Arial"/>
                <w:sz w:val="22"/>
                <w:szCs w:val="22"/>
              </w:rPr>
            </w:pPr>
            <w:ins w:id="5092" w:author="Guo, Shicheng" w:date="2020-02-11T14:36:00Z">
              <w:r w:rsidRPr="000A5D4C">
                <w:rPr>
                  <w:rFonts w:ascii="Arial" w:hAnsi="Arial" w:cs="Arial"/>
                  <w:sz w:val="22"/>
                  <w:szCs w:val="22"/>
                </w:rPr>
                <w:t>HR</w:t>
              </w:r>
            </w:ins>
          </w:p>
        </w:tc>
        <w:tc>
          <w:tcPr>
            <w:tcW w:w="1000" w:type="pct"/>
            <w:tcBorders>
              <w:top w:val="single" w:sz="4" w:space="0" w:color="auto"/>
              <w:left w:val="nil"/>
              <w:bottom w:val="single" w:sz="4" w:space="0" w:color="auto"/>
              <w:right w:val="nil"/>
            </w:tcBorders>
          </w:tcPr>
          <w:p w14:paraId="1229EEEF" w14:textId="77777777" w:rsidR="00261081" w:rsidRPr="000A5D4C" w:rsidRDefault="00261081" w:rsidP="000A5D4C">
            <w:pPr>
              <w:autoSpaceDE w:val="0"/>
              <w:autoSpaceDN w:val="0"/>
              <w:adjustRightInd w:val="0"/>
              <w:spacing w:line="240" w:lineRule="auto"/>
              <w:jc w:val="center"/>
              <w:rPr>
                <w:ins w:id="5093" w:author="Guo, Shicheng" w:date="2020-02-11T14:36:00Z"/>
                <w:rFonts w:ascii="Arial" w:hAnsi="Arial" w:cs="Arial"/>
                <w:sz w:val="22"/>
                <w:szCs w:val="22"/>
              </w:rPr>
            </w:pPr>
            <w:ins w:id="5094" w:author="Guo, Shicheng" w:date="2020-02-11T14:36:00Z">
              <w:r w:rsidRPr="000A5D4C">
                <w:rPr>
                  <w:rFonts w:ascii="Arial" w:hAnsi="Arial" w:cs="Arial"/>
                  <w:sz w:val="22"/>
                  <w:szCs w:val="22"/>
                </w:rPr>
                <w:t>Lower</w:t>
              </w:r>
            </w:ins>
          </w:p>
        </w:tc>
        <w:tc>
          <w:tcPr>
            <w:tcW w:w="1000" w:type="pct"/>
            <w:tcBorders>
              <w:top w:val="single" w:sz="4" w:space="0" w:color="auto"/>
              <w:left w:val="nil"/>
              <w:bottom w:val="single" w:sz="4" w:space="0" w:color="auto"/>
              <w:right w:val="nil"/>
            </w:tcBorders>
          </w:tcPr>
          <w:p w14:paraId="6DBFF773" w14:textId="77777777" w:rsidR="00261081" w:rsidRPr="000A5D4C" w:rsidRDefault="00261081" w:rsidP="000A5D4C">
            <w:pPr>
              <w:autoSpaceDE w:val="0"/>
              <w:autoSpaceDN w:val="0"/>
              <w:adjustRightInd w:val="0"/>
              <w:spacing w:line="240" w:lineRule="auto"/>
              <w:jc w:val="center"/>
              <w:rPr>
                <w:ins w:id="5095" w:author="Guo, Shicheng" w:date="2020-02-11T14:36:00Z"/>
                <w:rFonts w:ascii="Arial" w:hAnsi="Arial" w:cs="Arial"/>
                <w:sz w:val="22"/>
                <w:szCs w:val="22"/>
              </w:rPr>
            </w:pPr>
            <w:ins w:id="5096" w:author="Guo, Shicheng" w:date="2020-02-11T14:36:00Z">
              <w:r w:rsidRPr="000A5D4C">
                <w:rPr>
                  <w:rFonts w:ascii="Arial" w:hAnsi="Arial" w:cs="Arial"/>
                  <w:sz w:val="22"/>
                  <w:szCs w:val="22"/>
                </w:rPr>
                <w:t>Uper</w:t>
              </w:r>
            </w:ins>
          </w:p>
        </w:tc>
        <w:tc>
          <w:tcPr>
            <w:tcW w:w="1000" w:type="pct"/>
            <w:tcBorders>
              <w:top w:val="nil"/>
              <w:left w:val="nil"/>
              <w:bottom w:val="single" w:sz="4" w:space="0" w:color="auto"/>
              <w:right w:val="nil"/>
            </w:tcBorders>
          </w:tcPr>
          <w:p w14:paraId="7884F28E" w14:textId="77777777" w:rsidR="00261081" w:rsidRPr="000A5D4C" w:rsidRDefault="00261081" w:rsidP="000A5D4C">
            <w:pPr>
              <w:autoSpaceDE w:val="0"/>
              <w:autoSpaceDN w:val="0"/>
              <w:adjustRightInd w:val="0"/>
              <w:spacing w:line="240" w:lineRule="auto"/>
              <w:jc w:val="center"/>
              <w:rPr>
                <w:ins w:id="5097" w:author="Guo, Shicheng" w:date="2020-02-11T14:36:00Z"/>
                <w:rFonts w:ascii="Arial" w:hAnsi="Arial" w:cs="Arial"/>
                <w:sz w:val="22"/>
                <w:szCs w:val="22"/>
              </w:rPr>
            </w:pPr>
            <w:ins w:id="5098" w:author="Guo, Shicheng" w:date="2020-02-11T14:36:00Z">
              <w:r w:rsidRPr="000A5D4C">
                <w:rPr>
                  <w:rFonts w:ascii="Arial" w:hAnsi="Arial" w:cs="Arial"/>
                  <w:i/>
                  <w:iCs/>
                  <w:sz w:val="22"/>
                  <w:szCs w:val="22"/>
                </w:rPr>
                <w:t>P</w:t>
              </w:r>
            </w:ins>
          </w:p>
        </w:tc>
      </w:tr>
      <w:tr w:rsidR="00261081" w:rsidRPr="000A5D4C" w14:paraId="71594D70" w14:textId="77777777" w:rsidTr="000A5D4C">
        <w:trPr>
          <w:ins w:id="5099" w:author="Guo, Shicheng" w:date="2020-02-11T14:36:00Z"/>
        </w:trPr>
        <w:tc>
          <w:tcPr>
            <w:tcW w:w="1000" w:type="pct"/>
            <w:tcBorders>
              <w:top w:val="single" w:sz="4" w:space="0" w:color="auto"/>
              <w:left w:val="nil"/>
              <w:bottom w:val="nil"/>
              <w:right w:val="nil"/>
            </w:tcBorders>
          </w:tcPr>
          <w:p w14:paraId="629C5F79" w14:textId="77777777" w:rsidR="00261081" w:rsidRPr="000A5D4C" w:rsidRDefault="00261081" w:rsidP="000A5D4C">
            <w:pPr>
              <w:autoSpaceDE w:val="0"/>
              <w:autoSpaceDN w:val="0"/>
              <w:adjustRightInd w:val="0"/>
              <w:spacing w:line="240" w:lineRule="auto"/>
              <w:rPr>
                <w:ins w:id="5100" w:author="Guo, Shicheng" w:date="2020-02-11T14:36:00Z"/>
                <w:rFonts w:ascii="Arial" w:hAnsi="Arial" w:cs="Arial"/>
                <w:sz w:val="22"/>
                <w:szCs w:val="22"/>
              </w:rPr>
            </w:pPr>
            <w:ins w:id="5101" w:author="Guo, Shicheng" w:date="2020-02-11T14:36:00Z">
              <w:r w:rsidRPr="000A5D4C">
                <w:rPr>
                  <w:rFonts w:ascii="Arial" w:hAnsi="Arial" w:cs="Arial"/>
                  <w:sz w:val="22"/>
                  <w:szCs w:val="22"/>
                </w:rPr>
                <w:t>CIITA</w:t>
              </w:r>
            </w:ins>
          </w:p>
        </w:tc>
        <w:tc>
          <w:tcPr>
            <w:tcW w:w="1000" w:type="pct"/>
            <w:tcBorders>
              <w:top w:val="single" w:sz="4" w:space="0" w:color="auto"/>
              <w:left w:val="nil"/>
              <w:bottom w:val="nil"/>
              <w:right w:val="nil"/>
            </w:tcBorders>
          </w:tcPr>
          <w:p w14:paraId="24078A69" w14:textId="77777777" w:rsidR="00261081" w:rsidRPr="000A5D4C" w:rsidRDefault="00261081" w:rsidP="000A5D4C">
            <w:pPr>
              <w:autoSpaceDE w:val="0"/>
              <w:autoSpaceDN w:val="0"/>
              <w:adjustRightInd w:val="0"/>
              <w:spacing w:line="240" w:lineRule="auto"/>
              <w:jc w:val="center"/>
              <w:rPr>
                <w:ins w:id="5102" w:author="Guo, Shicheng" w:date="2020-02-11T14:36:00Z"/>
                <w:rFonts w:ascii="Arial" w:hAnsi="Arial" w:cs="Arial"/>
                <w:sz w:val="22"/>
                <w:szCs w:val="22"/>
              </w:rPr>
            </w:pPr>
            <w:ins w:id="5103" w:author="Guo, Shicheng" w:date="2020-02-11T14:36:00Z">
              <w:r w:rsidRPr="000A5D4C">
                <w:rPr>
                  <w:rFonts w:ascii="Arial" w:hAnsi="Arial" w:cs="Arial"/>
                  <w:sz w:val="22"/>
                  <w:szCs w:val="22"/>
                </w:rPr>
                <w:t>0.504</w:t>
              </w:r>
            </w:ins>
          </w:p>
        </w:tc>
        <w:tc>
          <w:tcPr>
            <w:tcW w:w="1000" w:type="pct"/>
            <w:tcBorders>
              <w:top w:val="single" w:sz="4" w:space="0" w:color="auto"/>
              <w:left w:val="nil"/>
              <w:bottom w:val="nil"/>
              <w:right w:val="nil"/>
            </w:tcBorders>
          </w:tcPr>
          <w:p w14:paraId="5055B5BC" w14:textId="77777777" w:rsidR="00261081" w:rsidRPr="000A5D4C" w:rsidRDefault="00261081" w:rsidP="000A5D4C">
            <w:pPr>
              <w:autoSpaceDE w:val="0"/>
              <w:autoSpaceDN w:val="0"/>
              <w:adjustRightInd w:val="0"/>
              <w:spacing w:line="240" w:lineRule="auto"/>
              <w:jc w:val="center"/>
              <w:rPr>
                <w:ins w:id="5104" w:author="Guo, Shicheng" w:date="2020-02-11T14:36:00Z"/>
                <w:rFonts w:ascii="Arial" w:hAnsi="Arial" w:cs="Arial"/>
                <w:sz w:val="22"/>
                <w:szCs w:val="22"/>
              </w:rPr>
            </w:pPr>
            <w:ins w:id="5105" w:author="Guo, Shicheng" w:date="2020-02-11T14:36:00Z">
              <w:r w:rsidRPr="000A5D4C">
                <w:rPr>
                  <w:rFonts w:ascii="Arial" w:hAnsi="Arial" w:cs="Arial"/>
                  <w:sz w:val="22"/>
                  <w:szCs w:val="22"/>
                </w:rPr>
                <w:t>0.27</w:t>
              </w:r>
            </w:ins>
          </w:p>
        </w:tc>
        <w:tc>
          <w:tcPr>
            <w:tcW w:w="1000" w:type="pct"/>
            <w:tcBorders>
              <w:top w:val="single" w:sz="4" w:space="0" w:color="auto"/>
              <w:left w:val="nil"/>
              <w:bottom w:val="nil"/>
              <w:right w:val="nil"/>
            </w:tcBorders>
          </w:tcPr>
          <w:p w14:paraId="0329D41A" w14:textId="77777777" w:rsidR="00261081" w:rsidRPr="000A5D4C" w:rsidRDefault="00261081" w:rsidP="000A5D4C">
            <w:pPr>
              <w:autoSpaceDE w:val="0"/>
              <w:autoSpaceDN w:val="0"/>
              <w:adjustRightInd w:val="0"/>
              <w:spacing w:line="240" w:lineRule="auto"/>
              <w:jc w:val="center"/>
              <w:rPr>
                <w:ins w:id="5106" w:author="Guo, Shicheng" w:date="2020-02-11T14:36:00Z"/>
                <w:rFonts w:ascii="Arial" w:hAnsi="Arial" w:cs="Arial"/>
                <w:sz w:val="22"/>
                <w:szCs w:val="22"/>
              </w:rPr>
            </w:pPr>
            <w:ins w:id="5107" w:author="Guo, Shicheng" w:date="2020-02-11T14:36:00Z">
              <w:r w:rsidRPr="000A5D4C">
                <w:rPr>
                  <w:rFonts w:ascii="Arial" w:hAnsi="Arial" w:cs="Arial"/>
                  <w:sz w:val="22"/>
                  <w:szCs w:val="22"/>
                </w:rPr>
                <w:t>0.938</w:t>
              </w:r>
            </w:ins>
          </w:p>
        </w:tc>
        <w:tc>
          <w:tcPr>
            <w:tcW w:w="1000" w:type="pct"/>
            <w:tcBorders>
              <w:top w:val="single" w:sz="4" w:space="0" w:color="auto"/>
              <w:left w:val="nil"/>
              <w:bottom w:val="nil"/>
              <w:right w:val="nil"/>
            </w:tcBorders>
          </w:tcPr>
          <w:p w14:paraId="76BAA503" w14:textId="77777777" w:rsidR="00261081" w:rsidRPr="000A5D4C" w:rsidRDefault="00261081" w:rsidP="000A5D4C">
            <w:pPr>
              <w:autoSpaceDE w:val="0"/>
              <w:autoSpaceDN w:val="0"/>
              <w:adjustRightInd w:val="0"/>
              <w:spacing w:line="240" w:lineRule="auto"/>
              <w:jc w:val="center"/>
              <w:rPr>
                <w:ins w:id="5108" w:author="Guo, Shicheng" w:date="2020-02-11T14:36:00Z"/>
                <w:rFonts w:ascii="Arial" w:hAnsi="Arial" w:cs="Arial"/>
                <w:sz w:val="22"/>
                <w:szCs w:val="22"/>
              </w:rPr>
            </w:pPr>
            <w:ins w:id="5109" w:author="Guo, Shicheng" w:date="2020-02-11T14:36:00Z">
              <w:r w:rsidRPr="000A5D4C">
                <w:rPr>
                  <w:rFonts w:ascii="Arial" w:hAnsi="Arial" w:cs="Arial"/>
                  <w:sz w:val="22"/>
                  <w:szCs w:val="22"/>
                </w:rPr>
                <w:t>0.031</w:t>
              </w:r>
            </w:ins>
          </w:p>
        </w:tc>
      </w:tr>
      <w:tr w:rsidR="00261081" w:rsidRPr="000A5D4C" w14:paraId="3BF22B04" w14:textId="77777777" w:rsidTr="000A5D4C">
        <w:trPr>
          <w:ins w:id="5110" w:author="Guo, Shicheng" w:date="2020-02-11T14:36:00Z"/>
        </w:trPr>
        <w:tc>
          <w:tcPr>
            <w:tcW w:w="1000" w:type="pct"/>
            <w:tcBorders>
              <w:top w:val="nil"/>
              <w:left w:val="nil"/>
              <w:bottom w:val="nil"/>
              <w:right w:val="nil"/>
            </w:tcBorders>
          </w:tcPr>
          <w:p w14:paraId="09FCC172" w14:textId="77777777" w:rsidR="00261081" w:rsidRPr="000A5D4C" w:rsidRDefault="00261081" w:rsidP="000A5D4C">
            <w:pPr>
              <w:autoSpaceDE w:val="0"/>
              <w:autoSpaceDN w:val="0"/>
              <w:adjustRightInd w:val="0"/>
              <w:spacing w:line="240" w:lineRule="auto"/>
              <w:rPr>
                <w:ins w:id="5111" w:author="Guo, Shicheng" w:date="2020-02-11T14:36:00Z"/>
                <w:rFonts w:ascii="Arial" w:hAnsi="Arial" w:cs="Arial"/>
                <w:sz w:val="22"/>
                <w:szCs w:val="22"/>
              </w:rPr>
            </w:pPr>
            <w:ins w:id="5112" w:author="Guo, Shicheng" w:date="2020-02-11T14:36:00Z">
              <w:r w:rsidRPr="000A5D4C">
                <w:rPr>
                  <w:rFonts w:ascii="Arial" w:hAnsi="Arial" w:cs="Arial"/>
                  <w:sz w:val="22"/>
                  <w:szCs w:val="22"/>
                </w:rPr>
                <w:t>Purity</w:t>
              </w:r>
            </w:ins>
          </w:p>
        </w:tc>
        <w:tc>
          <w:tcPr>
            <w:tcW w:w="1000" w:type="pct"/>
            <w:tcBorders>
              <w:top w:val="nil"/>
              <w:left w:val="nil"/>
              <w:bottom w:val="nil"/>
              <w:right w:val="nil"/>
            </w:tcBorders>
          </w:tcPr>
          <w:p w14:paraId="4095DA5A" w14:textId="77777777" w:rsidR="00261081" w:rsidRPr="000A5D4C" w:rsidRDefault="00261081" w:rsidP="000A5D4C">
            <w:pPr>
              <w:autoSpaceDE w:val="0"/>
              <w:autoSpaceDN w:val="0"/>
              <w:adjustRightInd w:val="0"/>
              <w:spacing w:line="240" w:lineRule="auto"/>
              <w:jc w:val="center"/>
              <w:rPr>
                <w:ins w:id="5113" w:author="Guo, Shicheng" w:date="2020-02-11T14:36:00Z"/>
                <w:rFonts w:ascii="Arial" w:hAnsi="Arial" w:cs="Arial"/>
                <w:sz w:val="22"/>
                <w:szCs w:val="22"/>
              </w:rPr>
            </w:pPr>
            <w:ins w:id="5114" w:author="Guo, Shicheng" w:date="2020-02-11T14:36:00Z">
              <w:r w:rsidRPr="000A5D4C">
                <w:rPr>
                  <w:rFonts w:ascii="Arial" w:hAnsi="Arial" w:cs="Arial"/>
                  <w:sz w:val="22"/>
                  <w:szCs w:val="22"/>
                </w:rPr>
                <w:t>14.540</w:t>
              </w:r>
            </w:ins>
          </w:p>
        </w:tc>
        <w:tc>
          <w:tcPr>
            <w:tcW w:w="1000" w:type="pct"/>
            <w:tcBorders>
              <w:top w:val="nil"/>
              <w:left w:val="nil"/>
              <w:bottom w:val="nil"/>
              <w:right w:val="nil"/>
            </w:tcBorders>
          </w:tcPr>
          <w:p w14:paraId="4FE6816A" w14:textId="77777777" w:rsidR="00261081" w:rsidRPr="000A5D4C" w:rsidRDefault="00261081" w:rsidP="000A5D4C">
            <w:pPr>
              <w:autoSpaceDE w:val="0"/>
              <w:autoSpaceDN w:val="0"/>
              <w:adjustRightInd w:val="0"/>
              <w:spacing w:line="240" w:lineRule="auto"/>
              <w:jc w:val="center"/>
              <w:rPr>
                <w:ins w:id="5115" w:author="Guo, Shicheng" w:date="2020-02-11T14:36:00Z"/>
                <w:rFonts w:ascii="Arial" w:hAnsi="Arial" w:cs="Arial"/>
                <w:sz w:val="22"/>
                <w:szCs w:val="22"/>
              </w:rPr>
            </w:pPr>
            <w:ins w:id="5116" w:author="Guo, Shicheng" w:date="2020-02-11T14:36:00Z">
              <w:r w:rsidRPr="000A5D4C">
                <w:rPr>
                  <w:rFonts w:ascii="Arial" w:hAnsi="Arial" w:cs="Arial"/>
                  <w:sz w:val="22"/>
                  <w:szCs w:val="22"/>
                </w:rPr>
                <w:t>1.286</w:t>
              </w:r>
            </w:ins>
          </w:p>
        </w:tc>
        <w:tc>
          <w:tcPr>
            <w:tcW w:w="1000" w:type="pct"/>
            <w:tcBorders>
              <w:top w:val="nil"/>
              <w:left w:val="nil"/>
              <w:bottom w:val="nil"/>
              <w:right w:val="nil"/>
            </w:tcBorders>
          </w:tcPr>
          <w:p w14:paraId="58FFADBA" w14:textId="77777777" w:rsidR="00261081" w:rsidRPr="000A5D4C" w:rsidRDefault="00261081" w:rsidP="000A5D4C">
            <w:pPr>
              <w:autoSpaceDE w:val="0"/>
              <w:autoSpaceDN w:val="0"/>
              <w:adjustRightInd w:val="0"/>
              <w:spacing w:line="240" w:lineRule="auto"/>
              <w:jc w:val="center"/>
              <w:rPr>
                <w:ins w:id="5117" w:author="Guo, Shicheng" w:date="2020-02-11T14:36:00Z"/>
                <w:rFonts w:ascii="Arial" w:hAnsi="Arial" w:cs="Arial"/>
                <w:sz w:val="22"/>
                <w:szCs w:val="22"/>
              </w:rPr>
            </w:pPr>
            <w:ins w:id="5118" w:author="Guo, Shicheng" w:date="2020-02-11T14:36:00Z">
              <w:r w:rsidRPr="000A5D4C">
                <w:rPr>
                  <w:rFonts w:ascii="Arial" w:hAnsi="Arial" w:cs="Arial"/>
                  <w:sz w:val="22"/>
                  <w:szCs w:val="22"/>
                </w:rPr>
                <w:t>&gt;100</w:t>
              </w:r>
            </w:ins>
          </w:p>
        </w:tc>
        <w:tc>
          <w:tcPr>
            <w:tcW w:w="1000" w:type="pct"/>
            <w:tcBorders>
              <w:top w:val="nil"/>
              <w:left w:val="nil"/>
              <w:bottom w:val="nil"/>
              <w:right w:val="nil"/>
            </w:tcBorders>
          </w:tcPr>
          <w:p w14:paraId="63B899D3" w14:textId="77777777" w:rsidR="00261081" w:rsidRPr="000A5D4C" w:rsidRDefault="00261081" w:rsidP="000A5D4C">
            <w:pPr>
              <w:autoSpaceDE w:val="0"/>
              <w:autoSpaceDN w:val="0"/>
              <w:adjustRightInd w:val="0"/>
              <w:spacing w:line="240" w:lineRule="auto"/>
              <w:jc w:val="center"/>
              <w:rPr>
                <w:ins w:id="5119" w:author="Guo, Shicheng" w:date="2020-02-11T14:36:00Z"/>
                <w:rFonts w:ascii="Arial" w:hAnsi="Arial" w:cs="Arial"/>
                <w:sz w:val="22"/>
                <w:szCs w:val="22"/>
              </w:rPr>
            </w:pPr>
            <w:ins w:id="5120" w:author="Guo, Shicheng" w:date="2020-02-11T14:36:00Z">
              <w:r w:rsidRPr="000A5D4C">
                <w:rPr>
                  <w:rFonts w:ascii="Arial" w:hAnsi="Arial" w:cs="Arial"/>
                  <w:sz w:val="22"/>
                  <w:szCs w:val="22"/>
                </w:rPr>
                <w:t>0.031</w:t>
              </w:r>
            </w:ins>
          </w:p>
        </w:tc>
      </w:tr>
      <w:tr w:rsidR="00261081" w:rsidRPr="000A5D4C" w14:paraId="09D27669" w14:textId="77777777" w:rsidTr="000A5D4C">
        <w:trPr>
          <w:ins w:id="5121" w:author="Guo, Shicheng" w:date="2020-02-11T14:36:00Z"/>
        </w:trPr>
        <w:tc>
          <w:tcPr>
            <w:tcW w:w="1000" w:type="pct"/>
            <w:tcBorders>
              <w:top w:val="nil"/>
              <w:left w:val="nil"/>
              <w:bottom w:val="nil"/>
              <w:right w:val="nil"/>
            </w:tcBorders>
          </w:tcPr>
          <w:p w14:paraId="5468F97D" w14:textId="77777777" w:rsidR="00261081" w:rsidRPr="000A5D4C" w:rsidRDefault="00261081" w:rsidP="000A5D4C">
            <w:pPr>
              <w:autoSpaceDE w:val="0"/>
              <w:autoSpaceDN w:val="0"/>
              <w:adjustRightInd w:val="0"/>
              <w:spacing w:line="240" w:lineRule="auto"/>
              <w:rPr>
                <w:ins w:id="5122" w:author="Guo, Shicheng" w:date="2020-02-11T14:36:00Z"/>
                <w:rFonts w:ascii="Arial" w:hAnsi="Arial" w:cs="Arial"/>
                <w:sz w:val="22"/>
                <w:szCs w:val="22"/>
              </w:rPr>
            </w:pPr>
            <w:ins w:id="5123" w:author="Guo, Shicheng" w:date="2020-02-11T14:36:00Z">
              <w:r w:rsidRPr="000A5D4C">
                <w:rPr>
                  <w:rFonts w:ascii="Arial" w:hAnsi="Arial" w:cs="Arial"/>
                  <w:sz w:val="22"/>
                  <w:szCs w:val="22"/>
                </w:rPr>
                <w:t>Stage I</w:t>
              </w:r>
            </w:ins>
          </w:p>
        </w:tc>
        <w:tc>
          <w:tcPr>
            <w:tcW w:w="1000" w:type="pct"/>
            <w:tcBorders>
              <w:top w:val="nil"/>
              <w:left w:val="nil"/>
              <w:bottom w:val="nil"/>
              <w:right w:val="nil"/>
            </w:tcBorders>
          </w:tcPr>
          <w:p w14:paraId="5A3823B9" w14:textId="77777777" w:rsidR="00261081" w:rsidRPr="000A5D4C" w:rsidRDefault="00261081" w:rsidP="000A5D4C">
            <w:pPr>
              <w:autoSpaceDE w:val="0"/>
              <w:autoSpaceDN w:val="0"/>
              <w:adjustRightInd w:val="0"/>
              <w:spacing w:line="240" w:lineRule="auto"/>
              <w:jc w:val="center"/>
              <w:rPr>
                <w:ins w:id="5124" w:author="Guo, Shicheng" w:date="2020-02-11T14:36:00Z"/>
                <w:rFonts w:ascii="Arial" w:hAnsi="Arial" w:cs="Arial"/>
                <w:sz w:val="22"/>
                <w:szCs w:val="22"/>
              </w:rPr>
            </w:pPr>
            <w:ins w:id="5125" w:author="Guo, Shicheng" w:date="2020-02-11T14:36:00Z">
              <w:r w:rsidRPr="000A5D4C">
                <w:rPr>
                  <w:rFonts w:ascii="Arial" w:hAnsi="Arial" w:cs="Arial"/>
                  <w:sz w:val="22"/>
                  <w:szCs w:val="22"/>
                </w:rPr>
                <w:t>Ref.</w:t>
              </w:r>
            </w:ins>
          </w:p>
        </w:tc>
        <w:tc>
          <w:tcPr>
            <w:tcW w:w="1000" w:type="pct"/>
            <w:tcBorders>
              <w:top w:val="nil"/>
              <w:left w:val="nil"/>
              <w:bottom w:val="nil"/>
              <w:right w:val="nil"/>
            </w:tcBorders>
          </w:tcPr>
          <w:p w14:paraId="36BF5EF4" w14:textId="77777777" w:rsidR="00261081" w:rsidRPr="000A5D4C" w:rsidRDefault="00261081" w:rsidP="000A5D4C">
            <w:pPr>
              <w:autoSpaceDE w:val="0"/>
              <w:autoSpaceDN w:val="0"/>
              <w:adjustRightInd w:val="0"/>
              <w:spacing w:line="240" w:lineRule="auto"/>
              <w:jc w:val="center"/>
              <w:rPr>
                <w:ins w:id="5126" w:author="Guo, Shicheng" w:date="2020-02-11T14:36:00Z"/>
                <w:rFonts w:ascii="Arial" w:hAnsi="Arial" w:cs="Arial"/>
                <w:sz w:val="22"/>
                <w:szCs w:val="22"/>
              </w:rPr>
            </w:pPr>
            <w:ins w:id="5127" w:author="Guo, Shicheng" w:date="2020-02-11T14:36:00Z">
              <w:r w:rsidRPr="000A5D4C">
                <w:rPr>
                  <w:rFonts w:ascii="Arial" w:hAnsi="Arial" w:cs="Arial"/>
                  <w:sz w:val="22"/>
                  <w:szCs w:val="22"/>
                </w:rPr>
                <w:t>-</w:t>
              </w:r>
            </w:ins>
          </w:p>
        </w:tc>
        <w:tc>
          <w:tcPr>
            <w:tcW w:w="1000" w:type="pct"/>
            <w:tcBorders>
              <w:top w:val="nil"/>
              <w:left w:val="nil"/>
              <w:bottom w:val="nil"/>
              <w:right w:val="nil"/>
            </w:tcBorders>
          </w:tcPr>
          <w:p w14:paraId="66AA7BF2" w14:textId="77777777" w:rsidR="00261081" w:rsidRPr="000A5D4C" w:rsidRDefault="00261081" w:rsidP="000A5D4C">
            <w:pPr>
              <w:autoSpaceDE w:val="0"/>
              <w:autoSpaceDN w:val="0"/>
              <w:adjustRightInd w:val="0"/>
              <w:spacing w:line="240" w:lineRule="auto"/>
              <w:jc w:val="center"/>
              <w:rPr>
                <w:ins w:id="5128" w:author="Guo, Shicheng" w:date="2020-02-11T14:36:00Z"/>
                <w:rFonts w:ascii="Arial" w:hAnsi="Arial" w:cs="Arial"/>
                <w:sz w:val="22"/>
                <w:szCs w:val="22"/>
              </w:rPr>
            </w:pPr>
            <w:ins w:id="5129" w:author="Guo, Shicheng" w:date="2020-02-11T14:36:00Z">
              <w:r w:rsidRPr="000A5D4C">
                <w:rPr>
                  <w:rFonts w:ascii="Arial" w:hAnsi="Arial" w:cs="Arial"/>
                  <w:sz w:val="22"/>
                  <w:szCs w:val="22"/>
                </w:rPr>
                <w:t>-</w:t>
              </w:r>
            </w:ins>
          </w:p>
        </w:tc>
        <w:tc>
          <w:tcPr>
            <w:tcW w:w="1000" w:type="pct"/>
            <w:tcBorders>
              <w:top w:val="nil"/>
              <w:left w:val="nil"/>
              <w:bottom w:val="nil"/>
              <w:right w:val="nil"/>
            </w:tcBorders>
          </w:tcPr>
          <w:p w14:paraId="3561F3CB" w14:textId="77777777" w:rsidR="00261081" w:rsidRPr="000A5D4C" w:rsidRDefault="00261081" w:rsidP="000A5D4C">
            <w:pPr>
              <w:autoSpaceDE w:val="0"/>
              <w:autoSpaceDN w:val="0"/>
              <w:adjustRightInd w:val="0"/>
              <w:spacing w:line="240" w:lineRule="auto"/>
              <w:jc w:val="center"/>
              <w:rPr>
                <w:ins w:id="5130" w:author="Guo, Shicheng" w:date="2020-02-11T14:36:00Z"/>
                <w:rFonts w:ascii="Arial" w:hAnsi="Arial" w:cs="Arial"/>
                <w:sz w:val="22"/>
                <w:szCs w:val="22"/>
              </w:rPr>
            </w:pPr>
            <w:ins w:id="5131" w:author="Guo, Shicheng" w:date="2020-02-11T14:36:00Z">
              <w:r w:rsidRPr="000A5D4C">
                <w:rPr>
                  <w:rFonts w:ascii="Arial" w:hAnsi="Arial" w:cs="Arial"/>
                  <w:sz w:val="22"/>
                  <w:szCs w:val="22"/>
                </w:rPr>
                <w:t>-</w:t>
              </w:r>
            </w:ins>
          </w:p>
        </w:tc>
      </w:tr>
      <w:tr w:rsidR="00261081" w:rsidRPr="000A5D4C" w14:paraId="758C752C" w14:textId="77777777" w:rsidTr="000A5D4C">
        <w:trPr>
          <w:ins w:id="5132" w:author="Guo, Shicheng" w:date="2020-02-11T14:36:00Z"/>
        </w:trPr>
        <w:tc>
          <w:tcPr>
            <w:tcW w:w="1000" w:type="pct"/>
            <w:tcBorders>
              <w:top w:val="nil"/>
              <w:left w:val="nil"/>
              <w:bottom w:val="nil"/>
              <w:right w:val="nil"/>
            </w:tcBorders>
          </w:tcPr>
          <w:p w14:paraId="6A154E71" w14:textId="77777777" w:rsidR="00261081" w:rsidRPr="000A5D4C" w:rsidRDefault="00261081" w:rsidP="000A5D4C">
            <w:pPr>
              <w:autoSpaceDE w:val="0"/>
              <w:autoSpaceDN w:val="0"/>
              <w:adjustRightInd w:val="0"/>
              <w:spacing w:line="240" w:lineRule="auto"/>
              <w:rPr>
                <w:ins w:id="5133" w:author="Guo, Shicheng" w:date="2020-02-11T14:36:00Z"/>
                <w:rFonts w:ascii="Arial" w:hAnsi="Arial" w:cs="Arial"/>
                <w:sz w:val="22"/>
                <w:szCs w:val="22"/>
              </w:rPr>
            </w:pPr>
            <w:ins w:id="5134" w:author="Guo, Shicheng" w:date="2020-02-11T14:36:00Z">
              <w:r w:rsidRPr="000A5D4C">
                <w:rPr>
                  <w:rFonts w:ascii="Arial" w:hAnsi="Arial" w:cs="Arial"/>
                  <w:sz w:val="22"/>
                  <w:szCs w:val="22"/>
                </w:rPr>
                <w:t>Stage II</w:t>
              </w:r>
            </w:ins>
          </w:p>
        </w:tc>
        <w:tc>
          <w:tcPr>
            <w:tcW w:w="1000" w:type="pct"/>
            <w:tcBorders>
              <w:top w:val="nil"/>
              <w:left w:val="nil"/>
              <w:bottom w:val="nil"/>
              <w:right w:val="nil"/>
            </w:tcBorders>
          </w:tcPr>
          <w:p w14:paraId="4E6F3D03" w14:textId="77777777" w:rsidR="00261081" w:rsidRPr="000A5D4C" w:rsidRDefault="00261081" w:rsidP="000A5D4C">
            <w:pPr>
              <w:autoSpaceDE w:val="0"/>
              <w:autoSpaceDN w:val="0"/>
              <w:adjustRightInd w:val="0"/>
              <w:spacing w:line="240" w:lineRule="auto"/>
              <w:jc w:val="center"/>
              <w:rPr>
                <w:ins w:id="5135" w:author="Guo, Shicheng" w:date="2020-02-11T14:36:00Z"/>
                <w:rFonts w:ascii="Arial" w:hAnsi="Arial" w:cs="Arial"/>
                <w:sz w:val="22"/>
                <w:szCs w:val="22"/>
              </w:rPr>
            </w:pPr>
            <w:ins w:id="5136" w:author="Guo, Shicheng" w:date="2020-02-11T14:36:00Z">
              <w:r w:rsidRPr="000A5D4C">
                <w:rPr>
                  <w:rFonts w:ascii="Arial" w:hAnsi="Arial" w:cs="Arial"/>
                  <w:sz w:val="22"/>
                  <w:szCs w:val="22"/>
                </w:rPr>
                <w:t>6.304</w:t>
              </w:r>
            </w:ins>
          </w:p>
        </w:tc>
        <w:tc>
          <w:tcPr>
            <w:tcW w:w="1000" w:type="pct"/>
            <w:tcBorders>
              <w:top w:val="nil"/>
              <w:left w:val="nil"/>
              <w:bottom w:val="nil"/>
              <w:right w:val="nil"/>
            </w:tcBorders>
          </w:tcPr>
          <w:p w14:paraId="1C846E83" w14:textId="77777777" w:rsidR="00261081" w:rsidRPr="000A5D4C" w:rsidRDefault="00261081" w:rsidP="000A5D4C">
            <w:pPr>
              <w:autoSpaceDE w:val="0"/>
              <w:autoSpaceDN w:val="0"/>
              <w:adjustRightInd w:val="0"/>
              <w:spacing w:line="240" w:lineRule="auto"/>
              <w:jc w:val="center"/>
              <w:rPr>
                <w:ins w:id="5137" w:author="Guo, Shicheng" w:date="2020-02-11T14:36:00Z"/>
                <w:rFonts w:ascii="Arial" w:hAnsi="Arial" w:cs="Arial"/>
                <w:sz w:val="22"/>
                <w:szCs w:val="22"/>
              </w:rPr>
            </w:pPr>
            <w:ins w:id="5138" w:author="Guo, Shicheng" w:date="2020-02-11T14:36:00Z">
              <w:r w:rsidRPr="000A5D4C">
                <w:rPr>
                  <w:rFonts w:ascii="Arial" w:hAnsi="Arial" w:cs="Arial"/>
                  <w:sz w:val="22"/>
                  <w:szCs w:val="22"/>
                </w:rPr>
                <w:t>0.738</w:t>
              </w:r>
            </w:ins>
          </w:p>
        </w:tc>
        <w:tc>
          <w:tcPr>
            <w:tcW w:w="1000" w:type="pct"/>
            <w:tcBorders>
              <w:top w:val="nil"/>
              <w:left w:val="nil"/>
              <w:bottom w:val="nil"/>
              <w:right w:val="nil"/>
            </w:tcBorders>
          </w:tcPr>
          <w:p w14:paraId="1F9069F0" w14:textId="77777777" w:rsidR="00261081" w:rsidRPr="000A5D4C" w:rsidRDefault="00261081" w:rsidP="000A5D4C">
            <w:pPr>
              <w:autoSpaceDE w:val="0"/>
              <w:autoSpaceDN w:val="0"/>
              <w:adjustRightInd w:val="0"/>
              <w:spacing w:line="240" w:lineRule="auto"/>
              <w:jc w:val="center"/>
              <w:rPr>
                <w:ins w:id="5139" w:author="Guo, Shicheng" w:date="2020-02-11T14:36:00Z"/>
                <w:rFonts w:ascii="Arial" w:hAnsi="Arial" w:cs="Arial"/>
                <w:sz w:val="22"/>
                <w:szCs w:val="22"/>
              </w:rPr>
            </w:pPr>
            <w:ins w:id="5140" w:author="Guo, Shicheng" w:date="2020-02-11T14:36:00Z">
              <w:r w:rsidRPr="000A5D4C">
                <w:rPr>
                  <w:rFonts w:ascii="Arial" w:hAnsi="Arial" w:cs="Arial"/>
                  <w:sz w:val="22"/>
                  <w:szCs w:val="22"/>
                </w:rPr>
                <w:t>53.849</w:t>
              </w:r>
            </w:ins>
          </w:p>
        </w:tc>
        <w:tc>
          <w:tcPr>
            <w:tcW w:w="1000" w:type="pct"/>
            <w:tcBorders>
              <w:top w:val="nil"/>
              <w:left w:val="nil"/>
              <w:bottom w:val="nil"/>
              <w:right w:val="nil"/>
            </w:tcBorders>
          </w:tcPr>
          <w:p w14:paraId="023CE792" w14:textId="77777777" w:rsidR="00261081" w:rsidRPr="000A5D4C" w:rsidRDefault="00261081" w:rsidP="000A5D4C">
            <w:pPr>
              <w:autoSpaceDE w:val="0"/>
              <w:autoSpaceDN w:val="0"/>
              <w:adjustRightInd w:val="0"/>
              <w:spacing w:line="240" w:lineRule="auto"/>
              <w:jc w:val="center"/>
              <w:rPr>
                <w:ins w:id="5141" w:author="Guo, Shicheng" w:date="2020-02-11T14:36:00Z"/>
                <w:rFonts w:ascii="Arial" w:hAnsi="Arial" w:cs="Arial"/>
                <w:sz w:val="22"/>
                <w:szCs w:val="22"/>
              </w:rPr>
            </w:pPr>
            <w:ins w:id="5142" w:author="Guo, Shicheng" w:date="2020-02-11T14:36:00Z">
              <w:r w:rsidRPr="000A5D4C">
                <w:rPr>
                  <w:rFonts w:ascii="Arial" w:hAnsi="Arial" w:cs="Arial"/>
                  <w:sz w:val="22"/>
                  <w:szCs w:val="22"/>
                </w:rPr>
                <w:t>0.093</w:t>
              </w:r>
            </w:ins>
          </w:p>
        </w:tc>
      </w:tr>
      <w:tr w:rsidR="00261081" w:rsidRPr="000A5D4C" w14:paraId="5E112457" w14:textId="77777777" w:rsidTr="000A5D4C">
        <w:trPr>
          <w:ins w:id="5143" w:author="Guo, Shicheng" w:date="2020-02-11T14:36:00Z"/>
        </w:trPr>
        <w:tc>
          <w:tcPr>
            <w:tcW w:w="1000" w:type="pct"/>
            <w:tcBorders>
              <w:top w:val="nil"/>
              <w:left w:val="nil"/>
              <w:bottom w:val="nil"/>
              <w:right w:val="nil"/>
            </w:tcBorders>
          </w:tcPr>
          <w:p w14:paraId="28780E7A" w14:textId="77777777" w:rsidR="00261081" w:rsidRPr="000A5D4C" w:rsidRDefault="00261081" w:rsidP="000A5D4C">
            <w:pPr>
              <w:autoSpaceDE w:val="0"/>
              <w:autoSpaceDN w:val="0"/>
              <w:adjustRightInd w:val="0"/>
              <w:spacing w:line="240" w:lineRule="auto"/>
              <w:rPr>
                <w:ins w:id="5144" w:author="Guo, Shicheng" w:date="2020-02-11T14:36:00Z"/>
                <w:rFonts w:ascii="Arial" w:hAnsi="Arial" w:cs="Arial"/>
                <w:sz w:val="22"/>
                <w:szCs w:val="22"/>
              </w:rPr>
            </w:pPr>
            <w:ins w:id="5145" w:author="Guo, Shicheng" w:date="2020-02-11T14:36:00Z">
              <w:r w:rsidRPr="000A5D4C">
                <w:rPr>
                  <w:rFonts w:ascii="Arial" w:hAnsi="Arial" w:cs="Arial"/>
                  <w:sz w:val="22"/>
                  <w:szCs w:val="22"/>
                </w:rPr>
                <w:t>Stage III</w:t>
              </w:r>
            </w:ins>
          </w:p>
        </w:tc>
        <w:tc>
          <w:tcPr>
            <w:tcW w:w="1000" w:type="pct"/>
            <w:tcBorders>
              <w:top w:val="nil"/>
              <w:left w:val="nil"/>
              <w:bottom w:val="nil"/>
              <w:right w:val="nil"/>
            </w:tcBorders>
          </w:tcPr>
          <w:p w14:paraId="20D021AF" w14:textId="77777777" w:rsidR="00261081" w:rsidRPr="000A5D4C" w:rsidRDefault="00261081" w:rsidP="000A5D4C">
            <w:pPr>
              <w:autoSpaceDE w:val="0"/>
              <w:autoSpaceDN w:val="0"/>
              <w:adjustRightInd w:val="0"/>
              <w:spacing w:line="240" w:lineRule="auto"/>
              <w:jc w:val="center"/>
              <w:rPr>
                <w:ins w:id="5146" w:author="Guo, Shicheng" w:date="2020-02-11T14:36:00Z"/>
                <w:rFonts w:ascii="Arial" w:hAnsi="Arial" w:cs="Arial"/>
                <w:sz w:val="22"/>
                <w:szCs w:val="22"/>
              </w:rPr>
            </w:pPr>
            <w:ins w:id="5147" w:author="Guo, Shicheng" w:date="2020-02-11T14:36:00Z">
              <w:r w:rsidRPr="000A5D4C">
                <w:rPr>
                  <w:rFonts w:ascii="Arial" w:hAnsi="Arial" w:cs="Arial"/>
                  <w:sz w:val="22"/>
                  <w:szCs w:val="22"/>
                </w:rPr>
                <w:t>11.326</w:t>
              </w:r>
            </w:ins>
          </w:p>
        </w:tc>
        <w:tc>
          <w:tcPr>
            <w:tcW w:w="1000" w:type="pct"/>
            <w:tcBorders>
              <w:top w:val="nil"/>
              <w:left w:val="nil"/>
              <w:bottom w:val="nil"/>
              <w:right w:val="nil"/>
            </w:tcBorders>
          </w:tcPr>
          <w:p w14:paraId="6BA8F55D" w14:textId="77777777" w:rsidR="00261081" w:rsidRPr="000A5D4C" w:rsidRDefault="00261081" w:rsidP="000A5D4C">
            <w:pPr>
              <w:autoSpaceDE w:val="0"/>
              <w:autoSpaceDN w:val="0"/>
              <w:adjustRightInd w:val="0"/>
              <w:spacing w:line="240" w:lineRule="auto"/>
              <w:jc w:val="center"/>
              <w:rPr>
                <w:ins w:id="5148" w:author="Guo, Shicheng" w:date="2020-02-11T14:36:00Z"/>
                <w:rFonts w:ascii="Arial" w:hAnsi="Arial" w:cs="Arial"/>
                <w:sz w:val="22"/>
                <w:szCs w:val="22"/>
              </w:rPr>
            </w:pPr>
            <w:ins w:id="5149" w:author="Guo, Shicheng" w:date="2020-02-11T14:36:00Z">
              <w:r w:rsidRPr="000A5D4C">
                <w:rPr>
                  <w:rFonts w:ascii="Arial" w:hAnsi="Arial" w:cs="Arial"/>
                  <w:sz w:val="22"/>
                  <w:szCs w:val="22"/>
                </w:rPr>
                <w:t>1.883</w:t>
              </w:r>
            </w:ins>
          </w:p>
        </w:tc>
        <w:tc>
          <w:tcPr>
            <w:tcW w:w="1000" w:type="pct"/>
            <w:tcBorders>
              <w:top w:val="nil"/>
              <w:left w:val="nil"/>
              <w:bottom w:val="nil"/>
              <w:right w:val="nil"/>
            </w:tcBorders>
          </w:tcPr>
          <w:p w14:paraId="4BD9D2DE" w14:textId="77777777" w:rsidR="00261081" w:rsidRPr="000A5D4C" w:rsidRDefault="00261081" w:rsidP="000A5D4C">
            <w:pPr>
              <w:autoSpaceDE w:val="0"/>
              <w:autoSpaceDN w:val="0"/>
              <w:adjustRightInd w:val="0"/>
              <w:spacing w:line="240" w:lineRule="auto"/>
              <w:jc w:val="center"/>
              <w:rPr>
                <w:ins w:id="5150" w:author="Guo, Shicheng" w:date="2020-02-11T14:36:00Z"/>
                <w:rFonts w:ascii="Arial" w:hAnsi="Arial" w:cs="Arial"/>
                <w:sz w:val="22"/>
                <w:szCs w:val="22"/>
              </w:rPr>
            </w:pPr>
            <w:ins w:id="5151" w:author="Guo, Shicheng" w:date="2020-02-11T14:36:00Z">
              <w:r w:rsidRPr="000A5D4C">
                <w:rPr>
                  <w:rFonts w:ascii="Arial" w:hAnsi="Arial" w:cs="Arial"/>
                  <w:sz w:val="22"/>
                  <w:szCs w:val="22"/>
                </w:rPr>
                <w:t>68.117</w:t>
              </w:r>
            </w:ins>
          </w:p>
        </w:tc>
        <w:tc>
          <w:tcPr>
            <w:tcW w:w="1000" w:type="pct"/>
            <w:tcBorders>
              <w:top w:val="nil"/>
              <w:left w:val="nil"/>
              <w:bottom w:val="nil"/>
              <w:right w:val="nil"/>
            </w:tcBorders>
          </w:tcPr>
          <w:p w14:paraId="7E7B5FA4" w14:textId="77777777" w:rsidR="00261081" w:rsidRPr="000A5D4C" w:rsidRDefault="00261081" w:rsidP="000A5D4C">
            <w:pPr>
              <w:autoSpaceDE w:val="0"/>
              <w:autoSpaceDN w:val="0"/>
              <w:adjustRightInd w:val="0"/>
              <w:spacing w:line="240" w:lineRule="auto"/>
              <w:jc w:val="center"/>
              <w:rPr>
                <w:ins w:id="5152" w:author="Guo, Shicheng" w:date="2020-02-11T14:36:00Z"/>
                <w:rFonts w:ascii="Arial" w:hAnsi="Arial" w:cs="Arial"/>
                <w:sz w:val="22"/>
                <w:szCs w:val="22"/>
              </w:rPr>
            </w:pPr>
            <w:ins w:id="5153" w:author="Guo, Shicheng" w:date="2020-02-11T14:36:00Z">
              <w:r w:rsidRPr="000A5D4C">
                <w:rPr>
                  <w:rFonts w:ascii="Arial" w:hAnsi="Arial" w:cs="Arial"/>
                  <w:sz w:val="22"/>
                  <w:szCs w:val="22"/>
                </w:rPr>
                <w:t>0.008</w:t>
              </w:r>
            </w:ins>
          </w:p>
        </w:tc>
      </w:tr>
      <w:tr w:rsidR="00261081" w:rsidRPr="000A5D4C" w14:paraId="7994B4BC" w14:textId="77777777" w:rsidTr="000A5D4C">
        <w:trPr>
          <w:ins w:id="5154" w:author="Guo, Shicheng" w:date="2020-02-11T14:36:00Z"/>
        </w:trPr>
        <w:tc>
          <w:tcPr>
            <w:tcW w:w="1000" w:type="pct"/>
            <w:tcBorders>
              <w:top w:val="nil"/>
              <w:left w:val="nil"/>
              <w:bottom w:val="nil"/>
              <w:right w:val="nil"/>
            </w:tcBorders>
          </w:tcPr>
          <w:p w14:paraId="52AC10EB" w14:textId="77777777" w:rsidR="00261081" w:rsidRPr="000A5D4C" w:rsidRDefault="00261081" w:rsidP="000A5D4C">
            <w:pPr>
              <w:autoSpaceDE w:val="0"/>
              <w:autoSpaceDN w:val="0"/>
              <w:adjustRightInd w:val="0"/>
              <w:spacing w:line="240" w:lineRule="auto"/>
              <w:rPr>
                <w:ins w:id="5155" w:author="Guo, Shicheng" w:date="2020-02-11T14:36:00Z"/>
                <w:rFonts w:ascii="Arial" w:hAnsi="Arial" w:cs="Arial"/>
                <w:sz w:val="22"/>
                <w:szCs w:val="22"/>
              </w:rPr>
            </w:pPr>
            <w:ins w:id="5156" w:author="Guo, Shicheng" w:date="2020-02-11T14:36:00Z">
              <w:r w:rsidRPr="000A5D4C">
                <w:rPr>
                  <w:rFonts w:ascii="Arial" w:hAnsi="Arial" w:cs="Arial"/>
                  <w:sz w:val="22"/>
                  <w:szCs w:val="22"/>
                </w:rPr>
                <w:t>Stage IV</w:t>
              </w:r>
            </w:ins>
          </w:p>
        </w:tc>
        <w:tc>
          <w:tcPr>
            <w:tcW w:w="1000" w:type="pct"/>
            <w:tcBorders>
              <w:top w:val="nil"/>
              <w:left w:val="nil"/>
              <w:bottom w:val="nil"/>
              <w:right w:val="nil"/>
            </w:tcBorders>
          </w:tcPr>
          <w:p w14:paraId="2E11F61E" w14:textId="77777777" w:rsidR="00261081" w:rsidRPr="000A5D4C" w:rsidRDefault="00261081" w:rsidP="000A5D4C">
            <w:pPr>
              <w:autoSpaceDE w:val="0"/>
              <w:autoSpaceDN w:val="0"/>
              <w:adjustRightInd w:val="0"/>
              <w:spacing w:line="240" w:lineRule="auto"/>
              <w:jc w:val="center"/>
              <w:rPr>
                <w:ins w:id="5157" w:author="Guo, Shicheng" w:date="2020-02-11T14:36:00Z"/>
                <w:rFonts w:ascii="Arial" w:hAnsi="Arial" w:cs="Arial"/>
                <w:sz w:val="22"/>
                <w:szCs w:val="22"/>
              </w:rPr>
            </w:pPr>
            <w:ins w:id="5158" w:author="Guo, Shicheng" w:date="2020-02-11T14:36:00Z">
              <w:r w:rsidRPr="000A5D4C">
                <w:rPr>
                  <w:rFonts w:ascii="Arial" w:hAnsi="Arial" w:cs="Arial"/>
                  <w:sz w:val="22"/>
                  <w:szCs w:val="22"/>
                </w:rPr>
                <w:t>41.385</w:t>
              </w:r>
            </w:ins>
          </w:p>
        </w:tc>
        <w:tc>
          <w:tcPr>
            <w:tcW w:w="1000" w:type="pct"/>
            <w:tcBorders>
              <w:top w:val="nil"/>
              <w:left w:val="nil"/>
              <w:bottom w:val="nil"/>
              <w:right w:val="nil"/>
            </w:tcBorders>
          </w:tcPr>
          <w:p w14:paraId="021BA236" w14:textId="77777777" w:rsidR="00261081" w:rsidRPr="000A5D4C" w:rsidRDefault="00261081" w:rsidP="000A5D4C">
            <w:pPr>
              <w:autoSpaceDE w:val="0"/>
              <w:autoSpaceDN w:val="0"/>
              <w:adjustRightInd w:val="0"/>
              <w:spacing w:line="240" w:lineRule="auto"/>
              <w:jc w:val="center"/>
              <w:rPr>
                <w:ins w:id="5159" w:author="Guo, Shicheng" w:date="2020-02-11T14:36:00Z"/>
                <w:rFonts w:ascii="Arial" w:hAnsi="Arial" w:cs="Arial"/>
                <w:sz w:val="22"/>
                <w:szCs w:val="22"/>
              </w:rPr>
            </w:pPr>
            <w:ins w:id="5160" w:author="Guo, Shicheng" w:date="2020-02-11T14:36:00Z">
              <w:r w:rsidRPr="000A5D4C">
                <w:rPr>
                  <w:rFonts w:ascii="Arial" w:hAnsi="Arial" w:cs="Arial"/>
                  <w:sz w:val="22"/>
                  <w:szCs w:val="22"/>
                </w:rPr>
                <w:t>5.495</w:t>
              </w:r>
            </w:ins>
          </w:p>
        </w:tc>
        <w:tc>
          <w:tcPr>
            <w:tcW w:w="1000" w:type="pct"/>
            <w:tcBorders>
              <w:top w:val="nil"/>
              <w:left w:val="nil"/>
              <w:bottom w:val="nil"/>
              <w:right w:val="nil"/>
            </w:tcBorders>
          </w:tcPr>
          <w:p w14:paraId="792AA5C4" w14:textId="77777777" w:rsidR="00261081" w:rsidRPr="000A5D4C" w:rsidRDefault="00261081" w:rsidP="000A5D4C">
            <w:pPr>
              <w:autoSpaceDE w:val="0"/>
              <w:autoSpaceDN w:val="0"/>
              <w:adjustRightInd w:val="0"/>
              <w:spacing w:line="240" w:lineRule="auto"/>
              <w:jc w:val="center"/>
              <w:rPr>
                <w:ins w:id="5161" w:author="Guo, Shicheng" w:date="2020-02-11T14:36:00Z"/>
                <w:rFonts w:ascii="Arial" w:hAnsi="Arial" w:cs="Arial"/>
                <w:sz w:val="22"/>
                <w:szCs w:val="22"/>
              </w:rPr>
            </w:pPr>
            <w:ins w:id="5162" w:author="Guo, Shicheng" w:date="2020-02-11T14:36:00Z">
              <w:r w:rsidRPr="000A5D4C">
                <w:rPr>
                  <w:rFonts w:ascii="Arial" w:hAnsi="Arial" w:cs="Arial"/>
                  <w:sz w:val="22"/>
                  <w:szCs w:val="22"/>
                </w:rPr>
                <w:t>&gt;100</w:t>
              </w:r>
            </w:ins>
          </w:p>
        </w:tc>
        <w:tc>
          <w:tcPr>
            <w:tcW w:w="1000" w:type="pct"/>
            <w:tcBorders>
              <w:top w:val="nil"/>
              <w:left w:val="nil"/>
              <w:bottom w:val="nil"/>
              <w:right w:val="nil"/>
            </w:tcBorders>
          </w:tcPr>
          <w:p w14:paraId="74263A3A" w14:textId="77777777" w:rsidR="00261081" w:rsidRPr="000A5D4C" w:rsidRDefault="00261081" w:rsidP="000A5D4C">
            <w:pPr>
              <w:autoSpaceDE w:val="0"/>
              <w:autoSpaceDN w:val="0"/>
              <w:adjustRightInd w:val="0"/>
              <w:spacing w:line="240" w:lineRule="auto"/>
              <w:jc w:val="center"/>
              <w:rPr>
                <w:ins w:id="5163" w:author="Guo, Shicheng" w:date="2020-02-11T14:36:00Z"/>
                <w:rFonts w:ascii="Arial" w:hAnsi="Arial" w:cs="Arial"/>
                <w:sz w:val="22"/>
                <w:szCs w:val="22"/>
              </w:rPr>
            </w:pPr>
            <w:ins w:id="5164" w:author="Guo, Shicheng" w:date="2020-02-11T14:36:00Z">
              <w:r w:rsidRPr="000A5D4C">
                <w:rPr>
                  <w:rFonts w:ascii="Arial" w:hAnsi="Arial" w:cs="Arial"/>
                  <w:sz w:val="22"/>
                  <w:szCs w:val="22"/>
                </w:rPr>
                <w:t>&lt;0.001</w:t>
              </w:r>
            </w:ins>
          </w:p>
        </w:tc>
      </w:tr>
      <w:tr w:rsidR="00261081" w:rsidRPr="000A5D4C" w14:paraId="2EAE7665" w14:textId="77777777" w:rsidTr="000A5D4C">
        <w:trPr>
          <w:ins w:id="5165" w:author="Guo, Shicheng" w:date="2020-02-11T14:36:00Z"/>
        </w:trPr>
        <w:tc>
          <w:tcPr>
            <w:tcW w:w="1000" w:type="pct"/>
            <w:tcBorders>
              <w:top w:val="nil"/>
              <w:left w:val="nil"/>
              <w:bottom w:val="nil"/>
              <w:right w:val="nil"/>
            </w:tcBorders>
          </w:tcPr>
          <w:p w14:paraId="58E67F44" w14:textId="77777777" w:rsidR="00261081" w:rsidRPr="000A5D4C" w:rsidRDefault="00261081" w:rsidP="000A5D4C">
            <w:pPr>
              <w:autoSpaceDE w:val="0"/>
              <w:autoSpaceDN w:val="0"/>
              <w:adjustRightInd w:val="0"/>
              <w:spacing w:line="240" w:lineRule="auto"/>
              <w:rPr>
                <w:ins w:id="5166" w:author="Guo, Shicheng" w:date="2020-02-11T14:36:00Z"/>
                <w:rFonts w:ascii="Arial" w:hAnsi="Arial" w:cs="Arial"/>
                <w:sz w:val="22"/>
                <w:szCs w:val="22"/>
              </w:rPr>
            </w:pPr>
            <w:commentRangeStart w:id="5167"/>
            <w:ins w:id="5168" w:author="Guo, Shicheng" w:date="2020-02-11T14:36:00Z">
              <w:r w:rsidRPr="000A5D4C">
                <w:rPr>
                  <w:rFonts w:ascii="Arial" w:hAnsi="Arial" w:cs="Arial"/>
                  <w:sz w:val="22"/>
                  <w:szCs w:val="22"/>
                </w:rPr>
                <w:t>mate</w:t>
              </w:r>
            </w:ins>
          </w:p>
        </w:tc>
        <w:tc>
          <w:tcPr>
            <w:tcW w:w="1000" w:type="pct"/>
            <w:tcBorders>
              <w:top w:val="nil"/>
              <w:left w:val="nil"/>
              <w:bottom w:val="nil"/>
              <w:right w:val="nil"/>
            </w:tcBorders>
          </w:tcPr>
          <w:p w14:paraId="1DAD2DFE" w14:textId="77777777" w:rsidR="00261081" w:rsidRPr="000A5D4C" w:rsidRDefault="00261081" w:rsidP="000A5D4C">
            <w:pPr>
              <w:autoSpaceDE w:val="0"/>
              <w:autoSpaceDN w:val="0"/>
              <w:adjustRightInd w:val="0"/>
              <w:spacing w:line="240" w:lineRule="auto"/>
              <w:jc w:val="center"/>
              <w:rPr>
                <w:ins w:id="5169" w:author="Guo, Shicheng" w:date="2020-02-11T14:36:00Z"/>
                <w:rFonts w:ascii="Arial" w:hAnsi="Arial" w:cs="Arial"/>
                <w:sz w:val="22"/>
                <w:szCs w:val="22"/>
              </w:rPr>
            </w:pPr>
            <w:ins w:id="5170" w:author="Guo, Shicheng" w:date="2020-02-11T14:36:00Z">
              <w:r w:rsidRPr="000A5D4C">
                <w:rPr>
                  <w:rFonts w:ascii="Arial" w:hAnsi="Arial" w:cs="Arial"/>
                  <w:sz w:val="22"/>
                  <w:szCs w:val="22"/>
                </w:rPr>
                <w:t>1.109</w:t>
              </w:r>
            </w:ins>
          </w:p>
        </w:tc>
        <w:tc>
          <w:tcPr>
            <w:tcW w:w="1000" w:type="pct"/>
            <w:tcBorders>
              <w:top w:val="nil"/>
              <w:left w:val="nil"/>
              <w:bottom w:val="nil"/>
              <w:right w:val="nil"/>
            </w:tcBorders>
          </w:tcPr>
          <w:p w14:paraId="17CA3E65" w14:textId="77777777" w:rsidR="00261081" w:rsidRPr="000A5D4C" w:rsidRDefault="00261081" w:rsidP="000A5D4C">
            <w:pPr>
              <w:autoSpaceDE w:val="0"/>
              <w:autoSpaceDN w:val="0"/>
              <w:adjustRightInd w:val="0"/>
              <w:spacing w:line="240" w:lineRule="auto"/>
              <w:jc w:val="center"/>
              <w:rPr>
                <w:ins w:id="5171" w:author="Guo, Shicheng" w:date="2020-02-11T14:36:00Z"/>
                <w:rFonts w:ascii="Arial" w:hAnsi="Arial" w:cs="Arial"/>
                <w:sz w:val="22"/>
                <w:szCs w:val="22"/>
              </w:rPr>
            </w:pPr>
            <w:ins w:id="5172" w:author="Guo, Shicheng" w:date="2020-02-11T14:36:00Z">
              <w:r w:rsidRPr="000A5D4C">
                <w:rPr>
                  <w:rFonts w:ascii="Arial" w:hAnsi="Arial" w:cs="Arial"/>
                  <w:sz w:val="22"/>
                  <w:szCs w:val="22"/>
                </w:rPr>
                <w:t>0.312</w:t>
              </w:r>
            </w:ins>
          </w:p>
        </w:tc>
        <w:tc>
          <w:tcPr>
            <w:tcW w:w="1000" w:type="pct"/>
            <w:tcBorders>
              <w:top w:val="nil"/>
              <w:left w:val="nil"/>
              <w:bottom w:val="nil"/>
              <w:right w:val="nil"/>
            </w:tcBorders>
          </w:tcPr>
          <w:p w14:paraId="44C8695B" w14:textId="77777777" w:rsidR="00261081" w:rsidRPr="000A5D4C" w:rsidRDefault="00261081" w:rsidP="000A5D4C">
            <w:pPr>
              <w:autoSpaceDE w:val="0"/>
              <w:autoSpaceDN w:val="0"/>
              <w:adjustRightInd w:val="0"/>
              <w:spacing w:line="240" w:lineRule="auto"/>
              <w:jc w:val="center"/>
              <w:rPr>
                <w:ins w:id="5173" w:author="Guo, Shicheng" w:date="2020-02-11T14:36:00Z"/>
                <w:rFonts w:ascii="Arial" w:hAnsi="Arial" w:cs="Arial"/>
                <w:sz w:val="22"/>
                <w:szCs w:val="22"/>
              </w:rPr>
            </w:pPr>
            <w:ins w:id="5174" w:author="Guo, Shicheng" w:date="2020-02-11T14:36:00Z">
              <w:r w:rsidRPr="000A5D4C">
                <w:rPr>
                  <w:rFonts w:ascii="Arial" w:hAnsi="Arial" w:cs="Arial"/>
                  <w:sz w:val="22"/>
                  <w:szCs w:val="22"/>
                </w:rPr>
                <w:t>3.930</w:t>
              </w:r>
            </w:ins>
          </w:p>
        </w:tc>
        <w:tc>
          <w:tcPr>
            <w:tcW w:w="1000" w:type="pct"/>
            <w:tcBorders>
              <w:top w:val="nil"/>
              <w:left w:val="nil"/>
              <w:bottom w:val="nil"/>
              <w:right w:val="nil"/>
            </w:tcBorders>
          </w:tcPr>
          <w:p w14:paraId="577E9888" w14:textId="77777777" w:rsidR="00261081" w:rsidRPr="000A5D4C" w:rsidRDefault="00261081" w:rsidP="000A5D4C">
            <w:pPr>
              <w:autoSpaceDE w:val="0"/>
              <w:autoSpaceDN w:val="0"/>
              <w:adjustRightInd w:val="0"/>
              <w:spacing w:line="240" w:lineRule="auto"/>
              <w:jc w:val="center"/>
              <w:rPr>
                <w:ins w:id="5175" w:author="Guo, Shicheng" w:date="2020-02-11T14:36:00Z"/>
                <w:rFonts w:ascii="Arial" w:hAnsi="Arial" w:cs="Arial"/>
                <w:sz w:val="22"/>
                <w:szCs w:val="22"/>
              </w:rPr>
            </w:pPr>
            <w:ins w:id="5176" w:author="Guo, Shicheng" w:date="2020-02-11T14:36:00Z">
              <w:r w:rsidRPr="000A5D4C">
                <w:rPr>
                  <w:rFonts w:ascii="Arial" w:hAnsi="Arial" w:cs="Arial"/>
                  <w:sz w:val="22"/>
                  <w:szCs w:val="22"/>
                </w:rPr>
                <w:t>0.874</w:t>
              </w:r>
              <w:commentRangeEnd w:id="5167"/>
              <w:r w:rsidRPr="000A5D4C">
                <w:rPr>
                  <w:rStyle w:val="CommentReference"/>
                  <w:rFonts w:ascii="Arial" w:hAnsi="Arial" w:cs="Arial"/>
                  <w:sz w:val="22"/>
                  <w:szCs w:val="22"/>
                </w:rPr>
                <w:commentReference w:id="5167"/>
              </w:r>
            </w:ins>
          </w:p>
        </w:tc>
      </w:tr>
      <w:tr w:rsidR="00261081" w:rsidRPr="000A5D4C" w14:paraId="40EE502A" w14:textId="77777777" w:rsidTr="000A5D4C">
        <w:trPr>
          <w:ins w:id="5177" w:author="Guo, Shicheng" w:date="2020-02-11T14:36:00Z"/>
        </w:trPr>
        <w:tc>
          <w:tcPr>
            <w:tcW w:w="1000" w:type="pct"/>
            <w:tcBorders>
              <w:top w:val="nil"/>
              <w:left w:val="nil"/>
              <w:bottom w:val="nil"/>
              <w:right w:val="nil"/>
            </w:tcBorders>
          </w:tcPr>
          <w:p w14:paraId="7600C420" w14:textId="77777777" w:rsidR="00261081" w:rsidRPr="000A5D4C" w:rsidRDefault="00261081" w:rsidP="000A5D4C">
            <w:pPr>
              <w:autoSpaceDE w:val="0"/>
              <w:autoSpaceDN w:val="0"/>
              <w:adjustRightInd w:val="0"/>
              <w:spacing w:line="240" w:lineRule="auto"/>
              <w:rPr>
                <w:ins w:id="5178" w:author="Guo, Shicheng" w:date="2020-02-11T14:36:00Z"/>
                <w:rFonts w:ascii="Arial" w:hAnsi="Arial" w:cs="Arial"/>
                <w:sz w:val="22"/>
                <w:szCs w:val="22"/>
              </w:rPr>
            </w:pPr>
            <w:ins w:id="5179" w:author="Guo, Shicheng" w:date="2020-02-11T14:36:00Z">
              <w:r w:rsidRPr="000A5D4C">
                <w:rPr>
                  <w:rFonts w:ascii="Arial" w:hAnsi="Arial" w:cs="Arial"/>
                  <w:sz w:val="22"/>
                  <w:szCs w:val="22"/>
                </w:rPr>
                <w:t>B-cell</w:t>
              </w:r>
            </w:ins>
          </w:p>
        </w:tc>
        <w:tc>
          <w:tcPr>
            <w:tcW w:w="1000" w:type="pct"/>
            <w:tcBorders>
              <w:top w:val="nil"/>
              <w:left w:val="nil"/>
              <w:bottom w:val="nil"/>
              <w:right w:val="nil"/>
            </w:tcBorders>
          </w:tcPr>
          <w:p w14:paraId="1670EBC0" w14:textId="77777777" w:rsidR="00261081" w:rsidRPr="000A5D4C" w:rsidRDefault="00261081" w:rsidP="000A5D4C">
            <w:pPr>
              <w:autoSpaceDE w:val="0"/>
              <w:autoSpaceDN w:val="0"/>
              <w:adjustRightInd w:val="0"/>
              <w:spacing w:line="240" w:lineRule="auto"/>
              <w:jc w:val="center"/>
              <w:rPr>
                <w:ins w:id="5180" w:author="Guo, Shicheng" w:date="2020-02-11T14:36:00Z"/>
                <w:rFonts w:ascii="Arial" w:hAnsi="Arial" w:cs="Arial"/>
                <w:sz w:val="22"/>
                <w:szCs w:val="22"/>
              </w:rPr>
            </w:pPr>
            <w:ins w:id="5181" w:author="Guo, Shicheng" w:date="2020-02-11T14:36:00Z">
              <w:r w:rsidRPr="000A5D4C">
                <w:rPr>
                  <w:rFonts w:ascii="Arial" w:hAnsi="Arial" w:cs="Arial"/>
                  <w:sz w:val="22"/>
                  <w:szCs w:val="22"/>
                </w:rPr>
                <w:t>0.006</w:t>
              </w:r>
            </w:ins>
          </w:p>
        </w:tc>
        <w:tc>
          <w:tcPr>
            <w:tcW w:w="1000" w:type="pct"/>
            <w:tcBorders>
              <w:top w:val="nil"/>
              <w:left w:val="nil"/>
              <w:bottom w:val="nil"/>
              <w:right w:val="nil"/>
            </w:tcBorders>
          </w:tcPr>
          <w:p w14:paraId="0510DC6D" w14:textId="77777777" w:rsidR="00261081" w:rsidRPr="000A5D4C" w:rsidRDefault="00261081" w:rsidP="000A5D4C">
            <w:pPr>
              <w:autoSpaceDE w:val="0"/>
              <w:autoSpaceDN w:val="0"/>
              <w:adjustRightInd w:val="0"/>
              <w:spacing w:line="240" w:lineRule="auto"/>
              <w:jc w:val="center"/>
              <w:rPr>
                <w:ins w:id="5182" w:author="Guo, Shicheng" w:date="2020-02-11T14:36:00Z"/>
                <w:rFonts w:ascii="Arial" w:hAnsi="Arial" w:cs="Arial"/>
                <w:sz w:val="22"/>
                <w:szCs w:val="22"/>
              </w:rPr>
            </w:pPr>
            <w:ins w:id="5183" w:author="Guo, Shicheng" w:date="2020-02-11T14:36:00Z">
              <w:r w:rsidRPr="000A5D4C">
                <w:rPr>
                  <w:rFonts w:ascii="Arial" w:hAnsi="Arial" w:cs="Arial"/>
                  <w:sz w:val="22"/>
                  <w:szCs w:val="22"/>
                </w:rPr>
                <w:t>&lt;0.001</w:t>
              </w:r>
            </w:ins>
          </w:p>
        </w:tc>
        <w:tc>
          <w:tcPr>
            <w:tcW w:w="1000" w:type="pct"/>
            <w:tcBorders>
              <w:top w:val="nil"/>
              <w:left w:val="nil"/>
              <w:bottom w:val="nil"/>
              <w:right w:val="nil"/>
            </w:tcBorders>
          </w:tcPr>
          <w:p w14:paraId="72E4F37F" w14:textId="77777777" w:rsidR="00261081" w:rsidRPr="000A5D4C" w:rsidRDefault="00261081" w:rsidP="000A5D4C">
            <w:pPr>
              <w:autoSpaceDE w:val="0"/>
              <w:autoSpaceDN w:val="0"/>
              <w:adjustRightInd w:val="0"/>
              <w:spacing w:line="240" w:lineRule="auto"/>
              <w:jc w:val="center"/>
              <w:rPr>
                <w:ins w:id="5184" w:author="Guo, Shicheng" w:date="2020-02-11T14:36:00Z"/>
                <w:rFonts w:ascii="Arial" w:hAnsi="Arial" w:cs="Arial"/>
                <w:sz w:val="22"/>
                <w:szCs w:val="22"/>
              </w:rPr>
            </w:pPr>
            <w:ins w:id="5185" w:author="Guo, Shicheng" w:date="2020-02-11T14:36:00Z">
              <w:r w:rsidRPr="000A5D4C">
                <w:rPr>
                  <w:rFonts w:ascii="Arial" w:hAnsi="Arial" w:cs="Arial"/>
                  <w:sz w:val="22"/>
                  <w:szCs w:val="22"/>
                </w:rPr>
                <w:t>&gt;100</w:t>
              </w:r>
            </w:ins>
          </w:p>
        </w:tc>
        <w:tc>
          <w:tcPr>
            <w:tcW w:w="1000" w:type="pct"/>
            <w:tcBorders>
              <w:top w:val="nil"/>
              <w:left w:val="nil"/>
              <w:bottom w:val="nil"/>
              <w:right w:val="nil"/>
            </w:tcBorders>
          </w:tcPr>
          <w:p w14:paraId="545E4E4A" w14:textId="77777777" w:rsidR="00261081" w:rsidRPr="000A5D4C" w:rsidRDefault="00261081" w:rsidP="000A5D4C">
            <w:pPr>
              <w:autoSpaceDE w:val="0"/>
              <w:autoSpaceDN w:val="0"/>
              <w:adjustRightInd w:val="0"/>
              <w:spacing w:line="240" w:lineRule="auto"/>
              <w:jc w:val="center"/>
              <w:rPr>
                <w:ins w:id="5186" w:author="Guo, Shicheng" w:date="2020-02-11T14:36:00Z"/>
                <w:rFonts w:ascii="Arial" w:hAnsi="Arial" w:cs="Arial"/>
                <w:sz w:val="22"/>
                <w:szCs w:val="22"/>
              </w:rPr>
            </w:pPr>
            <w:ins w:id="5187" w:author="Guo, Shicheng" w:date="2020-02-11T14:36:00Z">
              <w:r w:rsidRPr="000A5D4C">
                <w:rPr>
                  <w:rFonts w:ascii="Arial" w:hAnsi="Arial" w:cs="Arial"/>
                  <w:sz w:val="22"/>
                  <w:szCs w:val="22"/>
                </w:rPr>
                <w:t>0.312</w:t>
              </w:r>
            </w:ins>
          </w:p>
        </w:tc>
      </w:tr>
      <w:tr w:rsidR="00261081" w:rsidRPr="000A5D4C" w14:paraId="5AE1D3C6" w14:textId="77777777" w:rsidTr="000A5D4C">
        <w:trPr>
          <w:ins w:id="5188" w:author="Guo, Shicheng" w:date="2020-02-11T14:36:00Z"/>
        </w:trPr>
        <w:tc>
          <w:tcPr>
            <w:tcW w:w="1000" w:type="pct"/>
            <w:tcBorders>
              <w:top w:val="nil"/>
              <w:left w:val="nil"/>
              <w:bottom w:val="nil"/>
              <w:right w:val="nil"/>
            </w:tcBorders>
          </w:tcPr>
          <w:p w14:paraId="11862896" w14:textId="77777777" w:rsidR="00261081" w:rsidRPr="000A5D4C" w:rsidRDefault="00261081" w:rsidP="000A5D4C">
            <w:pPr>
              <w:autoSpaceDE w:val="0"/>
              <w:autoSpaceDN w:val="0"/>
              <w:adjustRightInd w:val="0"/>
              <w:spacing w:line="240" w:lineRule="auto"/>
              <w:rPr>
                <w:ins w:id="5189" w:author="Guo, Shicheng" w:date="2020-02-11T14:36:00Z"/>
                <w:rFonts w:ascii="Arial" w:hAnsi="Arial" w:cs="Arial"/>
                <w:sz w:val="22"/>
                <w:szCs w:val="22"/>
              </w:rPr>
            </w:pPr>
            <w:ins w:id="5190" w:author="Guo, Shicheng" w:date="2020-02-11T14:36:00Z">
              <w:r w:rsidRPr="000A5D4C">
                <w:rPr>
                  <w:rFonts w:ascii="Arial" w:hAnsi="Arial" w:cs="Arial"/>
                  <w:sz w:val="22"/>
                  <w:szCs w:val="22"/>
                </w:rPr>
                <w:t>CD8 T-cell</w:t>
              </w:r>
            </w:ins>
          </w:p>
        </w:tc>
        <w:tc>
          <w:tcPr>
            <w:tcW w:w="1000" w:type="pct"/>
            <w:tcBorders>
              <w:top w:val="nil"/>
              <w:left w:val="nil"/>
              <w:bottom w:val="nil"/>
              <w:right w:val="nil"/>
            </w:tcBorders>
          </w:tcPr>
          <w:p w14:paraId="62CFC759" w14:textId="77777777" w:rsidR="00261081" w:rsidRPr="000A5D4C" w:rsidRDefault="00261081" w:rsidP="000A5D4C">
            <w:pPr>
              <w:autoSpaceDE w:val="0"/>
              <w:autoSpaceDN w:val="0"/>
              <w:adjustRightInd w:val="0"/>
              <w:spacing w:line="240" w:lineRule="auto"/>
              <w:jc w:val="center"/>
              <w:rPr>
                <w:ins w:id="5191" w:author="Guo, Shicheng" w:date="2020-02-11T14:36:00Z"/>
                <w:rFonts w:ascii="Arial" w:hAnsi="Arial" w:cs="Arial"/>
                <w:sz w:val="22"/>
                <w:szCs w:val="22"/>
              </w:rPr>
            </w:pPr>
            <w:ins w:id="5192" w:author="Guo, Shicheng" w:date="2020-02-11T14:36:00Z">
              <w:r w:rsidRPr="000A5D4C">
                <w:rPr>
                  <w:rFonts w:ascii="Arial" w:hAnsi="Arial" w:cs="Arial"/>
                  <w:sz w:val="22"/>
                  <w:szCs w:val="22"/>
                </w:rPr>
                <w:t>&lt;0.001</w:t>
              </w:r>
            </w:ins>
          </w:p>
        </w:tc>
        <w:tc>
          <w:tcPr>
            <w:tcW w:w="1000" w:type="pct"/>
            <w:tcBorders>
              <w:top w:val="nil"/>
              <w:left w:val="nil"/>
              <w:bottom w:val="nil"/>
              <w:right w:val="nil"/>
            </w:tcBorders>
          </w:tcPr>
          <w:p w14:paraId="581F9EC3" w14:textId="77777777" w:rsidR="00261081" w:rsidRPr="000A5D4C" w:rsidRDefault="00261081" w:rsidP="000A5D4C">
            <w:pPr>
              <w:autoSpaceDE w:val="0"/>
              <w:autoSpaceDN w:val="0"/>
              <w:adjustRightInd w:val="0"/>
              <w:spacing w:line="240" w:lineRule="auto"/>
              <w:jc w:val="center"/>
              <w:rPr>
                <w:ins w:id="5193" w:author="Guo, Shicheng" w:date="2020-02-11T14:36:00Z"/>
                <w:rFonts w:ascii="Arial" w:hAnsi="Arial" w:cs="Arial"/>
                <w:sz w:val="22"/>
                <w:szCs w:val="22"/>
              </w:rPr>
            </w:pPr>
            <w:ins w:id="5194" w:author="Guo, Shicheng" w:date="2020-02-11T14:36:00Z">
              <w:r w:rsidRPr="000A5D4C">
                <w:rPr>
                  <w:rFonts w:ascii="Arial" w:hAnsi="Arial" w:cs="Arial"/>
                  <w:sz w:val="22"/>
                  <w:szCs w:val="22"/>
                </w:rPr>
                <w:t>&lt;0.001</w:t>
              </w:r>
            </w:ins>
          </w:p>
        </w:tc>
        <w:tc>
          <w:tcPr>
            <w:tcW w:w="1000" w:type="pct"/>
            <w:tcBorders>
              <w:top w:val="nil"/>
              <w:left w:val="nil"/>
              <w:bottom w:val="nil"/>
              <w:right w:val="nil"/>
            </w:tcBorders>
          </w:tcPr>
          <w:p w14:paraId="501A7B3A" w14:textId="77777777" w:rsidR="00261081" w:rsidRPr="000A5D4C" w:rsidRDefault="00261081" w:rsidP="000A5D4C">
            <w:pPr>
              <w:autoSpaceDE w:val="0"/>
              <w:autoSpaceDN w:val="0"/>
              <w:adjustRightInd w:val="0"/>
              <w:spacing w:line="240" w:lineRule="auto"/>
              <w:jc w:val="center"/>
              <w:rPr>
                <w:ins w:id="5195" w:author="Guo, Shicheng" w:date="2020-02-11T14:36:00Z"/>
                <w:rFonts w:ascii="Arial" w:hAnsi="Arial" w:cs="Arial"/>
                <w:sz w:val="22"/>
                <w:szCs w:val="22"/>
              </w:rPr>
            </w:pPr>
            <w:ins w:id="5196" w:author="Guo, Shicheng" w:date="2020-02-11T14:36:00Z">
              <w:r w:rsidRPr="000A5D4C">
                <w:rPr>
                  <w:rFonts w:ascii="Arial" w:hAnsi="Arial" w:cs="Arial"/>
                  <w:sz w:val="22"/>
                  <w:szCs w:val="22"/>
                </w:rPr>
                <w:t>0.500</w:t>
              </w:r>
            </w:ins>
          </w:p>
        </w:tc>
        <w:tc>
          <w:tcPr>
            <w:tcW w:w="1000" w:type="pct"/>
            <w:tcBorders>
              <w:top w:val="nil"/>
              <w:left w:val="nil"/>
              <w:bottom w:val="nil"/>
              <w:right w:val="nil"/>
            </w:tcBorders>
          </w:tcPr>
          <w:p w14:paraId="22F6387D" w14:textId="77777777" w:rsidR="00261081" w:rsidRPr="000A5D4C" w:rsidRDefault="00261081" w:rsidP="000A5D4C">
            <w:pPr>
              <w:autoSpaceDE w:val="0"/>
              <w:autoSpaceDN w:val="0"/>
              <w:adjustRightInd w:val="0"/>
              <w:spacing w:line="240" w:lineRule="auto"/>
              <w:jc w:val="center"/>
              <w:rPr>
                <w:ins w:id="5197" w:author="Guo, Shicheng" w:date="2020-02-11T14:36:00Z"/>
                <w:rFonts w:ascii="Arial" w:hAnsi="Arial" w:cs="Arial"/>
                <w:sz w:val="22"/>
                <w:szCs w:val="22"/>
              </w:rPr>
            </w:pPr>
            <w:ins w:id="5198" w:author="Guo, Shicheng" w:date="2020-02-11T14:36:00Z">
              <w:r w:rsidRPr="000A5D4C">
                <w:rPr>
                  <w:rFonts w:ascii="Arial" w:hAnsi="Arial" w:cs="Arial"/>
                  <w:sz w:val="22"/>
                  <w:szCs w:val="22"/>
                </w:rPr>
                <w:t>0.041</w:t>
              </w:r>
            </w:ins>
          </w:p>
        </w:tc>
      </w:tr>
      <w:tr w:rsidR="00261081" w:rsidRPr="000A5D4C" w14:paraId="6757FEFA" w14:textId="77777777" w:rsidTr="000A5D4C">
        <w:trPr>
          <w:ins w:id="5199" w:author="Guo, Shicheng" w:date="2020-02-11T14:36:00Z"/>
        </w:trPr>
        <w:tc>
          <w:tcPr>
            <w:tcW w:w="1000" w:type="pct"/>
            <w:tcBorders>
              <w:top w:val="nil"/>
              <w:left w:val="nil"/>
              <w:bottom w:val="nil"/>
              <w:right w:val="nil"/>
            </w:tcBorders>
          </w:tcPr>
          <w:p w14:paraId="24862DE5" w14:textId="77777777" w:rsidR="00261081" w:rsidRPr="000A5D4C" w:rsidRDefault="00261081" w:rsidP="000A5D4C">
            <w:pPr>
              <w:autoSpaceDE w:val="0"/>
              <w:autoSpaceDN w:val="0"/>
              <w:adjustRightInd w:val="0"/>
              <w:spacing w:line="240" w:lineRule="auto"/>
              <w:rPr>
                <w:ins w:id="5200" w:author="Guo, Shicheng" w:date="2020-02-11T14:36:00Z"/>
                <w:rFonts w:ascii="Arial" w:hAnsi="Arial" w:cs="Arial"/>
                <w:sz w:val="22"/>
                <w:szCs w:val="22"/>
              </w:rPr>
            </w:pPr>
            <w:ins w:id="5201" w:author="Guo, Shicheng" w:date="2020-02-11T14:36:00Z">
              <w:r w:rsidRPr="000A5D4C">
                <w:rPr>
                  <w:rFonts w:ascii="Arial" w:hAnsi="Arial" w:cs="Arial"/>
                  <w:sz w:val="22"/>
                  <w:szCs w:val="22"/>
                </w:rPr>
                <w:t>CD4 T-cell</w:t>
              </w:r>
            </w:ins>
          </w:p>
        </w:tc>
        <w:tc>
          <w:tcPr>
            <w:tcW w:w="1000" w:type="pct"/>
            <w:tcBorders>
              <w:top w:val="nil"/>
              <w:left w:val="nil"/>
              <w:bottom w:val="nil"/>
              <w:right w:val="nil"/>
            </w:tcBorders>
          </w:tcPr>
          <w:p w14:paraId="4A9B714C" w14:textId="77777777" w:rsidR="00261081" w:rsidRPr="000A5D4C" w:rsidRDefault="00261081" w:rsidP="000A5D4C">
            <w:pPr>
              <w:autoSpaceDE w:val="0"/>
              <w:autoSpaceDN w:val="0"/>
              <w:adjustRightInd w:val="0"/>
              <w:spacing w:line="240" w:lineRule="auto"/>
              <w:jc w:val="center"/>
              <w:rPr>
                <w:ins w:id="5202" w:author="Guo, Shicheng" w:date="2020-02-11T14:36:00Z"/>
                <w:rFonts w:ascii="Arial" w:hAnsi="Arial" w:cs="Arial"/>
                <w:sz w:val="22"/>
                <w:szCs w:val="22"/>
              </w:rPr>
            </w:pPr>
            <w:ins w:id="5203" w:author="Guo, Shicheng" w:date="2020-02-11T14:36:00Z">
              <w:r w:rsidRPr="000A5D4C">
                <w:rPr>
                  <w:rFonts w:ascii="Arial" w:hAnsi="Arial" w:cs="Arial"/>
                  <w:sz w:val="22"/>
                  <w:szCs w:val="22"/>
                </w:rPr>
                <w:t>0.021</w:t>
              </w:r>
            </w:ins>
          </w:p>
        </w:tc>
        <w:tc>
          <w:tcPr>
            <w:tcW w:w="1000" w:type="pct"/>
            <w:tcBorders>
              <w:top w:val="nil"/>
              <w:left w:val="nil"/>
              <w:bottom w:val="nil"/>
              <w:right w:val="nil"/>
            </w:tcBorders>
          </w:tcPr>
          <w:p w14:paraId="485658E9" w14:textId="77777777" w:rsidR="00261081" w:rsidRPr="000A5D4C" w:rsidRDefault="00261081" w:rsidP="000A5D4C">
            <w:pPr>
              <w:autoSpaceDE w:val="0"/>
              <w:autoSpaceDN w:val="0"/>
              <w:adjustRightInd w:val="0"/>
              <w:spacing w:line="240" w:lineRule="auto"/>
              <w:jc w:val="center"/>
              <w:rPr>
                <w:ins w:id="5204" w:author="Guo, Shicheng" w:date="2020-02-11T14:36:00Z"/>
                <w:rFonts w:ascii="Arial" w:hAnsi="Arial" w:cs="Arial"/>
                <w:sz w:val="22"/>
                <w:szCs w:val="22"/>
              </w:rPr>
            </w:pPr>
            <w:ins w:id="5205" w:author="Guo, Shicheng" w:date="2020-02-11T14:36:00Z">
              <w:r w:rsidRPr="000A5D4C">
                <w:rPr>
                  <w:rFonts w:ascii="Arial" w:hAnsi="Arial" w:cs="Arial"/>
                  <w:sz w:val="22"/>
                  <w:szCs w:val="22"/>
                </w:rPr>
                <w:t>&lt;0.001</w:t>
              </w:r>
            </w:ins>
          </w:p>
        </w:tc>
        <w:tc>
          <w:tcPr>
            <w:tcW w:w="1000" w:type="pct"/>
            <w:tcBorders>
              <w:top w:val="nil"/>
              <w:left w:val="nil"/>
              <w:bottom w:val="nil"/>
              <w:right w:val="nil"/>
            </w:tcBorders>
          </w:tcPr>
          <w:p w14:paraId="339DB67E" w14:textId="77777777" w:rsidR="00261081" w:rsidRPr="000A5D4C" w:rsidRDefault="00261081" w:rsidP="000A5D4C">
            <w:pPr>
              <w:autoSpaceDE w:val="0"/>
              <w:autoSpaceDN w:val="0"/>
              <w:adjustRightInd w:val="0"/>
              <w:spacing w:line="240" w:lineRule="auto"/>
              <w:jc w:val="center"/>
              <w:rPr>
                <w:ins w:id="5206" w:author="Guo, Shicheng" w:date="2020-02-11T14:36:00Z"/>
                <w:rFonts w:ascii="Arial" w:hAnsi="Arial" w:cs="Arial"/>
                <w:sz w:val="22"/>
                <w:szCs w:val="22"/>
              </w:rPr>
            </w:pPr>
            <w:ins w:id="5207" w:author="Guo, Shicheng" w:date="2020-02-11T14:36:00Z">
              <w:r w:rsidRPr="000A5D4C">
                <w:rPr>
                  <w:rFonts w:ascii="Arial" w:hAnsi="Arial" w:cs="Arial"/>
                  <w:sz w:val="22"/>
                  <w:szCs w:val="22"/>
                </w:rPr>
                <w:t>&gt;100</w:t>
              </w:r>
            </w:ins>
          </w:p>
        </w:tc>
        <w:tc>
          <w:tcPr>
            <w:tcW w:w="1000" w:type="pct"/>
            <w:tcBorders>
              <w:top w:val="nil"/>
              <w:left w:val="nil"/>
              <w:bottom w:val="nil"/>
              <w:right w:val="nil"/>
            </w:tcBorders>
          </w:tcPr>
          <w:p w14:paraId="446EBD11" w14:textId="77777777" w:rsidR="00261081" w:rsidRPr="000A5D4C" w:rsidRDefault="00261081" w:rsidP="000A5D4C">
            <w:pPr>
              <w:autoSpaceDE w:val="0"/>
              <w:autoSpaceDN w:val="0"/>
              <w:adjustRightInd w:val="0"/>
              <w:spacing w:line="240" w:lineRule="auto"/>
              <w:jc w:val="center"/>
              <w:rPr>
                <w:ins w:id="5208" w:author="Guo, Shicheng" w:date="2020-02-11T14:36:00Z"/>
                <w:rFonts w:ascii="Arial" w:hAnsi="Arial" w:cs="Arial"/>
                <w:sz w:val="22"/>
                <w:szCs w:val="22"/>
              </w:rPr>
            </w:pPr>
            <w:ins w:id="5209" w:author="Guo, Shicheng" w:date="2020-02-11T14:36:00Z">
              <w:r w:rsidRPr="000A5D4C">
                <w:rPr>
                  <w:rFonts w:ascii="Arial" w:hAnsi="Arial" w:cs="Arial"/>
                  <w:sz w:val="22"/>
                  <w:szCs w:val="22"/>
                </w:rPr>
                <w:t>0.046</w:t>
              </w:r>
            </w:ins>
          </w:p>
        </w:tc>
      </w:tr>
      <w:tr w:rsidR="00261081" w:rsidRPr="000A5D4C" w14:paraId="695DFE73" w14:textId="77777777" w:rsidTr="000A5D4C">
        <w:trPr>
          <w:ins w:id="5210" w:author="Guo, Shicheng" w:date="2020-02-11T14:36:00Z"/>
        </w:trPr>
        <w:tc>
          <w:tcPr>
            <w:tcW w:w="1000" w:type="pct"/>
            <w:tcBorders>
              <w:top w:val="nil"/>
              <w:left w:val="nil"/>
              <w:bottom w:val="nil"/>
              <w:right w:val="nil"/>
            </w:tcBorders>
          </w:tcPr>
          <w:p w14:paraId="35DDB9CD" w14:textId="77777777" w:rsidR="00261081" w:rsidRPr="000A5D4C" w:rsidRDefault="00261081" w:rsidP="000A5D4C">
            <w:pPr>
              <w:autoSpaceDE w:val="0"/>
              <w:autoSpaceDN w:val="0"/>
              <w:adjustRightInd w:val="0"/>
              <w:spacing w:line="240" w:lineRule="auto"/>
              <w:rPr>
                <w:ins w:id="5211" w:author="Guo, Shicheng" w:date="2020-02-11T14:36:00Z"/>
                <w:rFonts w:ascii="Arial" w:hAnsi="Arial" w:cs="Arial"/>
                <w:sz w:val="22"/>
                <w:szCs w:val="22"/>
              </w:rPr>
            </w:pPr>
            <w:ins w:id="5212" w:author="Guo, Shicheng" w:date="2020-02-11T14:36:00Z">
              <w:r w:rsidRPr="000A5D4C">
                <w:rPr>
                  <w:rFonts w:ascii="Arial" w:hAnsi="Arial" w:cs="Arial"/>
                  <w:sz w:val="22"/>
                  <w:szCs w:val="22"/>
                </w:rPr>
                <w:t>Marcrophage</w:t>
              </w:r>
            </w:ins>
          </w:p>
        </w:tc>
        <w:tc>
          <w:tcPr>
            <w:tcW w:w="1000" w:type="pct"/>
            <w:tcBorders>
              <w:top w:val="nil"/>
              <w:left w:val="nil"/>
              <w:bottom w:val="nil"/>
              <w:right w:val="nil"/>
            </w:tcBorders>
          </w:tcPr>
          <w:p w14:paraId="162DC66A" w14:textId="77777777" w:rsidR="00261081" w:rsidRPr="000A5D4C" w:rsidRDefault="00261081" w:rsidP="000A5D4C">
            <w:pPr>
              <w:autoSpaceDE w:val="0"/>
              <w:autoSpaceDN w:val="0"/>
              <w:adjustRightInd w:val="0"/>
              <w:spacing w:line="240" w:lineRule="auto"/>
              <w:jc w:val="center"/>
              <w:rPr>
                <w:ins w:id="5213" w:author="Guo, Shicheng" w:date="2020-02-11T14:36:00Z"/>
                <w:rFonts w:ascii="Arial" w:hAnsi="Arial" w:cs="Arial"/>
                <w:sz w:val="22"/>
                <w:szCs w:val="22"/>
              </w:rPr>
            </w:pPr>
            <w:ins w:id="5214" w:author="Guo, Shicheng" w:date="2020-02-11T14:36:00Z">
              <w:r w:rsidRPr="000A5D4C">
                <w:rPr>
                  <w:rFonts w:ascii="Arial" w:hAnsi="Arial" w:cs="Arial"/>
                  <w:sz w:val="22"/>
                  <w:szCs w:val="22"/>
                </w:rPr>
                <w:t>&lt;0.001</w:t>
              </w:r>
            </w:ins>
          </w:p>
        </w:tc>
        <w:tc>
          <w:tcPr>
            <w:tcW w:w="1000" w:type="pct"/>
            <w:tcBorders>
              <w:top w:val="nil"/>
              <w:left w:val="nil"/>
              <w:bottom w:val="nil"/>
              <w:right w:val="nil"/>
            </w:tcBorders>
          </w:tcPr>
          <w:p w14:paraId="75219B49" w14:textId="77777777" w:rsidR="00261081" w:rsidRPr="000A5D4C" w:rsidRDefault="00261081" w:rsidP="000A5D4C">
            <w:pPr>
              <w:autoSpaceDE w:val="0"/>
              <w:autoSpaceDN w:val="0"/>
              <w:adjustRightInd w:val="0"/>
              <w:spacing w:line="240" w:lineRule="auto"/>
              <w:jc w:val="center"/>
              <w:rPr>
                <w:ins w:id="5215" w:author="Guo, Shicheng" w:date="2020-02-11T14:36:00Z"/>
                <w:rFonts w:ascii="Arial" w:hAnsi="Arial" w:cs="Arial"/>
                <w:sz w:val="22"/>
                <w:szCs w:val="22"/>
              </w:rPr>
            </w:pPr>
            <w:ins w:id="5216" w:author="Guo, Shicheng" w:date="2020-02-11T14:36:00Z">
              <w:r w:rsidRPr="000A5D4C">
                <w:rPr>
                  <w:rFonts w:ascii="Arial" w:hAnsi="Arial" w:cs="Arial"/>
                  <w:sz w:val="22"/>
                  <w:szCs w:val="22"/>
                </w:rPr>
                <w:t>&lt;0.001</w:t>
              </w:r>
            </w:ins>
          </w:p>
        </w:tc>
        <w:tc>
          <w:tcPr>
            <w:tcW w:w="1000" w:type="pct"/>
            <w:tcBorders>
              <w:top w:val="nil"/>
              <w:left w:val="nil"/>
              <w:bottom w:val="nil"/>
              <w:right w:val="nil"/>
            </w:tcBorders>
          </w:tcPr>
          <w:p w14:paraId="254F2400" w14:textId="77777777" w:rsidR="00261081" w:rsidRPr="000A5D4C" w:rsidRDefault="00261081" w:rsidP="000A5D4C">
            <w:pPr>
              <w:autoSpaceDE w:val="0"/>
              <w:autoSpaceDN w:val="0"/>
              <w:adjustRightInd w:val="0"/>
              <w:spacing w:line="240" w:lineRule="auto"/>
              <w:jc w:val="center"/>
              <w:rPr>
                <w:ins w:id="5217" w:author="Guo, Shicheng" w:date="2020-02-11T14:36:00Z"/>
                <w:rFonts w:ascii="Arial" w:hAnsi="Arial" w:cs="Arial"/>
                <w:sz w:val="22"/>
                <w:szCs w:val="22"/>
              </w:rPr>
            </w:pPr>
            <w:ins w:id="5218" w:author="Guo, Shicheng" w:date="2020-02-11T14:36:00Z">
              <w:r w:rsidRPr="000A5D4C">
                <w:rPr>
                  <w:rFonts w:ascii="Arial" w:hAnsi="Arial" w:cs="Arial"/>
                  <w:sz w:val="22"/>
                  <w:szCs w:val="22"/>
                </w:rPr>
                <w:t>&gt;100</w:t>
              </w:r>
            </w:ins>
          </w:p>
        </w:tc>
        <w:tc>
          <w:tcPr>
            <w:tcW w:w="1000" w:type="pct"/>
            <w:tcBorders>
              <w:top w:val="nil"/>
              <w:left w:val="nil"/>
              <w:bottom w:val="nil"/>
              <w:right w:val="nil"/>
            </w:tcBorders>
          </w:tcPr>
          <w:p w14:paraId="6824DDCD" w14:textId="77777777" w:rsidR="00261081" w:rsidRPr="000A5D4C" w:rsidRDefault="00261081" w:rsidP="000A5D4C">
            <w:pPr>
              <w:autoSpaceDE w:val="0"/>
              <w:autoSpaceDN w:val="0"/>
              <w:adjustRightInd w:val="0"/>
              <w:spacing w:line="240" w:lineRule="auto"/>
              <w:jc w:val="center"/>
              <w:rPr>
                <w:ins w:id="5219" w:author="Guo, Shicheng" w:date="2020-02-11T14:36:00Z"/>
                <w:rFonts w:ascii="Arial" w:hAnsi="Arial" w:cs="Arial"/>
                <w:sz w:val="22"/>
                <w:szCs w:val="22"/>
              </w:rPr>
            </w:pPr>
            <w:ins w:id="5220" w:author="Guo, Shicheng" w:date="2020-02-11T14:36:00Z">
              <w:r w:rsidRPr="000A5D4C">
                <w:rPr>
                  <w:rFonts w:ascii="Arial" w:hAnsi="Arial" w:cs="Arial"/>
                  <w:sz w:val="22"/>
                  <w:szCs w:val="22"/>
                </w:rPr>
                <w:t>0.211</w:t>
              </w:r>
            </w:ins>
          </w:p>
        </w:tc>
      </w:tr>
      <w:tr w:rsidR="00261081" w:rsidRPr="000A5D4C" w14:paraId="65C27B7F" w14:textId="77777777" w:rsidTr="000A5D4C">
        <w:trPr>
          <w:ins w:id="5221" w:author="Guo, Shicheng" w:date="2020-02-11T14:36:00Z"/>
        </w:trPr>
        <w:tc>
          <w:tcPr>
            <w:tcW w:w="1000" w:type="pct"/>
            <w:tcBorders>
              <w:top w:val="nil"/>
              <w:left w:val="nil"/>
              <w:bottom w:val="nil"/>
              <w:right w:val="nil"/>
            </w:tcBorders>
          </w:tcPr>
          <w:p w14:paraId="55F78114" w14:textId="77777777" w:rsidR="00261081" w:rsidRPr="000A5D4C" w:rsidRDefault="00261081" w:rsidP="000A5D4C">
            <w:pPr>
              <w:autoSpaceDE w:val="0"/>
              <w:autoSpaceDN w:val="0"/>
              <w:adjustRightInd w:val="0"/>
              <w:spacing w:line="240" w:lineRule="auto"/>
              <w:rPr>
                <w:ins w:id="5222" w:author="Guo, Shicheng" w:date="2020-02-11T14:36:00Z"/>
                <w:rFonts w:ascii="Arial" w:hAnsi="Arial" w:cs="Arial"/>
                <w:sz w:val="22"/>
                <w:szCs w:val="22"/>
              </w:rPr>
            </w:pPr>
            <w:ins w:id="5223" w:author="Guo, Shicheng" w:date="2020-02-11T14:36:00Z">
              <w:r w:rsidRPr="000A5D4C">
                <w:rPr>
                  <w:rFonts w:ascii="Arial" w:hAnsi="Arial" w:cs="Arial"/>
                  <w:sz w:val="22"/>
                  <w:szCs w:val="22"/>
                </w:rPr>
                <w:t>Neutrophage</w:t>
              </w:r>
            </w:ins>
          </w:p>
        </w:tc>
        <w:tc>
          <w:tcPr>
            <w:tcW w:w="1000" w:type="pct"/>
            <w:tcBorders>
              <w:top w:val="nil"/>
              <w:left w:val="nil"/>
              <w:bottom w:val="nil"/>
              <w:right w:val="nil"/>
            </w:tcBorders>
          </w:tcPr>
          <w:p w14:paraId="131FCD69" w14:textId="77777777" w:rsidR="00261081" w:rsidRPr="000A5D4C" w:rsidRDefault="00261081" w:rsidP="000A5D4C">
            <w:pPr>
              <w:autoSpaceDE w:val="0"/>
              <w:autoSpaceDN w:val="0"/>
              <w:adjustRightInd w:val="0"/>
              <w:spacing w:line="240" w:lineRule="auto"/>
              <w:jc w:val="center"/>
              <w:rPr>
                <w:ins w:id="5224" w:author="Guo, Shicheng" w:date="2020-02-11T14:36:00Z"/>
                <w:rFonts w:ascii="Arial" w:hAnsi="Arial" w:cs="Arial"/>
                <w:sz w:val="22"/>
                <w:szCs w:val="22"/>
              </w:rPr>
            </w:pPr>
            <w:ins w:id="5225" w:author="Guo, Shicheng" w:date="2020-02-11T14:36:00Z">
              <w:r w:rsidRPr="000A5D4C">
                <w:rPr>
                  <w:rFonts w:ascii="Arial" w:hAnsi="Arial" w:cs="Arial"/>
                  <w:sz w:val="22"/>
                  <w:szCs w:val="22"/>
                </w:rPr>
                <w:t>0.050</w:t>
              </w:r>
            </w:ins>
          </w:p>
        </w:tc>
        <w:tc>
          <w:tcPr>
            <w:tcW w:w="1000" w:type="pct"/>
            <w:tcBorders>
              <w:top w:val="nil"/>
              <w:left w:val="nil"/>
              <w:bottom w:val="nil"/>
              <w:right w:val="nil"/>
            </w:tcBorders>
          </w:tcPr>
          <w:p w14:paraId="4617F343" w14:textId="77777777" w:rsidR="00261081" w:rsidRPr="000A5D4C" w:rsidRDefault="00261081" w:rsidP="000A5D4C">
            <w:pPr>
              <w:autoSpaceDE w:val="0"/>
              <w:autoSpaceDN w:val="0"/>
              <w:adjustRightInd w:val="0"/>
              <w:spacing w:line="240" w:lineRule="auto"/>
              <w:jc w:val="center"/>
              <w:rPr>
                <w:ins w:id="5226" w:author="Guo, Shicheng" w:date="2020-02-11T14:36:00Z"/>
                <w:rFonts w:ascii="Arial" w:hAnsi="Arial" w:cs="Arial"/>
                <w:sz w:val="22"/>
                <w:szCs w:val="22"/>
              </w:rPr>
            </w:pPr>
            <w:ins w:id="5227" w:author="Guo, Shicheng" w:date="2020-02-11T14:36:00Z">
              <w:r w:rsidRPr="000A5D4C">
                <w:rPr>
                  <w:rFonts w:ascii="Arial" w:hAnsi="Arial" w:cs="Arial"/>
                  <w:sz w:val="22"/>
                  <w:szCs w:val="22"/>
                </w:rPr>
                <w:t>&lt;0.001</w:t>
              </w:r>
            </w:ins>
          </w:p>
        </w:tc>
        <w:tc>
          <w:tcPr>
            <w:tcW w:w="1000" w:type="pct"/>
            <w:tcBorders>
              <w:top w:val="nil"/>
              <w:left w:val="nil"/>
              <w:bottom w:val="nil"/>
              <w:right w:val="nil"/>
            </w:tcBorders>
          </w:tcPr>
          <w:p w14:paraId="1FDC1B12" w14:textId="77777777" w:rsidR="00261081" w:rsidRPr="000A5D4C" w:rsidRDefault="00261081" w:rsidP="000A5D4C">
            <w:pPr>
              <w:autoSpaceDE w:val="0"/>
              <w:autoSpaceDN w:val="0"/>
              <w:adjustRightInd w:val="0"/>
              <w:spacing w:line="240" w:lineRule="auto"/>
              <w:jc w:val="center"/>
              <w:rPr>
                <w:ins w:id="5228" w:author="Guo, Shicheng" w:date="2020-02-11T14:36:00Z"/>
                <w:rFonts w:ascii="Arial" w:hAnsi="Arial" w:cs="Arial"/>
                <w:sz w:val="22"/>
                <w:szCs w:val="22"/>
              </w:rPr>
            </w:pPr>
            <w:ins w:id="5229" w:author="Guo, Shicheng" w:date="2020-02-11T14:36:00Z">
              <w:r w:rsidRPr="000A5D4C">
                <w:rPr>
                  <w:rFonts w:ascii="Arial" w:hAnsi="Arial" w:cs="Arial"/>
                  <w:sz w:val="22"/>
                  <w:szCs w:val="22"/>
                </w:rPr>
                <w:t>&gt;100</w:t>
              </w:r>
            </w:ins>
          </w:p>
        </w:tc>
        <w:tc>
          <w:tcPr>
            <w:tcW w:w="1000" w:type="pct"/>
            <w:tcBorders>
              <w:top w:val="nil"/>
              <w:left w:val="nil"/>
              <w:bottom w:val="nil"/>
              <w:right w:val="nil"/>
            </w:tcBorders>
          </w:tcPr>
          <w:p w14:paraId="5A075130" w14:textId="77777777" w:rsidR="00261081" w:rsidRPr="000A5D4C" w:rsidRDefault="00261081" w:rsidP="000A5D4C">
            <w:pPr>
              <w:autoSpaceDE w:val="0"/>
              <w:autoSpaceDN w:val="0"/>
              <w:adjustRightInd w:val="0"/>
              <w:spacing w:line="240" w:lineRule="auto"/>
              <w:jc w:val="center"/>
              <w:rPr>
                <w:ins w:id="5230" w:author="Guo, Shicheng" w:date="2020-02-11T14:36:00Z"/>
                <w:rFonts w:ascii="Arial" w:hAnsi="Arial" w:cs="Arial"/>
                <w:sz w:val="22"/>
                <w:szCs w:val="22"/>
              </w:rPr>
            </w:pPr>
            <w:ins w:id="5231" w:author="Guo, Shicheng" w:date="2020-02-11T14:36:00Z">
              <w:r w:rsidRPr="000A5D4C">
                <w:rPr>
                  <w:rFonts w:ascii="Arial" w:hAnsi="Arial" w:cs="Arial"/>
                  <w:sz w:val="22"/>
                  <w:szCs w:val="22"/>
                </w:rPr>
                <w:t>0.983</w:t>
              </w:r>
            </w:ins>
          </w:p>
        </w:tc>
      </w:tr>
      <w:tr w:rsidR="00261081" w:rsidRPr="000A5D4C" w14:paraId="493027B6" w14:textId="77777777" w:rsidTr="000A5D4C">
        <w:trPr>
          <w:ins w:id="5232" w:author="Guo, Shicheng" w:date="2020-02-11T14:36:00Z"/>
        </w:trPr>
        <w:tc>
          <w:tcPr>
            <w:tcW w:w="1000" w:type="pct"/>
            <w:tcBorders>
              <w:top w:val="nil"/>
              <w:left w:val="nil"/>
              <w:bottom w:val="single" w:sz="4" w:space="0" w:color="auto"/>
              <w:right w:val="nil"/>
            </w:tcBorders>
          </w:tcPr>
          <w:p w14:paraId="7108A7E7" w14:textId="77777777" w:rsidR="00261081" w:rsidRPr="000A5D4C" w:rsidRDefault="00261081" w:rsidP="000A5D4C">
            <w:pPr>
              <w:autoSpaceDE w:val="0"/>
              <w:autoSpaceDN w:val="0"/>
              <w:adjustRightInd w:val="0"/>
              <w:spacing w:line="240" w:lineRule="auto"/>
              <w:rPr>
                <w:ins w:id="5233" w:author="Guo, Shicheng" w:date="2020-02-11T14:36:00Z"/>
                <w:rFonts w:ascii="Arial" w:hAnsi="Arial" w:cs="Arial"/>
                <w:sz w:val="22"/>
                <w:szCs w:val="22"/>
              </w:rPr>
            </w:pPr>
            <w:ins w:id="5234" w:author="Guo, Shicheng" w:date="2020-02-11T14:36:00Z">
              <w:r w:rsidRPr="000A5D4C">
                <w:rPr>
                  <w:rFonts w:ascii="Arial" w:hAnsi="Arial" w:cs="Arial"/>
                  <w:sz w:val="22"/>
                  <w:szCs w:val="22"/>
                </w:rPr>
                <w:t>Dendritic</w:t>
              </w:r>
            </w:ins>
          </w:p>
        </w:tc>
        <w:tc>
          <w:tcPr>
            <w:tcW w:w="1000" w:type="pct"/>
            <w:tcBorders>
              <w:top w:val="nil"/>
              <w:left w:val="nil"/>
              <w:bottom w:val="single" w:sz="4" w:space="0" w:color="auto"/>
              <w:right w:val="nil"/>
            </w:tcBorders>
          </w:tcPr>
          <w:p w14:paraId="741E30EA" w14:textId="77777777" w:rsidR="00261081" w:rsidRPr="000A5D4C" w:rsidRDefault="00261081" w:rsidP="000A5D4C">
            <w:pPr>
              <w:autoSpaceDE w:val="0"/>
              <w:autoSpaceDN w:val="0"/>
              <w:adjustRightInd w:val="0"/>
              <w:spacing w:line="240" w:lineRule="auto"/>
              <w:jc w:val="center"/>
              <w:rPr>
                <w:ins w:id="5235" w:author="Guo, Shicheng" w:date="2020-02-11T14:36:00Z"/>
                <w:rFonts w:ascii="Arial" w:hAnsi="Arial" w:cs="Arial"/>
                <w:sz w:val="22"/>
                <w:szCs w:val="22"/>
              </w:rPr>
            </w:pPr>
            <w:ins w:id="5236" w:author="Guo, Shicheng" w:date="2020-02-11T14:36:00Z">
              <w:r w:rsidRPr="000A5D4C">
                <w:rPr>
                  <w:rFonts w:ascii="Arial" w:hAnsi="Arial" w:cs="Arial"/>
                  <w:sz w:val="22"/>
                  <w:szCs w:val="22"/>
                </w:rPr>
                <w:t>&gt;100</w:t>
              </w:r>
            </w:ins>
          </w:p>
        </w:tc>
        <w:tc>
          <w:tcPr>
            <w:tcW w:w="1000" w:type="pct"/>
            <w:tcBorders>
              <w:top w:val="nil"/>
              <w:left w:val="nil"/>
              <w:bottom w:val="single" w:sz="4" w:space="0" w:color="auto"/>
              <w:right w:val="nil"/>
            </w:tcBorders>
          </w:tcPr>
          <w:p w14:paraId="454785B5" w14:textId="77777777" w:rsidR="00261081" w:rsidRPr="000A5D4C" w:rsidRDefault="00261081" w:rsidP="000A5D4C">
            <w:pPr>
              <w:autoSpaceDE w:val="0"/>
              <w:autoSpaceDN w:val="0"/>
              <w:adjustRightInd w:val="0"/>
              <w:spacing w:line="240" w:lineRule="auto"/>
              <w:jc w:val="center"/>
              <w:rPr>
                <w:ins w:id="5237" w:author="Guo, Shicheng" w:date="2020-02-11T14:36:00Z"/>
                <w:rFonts w:ascii="Arial" w:hAnsi="Arial" w:cs="Arial"/>
                <w:sz w:val="22"/>
                <w:szCs w:val="22"/>
              </w:rPr>
            </w:pPr>
            <w:ins w:id="5238" w:author="Guo, Shicheng" w:date="2020-02-11T14:36:00Z">
              <w:r w:rsidRPr="000A5D4C">
                <w:rPr>
                  <w:rFonts w:ascii="Arial" w:hAnsi="Arial" w:cs="Arial"/>
                  <w:sz w:val="22"/>
                  <w:szCs w:val="22"/>
                </w:rPr>
                <w:t>&gt;100</w:t>
              </w:r>
            </w:ins>
          </w:p>
        </w:tc>
        <w:tc>
          <w:tcPr>
            <w:tcW w:w="1000" w:type="pct"/>
            <w:tcBorders>
              <w:top w:val="nil"/>
              <w:left w:val="nil"/>
              <w:bottom w:val="single" w:sz="4" w:space="0" w:color="auto"/>
              <w:right w:val="nil"/>
            </w:tcBorders>
          </w:tcPr>
          <w:p w14:paraId="63E13E9A" w14:textId="77777777" w:rsidR="00261081" w:rsidRPr="000A5D4C" w:rsidRDefault="00261081" w:rsidP="000A5D4C">
            <w:pPr>
              <w:autoSpaceDE w:val="0"/>
              <w:autoSpaceDN w:val="0"/>
              <w:adjustRightInd w:val="0"/>
              <w:spacing w:line="240" w:lineRule="auto"/>
              <w:jc w:val="center"/>
              <w:rPr>
                <w:ins w:id="5239" w:author="Guo, Shicheng" w:date="2020-02-11T14:36:00Z"/>
                <w:rFonts w:ascii="Arial" w:hAnsi="Arial" w:cs="Arial"/>
                <w:sz w:val="22"/>
                <w:szCs w:val="22"/>
              </w:rPr>
            </w:pPr>
            <w:ins w:id="5240" w:author="Guo, Shicheng" w:date="2020-02-11T14:36:00Z">
              <w:r w:rsidRPr="000A5D4C">
                <w:rPr>
                  <w:rFonts w:ascii="Arial" w:hAnsi="Arial" w:cs="Arial"/>
                  <w:sz w:val="22"/>
                  <w:szCs w:val="22"/>
                </w:rPr>
                <w:t>&gt;100</w:t>
              </w:r>
            </w:ins>
          </w:p>
        </w:tc>
        <w:tc>
          <w:tcPr>
            <w:tcW w:w="1000" w:type="pct"/>
            <w:tcBorders>
              <w:top w:val="nil"/>
              <w:left w:val="nil"/>
              <w:bottom w:val="single" w:sz="4" w:space="0" w:color="auto"/>
              <w:right w:val="nil"/>
            </w:tcBorders>
          </w:tcPr>
          <w:p w14:paraId="532B8F95" w14:textId="77777777" w:rsidR="00261081" w:rsidRPr="000A5D4C" w:rsidRDefault="00261081" w:rsidP="000A5D4C">
            <w:pPr>
              <w:autoSpaceDE w:val="0"/>
              <w:autoSpaceDN w:val="0"/>
              <w:adjustRightInd w:val="0"/>
              <w:spacing w:line="240" w:lineRule="auto"/>
              <w:jc w:val="center"/>
              <w:rPr>
                <w:ins w:id="5241" w:author="Guo, Shicheng" w:date="2020-02-11T14:36:00Z"/>
                <w:rFonts w:ascii="Arial" w:hAnsi="Arial" w:cs="Arial"/>
                <w:sz w:val="22"/>
                <w:szCs w:val="22"/>
              </w:rPr>
            </w:pPr>
            <w:ins w:id="5242" w:author="Guo, Shicheng" w:date="2020-02-11T14:36:00Z">
              <w:r w:rsidRPr="000A5D4C">
                <w:rPr>
                  <w:rFonts w:ascii="Arial" w:hAnsi="Arial" w:cs="Arial"/>
                  <w:sz w:val="22"/>
                  <w:szCs w:val="22"/>
                </w:rPr>
                <w:t>0.007</w:t>
              </w:r>
            </w:ins>
          </w:p>
        </w:tc>
      </w:tr>
      <w:tr w:rsidR="00261081" w:rsidRPr="000A5D4C" w14:paraId="0ABEC1C1" w14:textId="77777777" w:rsidTr="000A5D4C">
        <w:tblPrEx>
          <w:tblBorders>
            <w:left w:val="none" w:sz="0" w:space="0" w:color="auto"/>
            <w:bottom w:val="none" w:sz="0" w:space="0" w:color="auto"/>
            <w:right w:val="none" w:sz="0" w:space="0" w:color="auto"/>
            <w:insideH w:val="none" w:sz="0" w:space="0" w:color="auto"/>
            <w:insideV w:val="none" w:sz="0" w:space="0" w:color="auto"/>
          </w:tblBorders>
        </w:tblPrEx>
        <w:trPr>
          <w:ins w:id="5243" w:author="Guo, Shicheng" w:date="2020-02-11T14:36:00Z"/>
        </w:trPr>
        <w:tc>
          <w:tcPr>
            <w:tcW w:w="5000" w:type="pct"/>
            <w:gridSpan w:val="5"/>
            <w:tcBorders>
              <w:top w:val="single" w:sz="4" w:space="0" w:color="auto"/>
              <w:bottom w:val="nil"/>
            </w:tcBorders>
          </w:tcPr>
          <w:p w14:paraId="57705020" w14:textId="77777777" w:rsidR="00261081" w:rsidRPr="000A5D4C" w:rsidRDefault="00261081" w:rsidP="000A5D4C">
            <w:pPr>
              <w:spacing w:line="240" w:lineRule="auto"/>
              <w:rPr>
                <w:ins w:id="5244" w:author="Guo, Shicheng" w:date="2020-02-11T14:36:00Z"/>
                <w:rFonts w:ascii="Arial" w:hAnsi="Arial" w:cs="Arial"/>
                <w:sz w:val="22"/>
                <w:szCs w:val="22"/>
              </w:rPr>
            </w:pPr>
            <w:ins w:id="5245" w:author="Guo, Shicheng" w:date="2020-02-11T14:36:00Z">
              <w:r w:rsidRPr="000A5D4C">
                <w:rPr>
                  <w:rFonts w:ascii="Arial" w:hAnsi="Arial" w:cs="Arial"/>
                  <w:sz w:val="22"/>
                  <w:szCs w:val="22"/>
                </w:rPr>
                <w:t>Abbreviations: CI=Confidence Interval; HR=Hazard Ratio</w:t>
              </w:r>
            </w:ins>
          </w:p>
        </w:tc>
      </w:tr>
    </w:tbl>
    <w:p w14:paraId="531BD2B1" w14:textId="77777777" w:rsidR="00261081" w:rsidRPr="000A5D4C" w:rsidRDefault="00261081" w:rsidP="00261081">
      <w:pPr>
        <w:spacing w:line="240" w:lineRule="auto"/>
        <w:rPr>
          <w:ins w:id="5246" w:author="Guo, Shicheng" w:date="2020-02-11T14:36:00Z"/>
          <w:rFonts w:ascii="Arial" w:hAnsi="Arial" w:cs="Arial"/>
          <w:sz w:val="22"/>
          <w:szCs w:val="22"/>
        </w:rPr>
      </w:pPr>
      <w:ins w:id="5247" w:author="Guo, Shicheng" w:date="2020-02-11T14:36:00Z">
        <w:r w:rsidRPr="000A5D4C">
          <w:rPr>
            <w:rFonts w:ascii="Arial" w:hAnsi="Arial" w:cs="Arial"/>
            <w:sz w:val="22"/>
            <w:szCs w:val="22"/>
          </w:rPr>
          <w:br w:type="page"/>
        </w:r>
      </w:ins>
    </w:p>
    <w:p w14:paraId="6D6EB860" w14:textId="4CF5C776" w:rsidR="00261081" w:rsidRPr="000A5D4C" w:rsidRDefault="00261081" w:rsidP="00261081">
      <w:pPr>
        <w:spacing w:line="240" w:lineRule="auto"/>
        <w:rPr>
          <w:ins w:id="5248" w:author="Guo, Shicheng" w:date="2020-02-11T14:36:00Z"/>
          <w:rFonts w:ascii="Arial" w:hAnsi="Arial" w:cs="Arial"/>
          <w:b/>
          <w:sz w:val="22"/>
          <w:szCs w:val="22"/>
        </w:rPr>
      </w:pPr>
      <w:ins w:id="5249" w:author="Guo, Shicheng" w:date="2020-02-11T14:36:00Z">
        <w:r w:rsidRPr="000A5D4C">
          <w:rPr>
            <w:rFonts w:ascii="Arial" w:hAnsi="Arial" w:cs="Arial"/>
            <w:b/>
            <w:sz w:val="22"/>
            <w:szCs w:val="22"/>
          </w:rPr>
          <w:lastRenderedPageBreak/>
          <w:t xml:space="preserve">Table </w:t>
        </w:r>
      </w:ins>
      <w:ins w:id="5250" w:author="Guo, Shicheng" w:date="2020-02-11T14:37:00Z">
        <w:r w:rsidR="00D549F5">
          <w:rPr>
            <w:rFonts w:ascii="Arial" w:hAnsi="Arial" w:cs="Arial"/>
            <w:b/>
            <w:sz w:val="22"/>
            <w:szCs w:val="22"/>
          </w:rPr>
          <w:t>S</w:t>
        </w:r>
      </w:ins>
      <w:ins w:id="5251" w:author="Guo, Shicheng" w:date="2020-02-11T14:36:00Z">
        <w:r w:rsidRPr="000A5D4C">
          <w:rPr>
            <w:rFonts w:ascii="Arial" w:hAnsi="Arial" w:cs="Arial"/>
            <w:b/>
            <w:sz w:val="22"/>
            <w:szCs w:val="22"/>
          </w:rPr>
          <w:t>4. Clinicopathological characteristics of patients with PTC</w:t>
        </w:r>
      </w:ins>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4963"/>
      </w:tblGrid>
      <w:tr w:rsidR="00261081" w:rsidRPr="000A5D4C" w14:paraId="4C9234D4" w14:textId="77777777" w:rsidTr="000A5D4C">
        <w:trPr>
          <w:ins w:id="5252" w:author="Guo, Shicheng" w:date="2020-02-11T14:36:00Z"/>
        </w:trPr>
        <w:tc>
          <w:tcPr>
            <w:tcW w:w="2677" w:type="pct"/>
            <w:tcBorders>
              <w:bottom w:val="single" w:sz="4" w:space="0" w:color="auto"/>
            </w:tcBorders>
          </w:tcPr>
          <w:p w14:paraId="4BA4202D" w14:textId="77777777" w:rsidR="00261081" w:rsidRPr="000A5D4C" w:rsidRDefault="00261081" w:rsidP="000A5D4C">
            <w:pPr>
              <w:spacing w:line="240" w:lineRule="auto"/>
              <w:rPr>
                <w:ins w:id="5253" w:author="Guo, Shicheng" w:date="2020-02-11T14:36:00Z"/>
                <w:rFonts w:ascii="Arial" w:hAnsi="Arial" w:cs="Arial"/>
                <w:sz w:val="22"/>
                <w:szCs w:val="22"/>
              </w:rPr>
            </w:pPr>
            <w:ins w:id="5254" w:author="Guo, Shicheng" w:date="2020-02-11T14:36:00Z">
              <w:r w:rsidRPr="000A5D4C">
                <w:rPr>
                  <w:rFonts w:ascii="Arial" w:hAnsi="Arial" w:cs="Arial"/>
                  <w:sz w:val="22"/>
                  <w:szCs w:val="22"/>
                </w:rPr>
                <w:t>Patient Characteristics</w:t>
              </w:r>
            </w:ins>
          </w:p>
        </w:tc>
        <w:tc>
          <w:tcPr>
            <w:tcW w:w="2323" w:type="pct"/>
            <w:tcBorders>
              <w:bottom w:val="single" w:sz="4" w:space="0" w:color="auto"/>
            </w:tcBorders>
          </w:tcPr>
          <w:p w14:paraId="72734E5D" w14:textId="77777777" w:rsidR="00261081" w:rsidRPr="000A5D4C" w:rsidRDefault="00261081" w:rsidP="000A5D4C">
            <w:pPr>
              <w:spacing w:line="240" w:lineRule="auto"/>
              <w:jc w:val="center"/>
              <w:rPr>
                <w:ins w:id="5255" w:author="Guo, Shicheng" w:date="2020-02-11T14:36:00Z"/>
                <w:rFonts w:ascii="Arial" w:hAnsi="Arial" w:cs="Arial"/>
                <w:sz w:val="22"/>
                <w:szCs w:val="22"/>
              </w:rPr>
            </w:pPr>
            <w:ins w:id="5256" w:author="Guo, Shicheng" w:date="2020-02-11T14:36:00Z">
              <w:r w:rsidRPr="000A5D4C">
                <w:rPr>
                  <w:rFonts w:ascii="Arial" w:hAnsi="Arial" w:cs="Arial"/>
                  <w:sz w:val="22"/>
                  <w:szCs w:val="22"/>
                </w:rPr>
                <w:t>N=185</w:t>
              </w:r>
            </w:ins>
          </w:p>
        </w:tc>
      </w:tr>
      <w:tr w:rsidR="00261081" w:rsidRPr="000A5D4C" w14:paraId="108656E5" w14:textId="77777777" w:rsidTr="000A5D4C">
        <w:trPr>
          <w:ins w:id="5257" w:author="Guo, Shicheng" w:date="2020-02-11T14:36:00Z"/>
        </w:trPr>
        <w:tc>
          <w:tcPr>
            <w:tcW w:w="2677" w:type="pct"/>
            <w:tcBorders>
              <w:top w:val="single" w:sz="4" w:space="0" w:color="auto"/>
            </w:tcBorders>
          </w:tcPr>
          <w:p w14:paraId="20018A5A" w14:textId="77777777" w:rsidR="00261081" w:rsidRPr="000A5D4C" w:rsidRDefault="00261081" w:rsidP="000A5D4C">
            <w:pPr>
              <w:spacing w:line="240" w:lineRule="auto"/>
              <w:rPr>
                <w:ins w:id="5258" w:author="Guo, Shicheng" w:date="2020-02-11T14:36:00Z"/>
                <w:rFonts w:ascii="Arial" w:hAnsi="Arial" w:cs="Arial"/>
                <w:sz w:val="22"/>
                <w:szCs w:val="22"/>
              </w:rPr>
            </w:pPr>
            <w:ins w:id="5259" w:author="Guo, Shicheng" w:date="2020-02-11T14:36:00Z">
              <w:r w:rsidRPr="000A5D4C">
                <w:rPr>
                  <w:rFonts w:ascii="Arial" w:hAnsi="Arial" w:cs="Arial"/>
                  <w:sz w:val="22"/>
                  <w:szCs w:val="22"/>
                </w:rPr>
                <w:t xml:space="preserve">Age </w:t>
              </w:r>
            </w:ins>
          </w:p>
        </w:tc>
        <w:tc>
          <w:tcPr>
            <w:tcW w:w="2323" w:type="pct"/>
            <w:tcBorders>
              <w:top w:val="single" w:sz="4" w:space="0" w:color="auto"/>
            </w:tcBorders>
          </w:tcPr>
          <w:p w14:paraId="7625504B" w14:textId="77777777" w:rsidR="00261081" w:rsidRPr="000A5D4C" w:rsidRDefault="00261081" w:rsidP="000A5D4C">
            <w:pPr>
              <w:spacing w:line="240" w:lineRule="auto"/>
              <w:jc w:val="center"/>
              <w:rPr>
                <w:ins w:id="5260" w:author="Guo, Shicheng" w:date="2020-02-11T14:36:00Z"/>
                <w:rFonts w:ascii="Arial" w:hAnsi="Arial" w:cs="Arial"/>
                <w:sz w:val="22"/>
                <w:szCs w:val="22"/>
              </w:rPr>
            </w:pPr>
          </w:p>
        </w:tc>
      </w:tr>
      <w:tr w:rsidR="00261081" w:rsidRPr="000A5D4C" w14:paraId="5CED7A49" w14:textId="77777777" w:rsidTr="000A5D4C">
        <w:trPr>
          <w:ins w:id="5261" w:author="Guo, Shicheng" w:date="2020-02-11T14:36:00Z"/>
        </w:trPr>
        <w:tc>
          <w:tcPr>
            <w:tcW w:w="2677" w:type="pct"/>
          </w:tcPr>
          <w:p w14:paraId="0CC0363C" w14:textId="77777777" w:rsidR="00261081" w:rsidRPr="000A5D4C" w:rsidRDefault="00261081" w:rsidP="000A5D4C">
            <w:pPr>
              <w:spacing w:line="240" w:lineRule="auto"/>
              <w:ind w:firstLineChars="100" w:firstLine="220"/>
              <w:rPr>
                <w:ins w:id="5262" w:author="Guo, Shicheng" w:date="2020-02-11T14:36:00Z"/>
                <w:rFonts w:ascii="Arial" w:hAnsi="Arial" w:cs="Arial"/>
                <w:sz w:val="22"/>
                <w:szCs w:val="22"/>
              </w:rPr>
            </w:pPr>
            <w:ins w:id="5263" w:author="Guo, Shicheng" w:date="2020-02-11T14:36:00Z">
              <w:r w:rsidRPr="000A5D4C">
                <w:rPr>
                  <w:rFonts w:ascii="Arial" w:hAnsi="Arial" w:cs="Arial"/>
                  <w:sz w:val="22"/>
                  <w:szCs w:val="22"/>
                </w:rPr>
                <w:t>≥55</w:t>
              </w:r>
            </w:ins>
          </w:p>
        </w:tc>
        <w:tc>
          <w:tcPr>
            <w:tcW w:w="2323" w:type="pct"/>
          </w:tcPr>
          <w:p w14:paraId="44ED4143" w14:textId="77777777" w:rsidR="00261081" w:rsidRPr="000A5D4C" w:rsidRDefault="00261081" w:rsidP="000A5D4C">
            <w:pPr>
              <w:spacing w:line="240" w:lineRule="auto"/>
              <w:jc w:val="center"/>
              <w:rPr>
                <w:ins w:id="5264" w:author="Guo, Shicheng" w:date="2020-02-11T14:36:00Z"/>
                <w:rFonts w:ascii="Arial" w:hAnsi="Arial" w:cs="Arial"/>
                <w:sz w:val="22"/>
                <w:szCs w:val="22"/>
              </w:rPr>
            </w:pPr>
            <w:ins w:id="5265" w:author="Guo, Shicheng" w:date="2020-02-11T14:36:00Z">
              <w:r w:rsidRPr="000A5D4C">
                <w:rPr>
                  <w:rFonts w:ascii="Arial" w:hAnsi="Arial" w:cs="Arial"/>
                  <w:sz w:val="22"/>
                  <w:szCs w:val="22"/>
                </w:rPr>
                <w:t>116 (62.7%)</w:t>
              </w:r>
            </w:ins>
          </w:p>
        </w:tc>
      </w:tr>
      <w:tr w:rsidR="00261081" w:rsidRPr="000A5D4C" w14:paraId="2539DED9" w14:textId="77777777" w:rsidTr="000A5D4C">
        <w:trPr>
          <w:ins w:id="5266" w:author="Guo, Shicheng" w:date="2020-02-11T14:36:00Z"/>
        </w:trPr>
        <w:tc>
          <w:tcPr>
            <w:tcW w:w="2677" w:type="pct"/>
          </w:tcPr>
          <w:p w14:paraId="1D791F48" w14:textId="77777777" w:rsidR="00261081" w:rsidRPr="000A5D4C" w:rsidRDefault="00261081" w:rsidP="000A5D4C">
            <w:pPr>
              <w:spacing w:line="240" w:lineRule="auto"/>
              <w:rPr>
                <w:ins w:id="5267" w:author="Guo, Shicheng" w:date="2020-02-11T14:36:00Z"/>
                <w:rFonts w:ascii="Arial" w:hAnsi="Arial" w:cs="Arial"/>
                <w:sz w:val="22"/>
                <w:szCs w:val="22"/>
              </w:rPr>
            </w:pPr>
            <w:ins w:id="5268" w:author="Guo, Shicheng" w:date="2020-02-11T14:36:00Z">
              <w:r w:rsidRPr="000A5D4C">
                <w:rPr>
                  <w:rFonts w:ascii="Arial" w:hAnsi="Arial" w:cs="Arial"/>
                  <w:sz w:val="22"/>
                  <w:szCs w:val="22"/>
                </w:rPr>
                <w:t>Sex</w:t>
              </w:r>
            </w:ins>
          </w:p>
        </w:tc>
        <w:tc>
          <w:tcPr>
            <w:tcW w:w="2323" w:type="pct"/>
          </w:tcPr>
          <w:p w14:paraId="4AB1E20D" w14:textId="77777777" w:rsidR="00261081" w:rsidRPr="000A5D4C" w:rsidRDefault="00261081" w:rsidP="000A5D4C">
            <w:pPr>
              <w:spacing w:line="240" w:lineRule="auto"/>
              <w:jc w:val="center"/>
              <w:rPr>
                <w:ins w:id="5269" w:author="Guo, Shicheng" w:date="2020-02-11T14:36:00Z"/>
                <w:rFonts w:ascii="Arial" w:hAnsi="Arial" w:cs="Arial"/>
                <w:sz w:val="22"/>
                <w:szCs w:val="22"/>
              </w:rPr>
            </w:pPr>
          </w:p>
        </w:tc>
      </w:tr>
      <w:tr w:rsidR="00261081" w:rsidRPr="000A5D4C" w14:paraId="416AF787" w14:textId="77777777" w:rsidTr="000A5D4C">
        <w:trPr>
          <w:ins w:id="5270" w:author="Guo, Shicheng" w:date="2020-02-11T14:36:00Z"/>
        </w:trPr>
        <w:tc>
          <w:tcPr>
            <w:tcW w:w="2677" w:type="pct"/>
          </w:tcPr>
          <w:p w14:paraId="3826E14E" w14:textId="77777777" w:rsidR="00261081" w:rsidRPr="000A5D4C" w:rsidRDefault="00261081" w:rsidP="000A5D4C">
            <w:pPr>
              <w:spacing w:line="240" w:lineRule="auto"/>
              <w:ind w:firstLineChars="100" w:firstLine="220"/>
              <w:rPr>
                <w:ins w:id="5271" w:author="Guo, Shicheng" w:date="2020-02-11T14:36:00Z"/>
                <w:rFonts w:ascii="Arial" w:hAnsi="Arial" w:cs="Arial"/>
                <w:sz w:val="22"/>
                <w:szCs w:val="22"/>
              </w:rPr>
            </w:pPr>
            <w:ins w:id="5272" w:author="Guo, Shicheng" w:date="2020-02-11T14:36:00Z">
              <w:r w:rsidRPr="000A5D4C">
                <w:rPr>
                  <w:rFonts w:ascii="Arial" w:hAnsi="Arial" w:cs="Arial"/>
                  <w:sz w:val="22"/>
                  <w:szCs w:val="22"/>
                </w:rPr>
                <w:t>Female</w:t>
              </w:r>
            </w:ins>
          </w:p>
        </w:tc>
        <w:tc>
          <w:tcPr>
            <w:tcW w:w="2323" w:type="pct"/>
          </w:tcPr>
          <w:p w14:paraId="469E4933" w14:textId="77777777" w:rsidR="00261081" w:rsidRPr="000A5D4C" w:rsidRDefault="00261081" w:rsidP="000A5D4C">
            <w:pPr>
              <w:spacing w:line="240" w:lineRule="auto"/>
              <w:jc w:val="center"/>
              <w:rPr>
                <w:ins w:id="5273" w:author="Guo, Shicheng" w:date="2020-02-11T14:36:00Z"/>
                <w:rFonts w:ascii="Arial" w:hAnsi="Arial" w:cs="Arial"/>
                <w:sz w:val="22"/>
                <w:szCs w:val="22"/>
              </w:rPr>
            </w:pPr>
            <w:ins w:id="5274" w:author="Guo, Shicheng" w:date="2020-02-11T14:36:00Z">
              <w:r w:rsidRPr="000A5D4C">
                <w:rPr>
                  <w:rFonts w:ascii="Arial" w:hAnsi="Arial" w:cs="Arial"/>
                  <w:sz w:val="22"/>
                  <w:szCs w:val="22"/>
                </w:rPr>
                <w:t>132 (71.4%)</w:t>
              </w:r>
            </w:ins>
          </w:p>
        </w:tc>
      </w:tr>
      <w:tr w:rsidR="00261081" w:rsidRPr="000A5D4C" w14:paraId="5D463C66" w14:textId="77777777" w:rsidTr="000A5D4C">
        <w:trPr>
          <w:ins w:id="5275" w:author="Guo, Shicheng" w:date="2020-02-11T14:36:00Z"/>
        </w:trPr>
        <w:tc>
          <w:tcPr>
            <w:tcW w:w="2677" w:type="pct"/>
          </w:tcPr>
          <w:p w14:paraId="3FA6D341" w14:textId="77777777" w:rsidR="00261081" w:rsidRPr="000A5D4C" w:rsidRDefault="00261081" w:rsidP="000A5D4C">
            <w:pPr>
              <w:spacing w:line="240" w:lineRule="auto"/>
              <w:rPr>
                <w:ins w:id="5276" w:author="Guo, Shicheng" w:date="2020-02-11T14:36:00Z"/>
                <w:rFonts w:ascii="Arial" w:hAnsi="Arial" w:cs="Arial"/>
                <w:sz w:val="22"/>
                <w:szCs w:val="22"/>
              </w:rPr>
            </w:pPr>
            <w:ins w:id="5277" w:author="Guo, Shicheng" w:date="2020-02-11T14:36:00Z">
              <w:r w:rsidRPr="000A5D4C">
                <w:rPr>
                  <w:rFonts w:ascii="Arial" w:hAnsi="Arial" w:cs="Arial"/>
                  <w:sz w:val="22"/>
                  <w:szCs w:val="22"/>
                </w:rPr>
                <w:t>Tumour stage</w:t>
              </w:r>
            </w:ins>
          </w:p>
        </w:tc>
        <w:tc>
          <w:tcPr>
            <w:tcW w:w="2323" w:type="pct"/>
          </w:tcPr>
          <w:p w14:paraId="7E033CF3" w14:textId="77777777" w:rsidR="00261081" w:rsidRPr="000A5D4C" w:rsidRDefault="00261081" w:rsidP="000A5D4C">
            <w:pPr>
              <w:spacing w:line="240" w:lineRule="auto"/>
              <w:jc w:val="center"/>
              <w:rPr>
                <w:ins w:id="5278" w:author="Guo, Shicheng" w:date="2020-02-11T14:36:00Z"/>
                <w:rFonts w:ascii="Arial" w:hAnsi="Arial" w:cs="Arial"/>
                <w:sz w:val="22"/>
                <w:szCs w:val="22"/>
              </w:rPr>
            </w:pPr>
          </w:p>
        </w:tc>
      </w:tr>
      <w:tr w:rsidR="00261081" w:rsidRPr="000A5D4C" w14:paraId="0F96F7CE" w14:textId="77777777" w:rsidTr="000A5D4C">
        <w:trPr>
          <w:ins w:id="5279" w:author="Guo, Shicheng" w:date="2020-02-11T14:36:00Z"/>
        </w:trPr>
        <w:tc>
          <w:tcPr>
            <w:tcW w:w="2677" w:type="pct"/>
          </w:tcPr>
          <w:p w14:paraId="6A87F449" w14:textId="77777777" w:rsidR="00261081" w:rsidRPr="000A5D4C" w:rsidRDefault="00261081" w:rsidP="000A5D4C">
            <w:pPr>
              <w:spacing w:line="240" w:lineRule="auto"/>
              <w:ind w:firstLineChars="100" w:firstLine="220"/>
              <w:rPr>
                <w:ins w:id="5280" w:author="Guo, Shicheng" w:date="2020-02-11T14:36:00Z"/>
                <w:rFonts w:ascii="Arial" w:hAnsi="Arial" w:cs="Arial"/>
                <w:sz w:val="22"/>
                <w:szCs w:val="22"/>
              </w:rPr>
            </w:pPr>
            <w:ins w:id="5281" w:author="Guo, Shicheng" w:date="2020-02-11T14:36:00Z">
              <w:r w:rsidRPr="000A5D4C">
                <w:rPr>
                  <w:rFonts w:ascii="Arial" w:hAnsi="Arial" w:cs="Arial"/>
                  <w:sz w:val="22"/>
                  <w:szCs w:val="22"/>
                </w:rPr>
                <w:t>T3/4</w:t>
              </w:r>
            </w:ins>
          </w:p>
        </w:tc>
        <w:tc>
          <w:tcPr>
            <w:tcW w:w="2323" w:type="pct"/>
          </w:tcPr>
          <w:p w14:paraId="7CB38F8C" w14:textId="77777777" w:rsidR="00261081" w:rsidRPr="000A5D4C" w:rsidRDefault="00261081" w:rsidP="000A5D4C">
            <w:pPr>
              <w:spacing w:line="240" w:lineRule="auto"/>
              <w:jc w:val="center"/>
              <w:rPr>
                <w:ins w:id="5282" w:author="Guo, Shicheng" w:date="2020-02-11T14:36:00Z"/>
                <w:rFonts w:ascii="Arial" w:hAnsi="Arial" w:cs="Arial"/>
                <w:sz w:val="22"/>
                <w:szCs w:val="22"/>
              </w:rPr>
            </w:pPr>
            <w:ins w:id="5283" w:author="Guo, Shicheng" w:date="2020-02-11T14:36:00Z">
              <w:r w:rsidRPr="000A5D4C">
                <w:rPr>
                  <w:rFonts w:ascii="Arial" w:hAnsi="Arial" w:cs="Arial"/>
                  <w:sz w:val="22"/>
                  <w:szCs w:val="22"/>
                </w:rPr>
                <w:t>18 (9.7%)</w:t>
              </w:r>
            </w:ins>
          </w:p>
        </w:tc>
      </w:tr>
      <w:tr w:rsidR="00261081" w:rsidRPr="000A5D4C" w14:paraId="2053862A" w14:textId="77777777" w:rsidTr="000A5D4C">
        <w:trPr>
          <w:ins w:id="5284" w:author="Guo, Shicheng" w:date="2020-02-11T14:36:00Z"/>
        </w:trPr>
        <w:tc>
          <w:tcPr>
            <w:tcW w:w="2677" w:type="pct"/>
          </w:tcPr>
          <w:p w14:paraId="2DAD5CC0" w14:textId="77777777" w:rsidR="00261081" w:rsidRPr="000A5D4C" w:rsidRDefault="00261081" w:rsidP="000A5D4C">
            <w:pPr>
              <w:spacing w:line="240" w:lineRule="auto"/>
              <w:rPr>
                <w:ins w:id="5285" w:author="Guo, Shicheng" w:date="2020-02-11T14:36:00Z"/>
                <w:rFonts w:ascii="Arial" w:hAnsi="Arial" w:cs="Arial"/>
                <w:sz w:val="22"/>
                <w:szCs w:val="22"/>
              </w:rPr>
            </w:pPr>
            <w:ins w:id="5286" w:author="Guo, Shicheng" w:date="2020-02-11T14:36:00Z">
              <w:r w:rsidRPr="000A5D4C">
                <w:rPr>
                  <w:rFonts w:ascii="Arial" w:hAnsi="Arial" w:cs="Arial"/>
                  <w:sz w:val="22"/>
                  <w:szCs w:val="22"/>
                </w:rPr>
                <w:t>Lymph node metastasis</w:t>
              </w:r>
            </w:ins>
          </w:p>
        </w:tc>
        <w:tc>
          <w:tcPr>
            <w:tcW w:w="2323" w:type="pct"/>
          </w:tcPr>
          <w:p w14:paraId="6ECBED17" w14:textId="77777777" w:rsidR="00261081" w:rsidRPr="000A5D4C" w:rsidRDefault="00261081" w:rsidP="000A5D4C">
            <w:pPr>
              <w:spacing w:line="240" w:lineRule="auto"/>
              <w:jc w:val="center"/>
              <w:rPr>
                <w:ins w:id="5287" w:author="Guo, Shicheng" w:date="2020-02-11T14:36:00Z"/>
                <w:rFonts w:ascii="Arial" w:hAnsi="Arial" w:cs="Arial"/>
                <w:sz w:val="22"/>
                <w:szCs w:val="22"/>
              </w:rPr>
            </w:pPr>
          </w:p>
        </w:tc>
      </w:tr>
      <w:tr w:rsidR="00261081" w:rsidRPr="000A5D4C" w14:paraId="788388AE" w14:textId="77777777" w:rsidTr="000A5D4C">
        <w:trPr>
          <w:ins w:id="5288" w:author="Guo, Shicheng" w:date="2020-02-11T14:36:00Z"/>
        </w:trPr>
        <w:tc>
          <w:tcPr>
            <w:tcW w:w="2677" w:type="pct"/>
          </w:tcPr>
          <w:p w14:paraId="3F4EC802" w14:textId="77777777" w:rsidR="00261081" w:rsidRPr="000A5D4C" w:rsidRDefault="00261081" w:rsidP="000A5D4C">
            <w:pPr>
              <w:spacing w:line="240" w:lineRule="auto"/>
              <w:ind w:firstLineChars="100" w:firstLine="220"/>
              <w:rPr>
                <w:ins w:id="5289" w:author="Guo, Shicheng" w:date="2020-02-11T14:36:00Z"/>
                <w:rFonts w:ascii="Arial" w:hAnsi="Arial" w:cs="Arial"/>
                <w:sz w:val="22"/>
                <w:szCs w:val="22"/>
              </w:rPr>
            </w:pPr>
            <w:ins w:id="5290" w:author="Guo, Shicheng" w:date="2020-02-11T14:36:00Z">
              <w:r w:rsidRPr="000A5D4C">
                <w:rPr>
                  <w:rFonts w:ascii="Arial" w:hAnsi="Arial" w:cs="Arial"/>
                  <w:sz w:val="22"/>
                  <w:szCs w:val="22"/>
                </w:rPr>
                <w:t>N1a/b</w:t>
              </w:r>
            </w:ins>
          </w:p>
        </w:tc>
        <w:tc>
          <w:tcPr>
            <w:tcW w:w="2323" w:type="pct"/>
          </w:tcPr>
          <w:p w14:paraId="4C5BCAE5" w14:textId="77777777" w:rsidR="00261081" w:rsidRPr="000A5D4C" w:rsidRDefault="00261081" w:rsidP="000A5D4C">
            <w:pPr>
              <w:spacing w:line="240" w:lineRule="auto"/>
              <w:jc w:val="center"/>
              <w:rPr>
                <w:ins w:id="5291" w:author="Guo, Shicheng" w:date="2020-02-11T14:36:00Z"/>
                <w:rFonts w:ascii="Arial" w:hAnsi="Arial" w:cs="Arial"/>
                <w:sz w:val="22"/>
                <w:szCs w:val="22"/>
              </w:rPr>
            </w:pPr>
            <w:ins w:id="5292" w:author="Guo, Shicheng" w:date="2020-02-11T14:36:00Z">
              <w:r w:rsidRPr="000A5D4C">
                <w:rPr>
                  <w:rFonts w:ascii="Arial" w:hAnsi="Arial" w:cs="Arial"/>
                  <w:sz w:val="22"/>
                  <w:szCs w:val="22"/>
                </w:rPr>
                <w:t>96 (51.9%)</w:t>
              </w:r>
            </w:ins>
          </w:p>
        </w:tc>
      </w:tr>
      <w:tr w:rsidR="00261081" w:rsidRPr="000A5D4C" w14:paraId="553B10FF" w14:textId="77777777" w:rsidTr="000A5D4C">
        <w:trPr>
          <w:ins w:id="5293" w:author="Guo, Shicheng" w:date="2020-02-11T14:36:00Z"/>
        </w:trPr>
        <w:tc>
          <w:tcPr>
            <w:tcW w:w="2677" w:type="pct"/>
          </w:tcPr>
          <w:p w14:paraId="691F8514" w14:textId="77777777" w:rsidR="00261081" w:rsidRPr="000A5D4C" w:rsidRDefault="00261081" w:rsidP="000A5D4C">
            <w:pPr>
              <w:spacing w:line="240" w:lineRule="auto"/>
              <w:rPr>
                <w:ins w:id="5294" w:author="Guo, Shicheng" w:date="2020-02-11T14:36:00Z"/>
                <w:rFonts w:ascii="Arial" w:hAnsi="Arial" w:cs="Arial"/>
                <w:sz w:val="22"/>
                <w:szCs w:val="22"/>
              </w:rPr>
            </w:pPr>
            <w:ins w:id="5295" w:author="Guo, Shicheng" w:date="2020-02-11T14:36:00Z">
              <w:r w:rsidRPr="000A5D4C">
                <w:rPr>
                  <w:rFonts w:ascii="Arial" w:eastAsia="Times New Roman" w:hAnsi="Arial" w:cs="Arial"/>
                  <w:bCs/>
                  <w:color w:val="000000"/>
                  <w:sz w:val="22"/>
                  <w:szCs w:val="22"/>
                  <w:shd w:val="clear" w:color="auto" w:fill="FFFFFF"/>
                </w:rPr>
                <w:t>Multifocality</w:t>
              </w:r>
            </w:ins>
          </w:p>
        </w:tc>
        <w:tc>
          <w:tcPr>
            <w:tcW w:w="2323" w:type="pct"/>
          </w:tcPr>
          <w:p w14:paraId="7941327E" w14:textId="77777777" w:rsidR="00261081" w:rsidRPr="000A5D4C" w:rsidRDefault="00261081" w:rsidP="000A5D4C">
            <w:pPr>
              <w:spacing w:line="240" w:lineRule="auto"/>
              <w:jc w:val="center"/>
              <w:rPr>
                <w:ins w:id="5296" w:author="Guo, Shicheng" w:date="2020-02-11T14:36:00Z"/>
                <w:rFonts w:ascii="Arial" w:hAnsi="Arial" w:cs="Arial"/>
                <w:sz w:val="22"/>
                <w:szCs w:val="22"/>
              </w:rPr>
            </w:pPr>
          </w:p>
        </w:tc>
      </w:tr>
      <w:tr w:rsidR="00261081" w:rsidRPr="000A5D4C" w14:paraId="724398D9" w14:textId="77777777" w:rsidTr="000A5D4C">
        <w:trPr>
          <w:ins w:id="5297" w:author="Guo, Shicheng" w:date="2020-02-11T14:36:00Z"/>
        </w:trPr>
        <w:tc>
          <w:tcPr>
            <w:tcW w:w="2677" w:type="pct"/>
          </w:tcPr>
          <w:p w14:paraId="5607DEFA" w14:textId="77777777" w:rsidR="00261081" w:rsidRPr="000A5D4C" w:rsidRDefault="00261081" w:rsidP="000A5D4C">
            <w:pPr>
              <w:spacing w:line="240" w:lineRule="auto"/>
              <w:ind w:firstLineChars="100" w:firstLine="220"/>
              <w:rPr>
                <w:ins w:id="5298" w:author="Guo, Shicheng" w:date="2020-02-11T14:36:00Z"/>
                <w:rFonts w:ascii="Arial" w:hAnsi="Arial" w:cs="Arial"/>
                <w:sz w:val="22"/>
                <w:szCs w:val="22"/>
              </w:rPr>
            </w:pPr>
            <w:ins w:id="5299" w:author="Guo, Shicheng" w:date="2020-02-11T14:36:00Z">
              <w:r w:rsidRPr="000A5D4C">
                <w:rPr>
                  <w:rFonts w:ascii="Arial" w:hAnsi="Arial" w:cs="Arial"/>
                  <w:sz w:val="22"/>
                  <w:szCs w:val="22"/>
                </w:rPr>
                <w:t>Present</w:t>
              </w:r>
            </w:ins>
          </w:p>
        </w:tc>
        <w:tc>
          <w:tcPr>
            <w:tcW w:w="2323" w:type="pct"/>
          </w:tcPr>
          <w:p w14:paraId="0701FC95" w14:textId="77777777" w:rsidR="00261081" w:rsidRPr="000A5D4C" w:rsidRDefault="00261081" w:rsidP="000A5D4C">
            <w:pPr>
              <w:spacing w:line="240" w:lineRule="auto"/>
              <w:jc w:val="center"/>
              <w:rPr>
                <w:ins w:id="5300" w:author="Guo, Shicheng" w:date="2020-02-11T14:36:00Z"/>
                <w:rFonts w:ascii="Arial" w:hAnsi="Arial" w:cs="Arial"/>
                <w:sz w:val="22"/>
                <w:szCs w:val="22"/>
              </w:rPr>
            </w:pPr>
            <w:ins w:id="5301" w:author="Guo, Shicheng" w:date="2020-02-11T14:36:00Z">
              <w:r w:rsidRPr="000A5D4C">
                <w:rPr>
                  <w:rFonts w:ascii="Arial" w:hAnsi="Arial" w:cs="Arial"/>
                  <w:sz w:val="22"/>
                  <w:szCs w:val="22"/>
                </w:rPr>
                <w:t>58 (31.4%)</w:t>
              </w:r>
            </w:ins>
          </w:p>
        </w:tc>
      </w:tr>
      <w:tr w:rsidR="00261081" w:rsidRPr="000A5D4C" w14:paraId="306F23D3" w14:textId="77777777" w:rsidTr="000A5D4C">
        <w:trPr>
          <w:ins w:id="5302" w:author="Guo, Shicheng" w:date="2020-02-11T14:36:00Z"/>
        </w:trPr>
        <w:tc>
          <w:tcPr>
            <w:tcW w:w="2677" w:type="pct"/>
          </w:tcPr>
          <w:p w14:paraId="264BA9EE" w14:textId="77777777" w:rsidR="00261081" w:rsidRPr="000A5D4C" w:rsidRDefault="00261081" w:rsidP="000A5D4C">
            <w:pPr>
              <w:spacing w:line="240" w:lineRule="auto"/>
              <w:rPr>
                <w:ins w:id="5303" w:author="Guo, Shicheng" w:date="2020-02-11T14:36:00Z"/>
                <w:rFonts w:ascii="Arial" w:hAnsi="Arial" w:cs="Arial"/>
                <w:sz w:val="22"/>
                <w:szCs w:val="22"/>
              </w:rPr>
            </w:pPr>
            <w:ins w:id="5304" w:author="Guo, Shicheng" w:date="2020-02-11T14:36:00Z">
              <w:r w:rsidRPr="000A5D4C">
                <w:rPr>
                  <w:rFonts w:ascii="Arial" w:hAnsi="Arial" w:cs="Arial"/>
                  <w:sz w:val="22"/>
                  <w:szCs w:val="22"/>
                </w:rPr>
                <w:t>AJCC stage</w:t>
              </w:r>
            </w:ins>
          </w:p>
        </w:tc>
        <w:tc>
          <w:tcPr>
            <w:tcW w:w="2323" w:type="pct"/>
          </w:tcPr>
          <w:p w14:paraId="3FC2D4EB" w14:textId="77777777" w:rsidR="00261081" w:rsidRPr="000A5D4C" w:rsidRDefault="00261081" w:rsidP="000A5D4C">
            <w:pPr>
              <w:spacing w:line="240" w:lineRule="auto"/>
              <w:jc w:val="center"/>
              <w:rPr>
                <w:ins w:id="5305" w:author="Guo, Shicheng" w:date="2020-02-11T14:36:00Z"/>
                <w:rFonts w:ascii="Arial" w:hAnsi="Arial" w:cs="Arial"/>
                <w:sz w:val="22"/>
                <w:szCs w:val="22"/>
              </w:rPr>
            </w:pPr>
          </w:p>
        </w:tc>
      </w:tr>
      <w:tr w:rsidR="00261081" w:rsidRPr="000A5D4C" w14:paraId="178DED32" w14:textId="77777777" w:rsidTr="000A5D4C">
        <w:trPr>
          <w:ins w:id="5306" w:author="Guo, Shicheng" w:date="2020-02-11T14:36:00Z"/>
        </w:trPr>
        <w:tc>
          <w:tcPr>
            <w:tcW w:w="2677" w:type="pct"/>
          </w:tcPr>
          <w:p w14:paraId="32BE1112" w14:textId="77777777" w:rsidR="00261081" w:rsidRPr="000A5D4C" w:rsidRDefault="00261081" w:rsidP="000A5D4C">
            <w:pPr>
              <w:spacing w:line="240" w:lineRule="auto"/>
              <w:ind w:firstLineChars="100" w:firstLine="220"/>
              <w:rPr>
                <w:ins w:id="5307" w:author="Guo, Shicheng" w:date="2020-02-11T14:36:00Z"/>
                <w:rFonts w:ascii="Arial" w:hAnsi="Arial" w:cs="Arial"/>
                <w:sz w:val="22"/>
                <w:szCs w:val="22"/>
              </w:rPr>
            </w:pPr>
            <w:ins w:id="5308" w:author="Guo, Shicheng" w:date="2020-02-11T14:36:00Z">
              <w:r w:rsidRPr="000A5D4C">
                <w:rPr>
                  <w:rFonts w:ascii="Arial" w:hAnsi="Arial" w:cs="Arial"/>
                  <w:sz w:val="22"/>
                  <w:szCs w:val="22"/>
                </w:rPr>
                <w:t>III+IV</w:t>
              </w:r>
            </w:ins>
          </w:p>
        </w:tc>
        <w:tc>
          <w:tcPr>
            <w:tcW w:w="2323" w:type="pct"/>
          </w:tcPr>
          <w:p w14:paraId="40A1BAF4" w14:textId="77777777" w:rsidR="00261081" w:rsidRPr="000A5D4C" w:rsidRDefault="00261081" w:rsidP="000A5D4C">
            <w:pPr>
              <w:spacing w:line="240" w:lineRule="auto"/>
              <w:jc w:val="center"/>
              <w:rPr>
                <w:ins w:id="5309" w:author="Guo, Shicheng" w:date="2020-02-11T14:36:00Z"/>
                <w:rFonts w:ascii="Arial" w:hAnsi="Arial" w:cs="Arial"/>
                <w:sz w:val="22"/>
                <w:szCs w:val="22"/>
              </w:rPr>
            </w:pPr>
            <w:ins w:id="5310" w:author="Guo, Shicheng" w:date="2020-02-11T14:36:00Z">
              <w:r w:rsidRPr="000A5D4C">
                <w:rPr>
                  <w:rFonts w:ascii="Arial" w:hAnsi="Arial" w:cs="Arial"/>
                  <w:sz w:val="22"/>
                  <w:szCs w:val="22"/>
                </w:rPr>
                <w:t>13 (7.0%)</w:t>
              </w:r>
            </w:ins>
          </w:p>
        </w:tc>
      </w:tr>
      <w:tr w:rsidR="00261081" w:rsidRPr="000A5D4C" w14:paraId="75C458A3" w14:textId="77777777" w:rsidTr="000A5D4C">
        <w:trPr>
          <w:ins w:id="5311" w:author="Guo, Shicheng" w:date="2020-02-11T14:36:00Z"/>
        </w:trPr>
        <w:tc>
          <w:tcPr>
            <w:tcW w:w="2677" w:type="pct"/>
          </w:tcPr>
          <w:p w14:paraId="3AD166BD" w14:textId="77777777" w:rsidR="00261081" w:rsidRPr="000A5D4C" w:rsidRDefault="00261081" w:rsidP="000A5D4C">
            <w:pPr>
              <w:spacing w:line="240" w:lineRule="auto"/>
              <w:rPr>
                <w:ins w:id="5312" w:author="Guo, Shicheng" w:date="2020-02-11T14:36:00Z"/>
                <w:rFonts w:ascii="Arial" w:hAnsi="Arial" w:cs="Arial"/>
                <w:sz w:val="22"/>
                <w:szCs w:val="22"/>
              </w:rPr>
            </w:pPr>
            <w:ins w:id="5313" w:author="Guo, Shicheng" w:date="2020-02-11T14:36:00Z">
              <w:r w:rsidRPr="000A5D4C">
                <w:rPr>
                  <w:rFonts w:ascii="Arial" w:hAnsi="Arial" w:cs="Arial"/>
                  <w:sz w:val="22"/>
                  <w:szCs w:val="22"/>
                </w:rPr>
                <w:t>BRAF mutation</w:t>
              </w:r>
            </w:ins>
          </w:p>
        </w:tc>
        <w:tc>
          <w:tcPr>
            <w:tcW w:w="2323" w:type="pct"/>
          </w:tcPr>
          <w:p w14:paraId="0E5F36C2" w14:textId="77777777" w:rsidR="00261081" w:rsidRPr="000A5D4C" w:rsidRDefault="00261081" w:rsidP="000A5D4C">
            <w:pPr>
              <w:spacing w:line="240" w:lineRule="auto"/>
              <w:jc w:val="center"/>
              <w:rPr>
                <w:ins w:id="5314" w:author="Guo, Shicheng" w:date="2020-02-11T14:36:00Z"/>
                <w:rFonts w:ascii="Arial" w:hAnsi="Arial" w:cs="Arial"/>
                <w:sz w:val="22"/>
                <w:szCs w:val="22"/>
              </w:rPr>
            </w:pPr>
          </w:p>
        </w:tc>
      </w:tr>
      <w:tr w:rsidR="00261081" w:rsidRPr="000A5D4C" w14:paraId="7135609E" w14:textId="77777777" w:rsidTr="000A5D4C">
        <w:trPr>
          <w:ins w:id="5315" w:author="Guo, Shicheng" w:date="2020-02-11T14:36:00Z"/>
        </w:trPr>
        <w:tc>
          <w:tcPr>
            <w:tcW w:w="2677" w:type="pct"/>
          </w:tcPr>
          <w:p w14:paraId="08894CD8" w14:textId="77777777" w:rsidR="00261081" w:rsidRPr="000A5D4C" w:rsidRDefault="00261081" w:rsidP="000A5D4C">
            <w:pPr>
              <w:spacing w:line="240" w:lineRule="auto"/>
              <w:ind w:firstLineChars="100" w:firstLine="220"/>
              <w:rPr>
                <w:ins w:id="5316" w:author="Guo, Shicheng" w:date="2020-02-11T14:36:00Z"/>
                <w:rFonts w:ascii="Arial" w:hAnsi="Arial" w:cs="Arial"/>
                <w:sz w:val="22"/>
                <w:szCs w:val="22"/>
              </w:rPr>
            </w:pPr>
            <w:ins w:id="5317" w:author="Guo, Shicheng" w:date="2020-02-11T14:36:00Z">
              <w:r w:rsidRPr="000A5D4C">
                <w:rPr>
                  <w:rFonts w:ascii="Arial" w:hAnsi="Arial" w:cs="Arial"/>
                  <w:sz w:val="22"/>
                  <w:szCs w:val="22"/>
                </w:rPr>
                <w:t>Present</w:t>
              </w:r>
            </w:ins>
          </w:p>
        </w:tc>
        <w:tc>
          <w:tcPr>
            <w:tcW w:w="2323" w:type="pct"/>
          </w:tcPr>
          <w:p w14:paraId="1655B60A" w14:textId="77777777" w:rsidR="00261081" w:rsidRPr="000A5D4C" w:rsidRDefault="00261081" w:rsidP="000A5D4C">
            <w:pPr>
              <w:spacing w:line="240" w:lineRule="auto"/>
              <w:jc w:val="center"/>
              <w:rPr>
                <w:ins w:id="5318" w:author="Guo, Shicheng" w:date="2020-02-11T14:36:00Z"/>
                <w:rFonts w:ascii="Arial" w:hAnsi="Arial" w:cs="Arial"/>
                <w:sz w:val="22"/>
                <w:szCs w:val="22"/>
              </w:rPr>
            </w:pPr>
            <w:ins w:id="5319" w:author="Guo, Shicheng" w:date="2020-02-11T14:36:00Z">
              <w:r w:rsidRPr="000A5D4C">
                <w:rPr>
                  <w:rFonts w:ascii="Arial" w:hAnsi="Arial" w:cs="Arial"/>
                  <w:sz w:val="22"/>
                  <w:szCs w:val="22"/>
                </w:rPr>
                <w:t>93 (50.3%)</w:t>
              </w:r>
            </w:ins>
          </w:p>
        </w:tc>
      </w:tr>
      <w:tr w:rsidR="00261081" w:rsidRPr="000A5D4C" w14:paraId="08616AFE" w14:textId="77777777" w:rsidTr="000A5D4C">
        <w:trPr>
          <w:ins w:id="5320" w:author="Guo, Shicheng" w:date="2020-02-11T14:36:00Z"/>
        </w:trPr>
        <w:tc>
          <w:tcPr>
            <w:tcW w:w="2677" w:type="pct"/>
          </w:tcPr>
          <w:p w14:paraId="27C87613" w14:textId="77777777" w:rsidR="00261081" w:rsidRPr="000A5D4C" w:rsidRDefault="00261081" w:rsidP="000A5D4C">
            <w:pPr>
              <w:spacing w:line="240" w:lineRule="auto"/>
              <w:rPr>
                <w:ins w:id="5321" w:author="Guo, Shicheng" w:date="2020-02-11T14:36:00Z"/>
                <w:rFonts w:ascii="Arial" w:hAnsi="Arial" w:cs="Arial"/>
                <w:sz w:val="22"/>
                <w:szCs w:val="22"/>
              </w:rPr>
            </w:pPr>
            <w:ins w:id="5322" w:author="Guo, Shicheng" w:date="2020-02-11T14:36:00Z">
              <w:r w:rsidRPr="000A5D4C">
                <w:rPr>
                  <w:rFonts w:ascii="Arial" w:hAnsi="Arial" w:cs="Arial"/>
                  <w:sz w:val="22"/>
                  <w:szCs w:val="22"/>
                </w:rPr>
                <w:t xml:space="preserve">CD4 T cell infiltration  </w:t>
              </w:r>
            </w:ins>
          </w:p>
        </w:tc>
        <w:tc>
          <w:tcPr>
            <w:tcW w:w="2323" w:type="pct"/>
          </w:tcPr>
          <w:p w14:paraId="5066874D" w14:textId="77777777" w:rsidR="00261081" w:rsidRPr="000A5D4C" w:rsidRDefault="00261081" w:rsidP="000A5D4C">
            <w:pPr>
              <w:spacing w:line="240" w:lineRule="auto"/>
              <w:jc w:val="center"/>
              <w:rPr>
                <w:ins w:id="5323" w:author="Guo, Shicheng" w:date="2020-02-11T14:36:00Z"/>
                <w:rFonts w:ascii="Arial" w:hAnsi="Arial" w:cs="Arial"/>
                <w:sz w:val="22"/>
                <w:szCs w:val="22"/>
              </w:rPr>
            </w:pPr>
          </w:p>
        </w:tc>
      </w:tr>
      <w:tr w:rsidR="00261081" w:rsidRPr="000A5D4C" w14:paraId="0BE2EB53" w14:textId="77777777" w:rsidTr="000A5D4C">
        <w:trPr>
          <w:ins w:id="5324" w:author="Guo, Shicheng" w:date="2020-02-11T14:36:00Z"/>
        </w:trPr>
        <w:tc>
          <w:tcPr>
            <w:tcW w:w="2677" w:type="pct"/>
          </w:tcPr>
          <w:p w14:paraId="1C5259D5" w14:textId="77777777" w:rsidR="00261081" w:rsidRPr="000A5D4C" w:rsidRDefault="00261081" w:rsidP="000A5D4C">
            <w:pPr>
              <w:spacing w:line="240" w:lineRule="auto"/>
              <w:ind w:firstLineChars="100" w:firstLine="220"/>
              <w:rPr>
                <w:ins w:id="5325" w:author="Guo, Shicheng" w:date="2020-02-11T14:36:00Z"/>
                <w:rFonts w:ascii="Arial" w:hAnsi="Arial" w:cs="Arial"/>
                <w:color w:val="2E3033"/>
                <w:sz w:val="22"/>
                <w:szCs w:val="22"/>
                <w:shd w:val="clear" w:color="auto" w:fill="F9FBFC"/>
              </w:rPr>
            </w:pPr>
            <w:ins w:id="5326" w:author="Guo, Shicheng" w:date="2020-02-11T14:36:00Z">
              <w:r w:rsidRPr="000A5D4C">
                <w:rPr>
                  <w:rFonts w:ascii="Arial" w:hAnsi="Arial" w:cs="Arial"/>
                  <w:sz w:val="22"/>
                  <w:szCs w:val="22"/>
                </w:rPr>
                <w:t>Present</w:t>
              </w:r>
            </w:ins>
          </w:p>
        </w:tc>
        <w:tc>
          <w:tcPr>
            <w:tcW w:w="2323" w:type="pct"/>
          </w:tcPr>
          <w:p w14:paraId="1E4D05C4" w14:textId="77777777" w:rsidR="00261081" w:rsidRPr="000A5D4C" w:rsidRDefault="00261081" w:rsidP="000A5D4C">
            <w:pPr>
              <w:spacing w:line="240" w:lineRule="auto"/>
              <w:jc w:val="center"/>
              <w:rPr>
                <w:ins w:id="5327" w:author="Guo, Shicheng" w:date="2020-02-11T14:36:00Z"/>
                <w:rFonts w:ascii="Arial" w:hAnsi="Arial" w:cs="Arial"/>
                <w:sz w:val="22"/>
                <w:szCs w:val="22"/>
              </w:rPr>
            </w:pPr>
            <w:ins w:id="5328" w:author="Guo, Shicheng" w:date="2020-02-11T14:36:00Z">
              <w:r w:rsidRPr="000A5D4C">
                <w:rPr>
                  <w:rFonts w:ascii="Arial" w:hAnsi="Arial" w:cs="Arial"/>
                  <w:sz w:val="22"/>
                  <w:szCs w:val="22"/>
                </w:rPr>
                <w:t>45 (24.3%)</w:t>
              </w:r>
            </w:ins>
          </w:p>
        </w:tc>
      </w:tr>
      <w:tr w:rsidR="00261081" w:rsidRPr="000A5D4C" w14:paraId="744D92AE" w14:textId="77777777" w:rsidTr="000A5D4C">
        <w:trPr>
          <w:ins w:id="5329" w:author="Guo, Shicheng" w:date="2020-02-11T14:36:00Z"/>
        </w:trPr>
        <w:tc>
          <w:tcPr>
            <w:tcW w:w="2677" w:type="pct"/>
          </w:tcPr>
          <w:p w14:paraId="1B6A8EB2" w14:textId="77777777" w:rsidR="00261081" w:rsidRPr="000A5D4C" w:rsidRDefault="00261081" w:rsidP="000A5D4C">
            <w:pPr>
              <w:spacing w:line="240" w:lineRule="auto"/>
              <w:rPr>
                <w:ins w:id="5330" w:author="Guo, Shicheng" w:date="2020-02-11T14:36:00Z"/>
                <w:rFonts w:ascii="Arial" w:hAnsi="Arial" w:cs="Arial"/>
                <w:sz w:val="22"/>
                <w:szCs w:val="22"/>
              </w:rPr>
            </w:pPr>
            <w:ins w:id="5331" w:author="Guo, Shicheng" w:date="2020-02-11T14:36:00Z">
              <w:r w:rsidRPr="000A5D4C">
                <w:rPr>
                  <w:rFonts w:ascii="Arial" w:hAnsi="Arial" w:cs="Arial"/>
                  <w:sz w:val="22"/>
                  <w:szCs w:val="22"/>
                </w:rPr>
                <w:t>Recurrence</w:t>
              </w:r>
            </w:ins>
          </w:p>
        </w:tc>
        <w:tc>
          <w:tcPr>
            <w:tcW w:w="2323" w:type="pct"/>
          </w:tcPr>
          <w:p w14:paraId="61F0F756" w14:textId="77777777" w:rsidR="00261081" w:rsidRPr="000A5D4C" w:rsidRDefault="00261081" w:rsidP="000A5D4C">
            <w:pPr>
              <w:spacing w:line="240" w:lineRule="auto"/>
              <w:jc w:val="center"/>
              <w:rPr>
                <w:ins w:id="5332" w:author="Guo, Shicheng" w:date="2020-02-11T14:36:00Z"/>
                <w:rFonts w:ascii="Arial" w:hAnsi="Arial" w:cs="Arial"/>
                <w:sz w:val="22"/>
                <w:szCs w:val="22"/>
              </w:rPr>
            </w:pPr>
          </w:p>
        </w:tc>
      </w:tr>
      <w:tr w:rsidR="00261081" w:rsidRPr="000A5D4C" w14:paraId="29A613DD" w14:textId="77777777" w:rsidTr="000A5D4C">
        <w:trPr>
          <w:ins w:id="5333" w:author="Guo, Shicheng" w:date="2020-02-11T14:36:00Z"/>
        </w:trPr>
        <w:tc>
          <w:tcPr>
            <w:tcW w:w="2677" w:type="pct"/>
          </w:tcPr>
          <w:p w14:paraId="5F010163" w14:textId="77777777" w:rsidR="00261081" w:rsidRPr="000A5D4C" w:rsidRDefault="00261081" w:rsidP="000A5D4C">
            <w:pPr>
              <w:spacing w:line="240" w:lineRule="auto"/>
              <w:ind w:firstLineChars="100" w:firstLine="220"/>
              <w:rPr>
                <w:ins w:id="5334" w:author="Guo, Shicheng" w:date="2020-02-11T14:36:00Z"/>
                <w:rFonts w:ascii="Arial" w:hAnsi="Arial" w:cs="Arial"/>
                <w:sz w:val="22"/>
                <w:szCs w:val="22"/>
              </w:rPr>
            </w:pPr>
            <w:ins w:id="5335" w:author="Guo, Shicheng" w:date="2020-02-11T14:36:00Z">
              <w:r w:rsidRPr="000A5D4C">
                <w:rPr>
                  <w:rFonts w:ascii="Arial" w:hAnsi="Arial" w:cs="Arial"/>
                  <w:sz w:val="22"/>
                  <w:szCs w:val="22"/>
                </w:rPr>
                <w:t>Present</w:t>
              </w:r>
            </w:ins>
          </w:p>
        </w:tc>
        <w:tc>
          <w:tcPr>
            <w:tcW w:w="2323" w:type="pct"/>
          </w:tcPr>
          <w:p w14:paraId="449F2D9F" w14:textId="77777777" w:rsidR="00261081" w:rsidRPr="000A5D4C" w:rsidRDefault="00261081" w:rsidP="000A5D4C">
            <w:pPr>
              <w:spacing w:line="240" w:lineRule="auto"/>
              <w:jc w:val="center"/>
              <w:rPr>
                <w:ins w:id="5336" w:author="Guo, Shicheng" w:date="2020-02-11T14:36:00Z"/>
                <w:rFonts w:ascii="Arial" w:hAnsi="Arial" w:cs="Arial"/>
                <w:sz w:val="22"/>
                <w:szCs w:val="22"/>
              </w:rPr>
            </w:pPr>
            <w:ins w:id="5337" w:author="Guo, Shicheng" w:date="2020-02-11T14:36:00Z">
              <w:r w:rsidRPr="000A5D4C">
                <w:rPr>
                  <w:rFonts w:ascii="Arial" w:hAnsi="Arial" w:cs="Arial"/>
                  <w:sz w:val="22"/>
                  <w:szCs w:val="22"/>
                </w:rPr>
                <w:t>30 (16.2%)</w:t>
              </w:r>
            </w:ins>
          </w:p>
        </w:tc>
      </w:tr>
      <w:tr w:rsidR="00261081" w:rsidRPr="000A5D4C" w14:paraId="4C45207F" w14:textId="77777777" w:rsidTr="000A5D4C">
        <w:trPr>
          <w:ins w:id="5338" w:author="Guo, Shicheng" w:date="2020-02-11T14:36:00Z"/>
        </w:trPr>
        <w:tc>
          <w:tcPr>
            <w:tcW w:w="2677" w:type="pct"/>
          </w:tcPr>
          <w:p w14:paraId="6354DCBA" w14:textId="77777777" w:rsidR="00261081" w:rsidRPr="000A5D4C" w:rsidRDefault="00261081" w:rsidP="000A5D4C">
            <w:pPr>
              <w:spacing w:line="240" w:lineRule="auto"/>
              <w:rPr>
                <w:ins w:id="5339" w:author="Guo, Shicheng" w:date="2020-02-11T14:36:00Z"/>
                <w:rFonts w:ascii="Arial" w:hAnsi="Arial" w:cs="Arial"/>
                <w:sz w:val="22"/>
                <w:szCs w:val="22"/>
              </w:rPr>
            </w:pPr>
            <w:ins w:id="5340" w:author="Guo, Shicheng" w:date="2020-02-11T14:36:00Z">
              <w:r w:rsidRPr="000A5D4C">
                <w:rPr>
                  <w:rFonts w:ascii="Arial" w:hAnsi="Arial" w:cs="Arial"/>
                  <w:sz w:val="22"/>
                  <w:szCs w:val="22"/>
                </w:rPr>
                <w:t>Overall mortality</w:t>
              </w:r>
            </w:ins>
          </w:p>
        </w:tc>
        <w:tc>
          <w:tcPr>
            <w:tcW w:w="2323" w:type="pct"/>
          </w:tcPr>
          <w:p w14:paraId="49A4A46F" w14:textId="77777777" w:rsidR="00261081" w:rsidRPr="000A5D4C" w:rsidRDefault="00261081" w:rsidP="000A5D4C">
            <w:pPr>
              <w:spacing w:line="240" w:lineRule="auto"/>
              <w:jc w:val="center"/>
              <w:rPr>
                <w:ins w:id="5341" w:author="Guo, Shicheng" w:date="2020-02-11T14:36:00Z"/>
                <w:rFonts w:ascii="Arial" w:hAnsi="Arial" w:cs="Arial"/>
                <w:sz w:val="22"/>
                <w:szCs w:val="22"/>
              </w:rPr>
            </w:pPr>
            <w:ins w:id="5342" w:author="Guo, Shicheng" w:date="2020-02-11T14:36:00Z">
              <w:r w:rsidRPr="000A5D4C">
                <w:rPr>
                  <w:rFonts w:ascii="Arial" w:hAnsi="Arial" w:cs="Arial"/>
                  <w:sz w:val="22"/>
                  <w:szCs w:val="22"/>
                </w:rPr>
                <w:t>28 (15.1%)</w:t>
              </w:r>
            </w:ins>
          </w:p>
        </w:tc>
      </w:tr>
      <w:tr w:rsidR="00261081" w:rsidRPr="000A5D4C" w14:paraId="61C1A89F" w14:textId="77777777" w:rsidTr="000A5D4C">
        <w:trPr>
          <w:ins w:id="5343" w:author="Guo, Shicheng" w:date="2020-02-11T14:36:00Z"/>
        </w:trPr>
        <w:tc>
          <w:tcPr>
            <w:tcW w:w="2677" w:type="pct"/>
          </w:tcPr>
          <w:p w14:paraId="12FC90BD" w14:textId="77777777" w:rsidR="00261081" w:rsidRPr="000A5D4C" w:rsidRDefault="00261081" w:rsidP="000A5D4C">
            <w:pPr>
              <w:spacing w:line="240" w:lineRule="auto"/>
              <w:rPr>
                <w:ins w:id="5344" w:author="Guo, Shicheng" w:date="2020-02-11T14:36:00Z"/>
                <w:rFonts w:ascii="Arial" w:hAnsi="Arial" w:cs="Arial"/>
                <w:sz w:val="22"/>
                <w:szCs w:val="22"/>
              </w:rPr>
            </w:pPr>
            <w:ins w:id="5345" w:author="Guo, Shicheng" w:date="2020-02-11T14:36:00Z">
              <w:r w:rsidRPr="000A5D4C">
                <w:rPr>
                  <w:rFonts w:ascii="Arial" w:hAnsi="Arial" w:cs="Arial"/>
                  <w:sz w:val="22"/>
                  <w:szCs w:val="22"/>
                </w:rPr>
                <w:t>Disease-specific mortality</w:t>
              </w:r>
            </w:ins>
          </w:p>
        </w:tc>
        <w:tc>
          <w:tcPr>
            <w:tcW w:w="2323" w:type="pct"/>
          </w:tcPr>
          <w:p w14:paraId="7E496C03" w14:textId="77777777" w:rsidR="00261081" w:rsidRPr="000A5D4C" w:rsidRDefault="00261081" w:rsidP="000A5D4C">
            <w:pPr>
              <w:spacing w:line="240" w:lineRule="auto"/>
              <w:jc w:val="center"/>
              <w:rPr>
                <w:ins w:id="5346" w:author="Guo, Shicheng" w:date="2020-02-11T14:36:00Z"/>
                <w:rFonts w:ascii="Arial" w:hAnsi="Arial" w:cs="Arial"/>
                <w:sz w:val="22"/>
                <w:szCs w:val="22"/>
              </w:rPr>
            </w:pPr>
            <w:ins w:id="5347" w:author="Guo, Shicheng" w:date="2020-02-11T14:36:00Z">
              <w:r w:rsidRPr="000A5D4C">
                <w:rPr>
                  <w:rFonts w:ascii="Arial" w:hAnsi="Arial" w:cs="Arial"/>
                  <w:sz w:val="22"/>
                  <w:szCs w:val="22"/>
                </w:rPr>
                <w:t>21 (11.4%)</w:t>
              </w:r>
            </w:ins>
          </w:p>
        </w:tc>
      </w:tr>
      <w:tr w:rsidR="00261081" w:rsidRPr="000A5D4C" w14:paraId="45BE31CD" w14:textId="77777777" w:rsidTr="000A5D4C">
        <w:trPr>
          <w:ins w:id="5348" w:author="Guo, Shicheng" w:date="2020-02-11T14:36:00Z"/>
        </w:trPr>
        <w:tc>
          <w:tcPr>
            <w:tcW w:w="2677" w:type="pct"/>
          </w:tcPr>
          <w:p w14:paraId="5D6ECD94" w14:textId="77777777" w:rsidR="00261081" w:rsidRPr="000A5D4C" w:rsidRDefault="00261081" w:rsidP="000A5D4C">
            <w:pPr>
              <w:spacing w:line="240" w:lineRule="auto"/>
              <w:rPr>
                <w:ins w:id="5349" w:author="Guo, Shicheng" w:date="2020-02-11T14:36:00Z"/>
                <w:rFonts w:ascii="Arial" w:hAnsi="Arial" w:cs="Arial"/>
                <w:sz w:val="22"/>
                <w:szCs w:val="22"/>
              </w:rPr>
            </w:pPr>
            <w:ins w:id="5350" w:author="Guo, Shicheng" w:date="2020-02-11T14:36:00Z">
              <w:r w:rsidRPr="000A5D4C">
                <w:rPr>
                  <w:rFonts w:ascii="Arial" w:hAnsi="Arial" w:cs="Arial"/>
                  <w:sz w:val="22"/>
                  <w:szCs w:val="22"/>
                </w:rPr>
                <w:t>Follow-up years, median (range)</w:t>
              </w:r>
            </w:ins>
          </w:p>
        </w:tc>
        <w:tc>
          <w:tcPr>
            <w:tcW w:w="2323" w:type="pct"/>
          </w:tcPr>
          <w:p w14:paraId="7ED17D3B" w14:textId="77777777" w:rsidR="00261081" w:rsidRPr="000A5D4C" w:rsidRDefault="00261081" w:rsidP="000A5D4C">
            <w:pPr>
              <w:spacing w:line="240" w:lineRule="auto"/>
              <w:jc w:val="center"/>
              <w:rPr>
                <w:ins w:id="5351" w:author="Guo, Shicheng" w:date="2020-02-11T14:36:00Z"/>
                <w:rFonts w:ascii="Arial" w:hAnsi="Arial" w:cs="Arial"/>
                <w:sz w:val="22"/>
                <w:szCs w:val="22"/>
              </w:rPr>
            </w:pPr>
            <w:ins w:id="5352" w:author="Guo, Shicheng" w:date="2020-02-11T14:36:00Z">
              <w:r w:rsidRPr="000A5D4C">
                <w:rPr>
                  <w:rFonts w:ascii="Arial" w:hAnsi="Arial" w:cs="Arial"/>
                  <w:sz w:val="22"/>
                  <w:szCs w:val="22"/>
                </w:rPr>
                <w:t>68 (20-72)</w:t>
              </w:r>
            </w:ins>
          </w:p>
        </w:tc>
      </w:tr>
    </w:tbl>
    <w:p w14:paraId="38795748" w14:textId="4B10DA10" w:rsidR="003476C7" w:rsidRPr="00D30883" w:rsidRDefault="003476C7">
      <w:pPr>
        <w:spacing w:line="240" w:lineRule="auto"/>
        <w:rPr>
          <w:rFonts w:ascii="Arial" w:hAnsi="Arial" w:cs="Arial"/>
          <w:sz w:val="22"/>
          <w:szCs w:val="22"/>
          <w:rPrChange w:id="5353" w:author="Guo, Shicheng" w:date="2020-02-11T14:24:00Z">
            <w:rPr>
              <w:rFonts w:ascii="Times New Roman" w:hAnsi="Times New Roman" w:cs="Times New Roman"/>
            </w:rPr>
          </w:rPrChange>
        </w:rPr>
        <w:pPrChange w:id="5354" w:author="Guo, Shicheng" w:date="2020-02-11T14:38:00Z">
          <w:pPr>
            <w:spacing w:line="480" w:lineRule="auto"/>
          </w:pPr>
        </w:pPrChange>
      </w:pPr>
    </w:p>
    <w:sectPr w:rsidR="003476C7" w:rsidRPr="00D30883" w:rsidSect="00D30883">
      <w:headerReference w:type="default" r:id="rId11"/>
      <w:footerReference w:type="default" r:id="rId12"/>
      <w:pgSz w:w="11906" w:h="16838"/>
      <w:pgMar w:top="720" w:right="720" w:bottom="720" w:left="720" w:header="851" w:footer="992" w:gutter="0"/>
      <w:lnNumType w:countBy="1" w:restart="continuous"/>
      <w:cols w:space="425"/>
      <w:titlePg/>
      <w:docGrid w:type="lines" w:linePitch="326"/>
      <w:sectPrChange w:id="5355" w:author="Guo, Shicheng" w:date="2020-02-11T14:23:00Z">
        <w:sectPr w:rsidR="003476C7" w:rsidRPr="00D30883" w:rsidSect="00D30883">
          <w:pgMar w:top="1440" w:right="1440" w:bottom="1440" w:left="1440" w:header="851" w:footer="992"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89" w:author="Andreae, Emily A" w:date="2020-02-06T15:06:00Z" w:initials="AEA">
    <w:p w14:paraId="279142E4" w14:textId="77777777" w:rsidR="00EB522D" w:rsidRDefault="00EB522D">
      <w:pPr>
        <w:pStyle w:val="CommentText"/>
      </w:pPr>
      <w:r>
        <w:rPr>
          <w:rStyle w:val="CommentReference"/>
        </w:rPr>
        <w:annotationRef/>
      </w:r>
      <w:r>
        <w:t>Please cite an epidemiological study as well.</w:t>
      </w:r>
    </w:p>
  </w:comment>
  <w:comment w:id="562" w:author="Andreae, Emily A" w:date="2020-02-06T15:15:00Z" w:initials="AEA">
    <w:p w14:paraId="0ABFE87E" w14:textId="77777777" w:rsidR="00EB522D" w:rsidRDefault="00EB522D">
      <w:pPr>
        <w:pStyle w:val="CommentText"/>
      </w:pPr>
      <w:r>
        <w:rPr>
          <w:rStyle w:val="CommentReference"/>
        </w:rPr>
        <w:annotationRef/>
      </w:r>
      <w:r>
        <w:t>Please add a citation for this statement. A recent review article or two will suffice.</w:t>
      </w:r>
    </w:p>
  </w:comment>
  <w:comment w:id="605" w:author="Andreae, Emily A" w:date="2020-02-06T15:19:00Z" w:initials="AEA">
    <w:p w14:paraId="7F46DE12" w14:textId="77777777" w:rsidR="00EB522D" w:rsidRDefault="00EB522D">
      <w:pPr>
        <w:pStyle w:val="CommentText"/>
      </w:pPr>
      <w:r>
        <w:rPr>
          <w:rStyle w:val="CommentReference"/>
        </w:rPr>
        <w:annotationRef/>
      </w:r>
      <w:r>
        <w:t xml:space="preserve">Perhaps you could include reference #11 as a citation for increased PD-L1 expression on tumor cells. </w:t>
      </w:r>
    </w:p>
  </w:comment>
  <w:comment w:id="634" w:author="Andreae, Emily A" w:date="2020-02-06T15:38:00Z" w:initials="AEA">
    <w:p w14:paraId="5CC2507F" w14:textId="77777777" w:rsidR="00EB522D" w:rsidRDefault="00EB522D">
      <w:pPr>
        <w:pStyle w:val="CommentText"/>
      </w:pPr>
      <w:r>
        <w:rPr>
          <w:rStyle w:val="CommentReference"/>
        </w:rPr>
        <w:annotationRef/>
      </w:r>
      <w:r>
        <w:t>Please cite an epidemiological study for this statistic.</w:t>
      </w:r>
    </w:p>
  </w:comment>
  <w:comment w:id="687" w:author="Andreae, Emily A" w:date="2020-02-06T15:40:00Z" w:initials="AEA">
    <w:p w14:paraId="259710FF" w14:textId="5ED64154" w:rsidR="00EB522D" w:rsidRDefault="00EB522D">
      <w:pPr>
        <w:pStyle w:val="CommentText"/>
      </w:pPr>
      <w:r>
        <w:rPr>
          <w:rStyle w:val="CommentReference"/>
        </w:rPr>
        <w:annotationRef/>
      </w:r>
      <w:r>
        <w:t xml:space="preserve">Please add </w:t>
      </w:r>
      <w:r w:rsidR="00E155DF">
        <w:t xml:space="preserve">a </w:t>
      </w:r>
      <w:r>
        <w:t>citation for this statement.</w:t>
      </w:r>
    </w:p>
  </w:comment>
  <w:comment w:id="716" w:author="Andreae, Emily A" w:date="2020-02-06T15:49:00Z" w:initials="AEA">
    <w:p w14:paraId="2F73DFF4" w14:textId="075D23A5" w:rsidR="00EB522D" w:rsidRDefault="00EB522D">
      <w:pPr>
        <w:pStyle w:val="CommentText"/>
      </w:pPr>
      <w:r>
        <w:rPr>
          <w:rStyle w:val="CommentReference"/>
        </w:rPr>
        <w:annotationRef/>
      </w:r>
      <w:r w:rsidR="00E155DF">
        <w:t xml:space="preserve">Please include citations from the </w:t>
      </w:r>
      <w:r>
        <w:t>primary literature.</w:t>
      </w:r>
    </w:p>
  </w:comment>
  <w:comment w:id="839" w:author="Andreae, Emily A" w:date="2020-02-06T15:57:00Z" w:initials="AEA">
    <w:p w14:paraId="0B635AE7" w14:textId="77777777" w:rsidR="00EB522D" w:rsidRDefault="00EB522D">
      <w:pPr>
        <w:pStyle w:val="CommentText"/>
      </w:pPr>
      <w:r>
        <w:rPr>
          <w:rStyle w:val="CommentReference"/>
        </w:rPr>
        <w:annotationRef/>
      </w:r>
      <w:r>
        <w:t>There do not appear to be references for mouse models of lung and colon cancer cited for this sentence. Please review these citations.</w:t>
      </w:r>
    </w:p>
  </w:comment>
  <w:comment w:id="868" w:author="Andreae, Emily A" w:date="2020-02-06T15:58:00Z" w:initials="AEA">
    <w:p w14:paraId="7DA2F96D" w14:textId="77777777" w:rsidR="00EB522D" w:rsidRDefault="00EB522D">
      <w:pPr>
        <w:pStyle w:val="CommentText"/>
      </w:pPr>
      <w:r>
        <w:rPr>
          <w:rStyle w:val="CommentReference"/>
        </w:rPr>
        <w:annotationRef/>
      </w:r>
      <w:r>
        <w:t>Please double check this reference.</w:t>
      </w:r>
    </w:p>
  </w:comment>
  <w:comment w:id="1098" w:author="Andreae, Emily A" w:date="2020-02-07T07:42:00Z" w:initials="AEA">
    <w:p w14:paraId="045FBAF1" w14:textId="4D7678F6" w:rsidR="00EB522D" w:rsidRDefault="00EB522D">
      <w:pPr>
        <w:pStyle w:val="CommentText"/>
      </w:pPr>
      <w:r>
        <w:rPr>
          <w:rStyle w:val="CommentReference"/>
        </w:rPr>
        <w:annotationRef/>
      </w:r>
      <w:r>
        <w:t>Is the colored text a stylistic requirement of the target journal?</w:t>
      </w:r>
    </w:p>
  </w:comment>
  <w:comment w:id="1102" w:author="Andreae, Emily A" w:date="2020-02-07T07:43:00Z" w:initials="AEA">
    <w:p w14:paraId="66F5875D" w14:textId="7CE669CA" w:rsidR="00EB522D" w:rsidRDefault="00EB522D">
      <w:pPr>
        <w:pStyle w:val="CommentText"/>
      </w:pPr>
      <w:r>
        <w:rPr>
          <w:rStyle w:val="CommentReference"/>
        </w:rPr>
        <w:annotationRef/>
      </w:r>
      <w:r>
        <w:t>Please include an Excel spreadsheet of your iTRAQ results as a supplemental table.</w:t>
      </w:r>
    </w:p>
  </w:comment>
  <w:comment w:id="1169" w:author="Andreae, Emily A" w:date="2020-02-07T08:33:00Z" w:initials="AEA">
    <w:p w14:paraId="14628E39" w14:textId="53927464" w:rsidR="00EB522D" w:rsidRDefault="00EB522D">
      <w:pPr>
        <w:pStyle w:val="CommentText"/>
      </w:pPr>
      <w:r>
        <w:rPr>
          <w:rStyle w:val="CommentReference"/>
        </w:rPr>
        <w:annotationRef/>
      </w:r>
      <w:r>
        <w:t>Please add a citation for this statement.</w:t>
      </w:r>
    </w:p>
  </w:comment>
  <w:comment w:id="1330" w:author="Guo, Shicheng" w:date="2020-02-11T14:28:00Z" w:initials="GS">
    <w:p w14:paraId="768E1007" w14:textId="474D2E3C" w:rsidR="005245C6" w:rsidRDefault="005245C6">
      <w:pPr>
        <w:pStyle w:val="CommentText"/>
      </w:pPr>
      <w:r>
        <w:rPr>
          <w:rStyle w:val="CommentReference"/>
        </w:rPr>
        <w:annotationRef/>
      </w:r>
      <w:r>
        <w:rPr>
          <w:rStyle w:val="CommentReference"/>
        </w:rPr>
        <w:annotationRef/>
      </w:r>
      <w:r>
        <w:t>Make sure you are consistent with your format of the word, “wild-type” or “wildtype” throughout the manuscript.</w:t>
      </w:r>
    </w:p>
  </w:comment>
  <w:comment w:id="1359" w:author="Guo, Shicheng" w:date="2020-02-11T14:27:00Z" w:initials="GS">
    <w:p w14:paraId="64A1D3BB" w14:textId="01532DD0" w:rsidR="00614B47" w:rsidRDefault="00614B47">
      <w:pPr>
        <w:pStyle w:val="CommentText"/>
      </w:pPr>
      <w:r>
        <w:rPr>
          <w:rStyle w:val="CommentReference"/>
        </w:rPr>
        <w:annotationRef/>
      </w:r>
      <w:r>
        <w:rPr>
          <w:rStyle w:val="CommentReference"/>
        </w:rPr>
        <w:annotationRef/>
      </w:r>
      <w:r w:rsidR="00445C15">
        <w:t xml:space="preserve">How to </w:t>
      </w:r>
      <w:r>
        <w:t>determine</w:t>
      </w:r>
      <w:r w:rsidR="00445C15">
        <w:t xml:space="preserve"> the</w:t>
      </w:r>
      <w:r>
        <w:t xml:space="preserve"> timing for treatment and concentration levels for inhibitors? It would be nice to show representative images of your optimization experiments for these cell lines as a supplemental figure or two.</w:t>
      </w:r>
    </w:p>
  </w:comment>
  <w:comment w:id="1385" w:author="Guo, Shicheng" w:date="2020-02-11T14:27:00Z" w:initials="GS">
    <w:p w14:paraId="47A9F072" w14:textId="5E67E784" w:rsidR="000C33A2" w:rsidRDefault="000C33A2">
      <w:pPr>
        <w:pStyle w:val="CommentText"/>
      </w:pPr>
      <w:r>
        <w:rPr>
          <w:rStyle w:val="CommentReference"/>
        </w:rPr>
        <w:annotationRef/>
      </w:r>
      <w:r>
        <w:t xml:space="preserve">We need </w:t>
      </w:r>
      <w:r w:rsidR="00A867F6">
        <w:t xml:space="preserve">to </w:t>
      </w:r>
      <w:r>
        <w:t xml:space="preserve">show P-value here. </w:t>
      </w:r>
    </w:p>
  </w:comment>
  <w:comment w:id="2302" w:author="Guo, Shicheng" w:date="2020-02-11T14:29:00Z" w:initials="GS">
    <w:p w14:paraId="583ACA73" w14:textId="4AAF5DA7" w:rsidR="003B5B56" w:rsidRDefault="003B5B56">
      <w:pPr>
        <w:pStyle w:val="CommentText"/>
      </w:pPr>
      <w:r>
        <w:rPr>
          <w:rStyle w:val="CommentReference"/>
        </w:rPr>
        <w:annotationRef/>
      </w:r>
      <w:r>
        <w:t>Where is the table S3?</w:t>
      </w:r>
    </w:p>
  </w:comment>
  <w:comment w:id="2638" w:author="Guo, Shicheng" w:date="2020-02-11T14:29:00Z" w:initials="GS">
    <w:p w14:paraId="0F89506F" w14:textId="089C51BD" w:rsidR="002B7C01" w:rsidRDefault="002B7C01">
      <w:pPr>
        <w:pStyle w:val="CommentText"/>
      </w:pPr>
      <w:r>
        <w:rPr>
          <w:rStyle w:val="CommentReference"/>
        </w:rPr>
        <w:annotationRef/>
      </w:r>
      <w:r>
        <w:t>It is belong to methods, so I moved it to the method section</w:t>
      </w:r>
    </w:p>
  </w:comment>
  <w:comment w:id="3054" w:author="Guo, Shicheng" w:date="2020-02-11T14:30:00Z" w:initials="GS">
    <w:p w14:paraId="11D4A4A0" w14:textId="7C096AA0" w:rsidR="00A71A27" w:rsidRDefault="00A71A27">
      <w:pPr>
        <w:pStyle w:val="CommentText"/>
      </w:pPr>
      <w:r>
        <w:rPr>
          <w:rStyle w:val="CommentReference"/>
        </w:rPr>
        <w:annotationRef/>
      </w:r>
      <w:r>
        <w:rPr>
          <w:rStyle w:val="CommentReference"/>
        </w:rPr>
        <w:annotationRef/>
      </w:r>
      <w:r>
        <w:t>I changed this to “rodent” because the research group in reference #32 used rat cells for their experiments.</w:t>
      </w:r>
    </w:p>
  </w:comment>
  <w:comment w:id="3416" w:author="Andreae, Emily A" w:date="2020-02-11T11:50:00Z" w:initials="AEA">
    <w:p w14:paraId="0E5D4EAE" w14:textId="35AD08B3" w:rsidR="00EB522D" w:rsidRDefault="00EB522D">
      <w:pPr>
        <w:pStyle w:val="CommentText"/>
      </w:pPr>
      <w:r>
        <w:rPr>
          <w:rStyle w:val="CommentReference"/>
        </w:rPr>
        <w:annotationRef/>
      </w:r>
      <w:r>
        <w:t>Please also cite some primary literature for this statement.</w:t>
      </w:r>
    </w:p>
  </w:comment>
  <w:comment w:id="3400" w:author="Andreae, Emily A" w:date="2020-02-11T12:00:00Z" w:initials="AEA">
    <w:p w14:paraId="36D83600" w14:textId="3D64A086" w:rsidR="00EB522D" w:rsidRDefault="00EB522D">
      <w:pPr>
        <w:pStyle w:val="CommentText"/>
      </w:pPr>
      <w:r>
        <w:rPr>
          <w:rStyle w:val="CommentReference"/>
        </w:rPr>
        <w:annotationRef/>
      </w:r>
      <w:r>
        <w:t>You might want to expand this section a little more to highlight the promise and perils of immunotherapy.</w:t>
      </w:r>
    </w:p>
  </w:comment>
  <w:comment w:id="3680" w:author="Andreae, Emily A" w:date="2020-02-10T16:01:00Z" w:initials="AEA">
    <w:p w14:paraId="1B3D809D" w14:textId="52C621FC" w:rsidR="00EB522D" w:rsidRDefault="00EB522D">
      <w:pPr>
        <w:pStyle w:val="CommentText"/>
      </w:pPr>
      <w:r>
        <w:rPr>
          <w:rStyle w:val="CommentReference"/>
        </w:rPr>
        <w:annotationRef/>
      </w:r>
      <w:r>
        <w:t>Questions to address in this section:</w:t>
      </w:r>
    </w:p>
    <w:p w14:paraId="58ADBB5E" w14:textId="59D5AF8C" w:rsidR="00EB522D" w:rsidRDefault="00EB522D" w:rsidP="00FB7C79">
      <w:pPr>
        <w:pStyle w:val="CommentText"/>
        <w:numPr>
          <w:ilvl w:val="0"/>
          <w:numId w:val="4"/>
        </w:numPr>
      </w:pPr>
      <w:r>
        <w:t xml:space="preserve"> Were these experiments replicated?</w:t>
      </w:r>
    </w:p>
    <w:p w14:paraId="4EC797B9" w14:textId="77777777" w:rsidR="00EB522D" w:rsidRDefault="00EB522D" w:rsidP="00FB7C79">
      <w:pPr>
        <w:pStyle w:val="CommentText"/>
        <w:numPr>
          <w:ilvl w:val="0"/>
          <w:numId w:val="4"/>
        </w:numPr>
      </w:pPr>
      <w:r>
        <w:t xml:space="preserve"> </w:t>
      </w:r>
      <w:r w:rsidRPr="00FB7C79">
        <w:t>Was each experiment performed in duplicate, triplicate, etc.?</w:t>
      </w:r>
    </w:p>
    <w:p w14:paraId="65EF3878" w14:textId="6D67E254" w:rsidR="00EB522D" w:rsidRDefault="00EB522D" w:rsidP="00FB7C79">
      <w:pPr>
        <w:pStyle w:val="CommentText"/>
        <w:numPr>
          <w:ilvl w:val="0"/>
          <w:numId w:val="4"/>
        </w:numPr>
      </w:pPr>
      <w:r>
        <w:t xml:space="preserve"> What passage numbers did you use for each cell line?</w:t>
      </w:r>
    </w:p>
  </w:comment>
  <w:comment w:id="3681" w:author="Andreae, Emily A" w:date="2020-02-11T12:50:00Z" w:initials="AEA">
    <w:p w14:paraId="6D61E6BF" w14:textId="216078E9" w:rsidR="00EB522D" w:rsidRDefault="00EB522D">
      <w:pPr>
        <w:pStyle w:val="CommentText"/>
      </w:pPr>
      <w:r>
        <w:rPr>
          <w:rStyle w:val="CommentReference"/>
        </w:rPr>
        <w:annotationRef/>
      </w:r>
      <w:r>
        <w:t>Please double-check the journal requirements for information regarding reagents, cell lines, etc. Either list all companies, corresponding headquarters, locations, and countries, or only list companies.</w:t>
      </w:r>
    </w:p>
  </w:comment>
  <w:comment w:id="3716" w:author="Andreae, Emily A" w:date="2020-02-11T12:59:00Z" w:initials="AEA">
    <w:p w14:paraId="0CE8E49F" w14:textId="087BDE2B" w:rsidR="00EB522D" w:rsidRDefault="00EB522D">
      <w:pPr>
        <w:pStyle w:val="CommentText"/>
      </w:pPr>
      <w:r>
        <w:rPr>
          <w:rStyle w:val="CommentReference"/>
        </w:rPr>
        <w:annotationRef/>
      </w:r>
      <w:r>
        <w:t>List the time period for sample collection. One month, three months, etc.?</w:t>
      </w:r>
    </w:p>
  </w:comment>
  <w:comment w:id="3711" w:author="Andreae, Emily A" w:date="2020-02-11T12:54:00Z" w:initials="AEA">
    <w:p w14:paraId="2C99FB64" w14:textId="17887730" w:rsidR="00EB522D" w:rsidRDefault="00EB522D">
      <w:pPr>
        <w:pStyle w:val="CommentText"/>
      </w:pPr>
      <w:r>
        <w:rPr>
          <w:rStyle w:val="CommentReference"/>
        </w:rPr>
        <w:annotationRef/>
      </w:r>
      <w:r>
        <w:t>Questions to address:</w:t>
      </w:r>
    </w:p>
    <w:p w14:paraId="55FDC778" w14:textId="77777777" w:rsidR="00EB522D" w:rsidRDefault="00EB522D" w:rsidP="002654AD">
      <w:pPr>
        <w:pStyle w:val="CommentText"/>
        <w:numPr>
          <w:ilvl w:val="0"/>
          <w:numId w:val="5"/>
        </w:numPr>
      </w:pPr>
      <w:r>
        <w:t>How many samples from patients with PTC and how many from patients with no history of cancer?</w:t>
      </w:r>
    </w:p>
    <w:p w14:paraId="00836C9F" w14:textId="77777777" w:rsidR="00EB522D" w:rsidRDefault="00EB522D" w:rsidP="002654AD">
      <w:pPr>
        <w:pStyle w:val="CommentText"/>
        <w:numPr>
          <w:ilvl w:val="0"/>
          <w:numId w:val="5"/>
        </w:numPr>
      </w:pPr>
      <w:r>
        <w:t>What was the inclusion and exclusion criteria for sample collection?</w:t>
      </w:r>
    </w:p>
    <w:p w14:paraId="5D02D7DE" w14:textId="32159F62" w:rsidR="00EB522D" w:rsidRDefault="00EB522D" w:rsidP="002654AD">
      <w:pPr>
        <w:pStyle w:val="CommentText"/>
        <w:numPr>
          <w:ilvl w:val="0"/>
          <w:numId w:val="5"/>
        </w:numPr>
      </w:pPr>
      <w:r>
        <w:t>What is the general treatment history of samples from patients with advanced PTC? Treatment history and PTC stage may influence BRAF mutation status, tsMCHII surface expression, and immune cell infiltration as well as DSS and OS.</w:t>
      </w:r>
    </w:p>
  </w:comment>
  <w:comment w:id="3741" w:author="Andreae, Emily A" w:date="2020-02-11T12:59:00Z" w:initials="AEA">
    <w:p w14:paraId="4876489C" w14:textId="7D2E21C1" w:rsidR="00EB522D" w:rsidRDefault="00EB522D">
      <w:pPr>
        <w:pStyle w:val="CommentText"/>
      </w:pPr>
      <w:r>
        <w:rPr>
          <w:rStyle w:val="CommentReference"/>
        </w:rPr>
        <w:annotationRef/>
      </w:r>
      <w:r>
        <w:t>What was your control label?</w:t>
      </w:r>
    </w:p>
  </w:comment>
  <w:comment w:id="3748" w:author="Andreae, Emily A" w:date="2020-02-11T12:59:00Z" w:initials="AEA">
    <w:p w14:paraId="63C6707A" w14:textId="1EBA28B5" w:rsidR="00EB522D" w:rsidRDefault="00EB522D">
      <w:pPr>
        <w:pStyle w:val="CommentText"/>
      </w:pPr>
      <w:r>
        <w:rPr>
          <w:rStyle w:val="CommentReference"/>
        </w:rPr>
        <w:annotationRef/>
      </w:r>
      <w:r>
        <w:t>Please cite your sources.</w:t>
      </w:r>
    </w:p>
  </w:comment>
  <w:comment w:id="3779" w:author="Andreae, Emily A" w:date="2020-02-11T13:01:00Z" w:initials="AEA">
    <w:p w14:paraId="0CF11707" w14:textId="2E662D74" w:rsidR="00EB522D" w:rsidRDefault="00EB522D">
      <w:pPr>
        <w:pStyle w:val="CommentText"/>
      </w:pPr>
      <w:r>
        <w:rPr>
          <w:rStyle w:val="CommentReference"/>
        </w:rPr>
        <w:annotationRef/>
      </w:r>
      <w:r>
        <w:t>Explain your grouping strategy.</w:t>
      </w:r>
    </w:p>
  </w:comment>
  <w:comment w:id="3780" w:author="Andreae, Emily A" w:date="2020-02-11T13:02:00Z" w:initials="AEA">
    <w:p w14:paraId="174124AA" w14:textId="1FC7053C" w:rsidR="00EB522D" w:rsidRDefault="00EB522D">
      <w:pPr>
        <w:pStyle w:val="CommentText"/>
      </w:pPr>
      <w:r>
        <w:rPr>
          <w:rStyle w:val="CommentReference"/>
        </w:rPr>
        <w:annotationRef/>
      </w:r>
      <w:r>
        <w:t>Case and control samples or only cases?</w:t>
      </w:r>
    </w:p>
  </w:comment>
  <w:comment w:id="3804" w:author="Andreae, Emily A" w:date="2020-02-11T13:04:00Z" w:initials="AEA">
    <w:p w14:paraId="2BCD3A8F" w14:textId="20227FC6" w:rsidR="00EB522D" w:rsidRDefault="00EB522D">
      <w:pPr>
        <w:pStyle w:val="CommentText"/>
      </w:pPr>
      <w:r>
        <w:rPr>
          <w:rStyle w:val="CommentReference"/>
        </w:rPr>
        <w:annotationRef/>
      </w:r>
      <w:r>
        <w:t>I’m not sure what these numbers represent.</w:t>
      </w:r>
    </w:p>
  </w:comment>
  <w:comment w:id="3825" w:author="Andreae, Emily A" w:date="2020-02-11T13:06:00Z" w:initials="AEA">
    <w:p w14:paraId="2CD535EA" w14:textId="50FA1A6B" w:rsidR="00EB522D" w:rsidRDefault="00EB522D">
      <w:pPr>
        <w:pStyle w:val="CommentText"/>
      </w:pPr>
      <w:r>
        <w:rPr>
          <w:rStyle w:val="CommentReference"/>
        </w:rPr>
        <w:annotationRef/>
      </w:r>
      <w:r>
        <w:t>Please add a sentence or two describing your mass spectrometer configuration</w:t>
      </w:r>
      <w:r w:rsidR="00E155DF">
        <w:t xml:space="preserve">; column used for LC injection into the mass spectrometer, buffer solutions used, buffer gradient, temperature, and flow rate; </w:t>
      </w:r>
      <w:r>
        <w:t>and how you selected ions for further mass spectrometry analysis (MS/MS).</w:t>
      </w:r>
    </w:p>
  </w:comment>
  <w:comment w:id="3797" w:author="Andreae, Emily A" w:date="2020-02-11T13:07:00Z" w:initials="AEA">
    <w:p w14:paraId="43F22808" w14:textId="54475455" w:rsidR="00EB522D" w:rsidRDefault="00EB522D">
      <w:pPr>
        <w:pStyle w:val="CommentText"/>
      </w:pPr>
      <w:r>
        <w:rPr>
          <w:rStyle w:val="CommentReference"/>
        </w:rPr>
        <w:annotationRef/>
      </w:r>
      <w:r>
        <w:t>What labels did you use?</w:t>
      </w:r>
    </w:p>
  </w:comment>
  <w:comment w:id="3860" w:author="Andreae, Emily A" w:date="2020-02-11T13:09:00Z" w:initials="AEA">
    <w:p w14:paraId="7039B00B" w14:textId="1EEB845C" w:rsidR="00EB522D" w:rsidRDefault="00EB522D">
      <w:pPr>
        <w:pStyle w:val="CommentText"/>
      </w:pPr>
      <w:r>
        <w:rPr>
          <w:rStyle w:val="CommentReference"/>
        </w:rPr>
        <w:annotationRef/>
      </w:r>
      <w:r>
        <w:t>Questions regarding methods:</w:t>
      </w:r>
    </w:p>
    <w:p w14:paraId="613058BD" w14:textId="1CCFF3C9" w:rsidR="00EB522D" w:rsidRDefault="00EB522D" w:rsidP="00CC5D16">
      <w:pPr>
        <w:pStyle w:val="CommentText"/>
        <w:numPr>
          <w:ilvl w:val="0"/>
          <w:numId w:val="6"/>
        </w:numPr>
      </w:pPr>
      <w:r>
        <w:t>What were the host species for your primary antibodies?</w:t>
      </w:r>
    </w:p>
    <w:p w14:paraId="1739631A" w14:textId="04162905" w:rsidR="00EB522D" w:rsidRDefault="00EB522D" w:rsidP="00CC5D16">
      <w:pPr>
        <w:pStyle w:val="CommentText"/>
        <w:numPr>
          <w:ilvl w:val="0"/>
          <w:numId w:val="6"/>
        </w:numPr>
      </w:pPr>
      <w:r>
        <w:t>What were your staining controls?</w:t>
      </w:r>
    </w:p>
    <w:p w14:paraId="5D54CB35" w14:textId="046A58E6" w:rsidR="00EB522D" w:rsidRDefault="00EB522D" w:rsidP="00CC5D16">
      <w:pPr>
        <w:pStyle w:val="CommentText"/>
        <w:numPr>
          <w:ilvl w:val="0"/>
          <w:numId w:val="6"/>
        </w:numPr>
      </w:pPr>
      <w:r>
        <w:t>Did you use an antigen retrieval protocol</w:t>
      </w:r>
      <w:r w:rsidR="00E155DF">
        <w:t xml:space="preserve"> for IHC</w:t>
      </w:r>
      <w:r>
        <w:t>?</w:t>
      </w:r>
    </w:p>
  </w:comment>
  <w:comment w:id="3916" w:author="Andreae, Emily A" w:date="2020-02-11T13:12:00Z" w:initials="AEA">
    <w:p w14:paraId="2D4D5502" w14:textId="327A94B5" w:rsidR="00EB522D" w:rsidRDefault="00EB522D">
      <w:pPr>
        <w:pStyle w:val="CommentText"/>
      </w:pPr>
      <w:r>
        <w:rPr>
          <w:rStyle w:val="CommentReference"/>
        </w:rPr>
        <w:annotationRef/>
      </w:r>
      <w:r>
        <w:t>Include a subsection for your cell signaling experiments listing:</w:t>
      </w:r>
    </w:p>
    <w:p w14:paraId="23A7B4FA" w14:textId="64201D09" w:rsidR="00EB522D" w:rsidRDefault="00EB522D" w:rsidP="009B3B7D">
      <w:pPr>
        <w:pStyle w:val="CommentText"/>
        <w:numPr>
          <w:ilvl w:val="0"/>
          <w:numId w:val="7"/>
        </w:numPr>
      </w:pPr>
      <w:r>
        <w:t>Information for cell lines (source, number of cells seeded per well, passage number of cells used, medium used)</w:t>
      </w:r>
    </w:p>
    <w:p w14:paraId="00CDB637" w14:textId="77777777" w:rsidR="00EB522D" w:rsidRDefault="00EB522D" w:rsidP="009B3B7D">
      <w:pPr>
        <w:pStyle w:val="CommentText"/>
        <w:numPr>
          <w:ilvl w:val="0"/>
          <w:numId w:val="7"/>
        </w:numPr>
      </w:pPr>
      <w:r>
        <w:t>Treatment types</w:t>
      </w:r>
    </w:p>
    <w:p w14:paraId="443778E3" w14:textId="033A6776" w:rsidR="00EB522D" w:rsidRDefault="00EB522D" w:rsidP="009B3B7D">
      <w:pPr>
        <w:pStyle w:val="CommentText"/>
        <w:numPr>
          <w:ilvl w:val="0"/>
          <w:numId w:val="7"/>
        </w:numPr>
      </w:pPr>
      <w:r>
        <w:t>Concentration of treatment</w:t>
      </w:r>
    </w:p>
    <w:p w14:paraId="67C9C468" w14:textId="77777777" w:rsidR="00EB522D" w:rsidRDefault="00EB522D" w:rsidP="009B3B7D">
      <w:pPr>
        <w:pStyle w:val="CommentText"/>
        <w:numPr>
          <w:ilvl w:val="0"/>
          <w:numId w:val="7"/>
        </w:numPr>
      </w:pPr>
      <w:r>
        <w:t>Incubation period(s) for treatment(s)</w:t>
      </w:r>
    </w:p>
    <w:p w14:paraId="0BE2CAD7" w14:textId="6E79A16B" w:rsidR="00EB522D" w:rsidRDefault="00EB522D" w:rsidP="009B3B7D">
      <w:pPr>
        <w:pStyle w:val="CommentText"/>
        <w:numPr>
          <w:ilvl w:val="0"/>
          <w:numId w:val="7"/>
        </w:numPr>
      </w:pPr>
      <w:r>
        <w:t>Any variations in incubation times, cell seeding, etc. for specific experiments, especially the co-culture experiments.</w:t>
      </w:r>
    </w:p>
  </w:comment>
  <w:comment w:id="3928" w:author="Andreae, Emily A" w:date="2020-02-11T13:17:00Z" w:initials="AEA">
    <w:p w14:paraId="227244FB" w14:textId="09D2335F" w:rsidR="00EB522D" w:rsidRDefault="00EB522D">
      <w:pPr>
        <w:pStyle w:val="CommentText"/>
      </w:pPr>
      <w:r>
        <w:rPr>
          <w:rStyle w:val="CommentReference"/>
        </w:rPr>
        <w:annotationRef/>
      </w:r>
      <w:r>
        <w:t>Please cite your sources.</w:t>
      </w:r>
    </w:p>
  </w:comment>
  <w:comment w:id="3976" w:author="Andreae, Emily A" w:date="2020-02-11T13:20:00Z" w:initials="AEA">
    <w:p w14:paraId="0886043E" w14:textId="6ED55011" w:rsidR="00EB522D" w:rsidRDefault="00EB522D">
      <w:pPr>
        <w:pStyle w:val="CommentText"/>
      </w:pPr>
      <w:r>
        <w:rPr>
          <w:rStyle w:val="CommentReference"/>
        </w:rPr>
        <w:annotationRef/>
      </w:r>
      <w:r>
        <w:t>Is this a company name?</w:t>
      </w:r>
    </w:p>
  </w:comment>
  <w:comment w:id="4013" w:author="Andreae, Emily A" w:date="2020-02-11T13:16:00Z" w:initials="AEA">
    <w:p w14:paraId="5A39DCB5" w14:textId="7CC1596E" w:rsidR="00EB522D" w:rsidRDefault="00EB522D">
      <w:pPr>
        <w:pStyle w:val="CommentText"/>
      </w:pPr>
      <w:r>
        <w:rPr>
          <w:rStyle w:val="CommentReference"/>
        </w:rPr>
        <w:annotationRef/>
      </w:r>
      <w:r>
        <w:t>Incorporate this section into the Cell Signaling Analysis section above.</w:t>
      </w:r>
    </w:p>
  </w:comment>
  <w:comment w:id="4018" w:author="Andreae, Emily A" w:date="2020-02-11T13:21:00Z" w:initials="AEA">
    <w:p w14:paraId="1A0F2451" w14:textId="37D1F221" w:rsidR="00EB522D" w:rsidRDefault="00EB522D">
      <w:pPr>
        <w:pStyle w:val="CommentText"/>
      </w:pPr>
      <w:r>
        <w:rPr>
          <w:rStyle w:val="CommentReference"/>
        </w:rPr>
        <w:annotationRef/>
      </w:r>
      <w:r>
        <w:t>What transfection plasmid did you use?</w:t>
      </w:r>
    </w:p>
  </w:comment>
  <w:comment w:id="4047" w:author="Andreae, Emily A" w:date="2020-02-11T13:25:00Z" w:initials="AEA">
    <w:p w14:paraId="6129B9F0" w14:textId="77777777" w:rsidR="00E155DF" w:rsidRDefault="00EB522D">
      <w:pPr>
        <w:pStyle w:val="CommentText"/>
      </w:pPr>
      <w:r>
        <w:rPr>
          <w:rStyle w:val="CommentReference"/>
        </w:rPr>
        <w:annotationRef/>
      </w:r>
      <w:r>
        <w:t xml:space="preserve">This information is a bit vague. </w:t>
      </w:r>
      <w:r w:rsidR="00E155DF">
        <w:t>Please provide the following information:</w:t>
      </w:r>
    </w:p>
    <w:p w14:paraId="0A25C44B" w14:textId="77777777" w:rsidR="00E155DF" w:rsidRDefault="00E155DF" w:rsidP="00E155DF">
      <w:pPr>
        <w:pStyle w:val="CommentText"/>
        <w:numPr>
          <w:ilvl w:val="0"/>
          <w:numId w:val="9"/>
        </w:numPr>
      </w:pPr>
      <w:r>
        <w:t>How many cells</w:t>
      </w:r>
      <w:r w:rsidR="00EB522D">
        <w:t xml:space="preserve"> </w:t>
      </w:r>
      <w:r>
        <w:t xml:space="preserve">were seeded per well prior to transfection? </w:t>
      </w:r>
    </w:p>
    <w:p w14:paraId="700F15F6" w14:textId="77777777" w:rsidR="00E155DF" w:rsidRDefault="00EB522D" w:rsidP="00E155DF">
      <w:pPr>
        <w:pStyle w:val="CommentText"/>
        <w:numPr>
          <w:ilvl w:val="0"/>
          <w:numId w:val="9"/>
        </w:numPr>
      </w:pPr>
      <w:r>
        <w:t xml:space="preserve">How long were the cells incubated with the lentivirus vectors? </w:t>
      </w:r>
    </w:p>
    <w:p w14:paraId="167484DA" w14:textId="66AF59A6" w:rsidR="00EB522D" w:rsidRDefault="00EB522D" w:rsidP="00E155DF">
      <w:pPr>
        <w:pStyle w:val="CommentText"/>
        <w:numPr>
          <w:ilvl w:val="0"/>
          <w:numId w:val="9"/>
        </w:numPr>
      </w:pPr>
      <w:r>
        <w:t>Were the cells cultured in serum or no serum during the transfection period, and were they transferred to a different type of medium afterward?</w:t>
      </w:r>
    </w:p>
  </w:comment>
  <w:comment w:id="4065" w:author="Andreae, Emily A" w:date="2020-02-11T13:27:00Z" w:initials="AEA">
    <w:p w14:paraId="7DF79089" w14:textId="10440787" w:rsidR="00EB522D" w:rsidRDefault="00EB522D">
      <w:pPr>
        <w:pStyle w:val="CommentText"/>
      </w:pPr>
      <w:r>
        <w:rPr>
          <w:rStyle w:val="CommentReference"/>
        </w:rPr>
        <w:annotationRef/>
      </w:r>
      <w:r>
        <w:t>Please cite your sources.</w:t>
      </w:r>
    </w:p>
  </w:comment>
  <w:comment w:id="4080" w:author="Andreae, Emily A" w:date="2020-02-11T13:28:00Z" w:initials="AEA">
    <w:p w14:paraId="7F2D55C1" w14:textId="40C4224A" w:rsidR="00EB522D" w:rsidRDefault="00EB522D">
      <w:pPr>
        <w:pStyle w:val="CommentText"/>
      </w:pPr>
      <w:r>
        <w:rPr>
          <w:rStyle w:val="CommentReference"/>
        </w:rPr>
        <w:annotationRef/>
      </w:r>
      <w:r>
        <w:t>Depending on journal requirements, tables are placed at the end of the manuscript after the Reference section or as a new document. Please check your journal requirements.</w:t>
      </w:r>
    </w:p>
  </w:comment>
  <w:comment w:id="4142" w:author="Andreae, Emily A" w:date="2020-02-11T13:39:00Z" w:initials="AEA">
    <w:p w14:paraId="4796CCAC" w14:textId="77777777" w:rsidR="0049381F" w:rsidRDefault="0049381F" w:rsidP="0049381F">
      <w:pPr>
        <w:pStyle w:val="CommentText"/>
      </w:pPr>
      <w:r>
        <w:rPr>
          <w:rStyle w:val="CommentReference"/>
        </w:rPr>
        <w:annotationRef/>
      </w:r>
      <w:r>
        <w:t>Questions to address in this section:</w:t>
      </w:r>
    </w:p>
    <w:p w14:paraId="7F36C28A" w14:textId="77777777" w:rsidR="0049381F" w:rsidRDefault="0049381F" w:rsidP="0049381F">
      <w:pPr>
        <w:pStyle w:val="CommentText"/>
      </w:pPr>
      <w:r>
        <w:t>1)</w:t>
      </w:r>
      <w:r>
        <w:tab/>
        <w:t xml:space="preserve">How many channels used for analysis? </w:t>
      </w:r>
    </w:p>
    <w:p w14:paraId="72D22316" w14:textId="77777777" w:rsidR="0049381F" w:rsidRDefault="0049381F" w:rsidP="0049381F">
      <w:pPr>
        <w:pStyle w:val="CommentText"/>
      </w:pPr>
      <w:r>
        <w:t>2)</w:t>
      </w:r>
      <w:r>
        <w:tab/>
        <w:t>Did you use a nuclear stain or similar procedure as a control?</w:t>
      </w:r>
    </w:p>
    <w:p w14:paraId="0299060C" w14:textId="1271FD2A" w:rsidR="0049381F" w:rsidRDefault="0049381F" w:rsidP="0049381F">
      <w:pPr>
        <w:pStyle w:val="CommentText"/>
      </w:pPr>
      <w:r>
        <w:t>3)</w:t>
      </w:r>
      <w:r>
        <w:tab/>
        <w:t>What dyes did you use for color labeling and analysis?</w:t>
      </w:r>
    </w:p>
    <w:p w14:paraId="3A09F226" w14:textId="087AF063" w:rsidR="0049381F" w:rsidRDefault="0049381F" w:rsidP="0049381F">
      <w:pPr>
        <w:pStyle w:val="CommentText"/>
      </w:pPr>
      <w:r>
        <w:t>4)</w:t>
      </w:r>
      <w:r>
        <w:tab/>
        <w:t>What is your gating procedure?</w:t>
      </w:r>
    </w:p>
  </w:comment>
  <w:comment w:id="4162" w:author="Andreae, Emily A" w:date="2020-02-11T13:36:00Z" w:initials="AEA">
    <w:p w14:paraId="22290C8D" w14:textId="69147796" w:rsidR="0049381F" w:rsidRDefault="0049381F">
      <w:pPr>
        <w:pStyle w:val="CommentText"/>
      </w:pPr>
      <w:r>
        <w:rPr>
          <w:rStyle w:val="CommentReference"/>
        </w:rPr>
        <w:annotationRef/>
      </w:r>
      <w:r>
        <w:t>What is the concentration of this treatment?</w:t>
      </w:r>
    </w:p>
  </w:comment>
  <w:comment w:id="4166" w:author="Andreae, Emily A" w:date="2020-02-11T13:33:00Z" w:initials="AEA">
    <w:p w14:paraId="4E54A6CC" w14:textId="626874CB" w:rsidR="0049381F" w:rsidRDefault="0049381F">
      <w:pPr>
        <w:pStyle w:val="CommentText"/>
      </w:pPr>
      <w:r>
        <w:rPr>
          <w:rStyle w:val="CommentReference"/>
        </w:rPr>
        <w:annotationRef/>
      </w:r>
      <w:r>
        <w:t>What is the concentration of this treatment?</w:t>
      </w:r>
    </w:p>
  </w:comment>
  <w:comment w:id="4191" w:author="Andreae, Emily A" w:date="2020-02-11T13:36:00Z" w:initials="AEA">
    <w:p w14:paraId="07912D7D" w14:textId="3F88ED80" w:rsidR="0049381F" w:rsidRDefault="0049381F">
      <w:pPr>
        <w:pStyle w:val="CommentText"/>
      </w:pPr>
      <w:r>
        <w:rPr>
          <w:rStyle w:val="CommentReference"/>
        </w:rPr>
        <w:annotationRef/>
      </w:r>
      <w:r>
        <w:t>What does the acronym, “NIR” stand for?</w:t>
      </w:r>
    </w:p>
  </w:comment>
  <w:comment w:id="4197" w:author="Andreae, Emily A" w:date="2020-02-11T13:38:00Z" w:initials="AEA">
    <w:p w14:paraId="56A27F06" w14:textId="3D5700E0" w:rsidR="0049381F" w:rsidRDefault="0049381F">
      <w:pPr>
        <w:pStyle w:val="CommentText"/>
      </w:pPr>
      <w:r>
        <w:rPr>
          <w:rStyle w:val="CommentReference"/>
        </w:rPr>
        <w:annotationRef/>
      </w:r>
      <w:r>
        <w:t>What is the version number of this software?</w:t>
      </w:r>
    </w:p>
  </w:comment>
  <w:comment w:id="4222" w:author="Andreae, Emily A" w:date="2020-02-11T13:41:00Z" w:initials="AEA">
    <w:p w14:paraId="58CCF6B8" w14:textId="2E865DDE" w:rsidR="000D72B9" w:rsidRDefault="000D72B9">
      <w:pPr>
        <w:pStyle w:val="CommentText"/>
      </w:pPr>
      <w:r>
        <w:rPr>
          <w:rStyle w:val="CommentReference"/>
        </w:rPr>
        <w:annotationRef/>
      </w:r>
      <w:r>
        <w:t>Please cite your sources.</w:t>
      </w:r>
    </w:p>
  </w:comment>
  <w:comment w:id="4202" w:author="Andreae, Emily A" w:date="2020-02-11T13:43:00Z" w:initials="AEA">
    <w:p w14:paraId="34845545" w14:textId="02420E07" w:rsidR="000D72B9" w:rsidRDefault="000D72B9">
      <w:pPr>
        <w:pStyle w:val="CommentText"/>
      </w:pPr>
      <w:r>
        <w:rPr>
          <w:rStyle w:val="CommentReference"/>
        </w:rPr>
        <w:annotationRef/>
      </w:r>
      <w:r>
        <w:rPr>
          <w:rStyle w:val="CommentReference"/>
        </w:rPr>
        <w:t>Put this sub-section after the Cell Signaling Analysis sub-section</w:t>
      </w:r>
      <w:r>
        <w:t xml:space="preserve"> </w:t>
      </w:r>
    </w:p>
  </w:comment>
  <w:comment w:id="4318" w:author="Andreae, Emily A" w:date="2020-02-11T13:47:00Z" w:initials="AEA">
    <w:p w14:paraId="4A3EF0A7" w14:textId="60AB4AEB" w:rsidR="000D72B9" w:rsidRDefault="000D72B9">
      <w:pPr>
        <w:pStyle w:val="CommentText"/>
      </w:pPr>
      <w:r>
        <w:rPr>
          <w:rStyle w:val="CommentReference"/>
        </w:rPr>
        <w:annotationRef/>
      </w:r>
      <w:r>
        <w:t>Please include information about the TIMER web tool here.</w:t>
      </w:r>
    </w:p>
  </w:comment>
  <w:comment w:id="4323" w:author="Andreae, Emily A" w:date="2020-02-11T13:47:00Z" w:initials="AEA">
    <w:p w14:paraId="36F90769" w14:textId="0F3BD7BC" w:rsidR="000D72B9" w:rsidRDefault="000D72B9">
      <w:pPr>
        <w:pStyle w:val="CommentText"/>
      </w:pPr>
      <w:r>
        <w:rPr>
          <w:rStyle w:val="CommentReference"/>
        </w:rPr>
        <w:annotationRef/>
      </w:r>
      <w:r>
        <w:t>Which statistical tests? You’ve described results from correlational analysis, one- and two-variable experiments, Kaplan-Meier, and Cox regression.</w:t>
      </w:r>
    </w:p>
  </w:comment>
  <w:comment w:id="4362" w:author="Andreae, Emily A" w:date="2020-02-11T13:50:00Z" w:initials="AEA">
    <w:p w14:paraId="4FB4DF12" w14:textId="1E2812A6" w:rsidR="00E155DF" w:rsidRDefault="00E155DF">
      <w:pPr>
        <w:pStyle w:val="CommentText"/>
      </w:pPr>
      <w:r>
        <w:rPr>
          <w:rStyle w:val="CommentReference"/>
        </w:rPr>
        <w:annotationRef/>
      </w:r>
      <w:r>
        <w:t>Please note that the formatting of these references will need to be cleaned up once you’ve finalized your reference list.</w:t>
      </w:r>
    </w:p>
  </w:comment>
  <w:comment w:id="4670" w:author="Andreae, Emily A" w:date="2020-02-07T08:26:00Z" w:initials="AEA">
    <w:p w14:paraId="56579F7C" w14:textId="77777777" w:rsidR="003476C7" w:rsidRDefault="003476C7" w:rsidP="003476C7">
      <w:pPr>
        <w:pStyle w:val="CommentText"/>
      </w:pPr>
      <w:r>
        <w:rPr>
          <w:rStyle w:val="CommentReference"/>
        </w:rPr>
        <w:annotationRef/>
      </w:r>
      <w:r>
        <w:t>Additions needed for all figures:</w:t>
      </w:r>
    </w:p>
    <w:p w14:paraId="7A8E290B" w14:textId="77777777" w:rsidR="003476C7" w:rsidRDefault="003476C7" w:rsidP="003476C7">
      <w:pPr>
        <w:pStyle w:val="CommentText"/>
        <w:widowControl w:val="0"/>
        <w:numPr>
          <w:ilvl w:val="0"/>
          <w:numId w:val="10"/>
        </w:numPr>
        <w:jc w:val="both"/>
      </w:pPr>
      <w:r>
        <w:t xml:space="preserve"> Identify the statistical tests used with degrees of freedom and p-values.</w:t>
      </w:r>
    </w:p>
    <w:p w14:paraId="3AC97266" w14:textId="77777777" w:rsidR="003476C7" w:rsidRDefault="003476C7" w:rsidP="003476C7">
      <w:pPr>
        <w:pStyle w:val="CommentText"/>
        <w:widowControl w:val="0"/>
        <w:numPr>
          <w:ilvl w:val="0"/>
          <w:numId w:val="10"/>
        </w:numPr>
        <w:jc w:val="both"/>
      </w:pPr>
      <w:r>
        <w:t xml:space="preserve"> Identify in each figure what the asterisks (*, **, and ***) reference.</w:t>
      </w:r>
    </w:p>
    <w:p w14:paraId="5D368001" w14:textId="77777777" w:rsidR="003476C7" w:rsidRDefault="003476C7" w:rsidP="003476C7">
      <w:pPr>
        <w:pStyle w:val="CommentText"/>
        <w:widowControl w:val="0"/>
        <w:numPr>
          <w:ilvl w:val="0"/>
          <w:numId w:val="10"/>
        </w:numPr>
        <w:jc w:val="both"/>
      </w:pPr>
      <w:r>
        <w:t xml:space="preserve"> What do your error bars represent? Standard deviation (SD) or standard error of means (SEM)?</w:t>
      </w:r>
    </w:p>
    <w:p w14:paraId="0ED9951C" w14:textId="77777777" w:rsidR="003476C7" w:rsidRDefault="003476C7" w:rsidP="003476C7">
      <w:pPr>
        <w:pStyle w:val="CommentText"/>
        <w:widowControl w:val="0"/>
        <w:numPr>
          <w:ilvl w:val="0"/>
          <w:numId w:val="10"/>
        </w:numPr>
        <w:jc w:val="both"/>
      </w:pPr>
      <w:r>
        <w:t xml:space="preserve"> How many times were these experiments replicated? Were these experiments replicated independently, or did you analyze experimental results from duplicate, triplicate, etc. analysis?</w:t>
      </w:r>
    </w:p>
  </w:comment>
  <w:comment w:id="4678" w:author="Andreae, Emily A" w:date="2020-02-07T08:54:00Z" w:initials="AEA">
    <w:p w14:paraId="4C3A187B" w14:textId="77777777" w:rsidR="003476C7" w:rsidRDefault="003476C7" w:rsidP="003476C7">
      <w:pPr>
        <w:pStyle w:val="CommentText"/>
      </w:pPr>
      <w:r>
        <w:rPr>
          <w:rStyle w:val="CommentReference"/>
        </w:rPr>
        <w:annotationRef/>
      </w:r>
      <w:r>
        <w:t>I believe this is the acronym used in the graphs for your normal cell line, but I’m not sure. Please confirm.</w:t>
      </w:r>
    </w:p>
  </w:comment>
  <w:comment w:id="4679" w:author="Andreae, Emily A" w:date="2020-02-07T08:56:00Z" w:initials="AEA">
    <w:p w14:paraId="6BCA0132" w14:textId="77777777" w:rsidR="003476C7" w:rsidRDefault="003476C7" w:rsidP="003476C7">
      <w:pPr>
        <w:pStyle w:val="CommentText"/>
      </w:pPr>
      <w:r>
        <w:rPr>
          <w:rStyle w:val="CommentReference"/>
        </w:rPr>
        <w:annotationRef/>
      </w:r>
      <w:r>
        <w:t>Remember to use the “</w:t>
      </w:r>
      <w:r>
        <w:rPr>
          <w:rFonts w:cstheme="minorHAnsi"/>
        </w:rPr>
        <w:t>µ</w:t>
      </w:r>
      <w:r>
        <w:t>” symbol to designate the “micro-“ prefix in your measurements and concentrations.</w:t>
      </w:r>
    </w:p>
  </w:comment>
  <w:comment w:id="4680" w:author="Andreae, Emily A" w:date="2020-02-07T08:57:00Z" w:initials="AEA">
    <w:p w14:paraId="3F9CC530" w14:textId="77777777" w:rsidR="003476C7" w:rsidRDefault="003476C7" w:rsidP="003476C7">
      <w:pPr>
        <w:pStyle w:val="CommentText"/>
      </w:pPr>
      <w:r>
        <w:rPr>
          <w:rStyle w:val="CommentReference"/>
        </w:rPr>
        <w:annotationRef/>
      </w:r>
      <w:r>
        <w:t>This may be more of a stylistic edit, but it’s always a good idea to double-check your “Instructions to Authors” form or a couple of articles in the current edition of the target journal prior to submission to determine the editorial staff’s preference for spacing of time elements.</w:t>
      </w:r>
    </w:p>
  </w:comment>
  <w:comment w:id="4690" w:author="Andreae, Emily A" w:date="2020-02-11T09:55:00Z" w:initials="AEA">
    <w:p w14:paraId="7C459D2C" w14:textId="77777777" w:rsidR="003476C7" w:rsidRDefault="003476C7" w:rsidP="003476C7">
      <w:pPr>
        <w:pStyle w:val="CommentText"/>
      </w:pPr>
      <w:r>
        <w:rPr>
          <w:rStyle w:val="CommentReference"/>
        </w:rPr>
        <w:annotationRef/>
      </w:r>
      <w:r>
        <w:t>How many hours were the cells incubated with these treatments?</w:t>
      </w:r>
    </w:p>
    <w:p w14:paraId="15AB9FEA" w14:textId="77777777" w:rsidR="003476C7" w:rsidRDefault="003476C7" w:rsidP="003476C7">
      <w:pPr>
        <w:pStyle w:val="CommentText"/>
      </w:pPr>
      <w:r>
        <w:t>What about your CIITA siRNA samples?</w:t>
      </w:r>
    </w:p>
  </w:comment>
  <w:comment w:id="4698" w:author="Andreae, Emily A" w:date="2020-02-10T15:54:00Z" w:initials="AEA">
    <w:p w14:paraId="20FD3887" w14:textId="77777777" w:rsidR="00261081" w:rsidRDefault="00261081" w:rsidP="00261081">
      <w:pPr>
        <w:pStyle w:val="CommentText"/>
      </w:pPr>
      <w:r>
        <w:rPr>
          <w:rStyle w:val="CommentReference"/>
        </w:rPr>
        <w:annotationRef/>
      </w:r>
      <w:r>
        <w:t>How often was each experiment replicated? Was each experiment performed in duplicate, triplicate, etc.?</w:t>
      </w:r>
    </w:p>
  </w:comment>
  <w:comment w:id="4719" w:author="Andreae, Emily A" w:date="2020-02-11T08:51:00Z" w:initials="AEA">
    <w:p w14:paraId="2D6E65EA" w14:textId="77777777" w:rsidR="00261081" w:rsidRDefault="00261081" w:rsidP="00261081">
      <w:pPr>
        <w:pStyle w:val="CommentText"/>
      </w:pPr>
      <w:r>
        <w:rPr>
          <w:rStyle w:val="CommentReference"/>
        </w:rPr>
        <w:annotationRef/>
      </w:r>
      <w:r>
        <w:t>What do the different color dots represent? Do the box and whisker plots within the violin plot represent interquartile ranges?</w:t>
      </w:r>
    </w:p>
  </w:comment>
  <w:comment w:id="5167" w:author="Andreae, Emily A" w:date="2020-02-10T17:17:00Z" w:initials="AEA">
    <w:p w14:paraId="7F4897CC" w14:textId="77777777" w:rsidR="00261081" w:rsidRDefault="00261081" w:rsidP="00261081">
      <w:pPr>
        <w:pStyle w:val="CommentText"/>
      </w:pPr>
      <w:r>
        <w:rPr>
          <w:rStyle w:val="CommentReference"/>
        </w:rPr>
        <w:annotationRef/>
      </w:r>
      <w:r>
        <w:t>I’m not sure what “mate” means in this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9142E4" w15:done="0"/>
  <w15:commentEx w15:paraId="0ABFE87E" w15:done="0"/>
  <w15:commentEx w15:paraId="7F46DE12" w15:done="0"/>
  <w15:commentEx w15:paraId="5CC2507F" w15:done="0"/>
  <w15:commentEx w15:paraId="259710FF" w15:done="0"/>
  <w15:commentEx w15:paraId="2F73DFF4" w15:done="0"/>
  <w15:commentEx w15:paraId="0B635AE7" w15:done="0"/>
  <w15:commentEx w15:paraId="7DA2F96D" w15:done="0"/>
  <w15:commentEx w15:paraId="045FBAF1" w15:done="0"/>
  <w15:commentEx w15:paraId="66F5875D" w15:done="0"/>
  <w15:commentEx w15:paraId="14628E39" w15:done="0"/>
  <w15:commentEx w15:paraId="768E1007" w15:done="0"/>
  <w15:commentEx w15:paraId="64A1D3BB" w15:done="0"/>
  <w15:commentEx w15:paraId="47A9F072" w15:done="0"/>
  <w15:commentEx w15:paraId="583ACA73" w15:done="0"/>
  <w15:commentEx w15:paraId="0F89506F" w15:done="0"/>
  <w15:commentEx w15:paraId="11D4A4A0" w15:done="0"/>
  <w15:commentEx w15:paraId="0E5D4EAE" w15:done="0"/>
  <w15:commentEx w15:paraId="36D83600" w15:done="0"/>
  <w15:commentEx w15:paraId="65EF3878" w15:done="0"/>
  <w15:commentEx w15:paraId="6D61E6BF" w15:done="0"/>
  <w15:commentEx w15:paraId="0CE8E49F" w15:done="0"/>
  <w15:commentEx w15:paraId="5D02D7DE" w15:done="0"/>
  <w15:commentEx w15:paraId="4876489C" w15:done="0"/>
  <w15:commentEx w15:paraId="63C6707A" w15:done="0"/>
  <w15:commentEx w15:paraId="0CF11707" w15:done="0"/>
  <w15:commentEx w15:paraId="174124AA" w15:done="0"/>
  <w15:commentEx w15:paraId="2BCD3A8F" w15:done="0"/>
  <w15:commentEx w15:paraId="2CD535EA" w15:done="0"/>
  <w15:commentEx w15:paraId="43F22808" w15:done="0"/>
  <w15:commentEx w15:paraId="5D54CB35" w15:done="0"/>
  <w15:commentEx w15:paraId="0BE2CAD7" w15:done="0"/>
  <w15:commentEx w15:paraId="227244FB" w15:done="0"/>
  <w15:commentEx w15:paraId="0886043E" w15:done="0"/>
  <w15:commentEx w15:paraId="5A39DCB5" w15:done="0"/>
  <w15:commentEx w15:paraId="1A0F2451" w15:done="0"/>
  <w15:commentEx w15:paraId="167484DA" w15:done="0"/>
  <w15:commentEx w15:paraId="7DF79089" w15:done="0"/>
  <w15:commentEx w15:paraId="7F2D55C1" w15:done="0"/>
  <w15:commentEx w15:paraId="3A09F226" w15:done="0"/>
  <w15:commentEx w15:paraId="22290C8D" w15:done="0"/>
  <w15:commentEx w15:paraId="4E54A6CC" w15:done="0"/>
  <w15:commentEx w15:paraId="07912D7D" w15:done="0"/>
  <w15:commentEx w15:paraId="56A27F06" w15:done="0"/>
  <w15:commentEx w15:paraId="58CCF6B8" w15:done="0"/>
  <w15:commentEx w15:paraId="34845545" w15:done="0"/>
  <w15:commentEx w15:paraId="4A3EF0A7" w15:done="0"/>
  <w15:commentEx w15:paraId="36F90769" w15:done="0"/>
  <w15:commentEx w15:paraId="4FB4DF12" w15:done="0"/>
  <w15:commentEx w15:paraId="0ED9951C" w15:done="0"/>
  <w15:commentEx w15:paraId="4C3A187B" w15:done="0"/>
  <w15:commentEx w15:paraId="6BCA0132" w15:done="0"/>
  <w15:commentEx w15:paraId="3F9CC530" w15:done="0"/>
  <w15:commentEx w15:paraId="15AB9FEA" w15:done="0"/>
  <w15:commentEx w15:paraId="20FD3887" w15:done="0"/>
  <w15:commentEx w15:paraId="2D6E65EA" w15:done="0"/>
  <w15:commentEx w15:paraId="7F4897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0100F" w14:textId="77777777" w:rsidR="00C72C97" w:rsidRDefault="00C72C97" w:rsidP="00EC4505">
      <w:pPr>
        <w:spacing w:after="0" w:line="240" w:lineRule="auto"/>
      </w:pPr>
      <w:r>
        <w:separator/>
      </w:r>
    </w:p>
  </w:endnote>
  <w:endnote w:type="continuationSeparator" w:id="0">
    <w:p w14:paraId="7D9B1A5F" w14:textId="77777777" w:rsidR="00C72C97" w:rsidRDefault="00C72C97" w:rsidP="00EC4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dvOTdadbfad7.B">
    <w:altName w:val="Segoe Print"/>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259654"/>
      <w:docPartObj>
        <w:docPartGallery w:val="Page Numbers (Bottom of Page)"/>
        <w:docPartUnique/>
      </w:docPartObj>
    </w:sdtPr>
    <w:sdtEndPr>
      <w:rPr>
        <w:noProof/>
      </w:rPr>
    </w:sdtEndPr>
    <w:sdtContent>
      <w:p w14:paraId="4F8674D2" w14:textId="26DFCB48" w:rsidR="00EB522D" w:rsidRDefault="00EB522D">
        <w:pPr>
          <w:pStyle w:val="Footer"/>
          <w:jc w:val="right"/>
        </w:pPr>
        <w:r>
          <w:fldChar w:fldCharType="begin"/>
        </w:r>
        <w:r>
          <w:instrText xml:space="preserve"> PAGE   \* MERGEFORMAT </w:instrText>
        </w:r>
        <w:r>
          <w:fldChar w:fldCharType="separate"/>
        </w:r>
        <w:r w:rsidR="00903227">
          <w:rPr>
            <w:noProof/>
          </w:rPr>
          <w:t>14</w:t>
        </w:r>
        <w:r>
          <w:rPr>
            <w:noProof/>
          </w:rPr>
          <w:fldChar w:fldCharType="end"/>
        </w:r>
      </w:p>
    </w:sdtContent>
  </w:sdt>
  <w:p w14:paraId="221C115E" w14:textId="0B0B674C" w:rsidR="00EB522D" w:rsidRDefault="00EB522D">
    <w:pPr>
      <w:pStyle w:val="Footer"/>
      <w:tabs>
        <w:tab w:val="clear" w:pos="4153"/>
        <w:tab w:val="left" w:pos="998"/>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BDD53" w14:textId="77777777" w:rsidR="00C72C97" w:rsidRDefault="00C72C97" w:rsidP="00EC4505">
      <w:pPr>
        <w:spacing w:after="0" w:line="240" w:lineRule="auto"/>
      </w:pPr>
      <w:r>
        <w:separator/>
      </w:r>
    </w:p>
  </w:footnote>
  <w:footnote w:type="continuationSeparator" w:id="0">
    <w:p w14:paraId="25AEBF76" w14:textId="77777777" w:rsidR="00C72C97" w:rsidRDefault="00C72C97" w:rsidP="00EC4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FE32B" w14:textId="77777777" w:rsidR="00EB522D" w:rsidRDefault="00EB522D">
    <w:pPr>
      <w:pStyle w:val="Header"/>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9CB410"/>
    <w:multiLevelType w:val="singleLevel"/>
    <w:tmpl w:val="819CB410"/>
    <w:lvl w:ilvl="0">
      <w:start w:val="2"/>
      <w:numFmt w:val="decimal"/>
      <w:suff w:val="space"/>
      <w:lvlText w:val="%1."/>
      <w:lvlJc w:val="left"/>
    </w:lvl>
  </w:abstractNum>
  <w:abstractNum w:abstractNumId="1" w15:restartNumberingAfterBreak="0">
    <w:nsid w:val="CFB610BA"/>
    <w:multiLevelType w:val="singleLevel"/>
    <w:tmpl w:val="CFB610BA"/>
    <w:lvl w:ilvl="0">
      <w:start w:val="1"/>
      <w:numFmt w:val="decimal"/>
      <w:suff w:val="space"/>
      <w:lvlText w:val="%1."/>
      <w:lvlJc w:val="left"/>
    </w:lvl>
  </w:abstractNum>
  <w:abstractNum w:abstractNumId="2" w15:restartNumberingAfterBreak="0">
    <w:nsid w:val="02884111"/>
    <w:multiLevelType w:val="hybridMultilevel"/>
    <w:tmpl w:val="DCB0C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03E9C"/>
    <w:multiLevelType w:val="hybridMultilevel"/>
    <w:tmpl w:val="C5E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31CDF"/>
    <w:multiLevelType w:val="hybridMultilevel"/>
    <w:tmpl w:val="F0521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B4388"/>
    <w:multiLevelType w:val="singleLevel"/>
    <w:tmpl w:val="2B8B4388"/>
    <w:lvl w:ilvl="0">
      <w:start w:val="5"/>
      <w:numFmt w:val="upperLetter"/>
      <w:suff w:val="nothing"/>
      <w:lvlText w:val="%1-"/>
      <w:lvlJc w:val="left"/>
    </w:lvl>
  </w:abstractNum>
  <w:abstractNum w:abstractNumId="6" w15:restartNumberingAfterBreak="0">
    <w:nsid w:val="56CA4995"/>
    <w:multiLevelType w:val="hybridMultilevel"/>
    <w:tmpl w:val="58F8B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B51E7"/>
    <w:multiLevelType w:val="hybridMultilevel"/>
    <w:tmpl w:val="EA1E3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0081C"/>
    <w:multiLevelType w:val="hybridMultilevel"/>
    <w:tmpl w:val="D3CE1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05104D"/>
    <w:multiLevelType w:val="hybridMultilevel"/>
    <w:tmpl w:val="F99EE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8"/>
  </w:num>
  <w:num w:numId="5">
    <w:abstractNumId w:val="3"/>
  </w:num>
  <w:num w:numId="6">
    <w:abstractNumId w:val="6"/>
  </w:num>
  <w:num w:numId="7">
    <w:abstractNumId w:val="9"/>
  </w:num>
  <w:num w:numId="8">
    <w:abstractNumId w:val="4"/>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Andreae, Emily A">
    <w15:presenceInfo w15:providerId="AD" w15:userId="S-1-5-21-2000478354-1637723038-1606980848-175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trackRevision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AMA 复制&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aa9r9t0lew0pfepxr8paezevzzzszvtz55w&quot;&gt;我的EndNote库&lt;record-ids&gt;&lt;item&gt;2&lt;/item&gt;&lt;item&gt;3&lt;/item&gt;&lt;item&gt;6&lt;/item&gt;&lt;item&gt;9&lt;/item&gt;&lt;item&gt;10&lt;/item&gt;&lt;item&gt;12&lt;/item&gt;&lt;item&gt;13&lt;/item&gt;&lt;item&gt;15&lt;/item&gt;&lt;item&gt;16&lt;/item&gt;&lt;item&gt;17&lt;/item&gt;&lt;item&gt;18&lt;/item&gt;&lt;item&gt;19&lt;/item&gt;&lt;item&gt;24&lt;/item&gt;&lt;item&gt;25&lt;/item&gt;&lt;item&gt;26&lt;/item&gt;&lt;item&gt;27&lt;/item&gt;&lt;item&gt;29&lt;/item&gt;&lt;item&gt;30&lt;/item&gt;&lt;item&gt;31&lt;/item&gt;&lt;item&gt;36&lt;/item&gt;&lt;item&gt;38&lt;/item&gt;&lt;item&gt;39&lt;/item&gt;&lt;item&gt;40&lt;/item&gt;&lt;item&gt;41&lt;/item&gt;&lt;item&gt;42&lt;/item&gt;&lt;item&gt;44&lt;/item&gt;&lt;item&gt;45&lt;/item&gt;&lt;item&gt;46&lt;/item&gt;&lt;item&gt;48&lt;/item&gt;&lt;item&gt;49&lt;/item&gt;&lt;item&gt;50&lt;/item&gt;&lt;item&gt;51&lt;/item&gt;&lt;item&gt;52&lt;/item&gt;&lt;item&gt;53&lt;/item&gt;&lt;item&gt;54&lt;/item&gt;&lt;item&gt;55&lt;/item&gt;&lt;item&gt;56&lt;/item&gt;&lt;item&gt;57&lt;/item&gt;&lt;item&gt;135&lt;/item&gt;&lt;/record-ids&gt;&lt;/item&gt;&lt;/Libraries&gt;"/>
  </w:docVars>
  <w:rsids>
    <w:rsidRoot w:val="00885600"/>
    <w:rsid w:val="0000530E"/>
    <w:rsid w:val="000316E1"/>
    <w:rsid w:val="00055FCD"/>
    <w:rsid w:val="000659A9"/>
    <w:rsid w:val="000676EC"/>
    <w:rsid w:val="0007118D"/>
    <w:rsid w:val="000A56E3"/>
    <w:rsid w:val="000B14D5"/>
    <w:rsid w:val="000C33A2"/>
    <w:rsid w:val="000C7BFF"/>
    <w:rsid w:val="000D4B9C"/>
    <w:rsid w:val="000D72B9"/>
    <w:rsid w:val="000E2B69"/>
    <w:rsid w:val="000E4AD3"/>
    <w:rsid w:val="000E5FFA"/>
    <w:rsid w:val="00101367"/>
    <w:rsid w:val="00111CD6"/>
    <w:rsid w:val="001123BF"/>
    <w:rsid w:val="00121074"/>
    <w:rsid w:val="00125B68"/>
    <w:rsid w:val="00130567"/>
    <w:rsid w:val="00136827"/>
    <w:rsid w:val="00140372"/>
    <w:rsid w:val="00145B4B"/>
    <w:rsid w:val="00155054"/>
    <w:rsid w:val="00157266"/>
    <w:rsid w:val="00164C8E"/>
    <w:rsid w:val="00183C66"/>
    <w:rsid w:val="00184645"/>
    <w:rsid w:val="001962FA"/>
    <w:rsid w:val="001A2B56"/>
    <w:rsid w:val="001A3C9D"/>
    <w:rsid w:val="001A6DC2"/>
    <w:rsid w:val="001C6E24"/>
    <w:rsid w:val="001D16E8"/>
    <w:rsid w:val="001E338C"/>
    <w:rsid w:val="001E5D75"/>
    <w:rsid w:val="001F06C4"/>
    <w:rsid w:val="001F31CB"/>
    <w:rsid w:val="001F5E51"/>
    <w:rsid w:val="00214AE1"/>
    <w:rsid w:val="00252FFA"/>
    <w:rsid w:val="002608D2"/>
    <w:rsid w:val="00261081"/>
    <w:rsid w:val="00261232"/>
    <w:rsid w:val="002654AD"/>
    <w:rsid w:val="00265A0C"/>
    <w:rsid w:val="002B071C"/>
    <w:rsid w:val="002B5B8D"/>
    <w:rsid w:val="002B7C01"/>
    <w:rsid w:val="002C4082"/>
    <w:rsid w:val="002C48C7"/>
    <w:rsid w:val="002D75B1"/>
    <w:rsid w:val="002E0D2A"/>
    <w:rsid w:val="002E65A1"/>
    <w:rsid w:val="002E7296"/>
    <w:rsid w:val="002E7B82"/>
    <w:rsid w:val="003053DD"/>
    <w:rsid w:val="0031061D"/>
    <w:rsid w:val="00312EEC"/>
    <w:rsid w:val="003325E3"/>
    <w:rsid w:val="00344EFD"/>
    <w:rsid w:val="003476C7"/>
    <w:rsid w:val="003603DA"/>
    <w:rsid w:val="00377690"/>
    <w:rsid w:val="0039370D"/>
    <w:rsid w:val="00395D0F"/>
    <w:rsid w:val="003B14EE"/>
    <w:rsid w:val="003B5B56"/>
    <w:rsid w:val="003D0282"/>
    <w:rsid w:val="003D121A"/>
    <w:rsid w:val="003E7890"/>
    <w:rsid w:val="003F18F9"/>
    <w:rsid w:val="00414A81"/>
    <w:rsid w:val="00417AA7"/>
    <w:rsid w:val="00417B61"/>
    <w:rsid w:val="004211A3"/>
    <w:rsid w:val="00436DC6"/>
    <w:rsid w:val="00445C15"/>
    <w:rsid w:val="00452A03"/>
    <w:rsid w:val="00453981"/>
    <w:rsid w:val="004676D2"/>
    <w:rsid w:val="00471C0E"/>
    <w:rsid w:val="0049381F"/>
    <w:rsid w:val="004A20DF"/>
    <w:rsid w:val="004A7279"/>
    <w:rsid w:val="004A7553"/>
    <w:rsid w:val="004F5D1E"/>
    <w:rsid w:val="005245C6"/>
    <w:rsid w:val="005343AE"/>
    <w:rsid w:val="0055075F"/>
    <w:rsid w:val="005924A3"/>
    <w:rsid w:val="0059260F"/>
    <w:rsid w:val="0059705F"/>
    <w:rsid w:val="005C67A9"/>
    <w:rsid w:val="005D0B5F"/>
    <w:rsid w:val="005F59AA"/>
    <w:rsid w:val="005F59EC"/>
    <w:rsid w:val="00614B47"/>
    <w:rsid w:val="0063731F"/>
    <w:rsid w:val="00642E5A"/>
    <w:rsid w:val="006575CB"/>
    <w:rsid w:val="00657D18"/>
    <w:rsid w:val="00695837"/>
    <w:rsid w:val="006D1CFC"/>
    <w:rsid w:val="006D2832"/>
    <w:rsid w:val="006D576E"/>
    <w:rsid w:val="006D69EF"/>
    <w:rsid w:val="006D6E1F"/>
    <w:rsid w:val="006D7C9B"/>
    <w:rsid w:val="00704B55"/>
    <w:rsid w:val="007055EC"/>
    <w:rsid w:val="00733119"/>
    <w:rsid w:val="00755554"/>
    <w:rsid w:val="00755890"/>
    <w:rsid w:val="007876A4"/>
    <w:rsid w:val="0079169E"/>
    <w:rsid w:val="007A04F7"/>
    <w:rsid w:val="007B39C7"/>
    <w:rsid w:val="007C5D11"/>
    <w:rsid w:val="007E0569"/>
    <w:rsid w:val="007E56B1"/>
    <w:rsid w:val="007E69C3"/>
    <w:rsid w:val="00804BD8"/>
    <w:rsid w:val="00811175"/>
    <w:rsid w:val="00826C6D"/>
    <w:rsid w:val="0083337A"/>
    <w:rsid w:val="0083787B"/>
    <w:rsid w:val="008418B3"/>
    <w:rsid w:val="008545AF"/>
    <w:rsid w:val="0086040A"/>
    <w:rsid w:val="008641E0"/>
    <w:rsid w:val="00865904"/>
    <w:rsid w:val="00885600"/>
    <w:rsid w:val="00891399"/>
    <w:rsid w:val="00892877"/>
    <w:rsid w:val="00896EF3"/>
    <w:rsid w:val="008A0042"/>
    <w:rsid w:val="008B1C07"/>
    <w:rsid w:val="008B7D43"/>
    <w:rsid w:val="008C360D"/>
    <w:rsid w:val="008C4107"/>
    <w:rsid w:val="008D28B3"/>
    <w:rsid w:val="008D31D2"/>
    <w:rsid w:val="00903227"/>
    <w:rsid w:val="009043A3"/>
    <w:rsid w:val="00911397"/>
    <w:rsid w:val="0094604B"/>
    <w:rsid w:val="00985223"/>
    <w:rsid w:val="009872FF"/>
    <w:rsid w:val="009A55A0"/>
    <w:rsid w:val="009A6031"/>
    <w:rsid w:val="009B0BA0"/>
    <w:rsid w:val="009B3B7D"/>
    <w:rsid w:val="009B5CAD"/>
    <w:rsid w:val="009C018D"/>
    <w:rsid w:val="009E0AF6"/>
    <w:rsid w:val="009E4232"/>
    <w:rsid w:val="009F69DE"/>
    <w:rsid w:val="00A1290C"/>
    <w:rsid w:val="00A619BE"/>
    <w:rsid w:val="00A71A27"/>
    <w:rsid w:val="00A71BA9"/>
    <w:rsid w:val="00A72219"/>
    <w:rsid w:val="00A72447"/>
    <w:rsid w:val="00A73BC7"/>
    <w:rsid w:val="00A867F6"/>
    <w:rsid w:val="00A86F1F"/>
    <w:rsid w:val="00AE0D0F"/>
    <w:rsid w:val="00B1492F"/>
    <w:rsid w:val="00B2425F"/>
    <w:rsid w:val="00B243EB"/>
    <w:rsid w:val="00B27FAD"/>
    <w:rsid w:val="00B50298"/>
    <w:rsid w:val="00B53395"/>
    <w:rsid w:val="00B53F09"/>
    <w:rsid w:val="00B56B63"/>
    <w:rsid w:val="00B70E8F"/>
    <w:rsid w:val="00B7407D"/>
    <w:rsid w:val="00B94184"/>
    <w:rsid w:val="00BA6259"/>
    <w:rsid w:val="00BB5DD9"/>
    <w:rsid w:val="00BE4E25"/>
    <w:rsid w:val="00C14787"/>
    <w:rsid w:val="00C21846"/>
    <w:rsid w:val="00C33AC0"/>
    <w:rsid w:val="00C56C1D"/>
    <w:rsid w:val="00C72C97"/>
    <w:rsid w:val="00CB0705"/>
    <w:rsid w:val="00CB40ED"/>
    <w:rsid w:val="00CC5D16"/>
    <w:rsid w:val="00CD2221"/>
    <w:rsid w:val="00CF53DC"/>
    <w:rsid w:val="00D03562"/>
    <w:rsid w:val="00D066E1"/>
    <w:rsid w:val="00D10867"/>
    <w:rsid w:val="00D11F78"/>
    <w:rsid w:val="00D1307B"/>
    <w:rsid w:val="00D26907"/>
    <w:rsid w:val="00D30883"/>
    <w:rsid w:val="00D42739"/>
    <w:rsid w:val="00D46F1F"/>
    <w:rsid w:val="00D5220C"/>
    <w:rsid w:val="00D549F5"/>
    <w:rsid w:val="00D621BC"/>
    <w:rsid w:val="00D65181"/>
    <w:rsid w:val="00D93245"/>
    <w:rsid w:val="00DA2D61"/>
    <w:rsid w:val="00DB7E65"/>
    <w:rsid w:val="00DC036A"/>
    <w:rsid w:val="00DC1EB1"/>
    <w:rsid w:val="00DD223E"/>
    <w:rsid w:val="00DD7C59"/>
    <w:rsid w:val="00DE7064"/>
    <w:rsid w:val="00DE7779"/>
    <w:rsid w:val="00DF3593"/>
    <w:rsid w:val="00E155DF"/>
    <w:rsid w:val="00E4037C"/>
    <w:rsid w:val="00E56DC8"/>
    <w:rsid w:val="00E76A90"/>
    <w:rsid w:val="00E87124"/>
    <w:rsid w:val="00E8791B"/>
    <w:rsid w:val="00E95EF6"/>
    <w:rsid w:val="00EA5549"/>
    <w:rsid w:val="00EB522D"/>
    <w:rsid w:val="00EC4505"/>
    <w:rsid w:val="00F469A2"/>
    <w:rsid w:val="00F517F8"/>
    <w:rsid w:val="00F60E8C"/>
    <w:rsid w:val="00F73B65"/>
    <w:rsid w:val="00F80FE5"/>
    <w:rsid w:val="00F95457"/>
    <w:rsid w:val="00FA0909"/>
    <w:rsid w:val="00FA252C"/>
    <w:rsid w:val="00FA46B3"/>
    <w:rsid w:val="00FB7C79"/>
    <w:rsid w:val="00FC5C88"/>
    <w:rsid w:val="00FD6621"/>
    <w:rsid w:val="00FF6193"/>
    <w:rsid w:val="0AFB72B7"/>
    <w:rsid w:val="0CB15942"/>
    <w:rsid w:val="0F64218C"/>
    <w:rsid w:val="172C69B2"/>
    <w:rsid w:val="17864AC1"/>
    <w:rsid w:val="1B20526E"/>
    <w:rsid w:val="1B42469D"/>
    <w:rsid w:val="1DF60736"/>
    <w:rsid w:val="229860BB"/>
    <w:rsid w:val="273940FE"/>
    <w:rsid w:val="27FF1101"/>
    <w:rsid w:val="375E198D"/>
    <w:rsid w:val="38785423"/>
    <w:rsid w:val="44A75A37"/>
    <w:rsid w:val="498B5939"/>
    <w:rsid w:val="4A715201"/>
    <w:rsid w:val="4A7158D5"/>
    <w:rsid w:val="54A13D9A"/>
    <w:rsid w:val="566A0FE5"/>
    <w:rsid w:val="5F174EAB"/>
    <w:rsid w:val="647D4D9E"/>
    <w:rsid w:val="64E03704"/>
    <w:rsid w:val="6D220B10"/>
    <w:rsid w:val="724F1CD1"/>
    <w:rsid w:val="77F328D0"/>
    <w:rsid w:val="78CF0C32"/>
    <w:rsid w:val="79142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5687F4C6"/>
  <w15:docId w15:val="{24665488-3DC6-4CCD-89CF-C8BF8A75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505"/>
    <w:pPr>
      <w:spacing w:after="160" w:line="259" w:lineRule="auto"/>
    </w:pPr>
    <w:rPr>
      <w:rFonts w:ascii="SimSun" w:eastAsia="SimSun" w:hAnsi="SimSun" w:cs="SimSun"/>
      <w:sz w:val="24"/>
      <w:szCs w:val="24"/>
    </w:rPr>
  </w:style>
  <w:style w:type="paragraph" w:styleId="Heading1">
    <w:name w:val="heading 1"/>
    <w:basedOn w:val="Normal"/>
    <w:next w:val="Normal"/>
    <w:link w:val="Heading1Char"/>
    <w:qFormat/>
    <w:rsid w:val="00826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semiHidden/>
    <w:unhideWhenUsed/>
    <w:qFormat/>
    <w:rsid w:val="00EC45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EC4505"/>
    <w:pPr>
      <w:tabs>
        <w:tab w:val="center" w:pos="4153"/>
        <w:tab w:val="right" w:pos="8306"/>
      </w:tabs>
      <w:snapToGrid w:val="0"/>
      <w:spacing w:line="240" w:lineRule="auto"/>
    </w:pPr>
    <w:rPr>
      <w:sz w:val="18"/>
      <w:szCs w:val="18"/>
    </w:rPr>
  </w:style>
  <w:style w:type="paragraph" w:styleId="Header">
    <w:name w:val="header"/>
    <w:basedOn w:val="Normal"/>
    <w:link w:val="HeaderChar"/>
    <w:qFormat/>
    <w:rsid w:val="00EC4505"/>
    <w:pPr>
      <w:pBdr>
        <w:bottom w:val="single" w:sz="6" w:space="1" w:color="auto"/>
      </w:pBdr>
      <w:tabs>
        <w:tab w:val="center" w:pos="4153"/>
        <w:tab w:val="right" w:pos="8306"/>
      </w:tabs>
      <w:snapToGrid w:val="0"/>
      <w:spacing w:line="240" w:lineRule="auto"/>
      <w:jc w:val="center"/>
    </w:pPr>
    <w:rPr>
      <w:sz w:val="18"/>
      <w:szCs w:val="18"/>
    </w:rPr>
  </w:style>
  <w:style w:type="table" w:styleId="TableGrid">
    <w:name w:val="Table Grid"/>
    <w:basedOn w:val="TableNormal"/>
    <w:qFormat/>
    <w:rsid w:val="00EC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EC4505"/>
    <w:rPr>
      <w:color w:val="0563C1" w:themeColor="hyperlink"/>
      <w:u w:val="single"/>
    </w:rPr>
  </w:style>
  <w:style w:type="character" w:customStyle="1" w:styleId="HeaderChar">
    <w:name w:val="Header Char"/>
    <w:basedOn w:val="DefaultParagraphFont"/>
    <w:link w:val="Header"/>
    <w:qFormat/>
    <w:rsid w:val="00EC4505"/>
    <w:rPr>
      <w:rFonts w:ascii="SimSun" w:eastAsia="SimSun" w:hAnsi="SimSun" w:cs="SimSun"/>
      <w:sz w:val="18"/>
      <w:szCs w:val="18"/>
    </w:rPr>
  </w:style>
  <w:style w:type="character" w:customStyle="1" w:styleId="FooterChar">
    <w:name w:val="Footer Char"/>
    <w:basedOn w:val="DefaultParagraphFont"/>
    <w:link w:val="Footer"/>
    <w:uiPriority w:val="99"/>
    <w:qFormat/>
    <w:rsid w:val="00EC4505"/>
    <w:rPr>
      <w:rFonts w:ascii="SimSun" w:eastAsia="SimSun" w:hAnsi="SimSun" w:cs="SimSun"/>
      <w:sz w:val="18"/>
      <w:szCs w:val="18"/>
    </w:rPr>
  </w:style>
  <w:style w:type="paragraph" w:customStyle="1" w:styleId="EndNoteBibliographyTitle">
    <w:name w:val="EndNote Bibliography Title"/>
    <w:basedOn w:val="Normal"/>
    <w:link w:val="EndNoteBibliographyTitleChar"/>
    <w:qFormat/>
    <w:rsid w:val="00EC4505"/>
    <w:pPr>
      <w:spacing w:after="0"/>
      <w:jc w:val="center"/>
    </w:pPr>
  </w:style>
  <w:style w:type="character" w:customStyle="1" w:styleId="EndNoteBibliographyTitleChar">
    <w:name w:val="EndNote Bibliography Title Char"/>
    <w:basedOn w:val="DefaultParagraphFont"/>
    <w:link w:val="EndNoteBibliographyTitle"/>
    <w:qFormat/>
    <w:rsid w:val="00EC4505"/>
    <w:rPr>
      <w:rFonts w:ascii="SimSun" w:eastAsia="SimSun" w:hAnsi="SimSun" w:cs="SimSun"/>
      <w:sz w:val="24"/>
      <w:szCs w:val="24"/>
    </w:rPr>
  </w:style>
  <w:style w:type="paragraph" w:customStyle="1" w:styleId="EndNoteBibliography">
    <w:name w:val="EndNote Bibliography"/>
    <w:basedOn w:val="Normal"/>
    <w:link w:val="EndNoteBibliographyChar"/>
    <w:qFormat/>
    <w:rsid w:val="00EC4505"/>
    <w:pPr>
      <w:spacing w:line="240" w:lineRule="auto"/>
    </w:pPr>
  </w:style>
  <w:style w:type="character" w:customStyle="1" w:styleId="EndNoteBibliographyChar">
    <w:name w:val="EndNote Bibliography Char"/>
    <w:basedOn w:val="DefaultParagraphFont"/>
    <w:link w:val="EndNoteBibliography"/>
    <w:qFormat/>
    <w:rsid w:val="00EC4505"/>
    <w:rPr>
      <w:rFonts w:ascii="SimSun" w:eastAsia="SimSun" w:hAnsi="SimSun" w:cs="SimSun"/>
      <w:sz w:val="24"/>
      <w:szCs w:val="24"/>
    </w:rPr>
  </w:style>
  <w:style w:type="paragraph" w:customStyle="1" w:styleId="svarticle">
    <w:name w:val="svarticle"/>
    <w:basedOn w:val="Normal"/>
    <w:qFormat/>
    <w:rsid w:val="00EC4505"/>
    <w:pPr>
      <w:spacing w:before="100" w:beforeAutospacing="1" w:after="100" w:afterAutospacing="1"/>
    </w:pPr>
  </w:style>
  <w:style w:type="character" w:customStyle="1" w:styleId="fontstyle01">
    <w:name w:val="fontstyle01"/>
    <w:basedOn w:val="DefaultParagraphFont"/>
    <w:qFormat/>
    <w:rsid w:val="00EC4505"/>
    <w:rPr>
      <w:rFonts w:ascii="Calibri-Bold" w:eastAsia="Calibri-Bold" w:hAnsi="Calibri-Bold" w:cs="Calibri-Bold"/>
      <w:b/>
      <w:color w:val="000000"/>
      <w:sz w:val="22"/>
      <w:szCs w:val="22"/>
    </w:rPr>
  </w:style>
  <w:style w:type="character" w:customStyle="1" w:styleId="UnresolvedMention">
    <w:name w:val="Unresolved Mention"/>
    <w:basedOn w:val="DefaultParagraphFont"/>
    <w:uiPriority w:val="99"/>
    <w:semiHidden/>
    <w:unhideWhenUsed/>
    <w:rsid w:val="00471C0E"/>
    <w:rPr>
      <w:color w:val="605E5C"/>
      <w:shd w:val="clear" w:color="auto" w:fill="E1DFDD"/>
    </w:rPr>
  </w:style>
  <w:style w:type="paragraph" w:styleId="ListParagraph">
    <w:name w:val="List Paragraph"/>
    <w:basedOn w:val="Normal"/>
    <w:uiPriority w:val="99"/>
    <w:unhideWhenUsed/>
    <w:rsid w:val="007A04F7"/>
    <w:pPr>
      <w:ind w:left="720"/>
      <w:contextualSpacing/>
    </w:pPr>
  </w:style>
  <w:style w:type="character" w:styleId="LineNumber">
    <w:name w:val="line number"/>
    <w:basedOn w:val="DefaultParagraphFont"/>
    <w:semiHidden/>
    <w:unhideWhenUsed/>
    <w:rsid w:val="00157266"/>
  </w:style>
  <w:style w:type="character" w:customStyle="1" w:styleId="Heading1Char">
    <w:name w:val="Heading 1 Char"/>
    <w:basedOn w:val="DefaultParagraphFont"/>
    <w:link w:val="Heading1"/>
    <w:rsid w:val="00826C6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rsid w:val="00854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545AF"/>
    <w:rPr>
      <w:rFonts w:ascii="Segoe UI" w:eastAsia="SimSun" w:hAnsi="Segoe UI" w:cs="Segoe UI"/>
      <w:sz w:val="18"/>
      <w:szCs w:val="18"/>
    </w:rPr>
  </w:style>
  <w:style w:type="character" w:styleId="CommentReference">
    <w:name w:val="annotation reference"/>
    <w:basedOn w:val="DefaultParagraphFont"/>
    <w:uiPriority w:val="99"/>
    <w:semiHidden/>
    <w:unhideWhenUsed/>
    <w:rsid w:val="00417B61"/>
    <w:rPr>
      <w:sz w:val="16"/>
      <w:szCs w:val="16"/>
    </w:rPr>
  </w:style>
  <w:style w:type="paragraph" w:styleId="CommentText">
    <w:name w:val="annotation text"/>
    <w:basedOn w:val="Normal"/>
    <w:link w:val="CommentTextChar"/>
    <w:uiPriority w:val="99"/>
    <w:semiHidden/>
    <w:unhideWhenUsed/>
    <w:rsid w:val="00417B61"/>
    <w:pPr>
      <w:spacing w:line="240" w:lineRule="auto"/>
    </w:pPr>
    <w:rPr>
      <w:sz w:val="20"/>
      <w:szCs w:val="20"/>
    </w:rPr>
  </w:style>
  <w:style w:type="character" w:customStyle="1" w:styleId="CommentTextChar">
    <w:name w:val="Comment Text Char"/>
    <w:basedOn w:val="DefaultParagraphFont"/>
    <w:link w:val="CommentText"/>
    <w:uiPriority w:val="99"/>
    <w:semiHidden/>
    <w:rsid w:val="00417B61"/>
    <w:rPr>
      <w:rFonts w:ascii="SimSun" w:eastAsia="SimSun" w:hAnsi="SimSun" w:cs="SimSun"/>
    </w:rPr>
  </w:style>
  <w:style w:type="paragraph" w:styleId="CommentSubject">
    <w:name w:val="annotation subject"/>
    <w:basedOn w:val="CommentText"/>
    <w:next w:val="CommentText"/>
    <w:link w:val="CommentSubjectChar"/>
    <w:semiHidden/>
    <w:unhideWhenUsed/>
    <w:rsid w:val="00417B61"/>
    <w:rPr>
      <w:b/>
      <w:bCs/>
    </w:rPr>
  </w:style>
  <w:style w:type="character" w:customStyle="1" w:styleId="CommentSubjectChar">
    <w:name w:val="Comment Subject Char"/>
    <w:basedOn w:val="CommentTextChar"/>
    <w:link w:val="CommentSubject"/>
    <w:semiHidden/>
    <w:rsid w:val="00417B61"/>
    <w:rPr>
      <w:rFonts w:ascii="SimSun" w:eastAsia="SimSun" w:hAnsi="SimSun" w:cs="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25102">
      <w:bodyDiv w:val="1"/>
      <w:marLeft w:val="0"/>
      <w:marRight w:val="0"/>
      <w:marTop w:val="0"/>
      <w:marBottom w:val="0"/>
      <w:divBdr>
        <w:top w:val="none" w:sz="0" w:space="0" w:color="auto"/>
        <w:left w:val="none" w:sz="0" w:space="0" w:color="auto"/>
        <w:bottom w:val="none" w:sz="0" w:space="0" w:color="auto"/>
        <w:right w:val="none" w:sz="0" w:space="0" w:color="auto"/>
      </w:divBdr>
      <w:divsChild>
        <w:div w:id="1873110327">
          <w:marLeft w:val="0"/>
          <w:marRight w:val="0"/>
          <w:marTop w:val="0"/>
          <w:marBottom w:val="0"/>
          <w:divBdr>
            <w:top w:val="none" w:sz="0" w:space="0" w:color="auto"/>
            <w:left w:val="none" w:sz="0" w:space="0" w:color="auto"/>
            <w:bottom w:val="none" w:sz="0" w:space="0" w:color="auto"/>
            <w:right w:val="none" w:sz="0" w:space="0" w:color="auto"/>
          </w:divBdr>
          <w:divsChild>
            <w:div w:id="400956150">
              <w:marLeft w:val="0"/>
              <w:marRight w:val="0"/>
              <w:marTop w:val="0"/>
              <w:marBottom w:val="0"/>
              <w:divBdr>
                <w:top w:val="none" w:sz="0" w:space="0" w:color="auto"/>
                <w:left w:val="none" w:sz="0" w:space="0" w:color="auto"/>
                <w:bottom w:val="none" w:sz="0" w:space="0" w:color="auto"/>
                <w:right w:val="none" w:sz="0" w:space="0" w:color="auto"/>
              </w:divBdr>
              <w:divsChild>
                <w:div w:id="1412388060">
                  <w:marLeft w:val="0"/>
                  <w:marRight w:val="0"/>
                  <w:marTop w:val="120"/>
                  <w:marBottom w:val="0"/>
                  <w:divBdr>
                    <w:top w:val="none" w:sz="0" w:space="0" w:color="auto"/>
                    <w:left w:val="none" w:sz="0" w:space="0" w:color="auto"/>
                    <w:bottom w:val="none" w:sz="0" w:space="0" w:color="auto"/>
                    <w:right w:val="none" w:sz="0" w:space="0" w:color="auto"/>
                  </w:divBdr>
                  <w:divsChild>
                    <w:div w:id="493303384">
                      <w:marLeft w:val="0"/>
                      <w:marRight w:val="0"/>
                      <w:marTop w:val="0"/>
                      <w:marBottom w:val="0"/>
                      <w:divBdr>
                        <w:top w:val="none" w:sz="0" w:space="0" w:color="auto"/>
                        <w:left w:val="none" w:sz="0" w:space="0" w:color="auto"/>
                        <w:bottom w:val="none" w:sz="0" w:space="0" w:color="auto"/>
                        <w:right w:val="none" w:sz="0" w:space="0" w:color="auto"/>
                      </w:divBdr>
                      <w:divsChild>
                        <w:div w:id="8553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440616">
      <w:bodyDiv w:val="1"/>
      <w:marLeft w:val="0"/>
      <w:marRight w:val="0"/>
      <w:marTop w:val="0"/>
      <w:marBottom w:val="0"/>
      <w:divBdr>
        <w:top w:val="none" w:sz="0" w:space="0" w:color="auto"/>
        <w:left w:val="none" w:sz="0" w:space="0" w:color="auto"/>
        <w:bottom w:val="none" w:sz="0" w:space="0" w:color="auto"/>
        <w:right w:val="none" w:sz="0" w:space="0" w:color="auto"/>
      </w:divBdr>
    </w:div>
    <w:div w:id="1043552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A1790E-2355-4666-8E51-72C9D03C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2AE7F207.dotm</Template>
  <TotalTime>662</TotalTime>
  <Pages>24</Pages>
  <Words>11365</Words>
  <Characters>64787</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15900</dc:creator>
  <cp:lastModifiedBy>Guo, Shicheng</cp:lastModifiedBy>
  <cp:revision>33</cp:revision>
  <dcterms:created xsi:type="dcterms:W3CDTF">2020-02-06T22:09:00Z</dcterms:created>
  <dcterms:modified xsi:type="dcterms:W3CDTF">2020-02-11T20:44:00Z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