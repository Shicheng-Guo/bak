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81F" w:rsidRDefault="0073081F" w:rsidP="0073081F">
      <w:pPr>
        <w:pStyle w:val="OMBInfo"/>
      </w:pPr>
      <w:bookmarkStart w:id="0" w:name="_GoBack"/>
      <w:bookmarkEnd w:id="0"/>
      <w:r>
        <w:t>OMB No. 0925-0001 and 0925-0002 (Rev. 10/15 Approved Through 10/31/2018)</w:t>
      </w:r>
    </w:p>
    <w:p w:rsidR="0073081F" w:rsidRDefault="0073081F" w:rsidP="0073081F">
      <w:pPr>
        <w:pStyle w:val="Title"/>
      </w:pPr>
      <w:r>
        <w:t>BIOGRAPHICAL SKETCH</w:t>
      </w:r>
    </w:p>
    <w:p w:rsidR="0073081F" w:rsidRPr="00C2777C" w:rsidRDefault="00C2777C" w:rsidP="0073081F">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rsidR="0073081F" w:rsidRPr="00D51DC4" w:rsidRDefault="0073081F" w:rsidP="0073081F">
      <w:pPr>
        <w:pStyle w:val="FormFieldCaption1"/>
        <w:pBdr>
          <w:between w:val="single" w:sz="4" w:space="1" w:color="auto"/>
        </w:pBdr>
        <w:rPr>
          <w:sz w:val="22"/>
          <w:szCs w:val="22"/>
        </w:rPr>
      </w:pPr>
      <w:r w:rsidRPr="00D51DC4">
        <w:rPr>
          <w:sz w:val="22"/>
          <w:szCs w:val="22"/>
        </w:rPr>
        <w:t xml:space="preserve">NAME: </w:t>
      </w:r>
      <w:r w:rsidR="0022792C">
        <w:rPr>
          <w:sz w:val="22"/>
          <w:szCs w:val="22"/>
        </w:rPr>
        <w:t xml:space="preserve"> </w:t>
      </w:r>
      <w:r w:rsidR="00F14245">
        <w:rPr>
          <w:sz w:val="22"/>
          <w:szCs w:val="22"/>
        </w:rPr>
        <w:t>Guo</w:t>
      </w:r>
      <w:r>
        <w:rPr>
          <w:rStyle w:val="DataField11pt-SingleChar"/>
          <w:szCs w:val="22"/>
        </w:rPr>
        <w:t xml:space="preserve">, </w:t>
      </w:r>
      <w:r w:rsidR="00F8356A">
        <w:rPr>
          <w:sz w:val="22"/>
          <w:szCs w:val="22"/>
        </w:rPr>
        <w:t xml:space="preserve">Shicheng, </w:t>
      </w:r>
      <w:r w:rsidR="0022792C">
        <w:rPr>
          <w:rStyle w:val="DataField11pt-SingleChar"/>
          <w:szCs w:val="22"/>
        </w:rPr>
        <w:t>PhD</w:t>
      </w:r>
    </w:p>
    <w:p w:rsidR="0073081F" w:rsidRPr="00D51DC4" w:rsidRDefault="0073081F" w:rsidP="0073081F">
      <w:pPr>
        <w:pStyle w:val="FormFieldCaption1"/>
        <w:pBdr>
          <w:between w:val="single" w:sz="4" w:space="1" w:color="auto"/>
        </w:pBdr>
        <w:rPr>
          <w:sz w:val="22"/>
          <w:szCs w:val="22"/>
        </w:rPr>
      </w:pPr>
      <w:r w:rsidRPr="00D51DC4">
        <w:rPr>
          <w:sz w:val="22"/>
          <w:szCs w:val="22"/>
        </w:rPr>
        <w:t xml:space="preserve">eRA COMMONS USER NAME (credential, e.g., agency login): </w:t>
      </w:r>
      <w:r w:rsidR="00F14245" w:rsidRPr="00F14245">
        <w:rPr>
          <w:sz w:val="22"/>
          <w:szCs w:val="22"/>
        </w:rPr>
        <w:t>SHICHENGGUO</w:t>
      </w:r>
    </w:p>
    <w:p w:rsidR="0073081F" w:rsidRPr="00D51DC4" w:rsidRDefault="0073081F" w:rsidP="0073081F">
      <w:pPr>
        <w:pStyle w:val="FormFieldCaption1"/>
        <w:pBdr>
          <w:between w:val="single" w:sz="4" w:space="1" w:color="auto"/>
        </w:pBdr>
        <w:rPr>
          <w:sz w:val="22"/>
          <w:szCs w:val="22"/>
        </w:rPr>
      </w:pPr>
      <w:r w:rsidRPr="00D51DC4">
        <w:rPr>
          <w:sz w:val="22"/>
          <w:szCs w:val="22"/>
        </w:rPr>
        <w:t xml:space="preserve">POSITION TITLE: </w:t>
      </w:r>
      <w:r w:rsidR="0022792C">
        <w:rPr>
          <w:sz w:val="22"/>
          <w:szCs w:val="22"/>
        </w:rPr>
        <w:t xml:space="preserve"> </w:t>
      </w:r>
      <w:r w:rsidR="00F14245">
        <w:rPr>
          <w:sz w:val="22"/>
          <w:szCs w:val="22"/>
        </w:rPr>
        <w:t>Postdoctoral Fellow</w:t>
      </w:r>
      <w:r w:rsidR="000C32F3">
        <w:rPr>
          <w:rStyle w:val="DataField11pt-SingleChar"/>
          <w:szCs w:val="22"/>
        </w:rPr>
        <w:t>–</w:t>
      </w:r>
      <w:r>
        <w:rPr>
          <w:rStyle w:val="DataField11pt-SingleChar"/>
          <w:szCs w:val="22"/>
        </w:rPr>
        <w:t>Human Genetics</w:t>
      </w:r>
      <w:r w:rsidR="000C32F3">
        <w:rPr>
          <w:rStyle w:val="DataField11pt-SingleChar"/>
          <w:szCs w:val="22"/>
        </w:rPr>
        <w:t xml:space="preserve"> </w:t>
      </w:r>
    </w:p>
    <w:p w:rsidR="0073081F" w:rsidRPr="00D51DC4" w:rsidRDefault="0073081F" w:rsidP="0073081F">
      <w:pPr>
        <w:pStyle w:val="FormFieldCaption1"/>
        <w:pBdr>
          <w:between w:val="single" w:sz="4" w:space="1" w:color="auto"/>
        </w:pBdr>
        <w:rPr>
          <w:sz w:val="22"/>
          <w:szCs w:val="22"/>
        </w:rPr>
      </w:pPr>
      <w:r w:rsidRPr="00D51DC4">
        <w:rPr>
          <w:sz w:val="22"/>
          <w:szCs w:val="22"/>
        </w:rPr>
        <w:t xml:space="preserve">EDUCATION/TRAINING </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508"/>
        <w:gridCol w:w="1296"/>
        <w:gridCol w:w="1440"/>
        <w:gridCol w:w="2592"/>
      </w:tblGrid>
      <w:tr w:rsidR="0073081F" w:rsidRPr="00D3779E" w:rsidTr="00F14245">
        <w:trPr>
          <w:cantSplit/>
          <w:tblHeader/>
        </w:trPr>
        <w:tc>
          <w:tcPr>
            <w:tcW w:w="5508" w:type="dxa"/>
            <w:tcBorders>
              <w:top w:val="single" w:sz="4" w:space="0" w:color="auto"/>
              <w:bottom w:val="single" w:sz="4" w:space="0" w:color="auto"/>
            </w:tcBorders>
            <w:vAlign w:val="center"/>
          </w:tcPr>
          <w:p w:rsidR="0073081F" w:rsidRPr="00D3779E" w:rsidRDefault="0073081F" w:rsidP="00FD7462">
            <w:pPr>
              <w:pStyle w:val="FormFieldCaption"/>
              <w:jc w:val="center"/>
              <w:rPr>
                <w:sz w:val="22"/>
              </w:rPr>
            </w:pPr>
            <w:r w:rsidRPr="00D3779E">
              <w:rPr>
                <w:sz w:val="22"/>
              </w:rPr>
              <w:t>INSTITUTION AND LOCATION</w:t>
            </w:r>
          </w:p>
        </w:tc>
        <w:tc>
          <w:tcPr>
            <w:tcW w:w="1296" w:type="dxa"/>
            <w:tcBorders>
              <w:top w:val="single" w:sz="4" w:space="0" w:color="auto"/>
              <w:bottom w:val="single" w:sz="4" w:space="0" w:color="auto"/>
            </w:tcBorders>
            <w:vAlign w:val="center"/>
          </w:tcPr>
          <w:p w:rsidR="0073081F" w:rsidRPr="00D3779E" w:rsidRDefault="0073081F" w:rsidP="00FD7462">
            <w:pPr>
              <w:pStyle w:val="FormFieldCaption"/>
              <w:jc w:val="center"/>
              <w:rPr>
                <w:sz w:val="22"/>
              </w:rPr>
            </w:pPr>
            <w:r w:rsidRPr="00D3779E">
              <w:rPr>
                <w:sz w:val="22"/>
              </w:rPr>
              <w:t>DEGREE</w:t>
            </w:r>
          </w:p>
          <w:p w:rsidR="0073081F" w:rsidRPr="00D3779E" w:rsidRDefault="0073081F" w:rsidP="00FD7462">
            <w:pPr>
              <w:pStyle w:val="FormFieldCaption"/>
              <w:jc w:val="center"/>
              <w:rPr>
                <w:rStyle w:val="Emphasis"/>
                <w:sz w:val="22"/>
              </w:rPr>
            </w:pPr>
            <w:r w:rsidRPr="00D3779E">
              <w:rPr>
                <w:rStyle w:val="Emphasis"/>
                <w:sz w:val="22"/>
              </w:rPr>
              <w:t>(if applicable)</w:t>
            </w:r>
          </w:p>
          <w:p w:rsidR="0073081F" w:rsidRPr="00D3779E" w:rsidRDefault="0073081F" w:rsidP="00FD7462">
            <w:pPr>
              <w:pStyle w:val="FormFieldCaption"/>
              <w:rPr>
                <w:sz w:val="22"/>
              </w:rPr>
            </w:pPr>
          </w:p>
        </w:tc>
        <w:tc>
          <w:tcPr>
            <w:tcW w:w="1440" w:type="dxa"/>
            <w:tcBorders>
              <w:top w:val="single" w:sz="4" w:space="0" w:color="auto"/>
              <w:bottom w:val="single" w:sz="4" w:space="0" w:color="auto"/>
            </w:tcBorders>
            <w:vAlign w:val="center"/>
          </w:tcPr>
          <w:p w:rsidR="0073081F" w:rsidRPr="00D3779E" w:rsidRDefault="0073081F" w:rsidP="00FD7462">
            <w:pPr>
              <w:pStyle w:val="FormFieldCaption"/>
              <w:jc w:val="center"/>
              <w:rPr>
                <w:sz w:val="22"/>
              </w:rPr>
            </w:pPr>
            <w:r w:rsidRPr="00D3779E">
              <w:rPr>
                <w:sz w:val="22"/>
              </w:rPr>
              <w:t>Completion Date</w:t>
            </w:r>
          </w:p>
          <w:p w:rsidR="0073081F" w:rsidRPr="00D3779E" w:rsidRDefault="0073081F" w:rsidP="00FD7462">
            <w:pPr>
              <w:pStyle w:val="FormFieldCaption"/>
              <w:jc w:val="center"/>
              <w:rPr>
                <w:sz w:val="22"/>
              </w:rPr>
            </w:pPr>
            <w:r w:rsidRPr="00D3779E">
              <w:rPr>
                <w:sz w:val="22"/>
              </w:rPr>
              <w:t>MM/YYYY</w:t>
            </w:r>
          </w:p>
          <w:p w:rsidR="0073081F" w:rsidRPr="00D3779E" w:rsidRDefault="0073081F" w:rsidP="00FD7462">
            <w:pPr>
              <w:pStyle w:val="FormFieldCaption"/>
              <w:rPr>
                <w:sz w:val="22"/>
              </w:rPr>
            </w:pPr>
          </w:p>
        </w:tc>
        <w:tc>
          <w:tcPr>
            <w:tcW w:w="2592" w:type="dxa"/>
            <w:tcBorders>
              <w:top w:val="single" w:sz="4" w:space="0" w:color="auto"/>
              <w:bottom w:val="single" w:sz="4" w:space="0" w:color="auto"/>
            </w:tcBorders>
            <w:vAlign w:val="center"/>
          </w:tcPr>
          <w:p w:rsidR="0073081F" w:rsidRPr="00D3779E" w:rsidRDefault="0073081F" w:rsidP="00FD7462">
            <w:pPr>
              <w:pStyle w:val="FormFieldCaption"/>
              <w:jc w:val="center"/>
              <w:rPr>
                <w:sz w:val="22"/>
              </w:rPr>
            </w:pPr>
            <w:r w:rsidRPr="00D3779E">
              <w:rPr>
                <w:sz w:val="22"/>
              </w:rPr>
              <w:t>FIELD OF STUDY</w:t>
            </w:r>
          </w:p>
          <w:p w:rsidR="0073081F" w:rsidRPr="00D3779E" w:rsidRDefault="0073081F" w:rsidP="00FD7462">
            <w:pPr>
              <w:pStyle w:val="FormFieldCaption"/>
              <w:rPr>
                <w:sz w:val="22"/>
              </w:rPr>
            </w:pPr>
          </w:p>
        </w:tc>
      </w:tr>
      <w:tr w:rsidR="0073081F" w:rsidRPr="00D3779E" w:rsidTr="00F14245">
        <w:trPr>
          <w:cantSplit/>
          <w:trHeight w:val="395"/>
        </w:trPr>
        <w:tc>
          <w:tcPr>
            <w:tcW w:w="5508" w:type="dxa"/>
            <w:tcBorders>
              <w:top w:val="single" w:sz="4" w:space="0" w:color="auto"/>
            </w:tcBorders>
          </w:tcPr>
          <w:p w:rsidR="0073081F" w:rsidRPr="00977FA5" w:rsidRDefault="00F8356A" w:rsidP="00FD7462">
            <w:pPr>
              <w:pStyle w:val="FormFieldCaption"/>
              <w:spacing w:before="20" w:after="20"/>
              <w:rPr>
                <w:sz w:val="22"/>
                <w:szCs w:val="22"/>
              </w:rPr>
            </w:pPr>
            <w:r>
              <w:rPr>
                <w:sz w:val="22"/>
                <w:szCs w:val="22"/>
              </w:rPr>
              <w:t>Northeast Agricultural</w:t>
            </w:r>
            <w:r w:rsidR="00F14245">
              <w:rPr>
                <w:sz w:val="22"/>
                <w:szCs w:val="22"/>
              </w:rPr>
              <w:t xml:space="preserve"> University</w:t>
            </w:r>
            <w:r>
              <w:rPr>
                <w:sz w:val="22"/>
                <w:szCs w:val="22"/>
              </w:rPr>
              <w:t xml:space="preserve">, </w:t>
            </w:r>
            <w:r w:rsidRPr="00F8356A">
              <w:rPr>
                <w:sz w:val="22"/>
                <w:szCs w:val="22"/>
              </w:rPr>
              <w:t>Harbin, China</w:t>
            </w:r>
          </w:p>
        </w:tc>
        <w:tc>
          <w:tcPr>
            <w:tcW w:w="1296" w:type="dxa"/>
            <w:tcBorders>
              <w:top w:val="single" w:sz="4" w:space="0" w:color="auto"/>
            </w:tcBorders>
          </w:tcPr>
          <w:p w:rsidR="0073081F" w:rsidRPr="00977FA5" w:rsidRDefault="0073081F" w:rsidP="00FD7462">
            <w:pPr>
              <w:pStyle w:val="FormFieldCaption"/>
              <w:spacing w:before="20" w:after="20"/>
              <w:jc w:val="center"/>
              <w:rPr>
                <w:sz w:val="22"/>
                <w:szCs w:val="22"/>
              </w:rPr>
            </w:pPr>
            <w:r>
              <w:rPr>
                <w:sz w:val="22"/>
                <w:szCs w:val="22"/>
              </w:rPr>
              <w:t>B.S.</w:t>
            </w:r>
          </w:p>
        </w:tc>
        <w:tc>
          <w:tcPr>
            <w:tcW w:w="1440" w:type="dxa"/>
            <w:tcBorders>
              <w:top w:val="single" w:sz="4" w:space="0" w:color="auto"/>
            </w:tcBorders>
          </w:tcPr>
          <w:p w:rsidR="0073081F" w:rsidRPr="00977FA5" w:rsidRDefault="0073081F" w:rsidP="00F14245">
            <w:pPr>
              <w:pStyle w:val="FormFieldCaption"/>
              <w:spacing w:before="20" w:after="20"/>
              <w:jc w:val="center"/>
              <w:rPr>
                <w:sz w:val="22"/>
                <w:szCs w:val="22"/>
              </w:rPr>
            </w:pPr>
            <w:r>
              <w:rPr>
                <w:sz w:val="22"/>
                <w:szCs w:val="22"/>
              </w:rPr>
              <w:t>06/</w:t>
            </w:r>
            <w:r w:rsidR="00F14245">
              <w:rPr>
                <w:sz w:val="22"/>
                <w:szCs w:val="22"/>
              </w:rPr>
              <w:t>2009</w:t>
            </w:r>
          </w:p>
        </w:tc>
        <w:tc>
          <w:tcPr>
            <w:tcW w:w="2592" w:type="dxa"/>
            <w:tcBorders>
              <w:top w:val="single" w:sz="4" w:space="0" w:color="auto"/>
            </w:tcBorders>
          </w:tcPr>
          <w:p w:rsidR="0073081F" w:rsidRPr="00977FA5" w:rsidRDefault="00F14245" w:rsidP="00FD7462">
            <w:pPr>
              <w:pStyle w:val="FormFieldCaption"/>
              <w:spacing w:before="20" w:after="20"/>
              <w:rPr>
                <w:sz w:val="22"/>
                <w:szCs w:val="22"/>
              </w:rPr>
            </w:pPr>
            <w:r>
              <w:rPr>
                <w:sz w:val="22"/>
                <w:szCs w:val="22"/>
              </w:rPr>
              <w:t>Biology</w:t>
            </w:r>
          </w:p>
        </w:tc>
      </w:tr>
      <w:tr w:rsidR="0073081F" w:rsidRPr="00D3779E" w:rsidTr="00F14245">
        <w:trPr>
          <w:cantSplit/>
          <w:trHeight w:val="395"/>
        </w:trPr>
        <w:tc>
          <w:tcPr>
            <w:tcW w:w="5508" w:type="dxa"/>
          </w:tcPr>
          <w:p w:rsidR="0073081F" w:rsidRPr="00977FA5" w:rsidRDefault="00F14245" w:rsidP="00FD7462">
            <w:pPr>
              <w:pStyle w:val="FormFieldCaption"/>
              <w:spacing w:before="20" w:after="20"/>
              <w:rPr>
                <w:sz w:val="22"/>
                <w:szCs w:val="22"/>
              </w:rPr>
            </w:pPr>
            <w:r>
              <w:rPr>
                <w:sz w:val="22"/>
                <w:szCs w:val="22"/>
              </w:rPr>
              <w:t>Fudan University</w:t>
            </w:r>
            <w:r w:rsidR="00F8356A">
              <w:rPr>
                <w:sz w:val="22"/>
                <w:szCs w:val="22"/>
              </w:rPr>
              <w:t xml:space="preserve">, </w:t>
            </w:r>
            <w:r w:rsidR="00F8356A" w:rsidRPr="00F8356A">
              <w:rPr>
                <w:sz w:val="22"/>
                <w:szCs w:val="22"/>
              </w:rPr>
              <w:t>Shanghai, China</w:t>
            </w:r>
            <w:r>
              <w:rPr>
                <w:sz w:val="22"/>
                <w:szCs w:val="22"/>
              </w:rPr>
              <w:t xml:space="preserve"> </w:t>
            </w:r>
          </w:p>
        </w:tc>
        <w:tc>
          <w:tcPr>
            <w:tcW w:w="1296" w:type="dxa"/>
          </w:tcPr>
          <w:p w:rsidR="0073081F" w:rsidRPr="00977FA5" w:rsidRDefault="00F14245" w:rsidP="00FD7462">
            <w:pPr>
              <w:pStyle w:val="FormFieldCaption"/>
              <w:spacing w:before="20" w:after="20"/>
              <w:jc w:val="center"/>
              <w:rPr>
                <w:sz w:val="22"/>
                <w:szCs w:val="22"/>
              </w:rPr>
            </w:pPr>
            <w:r>
              <w:rPr>
                <w:sz w:val="22"/>
                <w:szCs w:val="22"/>
              </w:rPr>
              <w:t>Ph.D.</w:t>
            </w:r>
          </w:p>
        </w:tc>
        <w:tc>
          <w:tcPr>
            <w:tcW w:w="1440" w:type="dxa"/>
          </w:tcPr>
          <w:p w:rsidR="0073081F" w:rsidRPr="00977FA5" w:rsidRDefault="00F14245" w:rsidP="00FD7462">
            <w:pPr>
              <w:pStyle w:val="FormFieldCaption"/>
              <w:spacing w:before="20" w:after="20"/>
              <w:jc w:val="center"/>
              <w:rPr>
                <w:sz w:val="22"/>
                <w:szCs w:val="22"/>
              </w:rPr>
            </w:pPr>
            <w:r>
              <w:rPr>
                <w:sz w:val="22"/>
                <w:szCs w:val="22"/>
              </w:rPr>
              <w:t>01</w:t>
            </w:r>
            <w:r w:rsidR="0073081F">
              <w:rPr>
                <w:sz w:val="22"/>
                <w:szCs w:val="22"/>
              </w:rPr>
              <w:t>/</w:t>
            </w:r>
            <w:r>
              <w:rPr>
                <w:sz w:val="22"/>
                <w:szCs w:val="22"/>
              </w:rPr>
              <w:t>2015</w:t>
            </w:r>
          </w:p>
        </w:tc>
        <w:tc>
          <w:tcPr>
            <w:tcW w:w="2592" w:type="dxa"/>
          </w:tcPr>
          <w:p w:rsidR="0073081F" w:rsidRPr="00977FA5" w:rsidRDefault="00F14245" w:rsidP="00FD7462">
            <w:pPr>
              <w:pStyle w:val="FormFieldCaption"/>
              <w:spacing w:before="20" w:after="20"/>
              <w:rPr>
                <w:sz w:val="22"/>
                <w:szCs w:val="22"/>
              </w:rPr>
            </w:pPr>
            <w:r>
              <w:rPr>
                <w:sz w:val="22"/>
                <w:szCs w:val="22"/>
              </w:rPr>
              <w:t>Human Genetics</w:t>
            </w:r>
          </w:p>
        </w:tc>
      </w:tr>
      <w:tr w:rsidR="0073081F" w:rsidRPr="00D3779E" w:rsidTr="00F14245">
        <w:trPr>
          <w:cantSplit/>
          <w:trHeight w:val="450"/>
        </w:trPr>
        <w:tc>
          <w:tcPr>
            <w:tcW w:w="5508" w:type="dxa"/>
          </w:tcPr>
          <w:p w:rsidR="0073081F" w:rsidRPr="00977FA5" w:rsidRDefault="00F14245" w:rsidP="00FD7462">
            <w:pPr>
              <w:pStyle w:val="FormFieldCaption"/>
              <w:spacing w:before="20" w:after="20"/>
              <w:rPr>
                <w:sz w:val="22"/>
                <w:szCs w:val="22"/>
              </w:rPr>
            </w:pPr>
            <w:r>
              <w:rPr>
                <w:sz w:val="22"/>
                <w:szCs w:val="22"/>
              </w:rPr>
              <w:t>University of Texas Health Science Center at Houston</w:t>
            </w:r>
            <w:r w:rsidR="00F8356A">
              <w:rPr>
                <w:sz w:val="22"/>
                <w:szCs w:val="22"/>
              </w:rPr>
              <w:t>, Houston, TX</w:t>
            </w:r>
          </w:p>
        </w:tc>
        <w:tc>
          <w:tcPr>
            <w:tcW w:w="1296" w:type="dxa"/>
          </w:tcPr>
          <w:p w:rsidR="0073081F" w:rsidRPr="00977FA5" w:rsidRDefault="00F14245" w:rsidP="00FD7462">
            <w:pPr>
              <w:pStyle w:val="FormFieldCaption"/>
              <w:spacing w:before="20" w:after="20"/>
              <w:jc w:val="center"/>
              <w:rPr>
                <w:sz w:val="22"/>
                <w:szCs w:val="22"/>
              </w:rPr>
            </w:pPr>
            <w:r>
              <w:rPr>
                <w:sz w:val="22"/>
                <w:szCs w:val="22"/>
              </w:rPr>
              <w:t>Postdoc</w:t>
            </w:r>
          </w:p>
        </w:tc>
        <w:tc>
          <w:tcPr>
            <w:tcW w:w="1440" w:type="dxa"/>
          </w:tcPr>
          <w:p w:rsidR="0073081F" w:rsidRPr="00977FA5" w:rsidRDefault="00F14245" w:rsidP="00FD7462">
            <w:pPr>
              <w:pStyle w:val="FormFieldCaption"/>
              <w:spacing w:before="20" w:after="20"/>
              <w:jc w:val="center"/>
              <w:rPr>
                <w:sz w:val="22"/>
                <w:szCs w:val="22"/>
              </w:rPr>
            </w:pPr>
            <w:r>
              <w:rPr>
                <w:sz w:val="22"/>
                <w:szCs w:val="22"/>
              </w:rPr>
              <w:t>04</w:t>
            </w:r>
            <w:r w:rsidR="0073081F">
              <w:rPr>
                <w:sz w:val="22"/>
                <w:szCs w:val="22"/>
              </w:rPr>
              <w:t>/20</w:t>
            </w:r>
            <w:r>
              <w:rPr>
                <w:sz w:val="22"/>
                <w:szCs w:val="22"/>
              </w:rPr>
              <w:t>15</w:t>
            </w:r>
          </w:p>
        </w:tc>
        <w:tc>
          <w:tcPr>
            <w:tcW w:w="2592" w:type="dxa"/>
          </w:tcPr>
          <w:p w:rsidR="0073081F" w:rsidRPr="00977FA5" w:rsidRDefault="00F14245" w:rsidP="00FD7462">
            <w:pPr>
              <w:pStyle w:val="FormFieldCaption"/>
              <w:spacing w:before="20" w:after="20"/>
              <w:rPr>
                <w:sz w:val="22"/>
                <w:szCs w:val="22"/>
              </w:rPr>
            </w:pPr>
            <w:r w:rsidRPr="00F14245">
              <w:rPr>
                <w:sz w:val="22"/>
                <w:szCs w:val="22"/>
              </w:rPr>
              <w:t xml:space="preserve">Genetic </w:t>
            </w:r>
            <w:hyperlink r:id="rId8" w:history="1">
              <w:r w:rsidRPr="00F14245">
                <w:rPr>
                  <w:sz w:val="22"/>
                  <w:szCs w:val="22"/>
                </w:rPr>
                <w:t>Epidemiology</w:t>
              </w:r>
            </w:hyperlink>
          </w:p>
        </w:tc>
      </w:tr>
      <w:tr w:rsidR="00F14245" w:rsidRPr="00D3779E" w:rsidTr="00F14245">
        <w:trPr>
          <w:cantSplit/>
          <w:trHeight w:val="395"/>
        </w:trPr>
        <w:tc>
          <w:tcPr>
            <w:tcW w:w="5508" w:type="dxa"/>
          </w:tcPr>
          <w:p w:rsidR="00F14245" w:rsidRDefault="00F14245" w:rsidP="00FD7462">
            <w:pPr>
              <w:pStyle w:val="FormFieldCaption"/>
              <w:spacing w:before="20" w:after="20"/>
              <w:rPr>
                <w:sz w:val="22"/>
                <w:szCs w:val="22"/>
              </w:rPr>
            </w:pPr>
            <w:r>
              <w:rPr>
                <w:sz w:val="22"/>
                <w:szCs w:val="22"/>
              </w:rPr>
              <w:t>University of California, San Diego</w:t>
            </w:r>
            <w:r w:rsidR="00F8356A">
              <w:rPr>
                <w:sz w:val="22"/>
                <w:szCs w:val="22"/>
              </w:rPr>
              <w:t>, CA</w:t>
            </w:r>
          </w:p>
        </w:tc>
        <w:tc>
          <w:tcPr>
            <w:tcW w:w="1296" w:type="dxa"/>
          </w:tcPr>
          <w:p w:rsidR="00F14245" w:rsidRDefault="00F14245" w:rsidP="00FD7462">
            <w:pPr>
              <w:pStyle w:val="FormFieldCaption"/>
              <w:spacing w:before="20" w:after="20"/>
              <w:jc w:val="center"/>
              <w:rPr>
                <w:sz w:val="22"/>
                <w:szCs w:val="22"/>
              </w:rPr>
            </w:pPr>
            <w:r>
              <w:rPr>
                <w:sz w:val="22"/>
                <w:szCs w:val="22"/>
              </w:rPr>
              <w:t>Postdoc</w:t>
            </w:r>
          </w:p>
        </w:tc>
        <w:tc>
          <w:tcPr>
            <w:tcW w:w="1440" w:type="dxa"/>
          </w:tcPr>
          <w:p w:rsidR="00F14245" w:rsidRDefault="00F14245" w:rsidP="00FD7462">
            <w:pPr>
              <w:pStyle w:val="FormFieldCaption"/>
              <w:spacing w:before="20" w:after="20"/>
              <w:jc w:val="center"/>
              <w:rPr>
                <w:sz w:val="22"/>
                <w:szCs w:val="22"/>
              </w:rPr>
            </w:pPr>
            <w:r>
              <w:rPr>
                <w:sz w:val="22"/>
                <w:szCs w:val="22"/>
              </w:rPr>
              <w:t>10/2017</w:t>
            </w:r>
          </w:p>
        </w:tc>
        <w:tc>
          <w:tcPr>
            <w:tcW w:w="2592" w:type="dxa"/>
          </w:tcPr>
          <w:p w:rsidR="00F14245" w:rsidRPr="00F14245" w:rsidRDefault="00F14245" w:rsidP="00F14245">
            <w:pPr>
              <w:pStyle w:val="FormFieldCaption"/>
              <w:spacing w:before="20" w:after="20"/>
              <w:rPr>
                <w:sz w:val="22"/>
                <w:szCs w:val="22"/>
              </w:rPr>
            </w:pPr>
            <w:r>
              <w:rPr>
                <w:sz w:val="22"/>
                <w:szCs w:val="22"/>
              </w:rPr>
              <w:t>Human Genetics</w:t>
            </w:r>
          </w:p>
        </w:tc>
      </w:tr>
    </w:tbl>
    <w:p w:rsidR="0073081F" w:rsidRDefault="0073081F" w:rsidP="0073081F">
      <w:pPr>
        <w:pStyle w:val="Heading1"/>
      </w:pPr>
      <w:r>
        <w:t>A</w:t>
      </w:r>
      <w:r w:rsidRPr="00B13DB3">
        <w:t>. P</w:t>
      </w:r>
      <w:r>
        <w:t>ersonal Statement</w:t>
      </w:r>
    </w:p>
    <w:p w:rsidR="0043630C" w:rsidRPr="00F8356A" w:rsidRDefault="009C1139" w:rsidP="00F8356A">
      <w:pPr>
        <w:jc w:val="both"/>
        <w:rPr>
          <w:rFonts w:cs="Arial"/>
          <w:color w:val="000000" w:themeColor="text1"/>
          <w:szCs w:val="22"/>
        </w:rPr>
      </w:pPr>
      <w:r w:rsidRPr="000656E9">
        <w:rPr>
          <w:rFonts w:cs="Arial"/>
          <w:szCs w:val="22"/>
        </w:rPr>
        <w:t xml:space="preserve">My research has focused on </w:t>
      </w:r>
      <w:commentRangeStart w:id="1"/>
      <w:r w:rsidRPr="000656E9">
        <w:rPr>
          <w:rFonts w:cs="Arial"/>
          <w:szCs w:val="22"/>
        </w:rPr>
        <w:t>the</w:t>
      </w:r>
      <w:commentRangeEnd w:id="1"/>
      <w:r w:rsidR="00A81F66">
        <w:rPr>
          <w:rStyle w:val="CommentReference"/>
        </w:rPr>
        <w:commentReference w:id="1"/>
      </w:r>
      <w:r w:rsidRPr="000656E9">
        <w:rPr>
          <w:rFonts w:cs="Arial"/>
          <w:szCs w:val="22"/>
        </w:rPr>
        <w:t xml:space="preserve"> </w:t>
      </w:r>
      <w:ins w:id="2" w:author="Andreae, Emily A" w:date="2018-04-09T09:35:00Z">
        <w:r w:rsidR="00C11EC4">
          <w:rPr>
            <w:rFonts w:cs="Arial"/>
            <w:szCs w:val="22"/>
          </w:rPr>
          <w:t>dev</w:t>
        </w:r>
        <w:r w:rsidR="00C2777C">
          <w:rPr>
            <w:rFonts w:cs="Arial"/>
            <w:szCs w:val="22"/>
          </w:rPr>
          <w:t>elopment</w:t>
        </w:r>
      </w:ins>
      <w:ins w:id="3" w:author="Andreae, Emily A" w:date="2018-04-09T09:43:00Z">
        <w:r w:rsidR="00C2777C">
          <w:rPr>
            <w:rFonts w:cs="Arial"/>
            <w:szCs w:val="22"/>
          </w:rPr>
          <w:t xml:space="preserve"> and </w:t>
        </w:r>
      </w:ins>
      <w:ins w:id="4" w:author="Andreae, Emily A" w:date="2018-04-09T09:35:00Z">
        <w:r w:rsidR="00C11EC4">
          <w:rPr>
            <w:rFonts w:cs="Arial"/>
            <w:szCs w:val="22"/>
          </w:rPr>
          <w:t xml:space="preserve">analysis of the </w:t>
        </w:r>
      </w:ins>
      <w:r w:rsidRPr="000656E9">
        <w:rPr>
          <w:rFonts w:cs="Arial"/>
          <w:szCs w:val="22"/>
        </w:rPr>
        <w:t>epigenom</w:t>
      </w:r>
      <w:ins w:id="5" w:author="Andreae, Emily A" w:date="2018-04-09T09:41:00Z">
        <w:r w:rsidR="00C2777C">
          <w:rPr>
            <w:rFonts w:cs="Arial"/>
            <w:szCs w:val="22"/>
          </w:rPr>
          <w:t>ic</w:t>
        </w:r>
      </w:ins>
      <w:del w:id="6" w:author="Andreae, Emily A" w:date="2018-04-09T09:40:00Z">
        <w:r w:rsidRPr="000656E9" w:rsidDel="00C2777C">
          <w:rPr>
            <w:rFonts w:cs="Arial"/>
            <w:szCs w:val="22"/>
          </w:rPr>
          <w:delText>e</w:delText>
        </w:r>
      </w:del>
      <w:r w:rsidRPr="000656E9">
        <w:rPr>
          <w:rFonts w:cs="Arial"/>
          <w:szCs w:val="22"/>
        </w:rPr>
        <w:t xml:space="preserve"> architecture assembly </w:t>
      </w:r>
      <w:ins w:id="7" w:author="Andreae, Emily A" w:date="2018-04-09T09:36:00Z">
        <w:r w:rsidR="00C11EC4">
          <w:rPr>
            <w:rFonts w:cs="Arial"/>
            <w:szCs w:val="22"/>
          </w:rPr>
          <w:t>of human</w:t>
        </w:r>
      </w:ins>
      <w:ins w:id="8" w:author="Andreae, Emily A" w:date="2018-04-09T09:37:00Z">
        <w:r w:rsidR="00C11EC4">
          <w:rPr>
            <w:rFonts w:cs="Arial"/>
            <w:szCs w:val="22"/>
          </w:rPr>
          <w:t xml:space="preserve"> cells/tissue</w:t>
        </w:r>
      </w:ins>
      <w:ins w:id="9" w:author="Andreae, Emily A" w:date="2018-04-09T09:36:00Z">
        <w:r w:rsidR="00C11EC4">
          <w:rPr>
            <w:rFonts w:cs="Arial"/>
            <w:szCs w:val="22"/>
          </w:rPr>
          <w:t xml:space="preserve"> and </w:t>
        </w:r>
      </w:ins>
      <w:ins w:id="10" w:author="Andreae, Emily A" w:date="2018-04-09T09:43:00Z">
        <w:r w:rsidR="00C2777C">
          <w:rPr>
            <w:rFonts w:cs="Arial"/>
            <w:szCs w:val="22"/>
          </w:rPr>
          <w:t xml:space="preserve">other </w:t>
        </w:r>
      </w:ins>
      <w:ins w:id="11" w:author="Andreae, Emily A" w:date="2018-04-09T09:37:00Z">
        <w:r w:rsidR="00C11EC4">
          <w:rPr>
            <w:rFonts w:cs="Arial"/>
            <w:szCs w:val="22"/>
          </w:rPr>
          <w:t>i</w:t>
        </w:r>
      </w:ins>
      <w:del w:id="12" w:author="Andreae, Emily A" w:date="2018-04-09T09:36:00Z">
        <w:r w:rsidRPr="000656E9" w:rsidDel="00C11EC4">
          <w:rPr>
            <w:rFonts w:cs="Arial"/>
            <w:szCs w:val="22"/>
          </w:rPr>
          <w:delText xml:space="preserve">(Human and </w:delText>
        </w:r>
      </w:del>
      <w:del w:id="13" w:author="Andreae, Emily A" w:date="2018-04-09T09:37:00Z">
        <w:r w:rsidRPr="000656E9" w:rsidDel="00C11EC4">
          <w:rPr>
            <w:rFonts w:cs="Arial"/>
            <w:szCs w:val="22"/>
          </w:rPr>
          <w:delText>other i</w:delText>
        </w:r>
      </w:del>
      <w:r w:rsidRPr="000656E9">
        <w:rPr>
          <w:rFonts w:cs="Arial"/>
          <w:szCs w:val="22"/>
        </w:rPr>
        <w:t>mportant model organisms</w:t>
      </w:r>
      <w:del w:id="14" w:author="Andreae, Emily A" w:date="2018-04-09T09:37:00Z">
        <w:r w:rsidRPr="000656E9" w:rsidDel="00C11EC4">
          <w:rPr>
            <w:rFonts w:cs="Arial"/>
            <w:szCs w:val="22"/>
          </w:rPr>
          <w:delText>)</w:delText>
        </w:r>
      </w:del>
      <w:ins w:id="15" w:author="Andreae, Emily A" w:date="2018-04-09T09:41:00Z">
        <w:r w:rsidR="00C2777C">
          <w:rPr>
            <w:rFonts w:cs="Arial"/>
            <w:szCs w:val="22"/>
          </w:rPr>
          <w:t xml:space="preserve"> using epigenetic- (DNA methylation and miRNA</w:t>
        </w:r>
      </w:ins>
      <w:ins w:id="16" w:author="Andreae, Emily A" w:date="2018-04-09T09:42:00Z">
        <w:r w:rsidR="00C2777C">
          <w:rPr>
            <w:rFonts w:cs="Arial"/>
            <w:szCs w:val="22"/>
          </w:rPr>
          <w:t xml:space="preserve"> profiles)</w:t>
        </w:r>
      </w:ins>
      <w:ins w:id="17" w:author="Andreae, Emily A" w:date="2018-04-09T09:41:00Z">
        <w:r w:rsidR="00C2777C">
          <w:rPr>
            <w:rFonts w:cs="Arial"/>
            <w:szCs w:val="22"/>
          </w:rPr>
          <w:t xml:space="preserve"> </w:t>
        </w:r>
      </w:ins>
      <w:ins w:id="18" w:author="Andreae, Emily A" w:date="2018-04-09T09:42:00Z">
        <w:r w:rsidR="00C2777C">
          <w:rPr>
            <w:rFonts w:cs="Arial"/>
            <w:szCs w:val="22"/>
          </w:rPr>
          <w:t xml:space="preserve">and </w:t>
        </w:r>
      </w:ins>
      <w:del w:id="19" w:author="Andreae, Emily A" w:date="2018-04-09T09:41:00Z">
        <w:r w:rsidRPr="000656E9" w:rsidDel="00C2777C">
          <w:rPr>
            <w:rFonts w:cs="Arial"/>
            <w:szCs w:val="22"/>
          </w:rPr>
          <w:delText xml:space="preserve">, </w:delText>
        </w:r>
      </w:del>
      <w:r w:rsidRPr="000656E9">
        <w:rPr>
          <w:rFonts w:cs="Arial"/>
          <w:szCs w:val="22"/>
        </w:rPr>
        <w:t>genetic</w:t>
      </w:r>
      <w:ins w:id="20" w:author="Andreae, Emily A" w:date="2018-04-09T09:42:00Z">
        <w:r w:rsidR="00C2777C">
          <w:rPr>
            <w:rFonts w:cs="Arial"/>
            <w:szCs w:val="22"/>
          </w:rPr>
          <w:t xml:space="preserve"> variant-</w:t>
        </w:r>
      </w:ins>
      <w:del w:id="21" w:author="Andreae, Emily A" w:date="2018-04-09T09:42:00Z">
        <w:r w:rsidRPr="000656E9" w:rsidDel="00C2777C">
          <w:rPr>
            <w:rFonts w:cs="Arial"/>
            <w:szCs w:val="22"/>
          </w:rPr>
          <w:delText>s</w:delText>
        </w:r>
      </w:del>
      <w:r w:rsidRPr="000656E9">
        <w:rPr>
          <w:rFonts w:cs="Arial"/>
          <w:szCs w:val="22"/>
        </w:rPr>
        <w:t xml:space="preserve"> (</w:t>
      </w:r>
      <w:ins w:id="22" w:author="Andreae, Emily A" w:date="2018-04-09T09:42:00Z">
        <w:r w:rsidR="00C2777C">
          <w:rPr>
            <w:rFonts w:cs="Arial"/>
            <w:szCs w:val="22"/>
          </w:rPr>
          <w:t>single-nucleotide polymorphisms (</w:t>
        </w:r>
      </w:ins>
      <w:r w:rsidRPr="000656E9">
        <w:rPr>
          <w:rFonts w:cs="Arial"/>
          <w:szCs w:val="22"/>
        </w:rPr>
        <w:t>SNP</w:t>
      </w:r>
      <w:r w:rsidR="00A81F66">
        <w:rPr>
          <w:rFonts w:cs="Arial"/>
          <w:szCs w:val="22"/>
        </w:rPr>
        <w:t>s</w:t>
      </w:r>
      <w:ins w:id="23" w:author="Andreae, Emily A" w:date="2018-04-09T09:42:00Z">
        <w:r w:rsidR="00C2777C">
          <w:rPr>
            <w:rFonts w:cs="Arial"/>
            <w:szCs w:val="22"/>
          </w:rPr>
          <w:t>) and copy number variant</w:t>
        </w:r>
      </w:ins>
      <w:del w:id="24" w:author="Andreae, Emily A" w:date="2018-04-09T09:42:00Z">
        <w:r w:rsidRPr="000656E9" w:rsidDel="00C2777C">
          <w:rPr>
            <w:rFonts w:cs="Arial"/>
            <w:szCs w:val="22"/>
          </w:rPr>
          <w:delText>,</w:delText>
        </w:r>
      </w:del>
      <w:r w:rsidRPr="000656E9">
        <w:rPr>
          <w:rFonts w:cs="Arial"/>
          <w:szCs w:val="22"/>
        </w:rPr>
        <w:t xml:space="preserve"> </w:t>
      </w:r>
      <w:ins w:id="25" w:author="Andreae, Emily A" w:date="2018-04-09T09:42:00Z">
        <w:r w:rsidR="00C2777C">
          <w:rPr>
            <w:rFonts w:cs="Arial"/>
            <w:szCs w:val="22"/>
          </w:rPr>
          <w:t>(</w:t>
        </w:r>
      </w:ins>
      <w:r w:rsidRPr="000656E9">
        <w:rPr>
          <w:rFonts w:cs="Arial"/>
          <w:szCs w:val="22"/>
        </w:rPr>
        <w:t>CNV</w:t>
      </w:r>
      <w:ins w:id="26" w:author="Andreae, Emily A" w:date="2018-04-09T09:42:00Z">
        <w:r w:rsidR="00C2777C">
          <w:rPr>
            <w:rFonts w:cs="Arial"/>
            <w:szCs w:val="22"/>
          </w:rPr>
          <w:t>) screens</w:t>
        </w:r>
      </w:ins>
      <w:del w:id="27" w:author="Andreae, Emily A" w:date="2018-04-09T09:42:00Z">
        <w:r w:rsidR="00A81F66" w:rsidDel="00C2777C">
          <w:rPr>
            <w:rFonts w:cs="Arial"/>
            <w:szCs w:val="22"/>
          </w:rPr>
          <w:delText>s</w:delText>
        </w:r>
      </w:del>
      <w:r w:rsidRPr="000656E9">
        <w:rPr>
          <w:rFonts w:cs="Arial"/>
          <w:szCs w:val="22"/>
        </w:rPr>
        <w:t xml:space="preserve">) </w:t>
      </w:r>
      <w:ins w:id="28" w:author="Andreae, Emily A" w:date="2018-04-09T09:43:00Z">
        <w:r w:rsidR="00C2777C">
          <w:rPr>
            <w:rFonts w:cs="Arial"/>
            <w:szCs w:val="22"/>
          </w:rPr>
          <w:t>based approaches</w:t>
        </w:r>
      </w:ins>
      <w:ins w:id="29" w:author="Andreae, Emily A" w:date="2018-04-09T09:44:00Z">
        <w:r w:rsidR="00C2777C">
          <w:rPr>
            <w:rFonts w:cs="Arial"/>
            <w:szCs w:val="22"/>
          </w:rPr>
          <w:t xml:space="preserve">. Through this work, I have </w:t>
        </w:r>
      </w:ins>
      <w:del w:id="30" w:author="Andreae, Emily A" w:date="2018-04-09T09:43:00Z">
        <w:r w:rsidRPr="000656E9" w:rsidDel="00C2777C">
          <w:rPr>
            <w:rFonts w:cs="Arial"/>
            <w:szCs w:val="22"/>
          </w:rPr>
          <w:delText>and epigenetics (DNA methylation and miRNA) variation screening and validation</w:delText>
        </w:r>
      </w:del>
      <w:del w:id="31" w:author="Andreae, Emily A" w:date="2018-04-09T09:44:00Z">
        <w:r w:rsidRPr="000656E9" w:rsidDel="00C2777C">
          <w:rPr>
            <w:rFonts w:cs="Arial"/>
            <w:szCs w:val="22"/>
          </w:rPr>
          <w:delText xml:space="preserve"> to </w:delText>
        </w:r>
      </w:del>
      <w:r w:rsidRPr="000656E9">
        <w:rPr>
          <w:rFonts w:cs="Arial"/>
          <w:szCs w:val="22"/>
        </w:rPr>
        <w:t>discover</w:t>
      </w:r>
      <w:ins w:id="32" w:author="Andreae, Emily A" w:date="2018-04-09T09:48:00Z">
        <w:r w:rsidR="00581378">
          <w:rPr>
            <w:rFonts w:cs="Arial"/>
            <w:szCs w:val="22"/>
          </w:rPr>
          <w:t>ed</w:t>
        </w:r>
      </w:ins>
      <w:r w:rsidRPr="000656E9">
        <w:rPr>
          <w:rFonts w:cs="Arial"/>
          <w:szCs w:val="22"/>
        </w:rPr>
        <w:t xml:space="preserve"> </w:t>
      </w:r>
      <w:del w:id="33" w:author="Andreae, Emily A" w:date="2018-04-09T09:43:00Z">
        <w:r w:rsidRPr="000656E9" w:rsidDel="00C2777C">
          <w:rPr>
            <w:rFonts w:cs="Arial"/>
            <w:szCs w:val="22"/>
          </w:rPr>
          <w:delText>disease</w:delText>
        </w:r>
        <w:r w:rsidR="00A81F66" w:rsidDel="00C2777C">
          <w:rPr>
            <w:rFonts w:cs="Arial"/>
            <w:szCs w:val="22"/>
          </w:rPr>
          <w:delText>-</w:delText>
        </w:r>
        <w:r w:rsidRPr="000656E9" w:rsidDel="00C2777C">
          <w:rPr>
            <w:rFonts w:cs="Arial"/>
            <w:szCs w:val="22"/>
          </w:rPr>
          <w:delText xml:space="preserve">related </w:delText>
        </w:r>
      </w:del>
      <w:r w:rsidRPr="000656E9">
        <w:rPr>
          <w:rFonts w:cs="Arial"/>
          <w:szCs w:val="22"/>
        </w:rPr>
        <w:t>susceptibility factors</w:t>
      </w:r>
      <w:ins w:id="34" w:author="Andreae, Emily A" w:date="2018-04-09T09:43:00Z">
        <w:r w:rsidR="00C2777C">
          <w:rPr>
            <w:rFonts w:cs="Arial"/>
            <w:szCs w:val="22"/>
          </w:rPr>
          <w:t xml:space="preserve"> </w:t>
        </w:r>
      </w:ins>
      <w:ins w:id="35" w:author="Andreae, Emily A" w:date="2018-04-09T09:45:00Z">
        <w:r w:rsidR="00C2777C">
          <w:rPr>
            <w:rFonts w:cs="Arial"/>
            <w:szCs w:val="22"/>
          </w:rPr>
          <w:t>associated with</w:t>
        </w:r>
      </w:ins>
      <w:ins w:id="36" w:author="Andreae, Emily A" w:date="2018-04-09T09:44:00Z">
        <w:r w:rsidR="00C2777C">
          <w:rPr>
            <w:rFonts w:cs="Arial"/>
            <w:szCs w:val="22"/>
          </w:rPr>
          <w:t xml:space="preserve"> the development and progression</w:t>
        </w:r>
      </w:ins>
      <w:ins w:id="37" w:author="Andreae, Emily A" w:date="2018-04-09T09:45:00Z">
        <w:r w:rsidR="00C2777C">
          <w:rPr>
            <w:rFonts w:cs="Arial"/>
            <w:szCs w:val="22"/>
          </w:rPr>
          <w:t xml:space="preserve"> of various diseases</w:t>
        </w:r>
      </w:ins>
      <w:r w:rsidR="00A81F66">
        <w:rPr>
          <w:rFonts w:cs="Arial"/>
          <w:szCs w:val="22"/>
        </w:rPr>
        <w:t xml:space="preserve">. These disease-susceptibility factors can </w:t>
      </w:r>
      <w:del w:id="38" w:author="Andreae, Emily A" w:date="2018-04-09T09:45:00Z">
        <w:r w:rsidR="00A81F66" w:rsidDel="00C2777C">
          <w:rPr>
            <w:rFonts w:cs="Arial"/>
            <w:szCs w:val="22"/>
          </w:rPr>
          <w:delText xml:space="preserve">then </w:delText>
        </w:r>
      </w:del>
      <w:r w:rsidR="00A81F66">
        <w:rPr>
          <w:rFonts w:cs="Arial"/>
          <w:szCs w:val="22"/>
        </w:rPr>
        <w:t>be used</w:t>
      </w:r>
      <w:r w:rsidRPr="000656E9">
        <w:rPr>
          <w:rFonts w:cs="Arial"/>
          <w:szCs w:val="22"/>
        </w:rPr>
        <w:t xml:space="preserve"> </w:t>
      </w:r>
      <w:r w:rsidR="00A81F66">
        <w:rPr>
          <w:rFonts w:cs="Arial"/>
          <w:szCs w:val="22"/>
        </w:rPr>
        <w:t>as</w:t>
      </w:r>
      <w:r w:rsidRPr="000656E9">
        <w:rPr>
          <w:rFonts w:cs="Arial"/>
          <w:szCs w:val="22"/>
        </w:rPr>
        <w:t xml:space="preserve"> diagnostic and prognostic biomarkers </w:t>
      </w:r>
      <w:ins w:id="39" w:author="Andreae, Emily A" w:date="2018-04-09T09:45:00Z">
        <w:r w:rsidR="00C2777C">
          <w:rPr>
            <w:rFonts w:cs="Arial"/>
            <w:szCs w:val="22"/>
          </w:rPr>
          <w:t>to further</w:t>
        </w:r>
      </w:ins>
      <w:del w:id="40" w:author="Andreae, Emily A" w:date="2018-04-09T09:45:00Z">
        <w:r w:rsidRPr="000656E9" w:rsidDel="00C2777C">
          <w:rPr>
            <w:rFonts w:cs="Arial"/>
            <w:szCs w:val="22"/>
          </w:rPr>
          <w:delText>for</w:delText>
        </w:r>
      </w:del>
      <w:r w:rsidRPr="000656E9">
        <w:rPr>
          <w:rFonts w:cs="Arial"/>
          <w:szCs w:val="22"/>
        </w:rPr>
        <w:t xml:space="preserve"> clinical research </w:t>
      </w:r>
      <w:ins w:id="41" w:author="Andreae, Emily A" w:date="2018-04-09T09:45:00Z">
        <w:r w:rsidR="00C2777C">
          <w:rPr>
            <w:rFonts w:cs="Arial"/>
            <w:szCs w:val="22"/>
          </w:rPr>
          <w:t>in</w:t>
        </w:r>
      </w:ins>
      <w:del w:id="42" w:author="Andreae, Emily A" w:date="2018-04-09T09:45:00Z">
        <w:r w:rsidRPr="000656E9" w:rsidDel="00C2777C">
          <w:rPr>
            <w:rFonts w:cs="Arial"/>
            <w:szCs w:val="22"/>
          </w:rPr>
          <w:delText>to</w:delText>
        </w:r>
      </w:del>
      <w:r w:rsidRPr="000656E9">
        <w:rPr>
          <w:rFonts w:cs="Arial"/>
          <w:szCs w:val="22"/>
        </w:rPr>
        <w:t xml:space="preserve"> human complex disease</w:t>
      </w:r>
      <w:ins w:id="43" w:author="Andreae, Emily A" w:date="2018-04-09T09:45:00Z">
        <w:r w:rsidR="00C2777C">
          <w:rPr>
            <w:rFonts w:cs="Arial"/>
            <w:szCs w:val="22"/>
          </w:rPr>
          <w:t>s</w:t>
        </w:r>
      </w:ins>
      <w:r w:rsidRPr="000656E9">
        <w:rPr>
          <w:rFonts w:cs="Arial"/>
          <w:szCs w:val="22"/>
        </w:rPr>
        <w:t xml:space="preserve">, such as lung cancers, thyroid cancer, bladder cancer, liver cancer, ankylosing spondylitis (AS), </w:t>
      </w:r>
      <w:hyperlink r:id="rId10" w:history="1">
        <w:r w:rsidRPr="000656E9">
          <w:rPr>
            <w:rFonts w:cs="Arial"/>
            <w:szCs w:val="22"/>
          </w:rPr>
          <w:t>gout</w:t>
        </w:r>
      </w:hyperlink>
      <w:r w:rsidRPr="000656E9">
        <w:rPr>
          <w:rFonts w:cs="Arial"/>
          <w:szCs w:val="22"/>
        </w:rPr>
        <w:t xml:space="preserve">, and systemic sclerosis (SSc). </w:t>
      </w:r>
      <w:r w:rsidR="007D79DF" w:rsidRPr="000656E9">
        <w:rPr>
          <w:rFonts w:cs="Arial"/>
          <w:szCs w:val="22"/>
        </w:rPr>
        <w:t>My previous work include</w:t>
      </w:r>
      <w:r w:rsidR="00A81F66">
        <w:rPr>
          <w:rFonts w:cs="Arial"/>
          <w:szCs w:val="22"/>
        </w:rPr>
        <w:t>s</w:t>
      </w:r>
      <w:r w:rsidR="007D79DF" w:rsidRPr="000656E9">
        <w:rPr>
          <w:rFonts w:cs="Arial"/>
          <w:szCs w:val="22"/>
        </w:rPr>
        <w:t xml:space="preserve"> </w:t>
      </w:r>
      <w:r w:rsidR="00A81F66">
        <w:rPr>
          <w:rFonts w:cs="Arial"/>
          <w:szCs w:val="22"/>
        </w:rPr>
        <w:t xml:space="preserve">(i) </w:t>
      </w:r>
      <w:r w:rsidR="007D79DF" w:rsidRPr="000656E9">
        <w:rPr>
          <w:rFonts w:cs="Arial"/>
          <w:szCs w:val="22"/>
        </w:rPr>
        <w:t>the identification of SSc and RA</w:t>
      </w:r>
      <w:r w:rsidR="00A81F66">
        <w:rPr>
          <w:rFonts w:cs="Arial"/>
          <w:szCs w:val="22"/>
        </w:rPr>
        <w:t>-predisposing</w:t>
      </w:r>
      <w:r w:rsidR="007D79DF" w:rsidRPr="000656E9">
        <w:rPr>
          <w:rFonts w:cs="Arial"/>
          <w:szCs w:val="22"/>
        </w:rPr>
        <w:t xml:space="preserve"> SNP</w:t>
      </w:r>
      <w:r w:rsidR="00A81F66">
        <w:rPr>
          <w:rFonts w:cs="Arial"/>
          <w:szCs w:val="22"/>
        </w:rPr>
        <w:t>s and</w:t>
      </w:r>
      <w:r w:rsidR="007D79DF" w:rsidRPr="000656E9">
        <w:rPr>
          <w:rFonts w:cs="Arial"/>
          <w:szCs w:val="22"/>
        </w:rPr>
        <w:t xml:space="preserve"> CNV</w:t>
      </w:r>
      <w:r w:rsidR="00A81F66">
        <w:rPr>
          <w:rFonts w:cs="Arial"/>
          <w:szCs w:val="22"/>
        </w:rPr>
        <w:t>s</w:t>
      </w:r>
      <w:r w:rsidR="007D79DF" w:rsidRPr="000656E9">
        <w:rPr>
          <w:rFonts w:cs="Arial"/>
          <w:szCs w:val="22"/>
        </w:rPr>
        <w:t xml:space="preserve"> </w:t>
      </w:r>
      <w:r w:rsidR="00A81F66">
        <w:rPr>
          <w:rFonts w:cs="Arial"/>
          <w:szCs w:val="22"/>
        </w:rPr>
        <w:t>using</w:t>
      </w:r>
      <w:r w:rsidR="007D79DF" w:rsidRPr="000656E9">
        <w:rPr>
          <w:rFonts w:cs="Arial"/>
          <w:szCs w:val="22"/>
        </w:rPr>
        <w:t xml:space="preserve"> case-control </w:t>
      </w:r>
      <w:r w:rsidR="00A81F66">
        <w:rPr>
          <w:rFonts w:cs="Arial"/>
          <w:szCs w:val="22"/>
        </w:rPr>
        <w:t>approaches</w:t>
      </w:r>
      <w:r w:rsidR="007D79DF" w:rsidRPr="000656E9">
        <w:rPr>
          <w:rFonts w:cs="Arial"/>
          <w:szCs w:val="22"/>
        </w:rPr>
        <w:t>,</w:t>
      </w:r>
      <w:r w:rsidR="00A81F66">
        <w:rPr>
          <w:rFonts w:cs="Arial"/>
          <w:szCs w:val="22"/>
        </w:rPr>
        <w:t xml:space="preserve"> (ii) identification of </w:t>
      </w:r>
      <w:r w:rsidR="007D79DF" w:rsidRPr="000656E9">
        <w:rPr>
          <w:rFonts w:cs="Arial"/>
          <w:szCs w:val="22"/>
        </w:rPr>
        <w:t>diagnostic biomarker</w:t>
      </w:r>
      <w:r w:rsidR="00A81F66">
        <w:rPr>
          <w:rFonts w:cs="Arial"/>
          <w:szCs w:val="22"/>
        </w:rPr>
        <w:t>s</w:t>
      </w:r>
      <w:r w:rsidR="007D79DF" w:rsidRPr="000656E9">
        <w:rPr>
          <w:rFonts w:cs="Arial"/>
          <w:szCs w:val="22"/>
        </w:rPr>
        <w:t xml:space="preserve"> for </w:t>
      </w:r>
      <w:ins w:id="44" w:author="Andreae, Emily A" w:date="2018-04-09T09:49:00Z">
        <w:r w:rsidR="00581378" w:rsidRPr="000656E9">
          <w:rPr>
            <w:rFonts w:cs="Arial"/>
            <w:szCs w:val="22"/>
          </w:rPr>
          <w:t xml:space="preserve">solid tissue </w:t>
        </w:r>
      </w:ins>
      <w:r w:rsidR="007D79DF" w:rsidRPr="000656E9">
        <w:rPr>
          <w:rFonts w:cs="Arial"/>
          <w:szCs w:val="22"/>
        </w:rPr>
        <w:t>human cancer</w:t>
      </w:r>
      <w:ins w:id="45" w:author="Andreae, Emily A" w:date="2018-04-09T09:37:00Z">
        <w:r w:rsidR="00C2777C">
          <w:rPr>
            <w:rFonts w:cs="Arial"/>
            <w:szCs w:val="22"/>
          </w:rPr>
          <w:t>s</w:t>
        </w:r>
      </w:ins>
      <w:del w:id="46" w:author="Andreae, Emily A" w:date="2018-04-09T09:49:00Z">
        <w:r w:rsidR="007D79DF" w:rsidRPr="000656E9" w:rsidDel="00581378">
          <w:rPr>
            <w:rFonts w:cs="Arial"/>
            <w:szCs w:val="22"/>
          </w:rPr>
          <w:delText xml:space="preserve"> with solid tissue</w:delText>
        </w:r>
      </w:del>
      <w:r w:rsidR="00A81F66">
        <w:rPr>
          <w:rFonts w:cs="Arial"/>
          <w:szCs w:val="22"/>
        </w:rPr>
        <w:t>,</w:t>
      </w:r>
      <w:r w:rsidR="007D79DF" w:rsidRPr="000656E9">
        <w:rPr>
          <w:rFonts w:cs="Arial"/>
          <w:szCs w:val="22"/>
        </w:rPr>
        <w:t xml:space="preserve"> and </w:t>
      </w:r>
      <w:r w:rsidR="00A81F66">
        <w:rPr>
          <w:rFonts w:cs="Arial"/>
          <w:szCs w:val="22"/>
        </w:rPr>
        <w:t xml:space="preserve">(iii) </w:t>
      </w:r>
      <w:r w:rsidR="007D79DF" w:rsidRPr="000656E9">
        <w:rPr>
          <w:rFonts w:cs="Arial"/>
          <w:szCs w:val="22"/>
        </w:rPr>
        <w:t>origin-tissue mapping for cell-free DNA based on tissue-specific methylation panel</w:t>
      </w:r>
      <w:ins w:id="47" w:author="Andreae, Emily A" w:date="2018-04-09T09:37:00Z">
        <w:r w:rsidR="00C2777C">
          <w:rPr>
            <w:rFonts w:cs="Arial"/>
            <w:szCs w:val="22"/>
          </w:rPr>
          <w:t>s</w:t>
        </w:r>
      </w:ins>
      <w:r w:rsidR="007D79DF" w:rsidRPr="000656E9">
        <w:rPr>
          <w:rFonts w:cs="Arial"/>
          <w:szCs w:val="22"/>
        </w:rPr>
        <w:t xml:space="preserve">. </w:t>
      </w:r>
      <w:r w:rsidR="006D07F0" w:rsidRPr="000656E9">
        <w:rPr>
          <w:rFonts w:cs="Arial"/>
          <w:szCs w:val="22"/>
        </w:rPr>
        <w:t xml:space="preserve">Current areas of investigation include </w:t>
      </w:r>
      <w:r w:rsidR="007D79DF" w:rsidRPr="000656E9">
        <w:rPr>
          <w:rFonts w:cs="Arial"/>
          <w:szCs w:val="22"/>
        </w:rPr>
        <w:t xml:space="preserve">disease susceptibility screening </w:t>
      </w:r>
      <w:ins w:id="48" w:author="Andreae, Emily A" w:date="2018-04-09T09:38:00Z">
        <w:r w:rsidR="00C2777C">
          <w:rPr>
            <w:rFonts w:cs="Arial"/>
            <w:szCs w:val="22"/>
          </w:rPr>
          <w:t xml:space="preserve">using </w:t>
        </w:r>
      </w:ins>
      <w:ins w:id="49" w:author="Andreae, Emily A" w:date="2018-04-09T09:54:00Z">
        <w:r w:rsidR="00581378">
          <w:rPr>
            <w:rFonts w:cs="Arial"/>
            <w:szCs w:val="22"/>
          </w:rPr>
          <w:t>genome-wide association studies (</w:t>
        </w:r>
      </w:ins>
      <w:del w:id="50" w:author="Andreae, Emily A" w:date="2018-04-09T09:38:00Z">
        <w:r w:rsidR="007D79DF" w:rsidRPr="000656E9" w:rsidDel="00C2777C">
          <w:rPr>
            <w:rFonts w:cs="Arial"/>
            <w:szCs w:val="22"/>
          </w:rPr>
          <w:delText xml:space="preserve">applying </w:delText>
        </w:r>
      </w:del>
      <w:r w:rsidR="007D79DF" w:rsidRPr="000656E9">
        <w:rPr>
          <w:rFonts w:cs="Arial"/>
          <w:szCs w:val="22"/>
        </w:rPr>
        <w:t>GWAS</w:t>
      </w:r>
      <w:ins w:id="51" w:author="Andreae, Emily A" w:date="2018-04-09T09:54:00Z">
        <w:r w:rsidR="00581378">
          <w:rPr>
            <w:rFonts w:cs="Arial"/>
            <w:szCs w:val="22"/>
          </w:rPr>
          <w:t>)</w:t>
        </w:r>
      </w:ins>
      <w:r w:rsidR="007D79DF" w:rsidRPr="000656E9">
        <w:rPr>
          <w:rFonts w:cs="Arial"/>
          <w:szCs w:val="22"/>
        </w:rPr>
        <w:t xml:space="preserve"> and </w:t>
      </w:r>
      <w:ins w:id="52" w:author="Andreae, Emily A" w:date="2018-04-09T09:54:00Z">
        <w:r w:rsidR="00581378">
          <w:rPr>
            <w:rFonts w:cs="Arial"/>
            <w:szCs w:val="22"/>
          </w:rPr>
          <w:t>phenome-wide association studies (</w:t>
        </w:r>
      </w:ins>
      <w:proofErr w:type="spellStart"/>
      <w:r w:rsidR="00A81F66">
        <w:rPr>
          <w:rFonts w:cs="Arial"/>
          <w:szCs w:val="22"/>
        </w:rPr>
        <w:t>P</w:t>
      </w:r>
      <w:r w:rsidR="007D79DF" w:rsidRPr="000656E9">
        <w:rPr>
          <w:rFonts w:cs="Arial"/>
          <w:szCs w:val="22"/>
        </w:rPr>
        <w:t>heWAS</w:t>
      </w:r>
      <w:proofErr w:type="spellEnd"/>
      <w:ins w:id="53" w:author="Andreae, Emily A" w:date="2018-04-09T09:55:00Z">
        <w:r w:rsidR="00581378">
          <w:rPr>
            <w:rFonts w:cs="Arial"/>
            <w:szCs w:val="22"/>
          </w:rPr>
          <w:t>)</w:t>
        </w:r>
      </w:ins>
      <w:r w:rsidR="007D79DF" w:rsidRPr="000656E9">
        <w:rPr>
          <w:rFonts w:cs="Arial"/>
          <w:szCs w:val="22"/>
        </w:rPr>
        <w:t xml:space="preserve"> approach</w:t>
      </w:r>
      <w:r w:rsidR="00A81F66">
        <w:rPr>
          <w:rFonts w:cs="Arial"/>
          <w:szCs w:val="22"/>
        </w:rPr>
        <w:t>es</w:t>
      </w:r>
      <w:r w:rsidR="007D79DF" w:rsidRPr="000656E9">
        <w:rPr>
          <w:rFonts w:cs="Arial"/>
          <w:szCs w:val="22"/>
        </w:rPr>
        <w:t xml:space="preserve"> and </w:t>
      </w:r>
      <w:ins w:id="54" w:author="Andreae, Emily A" w:date="2018-04-09T09:38:00Z">
        <w:r w:rsidR="00C2777C">
          <w:rPr>
            <w:rFonts w:cs="Arial"/>
            <w:szCs w:val="22"/>
          </w:rPr>
          <w:t xml:space="preserve">assessing the </w:t>
        </w:r>
      </w:ins>
      <w:r w:rsidR="007D79DF" w:rsidRPr="000656E9">
        <w:rPr>
          <w:rFonts w:cs="Arial"/>
          <w:szCs w:val="22"/>
        </w:rPr>
        <w:t>genetic-epigenetic interaction</w:t>
      </w:r>
      <w:r w:rsidR="00A81F66">
        <w:rPr>
          <w:rFonts w:cs="Arial"/>
          <w:szCs w:val="22"/>
        </w:rPr>
        <w:t>s</w:t>
      </w:r>
      <w:r w:rsidR="007D79DF" w:rsidRPr="000656E9">
        <w:rPr>
          <w:rFonts w:cs="Arial"/>
          <w:szCs w:val="22"/>
        </w:rPr>
        <w:t xml:space="preserve"> in the </w:t>
      </w:r>
      <w:ins w:id="55" w:author="Andreae, Emily A" w:date="2018-04-09T09:38:00Z">
        <w:r w:rsidR="00C2777C">
          <w:rPr>
            <w:rFonts w:cs="Arial"/>
            <w:szCs w:val="22"/>
          </w:rPr>
          <w:t xml:space="preserve">identification, </w:t>
        </w:r>
      </w:ins>
      <w:r w:rsidR="007D79DF" w:rsidRPr="000656E9">
        <w:rPr>
          <w:rFonts w:cs="Arial"/>
          <w:szCs w:val="22"/>
        </w:rPr>
        <w:t>etiology</w:t>
      </w:r>
      <w:ins w:id="56" w:author="Andreae, Emily A" w:date="2018-04-09T09:38:00Z">
        <w:r w:rsidR="00C2777C">
          <w:rPr>
            <w:rFonts w:cs="Arial"/>
            <w:szCs w:val="22"/>
          </w:rPr>
          <w:t>,</w:t>
        </w:r>
      </w:ins>
      <w:r w:rsidR="007D79DF" w:rsidRPr="000656E9">
        <w:rPr>
          <w:rFonts w:cs="Arial"/>
          <w:szCs w:val="22"/>
        </w:rPr>
        <w:t xml:space="preserve"> and </w:t>
      </w:r>
      <w:ins w:id="57" w:author="Andreae, Emily A" w:date="2018-04-09T09:38:00Z">
        <w:r w:rsidR="00C2777C">
          <w:rPr>
            <w:rFonts w:cs="Arial"/>
            <w:szCs w:val="22"/>
          </w:rPr>
          <w:t>treatment</w:t>
        </w:r>
      </w:ins>
      <w:del w:id="58" w:author="Andreae, Emily A" w:date="2018-04-09T09:38:00Z">
        <w:r w:rsidR="007D79DF" w:rsidRPr="000656E9" w:rsidDel="00C2777C">
          <w:rPr>
            <w:rFonts w:cs="Arial"/>
            <w:szCs w:val="22"/>
          </w:rPr>
          <w:delText xml:space="preserve">application </w:delText>
        </w:r>
      </w:del>
      <w:ins w:id="59" w:author="Andreae, Emily A" w:date="2018-04-09T09:38:00Z">
        <w:r w:rsidR="00C2777C">
          <w:rPr>
            <w:rFonts w:cs="Arial"/>
            <w:szCs w:val="22"/>
          </w:rPr>
          <w:t xml:space="preserve"> of various human disease</w:t>
        </w:r>
      </w:ins>
      <w:ins w:id="60" w:author="Andreae, Emily A" w:date="2018-04-09T09:46:00Z">
        <w:r w:rsidR="00C2777C">
          <w:rPr>
            <w:rFonts w:cs="Arial"/>
            <w:szCs w:val="22"/>
          </w:rPr>
          <w:t>s</w:t>
        </w:r>
      </w:ins>
      <w:del w:id="61" w:author="Andreae, Emily A" w:date="2018-04-09T09:38:00Z">
        <w:r w:rsidR="00A81F66" w:rsidDel="00C2777C">
          <w:rPr>
            <w:rFonts w:cs="Arial"/>
            <w:szCs w:val="22"/>
          </w:rPr>
          <w:delText>to</w:delText>
        </w:r>
        <w:r w:rsidR="007D79DF" w:rsidRPr="000656E9" w:rsidDel="00C2777C">
          <w:rPr>
            <w:rFonts w:cs="Arial"/>
            <w:szCs w:val="22"/>
          </w:rPr>
          <w:delText xml:space="preserve"> the disease subtype screening, diagnosis and prognosis</w:delText>
        </w:r>
      </w:del>
      <w:r w:rsidR="007D79DF" w:rsidRPr="000656E9">
        <w:rPr>
          <w:rFonts w:cs="Arial"/>
          <w:szCs w:val="22"/>
        </w:rPr>
        <w:t xml:space="preserve">. </w:t>
      </w:r>
      <w:r w:rsidR="006D07F0" w:rsidRPr="000656E9">
        <w:rPr>
          <w:rFonts w:cs="Arial"/>
          <w:szCs w:val="22"/>
        </w:rPr>
        <w:t>The ultimate goal</w:t>
      </w:r>
      <w:del w:id="62" w:author="Andreae, Emily A" w:date="2018-04-09T09:38:00Z">
        <w:r w:rsidR="006D07F0" w:rsidRPr="000656E9" w:rsidDel="00C2777C">
          <w:rPr>
            <w:rFonts w:cs="Arial"/>
            <w:szCs w:val="22"/>
          </w:rPr>
          <w:delText>s</w:delText>
        </w:r>
      </w:del>
      <w:r w:rsidR="006D07F0" w:rsidRPr="000656E9">
        <w:rPr>
          <w:rFonts w:cs="Arial"/>
          <w:szCs w:val="22"/>
        </w:rPr>
        <w:t xml:space="preserve"> of my research </w:t>
      </w:r>
      <w:ins w:id="63" w:author="Andreae, Emily A" w:date="2018-04-09T09:38:00Z">
        <w:r w:rsidR="00C2777C">
          <w:rPr>
            <w:rFonts w:cs="Arial"/>
            <w:szCs w:val="22"/>
          </w:rPr>
          <w:t>is</w:t>
        </w:r>
      </w:ins>
      <w:del w:id="64" w:author="Andreae, Emily A" w:date="2018-04-09T09:38:00Z">
        <w:r w:rsidR="006D07F0" w:rsidRPr="000656E9" w:rsidDel="00C2777C">
          <w:rPr>
            <w:rFonts w:cs="Arial"/>
            <w:szCs w:val="22"/>
          </w:rPr>
          <w:delText>are</w:delText>
        </w:r>
      </w:del>
      <w:r w:rsidR="006D07F0" w:rsidRPr="000656E9">
        <w:rPr>
          <w:rFonts w:cs="Arial"/>
          <w:szCs w:val="22"/>
        </w:rPr>
        <w:t xml:space="preserve"> to deve</w:t>
      </w:r>
      <w:r w:rsidR="007D79DF" w:rsidRPr="000656E9">
        <w:rPr>
          <w:rFonts w:cs="Arial"/>
          <w:szCs w:val="22"/>
        </w:rPr>
        <w:t xml:space="preserve">lop widely-applicable </w:t>
      </w:r>
      <w:ins w:id="65" w:author="Andreae, Emily A" w:date="2018-04-09T09:39:00Z">
        <w:r w:rsidR="00C2777C">
          <w:rPr>
            <w:rFonts w:cs="Arial"/>
            <w:szCs w:val="22"/>
          </w:rPr>
          <w:t xml:space="preserve">biomarker-based </w:t>
        </w:r>
      </w:ins>
      <w:r w:rsidR="007D79DF" w:rsidRPr="000656E9">
        <w:rPr>
          <w:rFonts w:cs="Arial"/>
          <w:szCs w:val="22"/>
        </w:rPr>
        <w:t>methods</w:t>
      </w:r>
      <w:del w:id="66" w:author="Andreae, Emily A" w:date="2018-04-09T09:39:00Z">
        <w:r w:rsidR="007D79DF" w:rsidRPr="000656E9" w:rsidDel="00C2777C">
          <w:rPr>
            <w:rFonts w:cs="Arial"/>
            <w:szCs w:val="22"/>
          </w:rPr>
          <w:delText>/markers</w:delText>
        </w:r>
      </w:del>
      <w:r w:rsidR="007D79DF" w:rsidRPr="000656E9">
        <w:rPr>
          <w:rFonts w:cs="Arial"/>
          <w:szCs w:val="22"/>
        </w:rPr>
        <w:t xml:space="preserve"> for disease diagnosis, subtype identification</w:t>
      </w:r>
      <w:ins w:id="67" w:author="Andreae, Emily A" w:date="2018-04-09T09:39:00Z">
        <w:r w:rsidR="00C2777C">
          <w:rPr>
            <w:rFonts w:cs="Arial"/>
            <w:szCs w:val="22"/>
          </w:rPr>
          <w:t>,</w:t>
        </w:r>
      </w:ins>
      <w:r w:rsidR="007D79DF" w:rsidRPr="000656E9">
        <w:rPr>
          <w:rFonts w:cs="Arial"/>
          <w:szCs w:val="22"/>
        </w:rPr>
        <w:t xml:space="preserve"> </w:t>
      </w:r>
      <w:ins w:id="68" w:author="Andreae, Emily A" w:date="2018-04-09T09:39:00Z">
        <w:r w:rsidR="00C2777C">
          <w:rPr>
            <w:rFonts w:cs="Arial"/>
            <w:szCs w:val="22"/>
          </w:rPr>
          <w:t>and/</w:t>
        </w:r>
      </w:ins>
      <w:r w:rsidR="007D79DF" w:rsidRPr="000656E9">
        <w:rPr>
          <w:rFonts w:cs="Arial"/>
          <w:szCs w:val="22"/>
        </w:rPr>
        <w:t>or prognosis</w:t>
      </w:r>
      <w:r w:rsidR="0043630C" w:rsidRPr="000656E9">
        <w:rPr>
          <w:rFonts w:cs="Arial"/>
          <w:szCs w:val="22"/>
        </w:rPr>
        <w:t>.</w:t>
      </w:r>
      <w:r w:rsidR="000A6AEF">
        <w:rPr>
          <w:rFonts w:cs="Arial"/>
          <w:szCs w:val="22"/>
        </w:rPr>
        <w:t xml:space="preserve"> </w:t>
      </w:r>
      <w:commentRangeStart w:id="69"/>
      <w:r w:rsidR="000A6AEF">
        <w:rPr>
          <w:rFonts w:cs="Arial"/>
          <w:szCs w:val="22"/>
        </w:rPr>
        <w:t xml:space="preserve">I have experience </w:t>
      </w:r>
      <w:ins w:id="70" w:author="Andreae, Emily A" w:date="2018-04-09T09:39:00Z">
        <w:r w:rsidR="00C2777C">
          <w:rPr>
            <w:rFonts w:cs="Arial"/>
            <w:szCs w:val="22"/>
          </w:rPr>
          <w:t xml:space="preserve">with </w:t>
        </w:r>
      </w:ins>
      <w:del w:id="71" w:author="Andreae, Emily A" w:date="2018-04-09T09:39:00Z">
        <w:r w:rsidR="000A6AEF" w:rsidDel="00C2777C">
          <w:rPr>
            <w:rFonts w:cs="Arial"/>
            <w:szCs w:val="22"/>
          </w:rPr>
          <w:delText xml:space="preserve">on </w:delText>
        </w:r>
      </w:del>
      <w:r w:rsidR="000A6AEF">
        <w:rPr>
          <w:rFonts w:cs="Arial"/>
          <w:szCs w:val="22"/>
        </w:rPr>
        <w:t>different bioinformatics</w:t>
      </w:r>
      <w:ins w:id="72" w:author="Andreae, Emily A" w:date="2018-04-09T09:39:00Z">
        <w:r w:rsidR="00C2777C">
          <w:rPr>
            <w:rFonts w:cs="Arial"/>
            <w:szCs w:val="22"/>
          </w:rPr>
          <w:t>-based</w:t>
        </w:r>
      </w:ins>
      <w:r w:rsidR="000A6AEF">
        <w:rPr>
          <w:rFonts w:cs="Arial"/>
          <w:szCs w:val="22"/>
        </w:rPr>
        <w:t xml:space="preserve"> analys</w:t>
      </w:r>
      <w:ins w:id="73" w:author="Andreae, Emily A" w:date="2018-04-09T09:39:00Z">
        <w:r w:rsidR="00C2777C">
          <w:rPr>
            <w:rFonts w:cs="Arial"/>
            <w:szCs w:val="22"/>
          </w:rPr>
          <w:t>e</w:t>
        </w:r>
      </w:ins>
      <w:del w:id="74" w:author="Andreae, Emily A" w:date="2018-04-09T09:39:00Z">
        <w:r w:rsidR="000A6AEF" w:rsidDel="00C2777C">
          <w:rPr>
            <w:rFonts w:cs="Arial"/>
            <w:szCs w:val="22"/>
          </w:rPr>
          <w:delText>i</w:delText>
        </w:r>
      </w:del>
      <w:r w:rsidR="000A6AEF">
        <w:rPr>
          <w:rFonts w:cs="Arial"/>
          <w:szCs w:val="22"/>
        </w:rPr>
        <w:t>s for genetic variation</w:t>
      </w:r>
      <w:del w:id="75" w:author="Andreae, Emily A" w:date="2018-04-09T09:39:00Z">
        <w:r w:rsidR="000A6AEF" w:rsidDel="00C2777C">
          <w:rPr>
            <w:rFonts w:cs="Arial"/>
            <w:szCs w:val="22"/>
          </w:rPr>
          <w:delText>,</w:delText>
        </w:r>
      </w:del>
      <w:r w:rsidR="000A6AEF">
        <w:rPr>
          <w:rFonts w:cs="Arial"/>
          <w:szCs w:val="22"/>
        </w:rPr>
        <w:t>, epigenetic data (methylation sequencing, ChIP-seq data), text-mining</w:t>
      </w:r>
      <w:ins w:id="76" w:author="Andreae, Emily A" w:date="2018-04-09T09:40:00Z">
        <w:r w:rsidR="00C2777C">
          <w:rPr>
            <w:rFonts w:cs="Arial"/>
            <w:szCs w:val="22"/>
          </w:rPr>
          <w:t>,</w:t>
        </w:r>
      </w:ins>
      <w:r w:rsidR="000A6AEF">
        <w:rPr>
          <w:rFonts w:cs="Arial"/>
          <w:szCs w:val="22"/>
        </w:rPr>
        <w:t xml:space="preserve"> and machine learning analysis </w:t>
      </w:r>
      <w:ins w:id="77" w:author="Andreae, Emily A" w:date="2018-04-09T09:40:00Z">
        <w:r w:rsidR="00C2777C">
          <w:rPr>
            <w:rFonts w:cs="Arial"/>
            <w:szCs w:val="22"/>
          </w:rPr>
          <w:t>using</w:t>
        </w:r>
      </w:ins>
      <w:del w:id="78" w:author="Andreae, Emily A" w:date="2018-04-09T09:40:00Z">
        <w:r w:rsidR="000A6AEF" w:rsidDel="00C2777C">
          <w:rPr>
            <w:rFonts w:cs="Arial"/>
            <w:szCs w:val="22"/>
          </w:rPr>
          <w:delText>based on</w:delText>
        </w:r>
      </w:del>
      <w:r w:rsidR="000A6AEF">
        <w:rPr>
          <w:rFonts w:cs="Arial"/>
          <w:szCs w:val="22"/>
        </w:rPr>
        <w:t xml:space="preserve"> Perl, R</w:t>
      </w:r>
      <w:ins w:id="79" w:author="Andreae, Emily A" w:date="2018-04-09T09:40:00Z">
        <w:r w:rsidR="00C2777C">
          <w:rPr>
            <w:rFonts w:cs="Arial"/>
            <w:szCs w:val="22"/>
          </w:rPr>
          <w:t>,</w:t>
        </w:r>
      </w:ins>
      <w:r w:rsidR="000A6AEF">
        <w:rPr>
          <w:rFonts w:cs="Arial"/>
          <w:szCs w:val="22"/>
        </w:rPr>
        <w:t xml:space="preserve"> and Python</w:t>
      </w:r>
      <w:ins w:id="80" w:author="Andreae, Emily A" w:date="2018-04-09T09:40:00Z">
        <w:r w:rsidR="00C2777C">
          <w:rPr>
            <w:rFonts w:cs="Arial"/>
            <w:szCs w:val="22"/>
          </w:rPr>
          <w:t xml:space="preserve"> programs</w:t>
        </w:r>
      </w:ins>
      <w:ins w:id="81" w:author="Andreae, Emily A" w:date="2018-04-09T09:49:00Z">
        <w:r w:rsidR="00581378">
          <w:rPr>
            <w:rFonts w:cs="Arial"/>
            <w:szCs w:val="22"/>
          </w:rPr>
          <w:t xml:space="preserve"> which will serve me well in the current project.</w:t>
        </w:r>
      </w:ins>
      <w:del w:id="82" w:author="Andreae, Emily A" w:date="2018-04-09T09:49:00Z">
        <w:r w:rsidR="000A6AEF" w:rsidDel="00581378">
          <w:rPr>
            <w:rFonts w:cs="Arial"/>
            <w:szCs w:val="22"/>
          </w:rPr>
          <w:delText xml:space="preserve">. </w:delText>
        </w:r>
      </w:del>
      <w:commentRangeEnd w:id="69"/>
      <w:r w:rsidR="00581378">
        <w:rPr>
          <w:rStyle w:val="CommentReference"/>
        </w:rPr>
        <w:commentReference w:id="69"/>
      </w:r>
    </w:p>
    <w:p w:rsidR="00F8356A" w:rsidRPr="00C40C6D" w:rsidRDefault="00F8356A" w:rsidP="00F8356A">
      <w:pPr>
        <w:ind w:left="360"/>
        <w:contextualSpacing/>
        <w:jc w:val="both"/>
        <w:rPr>
          <w:rFonts w:cs="Arial"/>
          <w:color w:val="FFFFFF" w:themeColor="background1"/>
          <w:szCs w:val="22"/>
        </w:rPr>
      </w:pPr>
    </w:p>
    <w:p w:rsidR="0073081F" w:rsidRPr="00F8356A" w:rsidRDefault="00536406" w:rsidP="00F8356A">
      <w:pPr>
        <w:contextualSpacing/>
        <w:rPr>
          <w:b/>
        </w:rPr>
      </w:pPr>
      <w:r w:rsidRPr="00F8356A">
        <w:rPr>
          <w:rFonts w:cs="Arial"/>
          <w:b/>
        </w:rPr>
        <w:fldChar w:fldCharType="begin"/>
      </w:r>
      <w:r w:rsidRPr="00F8356A">
        <w:rPr>
          <w:rFonts w:cs="Arial"/>
          <w:b/>
        </w:rPr>
        <w:instrText xml:space="preserve"> ADDIN EN.REFLIST </w:instrText>
      </w:r>
      <w:r w:rsidRPr="00F8356A">
        <w:rPr>
          <w:rFonts w:cs="Arial"/>
          <w:b/>
        </w:rPr>
        <w:fldChar w:fldCharType="end"/>
      </w:r>
      <w:r w:rsidR="0073081F" w:rsidRPr="00F8356A">
        <w:rPr>
          <w:b/>
        </w:rPr>
        <w:t>B. Positions and Honors</w:t>
      </w:r>
    </w:p>
    <w:p w:rsidR="0073081F" w:rsidRPr="00B42C60" w:rsidRDefault="0073081F" w:rsidP="00F8356A">
      <w:pPr>
        <w:pStyle w:val="Heading2"/>
        <w:contextualSpacing/>
      </w:pPr>
      <w:r w:rsidRPr="00B42C60">
        <w:t>Positions and Employment</w:t>
      </w:r>
    </w:p>
    <w:p w:rsidR="0073081F" w:rsidRDefault="00536406" w:rsidP="00F8356A">
      <w:pPr>
        <w:ind w:left="1800" w:hanging="1800"/>
        <w:contextualSpacing/>
      </w:pPr>
      <w:r>
        <w:t>2015-2015</w:t>
      </w:r>
      <w:r w:rsidR="00F8356A">
        <w:tab/>
      </w:r>
      <w:r>
        <w:rPr>
          <w:szCs w:val="22"/>
        </w:rPr>
        <w:t>Postdoctoral Fellow</w:t>
      </w:r>
      <w:r w:rsidR="00A81F66">
        <w:rPr>
          <w:szCs w:val="22"/>
        </w:rPr>
        <w:t>,</w:t>
      </w:r>
      <w:r w:rsidR="0053037D">
        <w:rPr>
          <w:szCs w:val="22"/>
        </w:rPr>
        <w:t xml:space="preserve"> </w:t>
      </w:r>
      <w:r>
        <w:rPr>
          <w:szCs w:val="22"/>
        </w:rPr>
        <w:t>University of Texas Health Science Center at Houston, TX</w:t>
      </w:r>
    </w:p>
    <w:p w:rsidR="0073081F" w:rsidRDefault="00536406" w:rsidP="00F8356A">
      <w:pPr>
        <w:ind w:left="1800" w:hanging="1800"/>
        <w:contextualSpacing/>
      </w:pPr>
      <w:r>
        <w:t>2015</w:t>
      </w:r>
      <w:r w:rsidR="00825831">
        <w:t>-20</w:t>
      </w:r>
      <w:r>
        <w:t>17</w:t>
      </w:r>
      <w:r w:rsidR="00F8356A">
        <w:tab/>
      </w:r>
      <w:r>
        <w:rPr>
          <w:szCs w:val="22"/>
        </w:rPr>
        <w:t>Postdoctoral Fellow</w:t>
      </w:r>
      <w:r w:rsidR="00A81F66">
        <w:t>,</w:t>
      </w:r>
      <w:r w:rsidR="0053037D">
        <w:t xml:space="preserve"> </w:t>
      </w:r>
      <w:r>
        <w:rPr>
          <w:szCs w:val="22"/>
        </w:rPr>
        <w:t>University of California, San Diego, CA</w:t>
      </w:r>
    </w:p>
    <w:p w:rsidR="00C65233" w:rsidRDefault="00536406" w:rsidP="00F8356A">
      <w:pPr>
        <w:ind w:left="1800" w:hanging="1800"/>
        <w:contextualSpacing/>
      </w:pPr>
      <w:r>
        <w:t>2017</w:t>
      </w:r>
      <w:r w:rsidR="00C65233">
        <w:t>-</w:t>
      </w:r>
      <w:r w:rsidR="0000148C">
        <w:t>Pres</w:t>
      </w:r>
      <w:r w:rsidR="00F8356A">
        <w:t>ent</w:t>
      </w:r>
      <w:r w:rsidR="00F8356A">
        <w:tab/>
      </w:r>
      <w:r>
        <w:rPr>
          <w:szCs w:val="22"/>
        </w:rPr>
        <w:t>Postdoctoral Fellow</w:t>
      </w:r>
      <w:r w:rsidR="00A81F66">
        <w:t>,</w:t>
      </w:r>
      <w:r w:rsidR="0053037D">
        <w:t xml:space="preserve"> </w:t>
      </w:r>
      <w:r>
        <w:t xml:space="preserve">Center for Human Genetics, </w:t>
      </w:r>
      <w:r>
        <w:rPr>
          <w:szCs w:val="22"/>
        </w:rPr>
        <w:t>Marshfield Clinic, WI</w:t>
      </w:r>
    </w:p>
    <w:p w:rsidR="00406C73" w:rsidRPr="004F020D" w:rsidRDefault="0073081F" w:rsidP="004F020D">
      <w:pPr>
        <w:pStyle w:val="Heading2"/>
      </w:pPr>
      <w:r w:rsidRPr="00A83312">
        <w:t>Other Experience and Professional Memberships</w:t>
      </w:r>
    </w:p>
    <w:p w:rsidR="004F020D" w:rsidRPr="00EF2016" w:rsidRDefault="004F020D" w:rsidP="004F020D">
      <w:pPr>
        <w:ind w:left="1800" w:hanging="1800"/>
        <w:jc w:val="both"/>
        <w:rPr>
          <w:szCs w:val="22"/>
        </w:rPr>
      </w:pPr>
      <w:r>
        <w:rPr>
          <w:szCs w:val="22"/>
        </w:rPr>
        <w:t>2011-2014</w:t>
      </w:r>
      <w:r>
        <w:rPr>
          <w:szCs w:val="22"/>
        </w:rPr>
        <w:tab/>
        <w:t>Internship, I</w:t>
      </w:r>
      <w:r w:rsidRPr="00EF2016">
        <w:rPr>
          <w:szCs w:val="22"/>
        </w:rPr>
        <w:t>nstitute of Rheumatology, Immunology and Allergy, Shanghai, China</w:t>
      </w:r>
    </w:p>
    <w:p w:rsidR="004F020D" w:rsidRDefault="004F020D" w:rsidP="004F020D">
      <w:pPr>
        <w:ind w:left="1800" w:hanging="1800"/>
        <w:jc w:val="both"/>
        <w:rPr>
          <w:szCs w:val="22"/>
        </w:rPr>
      </w:pPr>
      <w:r>
        <w:rPr>
          <w:szCs w:val="22"/>
        </w:rPr>
        <w:t>2012-2013</w:t>
      </w:r>
      <w:r>
        <w:rPr>
          <w:szCs w:val="22"/>
        </w:rPr>
        <w:tab/>
        <w:t xml:space="preserve">Internship, </w:t>
      </w:r>
      <w:r w:rsidRPr="004F020D">
        <w:rPr>
          <w:szCs w:val="22"/>
        </w:rPr>
        <w:t>CAS-MPG Partner Institute for Computational Biology, Shanghai, China</w:t>
      </w:r>
    </w:p>
    <w:p w:rsidR="004F020D" w:rsidRDefault="004F020D" w:rsidP="004F020D">
      <w:pPr>
        <w:ind w:left="1800" w:hanging="1800"/>
        <w:jc w:val="both"/>
        <w:rPr>
          <w:szCs w:val="22"/>
        </w:rPr>
      </w:pPr>
      <w:r>
        <w:rPr>
          <w:szCs w:val="22"/>
        </w:rPr>
        <w:t>2012-2013</w:t>
      </w:r>
      <w:r>
        <w:rPr>
          <w:szCs w:val="22"/>
        </w:rPr>
        <w:tab/>
      </w:r>
      <w:r w:rsidRPr="004F020D">
        <w:rPr>
          <w:szCs w:val="22"/>
        </w:rPr>
        <w:t>Visiting Scholar, University of Texas Health Science Center at Houston, Houston, TX</w:t>
      </w:r>
    </w:p>
    <w:p w:rsidR="00EF2016" w:rsidRPr="00EF2016" w:rsidRDefault="00252D16" w:rsidP="004F020D">
      <w:pPr>
        <w:ind w:left="1800" w:hanging="1800"/>
        <w:jc w:val="both"/>
        <w:rPr>
          <w:szCs w:val="22"/>
        </w:rPr>
      </w:pPr>
      <w:r>
        <w:rPr>
          <w:szCs w:val="22"/>
        </w:rPr>
        <w:t>2013-2015</w:t>
      </w:r>
      <w:r w:rsidR="004F020D">
        <w:rPr>
          <w:szCs w:val="22"/>
        </w:rPr>
        <w:tab/>
      </w:r>
      <w:r w:rsidR="00EF2016">
        <w:rPr>
          <w:szCs w:val="22"/>
        </w:rPr>
        <w:t>R</w:t>
      </w:r>
      <w:r>
        <w:rPr>
          <w:szCs w:val="22"/>
        </w:rPr>
        <w:t xml:space="preserve">esearch </w:t>
      </w:r>
      <w:r w:rsidR="00EF2016">
        <w:rPr>
          <w:szCs w:val="22"/>
        </w:rPr>
        <w:t>A</w:t>
      </w:r>
      <w:r>
        <w:rPr>
          <w:szCs w:val="22"/>
        </w:rPr>
        <w:t>ssistant</w:t>
      </w:r>
      <w:r w:rsidR="00A81F66">
        <w:rPr>
          <w:szCs w:val="22"/>
        </w:rPr>
        <w:t xml:space="preserve">, </w:t>
      </w:r>
      <w:r w:rsidR="00EF2016" w:rsidRPr="00EF2016">
        <w:rPr>
          <w:szCs w:val="22"/>
        </w:rPr>
        <w:t>University of Texas Health Science Center at Houston, Houston, TX</w:t>
      </w:r>
    </w:p>
    <w:p w:rsidR="0073081F" w:rsidRPr="00A83312" w:rsidRDefault="0073081F" w:rsidP="0073081F">
      <w:pPr>
        <w:pStyle w:val="Heading2"/>
      </w:pPr>
      <w:r w:rsidRPr="00A83312">
        <w:lastRenderedPageBreak/>
        <w:t>Honors</w:t>
      </w:r>
    </w:p>
    <w:p w:rsidR="004F020D" w:rsidRDefault="004F020D" w:rsidP="004F020D">
      <w:pPr>
        <w:ind w:left="1800" w:hanging="1800"/>
        <w:jc w:val="both"/>
        <w:rPr>
          <w:szCs w:val="22"/>
        </w:rPr>
      </w:pPr>
      <w:r>
        <w:rPr>
          <w:szCs w:val="22"/>
        </w:rPr>
        <w:t>2007</w:t>
      </w:r>
      <w:r>
        <w:rPr>
          <w:szCs w:val="22"/>
        </w:rPr>
        <w:tab/>
      </w:r>
      <w:r w:rsidRPr="0035743A">
        <w:rPr>
          <w:szCs w:val="22"/>
        </w:rPr>
        <w:t>Second prize of National Mathematical Modeling Contest in Heilongjiang province, Harbin, China</w:t>
      </w:r>
    </w:p>
    <w:p w:rsidR="004F020D" w:rsidRDefault="004F020D" w:rsidP="004F020D">
      <w:pPr>
        <w:ind w:left="1800" w:hanging="1800"/>
        <w:jc w:val="both"/>
        <w:rPr>
          <w:szCs w:val="22"/>
        </w:rPr>
      </w:pPr>
      <w:r>
        <w:rPr>
          <w:szCs w:val="22"/>
        </w:rPr>
        <w:t>2012</w:t>
      </w:r>
      <w:r>
        <w:rPr>
          <w:szCs w:val="22"/>
        </w:rPr>
        <w:tab/>
      </w:r>
      <w:r w:rsidRPr="004F020D">
        <w:rPr>
          <w:szCs w:val="22"/>
        </w:rPr>
        <w:t>Silver award of “Cup of Challenge” for College Students’ Innovative Undertaking Contest in Shanghai</w:t>
      </w:r>
    </w:p>
    <w:p w:rsidR="00EF2016" w:rsidRPr="0035743A" w:rsidRDefault="00252D16" w:rsidP="004F020D">
      <w:pPr>
        <w:ind w:left="1800" w:hanging="1800"/>
        <w:jc w:val="both"/>
        <w:rPr>
          <w:szCs w:val="22"/>
        </w:rPr>
      </w:pPr>
      <w:r w:rsidRPr="0035743A">
        <w:rPr>
          <w:szCs w:val="22"/>
        </w:rPr>
        <w:t>2014</w:t>
      </w:r>
      <w:r w:rsidR="004F020D">
        <w:rPr>
          <w:szCs w:val="22"/>
        </w:rPr>
        <w:tab/>
      </w:r>
      <w:r w:rsidR="00EF2016" w:rsidRPr="0035743A">
        <w:rPr>
          <w:szCs w:val="22"/>
        </w:rPr>
        <w:t>First Place Poster, 17th Annual Human and Molecular Ge</w:t>
      </w:r>
      <w:r w:rsidRPr="0035743A">
        <w:rPr>
          <w:szCs w:val="22"/>
        </w:rPr>
        <w:t>netics Program Symposium, GSBS</w:t>
      </w:r>
      <w:r w:rsidR="00EF2016" w:rsidRPr="0035743A">
        <w:rPr>
          <w:szCs w:val="22"/>
        </w:rPr>
        <w:t>, TX</w:t>
      </w:r>
    </w:p>
    <w:p w:rsidR="0073081F" w:rsidRDefault="0073081F" w:rsidP="0035743A">
      <w:pPr>
        <w:pStyle w:val="Heading1"/>
      </w:pPr>
      <w:commentRangeStart w:id="83"/>
      <w:r w:rsidRPr="0035743A">
        <w:t xml:space="preserve">C. Contribution </w:t>
      </w:r>
      <w:r w:rsidRPr="00B42C60">
        <w:t>to Science</w:t>
      </w:r>
      <w:commentRangeEnd w:id="83"/>
      <w:r w:rsidR="004F020D">
        <w:rPr>
          <w:rStyle w:val="CommentReference"/>
          <w:b w:val="0"/>
        </w:rPr>
        <w:commentReference w:id="83"/>
      </w:r>
    </w:p>
    <w:p w:rsidR="0035743A" w:rsidRDefault="0035743A" w:rsidP="0035743A">
      <w:pPr>
        <w:numPr>
          <w:ilvl w:val="0"/>
          <w:numId w:val="2"/>
        </w:numPr>
        <w:jc w:val="both"/>
        <w:rPr>
          <w:b/>
          <w:u w:val="single"/>
        </w:rPr>
      </w:pPr>
      <w:r w:rsidRPr="0035743A">
        <w:rPr>
          <w:b/>
          <w:u w:val="single"/>
        </w:rPr>
        <w:t>Autoimmune Disease</w:t>
      </w:r>
      <w:r>
        <w:rPr>
          <w:b/>
          <w:u w:val="single"/>
        </w:rPr>
        <w:t xml:space="preserve"> Susceptibility Variation Identification</w:t>
      </w:r>
      <w:r w:rsidR="00AE4456" w:rsidRPr="0035743A">
        <w:rPr>
          <w:b/>
          <w:u w:val="single"/>
        </w:rPr>
        <w:t xml:space="preserve">. </w:t>
      </w:r>
    </w:p>
    <w:p w:rsidR="008D07D0" w:rsidRDefault="00AE4456" w:rsidP="008D07D0">
      <w:pPr>
        <w:ind w:left="360"/>
        <w:jc w:val="both"/>
      </w:pPr>
      <w:r w:rsidRPr="00CC4B0F">
        <w:t>Earl</w:t>
      </w:r>
      <w:ins w:id="84" w:author="Andreae, Emily A" w:date="2018-04-09T09:00:00Z">
        <w:r w:rsidR="004F020D">
          <w:t>y</w:t>
        </w:r>
      </w:ins>
      <w:del w:id="85" w:author="Andreae, Emily A" w:date="2018-04-09T09:00:00Z">
        <w:r w:rsidR="00A81F66" w:rsidDel="004F020D">
          <w:delText>ier</w:delText>
        </w:r>
      </w:del>
      <w:r w:rsidRPr="00CC4B0F">
        <w:t xml:space="preserve"> in my career, I </w:t>
      </w:r>
      <w:r w:rsidR="0035743A" w:rsidRPr="00CC4B0F">
        <w:t xml:space="preserve">investigated </w:t>
      </w:r>
      <w:r w:rsidR="00A81F66">
        <w:t>the</w:t>
      </w:r>
      <w:r w:rsidR="0035743A" w:rsidRPr="00CC4B0F">
        <w:t xml:space="preserve"> genetic variation</w:t>
      </w:r>
      <w:ins w:id="86" w:author="Andreae, Emily A" w:date="2018-04-09T09:00:00Z">
        <w:r w:rsidR="004F020D">
          <w:t>s</w:t>
        </w:r>
      </w:ins>
      <w:r w:rsidR="0035743A" w:rsidRPr="00CC4B0F">
        <w:t xml:space="preserve"> </w:t>
      </w:r>
      <w:del w:id="87" w:author="Andreae, Emily A" w:date="2018-04-09T09:01:00Z">
        <w:r w:rsidR="0035743A" w:rsidRPr="00CC4B0F" w:rsidDel="004F020D">
          <w:delText>(SNP and CNV</w:delText>
        </w:r>
        <w:r w:rsidR="00A81F66" w:rsidDel="004F020D">
          <w:delText xml:space="preserve"> screens</w:delText>
        </w:r>
        <w:r w:rsidR="0035743A" w:rsidRPr="00CC4B0F" w:rsidDel="004F020D">
          <w:delText xml:space="preserve">) </w:delText>
        </w:r>
      </w:del>
      <w:r w:rsidR="0035743A" w:rsidRPr="00CC4B0F">
        <w:t>in</w:t>
      </w:r>
      <w:r w:rsidR="00A81F66">
        <w:t>volved in</w:t>
      </w:r>
      <w:r w:rsidR="0035743A" w:rsidRPr="00CC4B0F">
        <w:t xml:space="preserve"> systemic sclerosis </w:t>
      </w:r>
      <w:ins w:id="88" w:author="Andreae, Emily A" w:date="2018-04-09T09:01:00Z">
        <w:r w:rsidR="004F020D">
          <w:t xml:space="preserve">(SSc) </w:t>
        </w:r>
      </w:ins>
      <w:r w:rsidR="0035743A" w:rsidRPr="00CC4B0F">
        <w:t xml:space="preserve">and </w:t>
      </w:r>
      <w:r w:rsidR="0035743A">
        <w:t xml:space="preserve">rheumatoid arthritis within </w:t>
      </w:r>
      <w:ins w:id="89" w:author="Andreae, Emily A" w:date="2018-04-09T09:00:00Z">
        <w:r w:rsidR="004F020D">
          <w:t xml:space="preserve">the </w:t>
        </w:r>
      </w:ins>
      <w:r w:rsidR="0035743A">
        <w:t>Chinese Han population. Apply</w:t>
      </w:r>
      <w:r w:rsidR="00A81F66">
        <w:t>ing</w:t>
      </w:r>
      <w:r w:rsidR="0035743A">
        <w:t xml:space="preserve"> </w:t>
      </w:r>
      <w:r w:rsidR="00A81F66">
        <w:t xml:space="preserve">a </w:t>
      </w:r>
      <w:r w:rsidR="0035743A">
        <w:t>multiple candidate pre-selection method</w:t>
      </w:r>
      <w:ins w:id="90" w:author="Andreae, Emily A" w:date="2018-04-09T09:01:00Z">
        <w:r w:rsidR="004F020D">
          <w:t xml:space="preserve"> (</w:t>
        </w:r>
        <w:r w:rsidR="004F020D" w:rsidRPr="00CC4B0F">
          <w:t>SNP and CNV</w:t>
        </w:r>
        <w:r w:rsidR="004F020D">
          <w:t xml:space="preserve"> screens</w:t>
        </w:r>
        <w:r w:rsidR="004F020D" w:rsidRPr="00CC4B0F">
          <w:t>)</w:t>
        </w:r>
      </w:ins>
      <w:r w:rsidR="0035743A">
        <w:t xml:space="preserve">, I identified </w:t>
      </w:r>
      <w:ins w:id="91" w:author="Andreae, Emily A" w:date="2018-04-09T09:34:00Z">
        <w:r w:rsidR="00C11EC4">
          <w:t xml:space="preserve">multiple </w:t>
        </w:r>
      </w:ins>
      <w:r w:rsidR="00D0131B">
        <w:t>s</w:t>
      </w:r>
      <w:r w:rsidR="0035743A" w:rsidRPr="0035743A">
        <w:t>usceptibility genes</w:t>
      </w:r>
      <w:ins w:id="92" w:author="Andreae, Emily A" w:date="2018-04-09T09:33:00Z">
        <w:r w:rsidR="00C11EC4">
          <w:t>,</w:t>
        </w:r>
      </w:ins>
      <w:del w:id="93" w:author="Andreae, Emily A" w:date="2018-04-09T09:30:00Z">
        <w:r w:rsidR="0035743A" w:rsidRPr="0035743A" w:rsidDel="00C11EC4">
          <w:delText>,</w:delText>
        </w:r>
      </w:del>
      <w:r w:rsidR="0035743A" w:rsidRPr="0035743A">
        <w:t xml:space="preserve"> such as </w:t>
      </w:r>
      <w:r w:rsidR="00D0131B">
        <w:t xml:space="preserve">an important </w:t>
      </w:r>
      <w:r w:rsidR="00CC4B0F">
        <w:t xml:space="preserve">CNV </w:t>
      </w:r>
      <w:r w:rsidR="00D0131B">
        <w:t>within</w:t>
      </w:r>
      <w:r w:rsidR="00CC4B0F">
        <w:t xml:space="preserve"> </w:t>
      </w:r>
      <w:r w:rsidR="00CC4B0F" w:rsidRPr="00C40C6D">
        <w:rPr>
          <w:i/>
        </w:rPr>
        <w:t>HLA-DQA1</w:t>
      </w:r>
      <w:r w:rsidR="00CC4B0F" w:rsidRPr="00CC4B0F">
        <w:t xml:space="preserve"> and </w:t>
      </w:r>
      <w:r w:rsidR="00CC4B0F" w:rsidRPr="00C40C6D">
        <w:rPr>
          <w:i/>
        </w:rPr>
        <w:t>APOBEC3A/3B</w:t>
      </w:r>
      <w:r w:rsidR="00CC4B0F" w:rsidRPr="00CC4B0F">
        <w:t xml:space="preserve"> for SSc, </w:t>
      </w:r>
      <w:r w:rsidR="00CC4B0F" w:rsidRPr="00C40C6D">
        <w:rPr>
          <w:i/>
        </w:rPr>
        <w:t>CFH</w:t>
      </w:r>
      <w:r w:rsidR="00CC4B0F" w:rsidRPr="00CC4B0F">
        <w:t xml:space="preserve"> for age-related macular degeneration, </w:t>
      </w:r>
      <w:r w:rsidR="00D0131B">
        <w:t xml:space="preserve">and </w:t>
      </w:r>
      <w:r w:rsidR="00CC4B0F" w:rsidRPr="00C40C6D">
        <w:rPr>
          <w:i/>
        </w:rPr>
        <w:t>FOXE1</w:t>
      </w:r>
      <w:r w:rsidR="00CC4B0F" w:rsidRPr="00CC4B0F">
        <w:t xml:space="preserve"> for thyroid cancer. I also conducted </w:t>
      </w:r>
      <w:r w:rsidR="00D0131B">
        <w:t xml:space="preserve">a large association </w:t>
      </w:r>
      <w:r w:rsidR="00CC4B0F" w:rsidRPr="00CC4B0F">
        <w:t xml:space="preserve">study </w:t>
      </w:r>
      <w:r w:rsidR="00D0131B">
        <w:t>interrogating</w:t>
      </w:r>
      <w:r w:rsidR="00CC4B0F" w:rsidRPr="00CC4B0F">
        <w:t xml:space="preserve"> genetic variations in miRNA </w:t>
      </w:r>
      <w:r w:rsidR="00D0131B">
        <w:t>for</w:t>
      </w:r>
      <w:r w:rsidR="00CC4B0F" w:rsidRPr="00CC4B0F">
        <w:t xml:space="preserve"> human cancer and identified miR-4293 </w:t>
      </w:r>
      <w:ins w:id="94" w:author="Andreae, Emily A" w:date="2018-04-09T09:02:00Z">
        <w:r w:rsidR="004F020D">
          <w:t>as a variant associated with</w:t>
        </w:r>
      </w:ins>
      <w:del w:id="95" w:author="Andreae, Emily A" w:date="2018-04-09T09:02:00Z">
        <w:r w:rsidR="00CC4B0F" w:rsidRPr="00CC4B0F" w:rsidDel="004F020D">
          <w:delText>for</w:delText>
        </w:r>
      </w:del>
      <w:r w:rsidR="00CC4B0F" w:rsidRPr="00CC4B0F">
        <w:t xml:space="preserve"> non-small cell lung cancer, </w:t>
      </w:r>
      <w:r w:rsidR="00D0131B">
        <w:t>and</w:t>
      </w:r>
      <w:hyperlink r:id="rId11" w:history="1">
        <w:r w:rsidR="00CC4B0F">
          <w:t> miR-196a2/</w:t>
        </w:r>
        <w:r w:rsidR="00CC4B0F" w:rsidRPr="00CC4B0F">
          <w:t>miR-499</w:t>
        </w:r>
      </w:hyperlink>
      <w:r w:rsidR="00CC4B0F">
        <w:t xml:space="preserve"> for </w:t>
      </w:r>
      <w:hyperlink r:id="rId12" w:history="1">
        <w:r w:rsidR="00CC4B0F" w:rsidRPr="00CC4B0F">
          <w:t>esophageal squamous cell carcinoma</w:t>
        </w:r>
      </w:hyperlink>
      <w:r w:rsidR="00CC4B0F">
        <w:t xml:space="preserve">. </w:t>
      </w:r>
      <w:r w:rsidR="00D0131B">
        <w:t xml:space="preserve">These findings have provided much needed molecular insight into the role of </w:t>
      </w:r>
      <w:ins w:id="96" w:author="Andreae, Emily A" w:date="2018-04-09T09:02:00Z">
        <w:r w:rsidR="004F020D">
          <w:t xml:space="preserve">miRNA </w:t>
        </w:r>
      </w:ins>
      <w:r w:rsidR="00D0131B">
        <w:t>regulation and genetic variants in</w:t>
      </w:r>
      <w:ins w:id="97" w:author="Andreae, Emily A" w:date="2018-04-09T09:02:00Z">
        <w:r w:rsidR="004F020D">
          <w:t>volved in</w:t>
        </w:r>
      </w:ins>
      <w:r w:rsidR="00D0131B">
        <w:t xml:space="preserve"> the etiologies of these cancers.</w:t>
      </w:r>
    </w:p>
    <w:p w:rsidR="004F020D" w:rsidRPr="004F020D" w:rsidRDefault="004F020D" w:rsidP="004F020D">
      <w:pPr>
        <w:pStyle w:val="ListParagraph"/>
        <w:numPr>
          <w:ilvl w:val="1"/>
          <w:numId w:val="2"/>
        </w:numPr>
      </w:pPr>
      <w:moveToRangeStart w:id="98" w:author="Andreae, Emily A" w:date="2018-04-09T09:06:00Z" w:name="move511028143"/>
      <w:r w:rsidRPr="004F020D">
        <w:t xml:space="preserve">Huang, Lǂ, Y. Liǂ, </w:t>
      </w:r>
      <w:r w:rsidRPr="0035475A">
        <w:rPr>
          <w:b/>
        </w:rPr>
        <w:t>S. Guo</w:t>
      </w:r>
      <w:r w:rsidRPr="004F020D">
        <w:t>ǂ, Y. Sun, C. Zhang, Y. Bai, S. Li, F. Yang, M. Zhao, B. Wang, W. Yu, C.C. Khor, and X. Li, Different hereditary contribution of the CFH gene between polypoidal choroidal vasculopathy and age-related macular degeneration in Chinese Han people. Invest Ophthalmol Vis Sci, 2014. 55(4): p. 2534-8. (ǂContributed equally)</w:t>
      </w:r>
    </w:p>
    <w:p w:rsidR="004F020D" w:rsidRPr="004F020D" w:rsidRDefault="004F020D" w:rsidP="004F020D">
      <w:pPr>
        <w:pStyle w:val="ListParagraph"/>
        <w:numPr>
          <w:ilvl w:val="1"/>
          <w:numId w:val="2"/>
        </w:numPr>
      </w:pPr>
      <w:moveToRangeStart w:id="99" w:author="Andreae, Emily A" w:date="2018-04-09T09:05:00Z" w:name="move511028085"/>
      <w:moveToRangeEnd w:id="98"/>
      <w:r w:rsidRPr="004F020D">
        <w:t xml:space="preserve">Shen, F., J. Chen, </w:t>
      </w:r>
      <w:r w:rsidRPr="0035475A">
        <w:rPr>
          <w:b/>
        </w:rPr>
        <w:t>S. Guo</w:t>
      </w:r>
      <w:r w:rsidRPr="004F020D">
        <w:t>, Y. Zhou, Y. Zheng, Y. Yang, J. Zhang, X. Wang, C. Wang, D. Zhao, M. Wang, M. Zhu, L. Fan, J. Xiang, Y. Xia, Q. Wei, L. Jin, and J. Wang, Genetic variants in miR-196a2 and miR-499 are associated with susceptibility to esophageal squamous cell carcinoma in Chinese Han population. Tumour Biol, 2016. 37(4): p. 4777-84.</w:t>
      </w:r>
    </w:p>
    <w:moveToRangeEnd w:id="99"/>
    <w:p w:rsidR="008D07D0" w:rsidRPr="00920270" w:rsidRDefault="008D07D0" w:rsidP="008D07D0">
      <w:pPr>
        <w:numPr>
          <w:ilvl w:val="1"/>
          <w:numId w:val="2"/>
        </w:numPr>
      </w:pPr>
      <w:r w:rsidRPr="00920270">
        <w:rPr>
          <w:b/>
        </w:rPr>
        <w:t>Guo, S</w:t>
      </w:r>
      <w:r w:rsidRPr="00920270">
        <w:t xml:space="preserve">., Y. Li, Y. Wang, H. Chu, Y. Chen, Q. Liu, G. Guo, W. Tu, W. Wu, H. Zou, L. Yang, R. Xiao, Y. Ma, F. Zhang, M. Xiong, L. Jin, X. Zhou, and J. Wang, Copy Number Variation of HLA-DQA1 and APOBEC3A/3B Contribute to the Susceptibility of Systemic Sclerosis in the Chinese Han Population. </w:t>
      </w:r>
      <w:r w:rsidRPr="00E61D6C">
        <w:rPr>
          <w:i/>
        </w:rPr>
        <w:t>J Rheumatol</w:t>
      </w:r>
      <w:r w:rsidRPr="00920270">
        <w:t>, 2016. 43(5): p. 880-6.</w:t>
      </w:r>
    </w:p>
    <w:p w:rsidR="008D07D0" w:rsidRPr="00920270" w:rsidDel="004F020D" w:rsidRDefault="008D07D0" w:rsidP="008D07D0">
      <w:pPr>
        <w:numPr>
          <w:ilvl w:val="1"/>
          <w:numId w:val="2"/>
        </w:numPr>
        <w:rPr>
          <w:del w:id="100" w:author="Andreae, Emily A" w:date="2018-04-09T09:05:00Z"/>
        </w:rPr>
      </w:pPr>
      <w:del w:id="101" w:author="Andreae, Emily A" w:date="2018-04-09T09:05:00Z">
        <w:r w:rsidRPr="00920270" w:rsidDel="004F020D">
          <w:delText>Wang, Y.L</w:delText>
        </w:r>
        <w:r w:rsidR="00A734DE" w:rsidRPr="00C40C6D" w:rsidDel="004F020D">
          <w:rPr>
            <w:rFonts w:ascii="Cambria Math" w:hAnsi="Cambria Math" w:cs="Arial"/>
            <w:b/>
            <w:color w:val="000000"/>
            <w:sz w:val="28"/>
            <w:szCs w:val="28"/>
            <w:vertAlign w:val="superscript"/>
          </w:rPr>
          <w:delText>ǂ</w:delText>
        </w:r>
        <w:r w:rsidRPr="00920270" w:rsidDel="004F020D">
          <w:delText>., S.H. Feng</w:delText>
        </w:r>
        <w:r w:rsidR="00A734DE" w:rsidRPr="00C40C6D" w:rsidDel="004F020D">
          <w:rPr>
            <w:rFonts w:ascii="Cambria Math" w:hAnsi="Cambria Math" w:cs="Arial"/>
            <w:b/>
            <w:color w:val="000000"/>
            <w:sz w:val="28"/>
            <w:szCs w:val="28"/>
            <w:vertAlign w:val="superscript"/>
          </w:rPr>
          <w:delText>ǂ</w:delText>
        </w:r>
        <w:r w:rsidRPr="00920270" w:rsidDel="004F020D">
          <w:delText xml:space="preserve">, </w:delText>
        </w:r>
        <w:r w:rsidR="009F48C5" w:rsidRPr="00920270" w:rsidDel="004F020D">
          <w:rPr>
            <w:b/>
          </w:rPr>
          <w:delText>S</w:delText>
        </w:r>
        <w:r w:rsidRPr="00920270" w:rsidDel="004F020D">
          <w:rPr>
            <w:b/>
          </w:rPr>
          <w:delText>. Guo</w:delText>
        </w:r>
        <w:r w:rsidR="00A734DE" w:rsidRPr="00C40C6D" w:rsidDel="004F020D">
          <w:rPr>
            <w:rFonts w:ascii="Cambria Math" w:hAnsi="Cambria Math" w:cs="Arial"/>
            <w:b/>
            <w:color w:val="000000"/>
            <w:sz w:val="28"/>
            <w:szCs w:val="28"/>
            <w:vertAlign w:val="superscript"/>
          </w:rPr>
          <w:delText>ǂ</w:delText>
        </w:r>
        <w:r w:rsidRPr="00920270" w:rsidDel="004F020D">
          <w:delText xml:space="preserve">, W.J. Wei, D.S. Li, Y. Wang, X. Wang, Z.Y. Wang, Y.Y. Ma, L. Jin, Q.H. Ji, and J.C. Wang, Confirmation of papillary thyroid cancer susceptibility loci identified by genome-wide association studies of chromosomes 14q13, 9q22, 2q35 and 8p12 in a Chinese population. </w:delText>
        </w:r>
        <w:r w:rsidRPr="00E61D6C" w:rsidDel="004F020D">
          <w:rPr>
            <w:i/>
          </w:rPr>
          <w:delText>J Med Genet</w:delText>
        </w:r>
        <w:r w:rsidRPr="00920270" w:rsidDel="004F020D">
          <w:delText>, 2013. 50(10): p. 689-95.</w:delText>
        </w:r>
        <w:r w:rsidR="00792BB9" w:rsidRPr="00C40C6D" w:rsidDel="004F020D">
          <w:rPr>
            <w:rFonts w:cs="Arial"/>
          </w:rPr>
          <w:delText xml:space="preserve"> </w:delText>
        </w:r>
        <w:r w:rsidR="00792BB9" w:rsidRPr="00920270" w:rsidDel="004F020D">
          <w:rPr>
            <w:rFonts w:cs="Arial"/>
          </w:rPr>
          <w:delText>(</w:delText>
        </w:r>
        <w:r w:rsidR="00792BB9" w:rsidRPr="00920270" w:rsidDel="004F020D">
          <w:rPr>
            <w:rFonts w:ascii="Cambria Math" w:hAnsi="Cambria Math" w:cs="Arial"/>
            <w:color w:val="000000"/>
            <w:sz w:val="24"/>
            <w:vertAlign w:val="superscript"/>
          </w:rPr>
          <w:delText>ǂ</w:delText>
        </w:r>
        <w:r w:rsidR="00792BB9" w:rsidRPr="00920270" w:rsidDel="004F020D">
          <w:rPr>
            <w:rFonts w:cs="Arial"/>
            <w:color w:val="000000"/>
            <w:szCs w:val="22"/>
          </w:rPr>
          <w:delText>Contributed equally</w:delText>
        </w:r>
        <w:r w:rsidR="00792BB9" w:rsidRPr="00920270" w:rsidDel="004F020D">
          <w:rPr>
            <w:rFonts w:cs="Arial"/>
          </w:rPr>
          <w:delText>)</w:delText>
        </w:r>
      </w:del>
    </w:p>
    <w:p w:rsidR="008D07D0" w:rsidRPr="00920270" w:rsidDel="004F020D" w:rsidRDefault="008D07D0" w:rsidP="008D07D0">
      <w:pPr>
        <w:numPr>
          <w:ilvl w:val="1"/>
          <w:numId w:val="2"/>
        </w:numPr>
        <w:rPr>
          <w:moveFrom w:id="102" w:author="Andreae, Emily A" w:date="2018-04-09T09:06:00Z"/>
        </w:rPr>
      </w:pPr>
      <w:moveFromRangeStart w:id="103" w:author="Andreae, Emily A" w:date="2018-04-09T09:06:00Z" w:name="move511028143"/>
      <w:moveFrom w:id="104" w:author="Andreae, Emily A" w:date="2018-04-09T09:06:00Z">
        <w:r w:rsidRPr="00920270" w:rsidDel="004F020D">
          <w:t>Huang, L</w:t>
        </w:r>
        <w:r w:rsidR="00A734DE" w:rsidRPr="00C40C6D" w:rsidDel="004F020D">
          <w:rPr>
            <w:rFonts w:ascii="Cambria Math" w:hAnsi="Cambria Math" w:cs="Arial"/>
            <w:b/>
            <w:color w:val="000000"/>
            <w:sz w:val="28"/>
            <w:szCs w:val="28"/>
            <w:vertAlign w:val="superscript"/>
          </w:rPr>
          <w:t>ǂ</w:t>
        </w:r>
        <w:r w:rsidRPr="00920270" w:rsidDel="004F020D">
          <w:t>, Y. Li</w:t>
        </w:r>
        <w:r w:rsidR="00A734DE" w:rsidRPr="00C40C6D" w:rsidDel="004F020D">
          <w:rPr>
            <w:rFonts w:ascii="Cambria Math" w:hAnsi="Cambria Math" w:cs="Arial"/>
            <w:b/>
            <w:color w:val="000000"/>
            <w:sz w:val="28"/>
            <w:szCs w:val="28"/>
            <w:vertAlign w:val="superscript"/>
          </w:rPr>
          <w:t>ǂ</w:t>
        </w:r>
        <w:r w:rsidRPr="00920270" w:rsidDel="004F020D">
          <w:t xml:space="preserve">, </w:t>
        </w:r>
        <w:r w:rsidRPr="00920270" w:rsidDel="004F020D">
          <w:rPr>
            <w:b/>
          </w:rPr>
          <w:t>S. Guo</w:t>
        </w:r>
        <w:r w:rsidR="00A734DE" w:rsidRPr="00C40C6D" w:rsidDel="004F020D">
          <w:rPr>
            <w:rFonts w:ascii="Cambria Math" w:hAnsi="Cambria Math" w:cs="Arial"/>
            <w:b/>
            <w:color w:val="000000"/>
            <w:sz w:val="28"/>
            <w:szCs w:val="28"/>
            <w:vertAlign w:val="superscript"/>
          </w:rPr>
          <w:t>ǂ</w:t>
        </w:r>
        <w:r w:rsidRPr="00920270" w:rsidDel="004F020D">
          <w:t xml:space="preserve">, Y. Sun, C. Zhang, Y. Bai, S. Li, F. Yang, M. Zhao, B. Wang, W. Yu, C.C. Khor, and X. Li, Different hereditary contribution of the CFH gene between polypoidal choroidal vasculopathy and age-related macular degeneration in Chinese Han people. </w:t>
        </w:r>
        <w:r w:rsidRPr="00E61D6C" w:rsidDel="004F020D">
          <w:rPr>
            <w:i/>
          </w:rPr>
          <w:t>Invest Ophthalmol Vis Sci</w:t>
        </w:r>
        <w:r w:rsidRPr="00920270" w:rsidDel="004F020D">
          <w:t>, 2014. 55(4): p. 2534-8.</w:t>
        </w:r>
        <w:r w:rsidR="00792BB9" w:rsidRPr="00C40C6D" w:rsidDel="004F020D">
          <w:rPr>
            <w:rFonts w:cs="Arial"/>
          </w:rPr>
          <w:t xml:space="preserve"> </w:t>
        </w:r>
        <w:r w:rsidR="00792BB9" w:rsidRPr="00920270" w:rsidDel="004F020D">
          <w:rPr>
            <w:rFonts w:cs="Arial"/>
          </w:rPr>
          <w:t>(</w:t>
        </w:r>
        <w:r w:rsidR="00792BB9" w:rsidRPr="00920270" w:rsidDel="004F020D">
          <w:rPr>
            <w:rFonts w:ascii="Cambria Math" w:hAnsi="Cambria Math" w:cs="Arial"/>
            <w:color w:val="000000"/>
            <w:sz w:val="24"/>
            <w:vertAlign w:val="superscript"/>
          </w:rPr>
          <w:t>ǂ</w:t>
        </w:r>
        <w:r w:rsidR="00792BB9" w:rsidRPr="00920270" w:rsidDel="004F020D">
          <w:rPr>
            <w:rFonts w:cs="Arial"/>
            <w:color w:val="000000"/>
            <w:szCs w:val="22"/>
          </w:rPr>
          <w:t>Contributed equally</w:t>
        </w:r>
        <w:r w:rsidR="00792BB9" w:rsidRPr="00920270" w:rsidDel="004F020D">
          <w:rPr>
            <w:rFonts w:cs="Arial"/>
          </w:rPr>
          <w:t>)</w:t>
        </w:r>
      </w:moveFrom>
    </w:p>
    <w:moveFromRangeEnd w:id="103"/>
    <w:p w:rsidR="0035743A" w:rsidRPr="00920270" w:rsidRDefault="008D07D0" w:rsidP="00BA0FFB">
      <w:pPr>
        <w:numPr>
          <w:ilvl w:val="1"/>
          <w:numId w:val="2"/>
        </w:numPr>
      </w:pPr>
      <w:r w:rsidRPr="00920270">
        <w:t xml:space="preserve">L., L. Chen, X. Ni, </w:t>
      </w:r>
      <w:r w:rsidRPr="00920270">
        <w:rPr>
          <w:b/>
        </w:rPr>
        <w:t>S. Guo</w:t>
      </w:r>
      <w:r w:rsidRPr="00920270">
        <w:t xml:space="preserve">, Y. Zhou, C. Wang, Y. Zheng, F. Shen, V.K. Kolluri, M. Muktiali, Z. Zhao, J. Wu, D. Zhao, Z. He, X. Feng, Z. Yuan, J. Zhang, L. Jin, J. Wang, and M. Wang, Genetic variant of miR-4293 rs12220909 is associated with susceptibility to non-small cell lung cancer in a Chinese Han population. </w:t>
      </w:r>
      <w:r w:rsidRPr="00E61D6C">
        <w:rPr>
          <w:i/>
        </w:rPr>
        <w:t>PloS one</w:t>
      </w:r>
      <w:r w:rsidRPr="00920270">
        <w:t>, 2017. 12(4): p. e0175666.</w:t>
      </w:r>
    </w:p>
    <w:p w:rsidR="0035743A" w:rsidDel="004F020D" w:rsidRDefault="008D07D0" w:rsidP="0035743A">
      <w:pPr>
        <w:numPr>
          <w:ilvl w:val="1"/>
          <w:numId w:val="2"/>
        </w:numPr>
        <w:rPr>
          <w:moveFrom w:id="105" w:author="Andreae, Emily A" w:date="2018-04-09T09:05:00Z"/>
        </w:rPr>
      </w:pPr>
      <w:moveFromRangeStart w:id="106" w:author="Andreae, Emily A" w:date="2018-04-09T09:05:00Z" w:name="move511028085"/>
      <w:moveFrom w:id="107" w:author="Andreae, Emily A" w:date="2018-04-09T09:05:00Z">
        <w:r w:rsidRPr="00920270" w:rsidDel="004F020D">
          <w:t xml:space="preserve">Shen, F., J. Chen, </w:t>
        </w:r>
        <w:r w:rsidRPr="00920270" w:rsidDel="004F020D">
          <w:rPr>
            <w:b/>
          </w:rPr>
          <w:t>S. Guo</w:t>
        </w:r>
        <w:r w:rsidRPr="00920270" w:rsidDel="004F020D">
          <w:t xml:space="preserve">, Y. Zhou, Y. Zheng, Y. Yang, J. Zhang, X. Wang, C. Wang, D. Zhao, M. Wang, M. Zhu, L. Fan, J. Xiang, Y. Xia, Q. Wei, L. Jin, and J. Wang, Genetic variants in miR-196a2 and miR-499 are associated with susceptibility to esophageal squamous cell carcinoma in Chinese Han population. </w:t>
        </w:r>
        <w:r w:rsidRPr="00E61D6C" w:rsidDel="004F020D">
          <w:rPr>
            <w:i/>
          </w:rPr>
          <w:t>Tumour Biol</w:t>
        </w:r>
        <w:r w:rsidRPr="00920270" w:rsidDel="004F020D">
          <w:t>, 2016. 37(4): p. 4777-84.</w:t>
        </w:r>
      </w:moveFrom>
    </w:p>
    <w:moveFromRangeEnd w:id="106"/>
    <w:p w:rsidR="0073081F" w:rsidRDefault="0073081F" w:rsidP="00BA459E">
      <w:pPr>
        <w:spacing w:line="168" w:lineRule="auto"/>
      </w:pPr>
    </w:p>
    <w:p w:rsidR="00BA0FFB" w:rsidRPr="00C40C6D" w:rsidRDefault="008D07D0" w:rsidP="008D07D0">
      <w:pPr>
        <w:numPr>
          <w:ilvl w:val="0"/>
          <w:numId w:val="2"/>
        </w:numPr>
        <w:jc w:val="both"/>
        <w:rPr>
          <w:u w:val="single"/>
        </w:rPr>
      </w:pPr>
      <w:r w:rsidRPr="00C0206C">
        <w:rPr>
          <w:b/>
          <w:u w:val="single"/>
        </w:rPr>
        <w:t xml:space="preserve">Epigenome architecture assembly </w:t>
      </w:r>
      <w:r w:rsidR="00063CC6" w:rsidRPr="00C40C6D">
        <w:rPr>
          <w:b/>
          <w:u w:val="single"/>
        </w:rPr>
        <w:t>to normal and disease tissues</w:t>
      </w:r>
    </w:p>
    <w:p w:rsidR="001A4808" w:rsidRDefault="00D0131B" w:rsidP="00BA0FFB">
      <w:pPr>
        <w:ind w:left="360"/>
        <w:jc w:val="both"/>
      </w:pPr>
      <w:r>
        <w:t>Starting in</w:t>
      </w:r>
      <w:r w:rsidR="00EA15A9">
        <w:t xml:space="preserve"> </w:t>
      </w:r>
      <w:r w:rsidR="008D07D0">
        <w:t>2015</w:t>
      </w:r>
      <w:r w:rsidR="00EA15A9">
        <w:t xml:space="preserve">, I </w:t>
      </w:r>
      <w:r>
        <w:t xml:space="preserve">investigated </w:t>
      </w:r>
      <w:r w:rsidR="008D07D0">
        <w:t>the epigenetic variation</w:t>
      </w:r>
      <w:ins w:id="108" w:author="Andreae, Emily A" w:date="2018-04-09T09:12:00Z">
        <w:r w:rsidR="0035475A">
          <w:t>s</w:t>
        </w:r>
      </w:ins>
      <w:r w:rsidR="008D07D0">
        <w:t xml:space="preserve"> in human disease</w:t>
      </w:r>
      <w:ins w:id="109" w:author="Andreae, Emily A" w:date="2018-04-09T09:12:00Z">
        <w:r w:rsidR="0035475A">
          <w:t xml:space="preserve"> </w:t>
        </w:r>
      </w:ins>
      <w:ins w:id="110" w:author="Andreae, Emily A" w:date="2018-04-09T09:14:00Z">
        <w:r w:rsidR="0035475A">
          <w:t>with a particular focus</w:t>
        </w:r>
      </w:ins>
      <w:del w:id="111" w:author="Andreae, Emily A" w:date="2018-04-09T09:12:00Z">
        <w:r w:rsidR="008D07D0" w:rsidDel="0035475A">
          <w:delText xml:space="preserve">, </w:delText>
        </w:r>
        <w:r w:rsidDel="0035475A">
          <w:delText>particularly</w:delText>
        </w:r>
        <w:r w:rsidR="008D07D0" w:rsidDel="0035475A">
          <w:delText xml:space="preserve"> </w:delText>
        </w:r>
        <w:r w:rsidDel="0035475A">
          <w:delText>focusing</w:delText>
        </w:r>
      </w:del>
      <w:r>
        <w:t xml:space="preserve"> on</w:t>
      </w:r>
      <w:r w:rsidR="008D07D0">
        <w:t xml:space="preserve"> DNA methylation. I participated </w:t>
      </w:r>
      <w:ins w:id="112" w:author="Andreae, Emily A" w:date="2018-04-09T09:12:00Z">
        <w:r w:rsidR="0035475A">
          <w:t xml:space="preserve">in </w:t>
        </w:r>
      </w:ins>
      <w:r w:rsidR="008D07D0">
        <w:t xml:space="preserve">several </w:t>
      </w:r>
      <w:r>
        <w:t xml:space="preserve">large </w:t>
      </w:r>
      <w:r w:rsidR="008D07D0">
        <w:t>project</w:t>
      </w:r>
      <w:r>
        <w:t>s</w:t>
      </w:r>
      <w:r w:rsidR="008D07D0">
        <w:t xml:space="preserve"> to build</w:t>
      </w:r>
      <w:ins w:id="113" w:author="Andreae, Emily A" w:date="2018-04-09T09:13:00Z">
        <w:r w:rsidR="0035475A">
          <w:t xml:space="preserve"> a model of</w:t>
        </w:r>
      </w:ins>
      <w:r w:rsidR="008D07D0">
        <w:t xml:space="preserve"> the epigenome </w:t>
      </w:r>
      <w:r w:rsidR="008D07D0" w:rsidRPr="00BA0FFB">
        <w:t xml:space="preserve">architecture for human </w:t>
      </w:r>
      <w:ins w:id="114" w:author="Andreae, Emily A" w:date="2018-04-09T09:13:00Z">
        <w:r w:rsidR="0035475A">
          <w:t xml:space="preserve">cells and tissues under </w:t>
        </w:r>
      </w:ins>
      <w:r w:rsidR="008D07D0" w:rsidRPr="00BA0FFB">
        <w:t>normal and disease</w:t>
      </w:r>
      <w:ins w:id="115" w:author="Andreae, Emily A" w:date="2018-04-09T09:13:00Z">
        <w:r w:rsidR="0035475A">
          <w:t xml:space="preserve"> conditions</w:t>
        </w:r>
      </w:ins>
      <w:del w:id="116" w:author="Andreae, Emily A" w:date="2018-04-09T09:13:00Z">
        <w:r w:rsidR="008D07D0" w:rsidRPr="00BA0FFB" w:rsidDel="0035475A">
          <w:delText xml:space="preserve"> cell</w:delText>
        </w:r>
        <w:r w:rsidDel="0035475A">
          <w:delText>s</w:delText>
        </w:r>
        <w:r w:rsidR="008D07D0" w:rsidRPr="00BA0FFB" w:rsidDel="0035475A">
          <w:delText xml:space="preserve"> or tissues</w:delText>
        </w:r>
      </w:del>
      <w:r>
        <w:t>.</w:t>
      </w:r>
      <w:r w:rsidR="008D07D0" w:rsidRPr="00BA0FFB">
        <w:t xml:space="preserve"> </w:t>
      </w:r>
      <w:ins w:id="117" w:author="Andreae, Emily A" w:date="2018-04-09T09:15:00Z">
        <w:r w:rsidR="0035475A">
          <w:t xml:space="preserve">Notable work includes </w:t>
        </w:r>
      </w:ins>
      <w:del w:id="118" w:author="Andreae, Emily A" w:date="2018-04-09T09:15:00Z">
        <w:r w:rsidDel="0035475A">
          <w:delText>This work</w:delText>
        </w:r>
      </w:del>
      <w:del w:id="119" w:author="Andreae, Emily A" w:date="2018-04-09T09:29:00Z">
        <w:r w:rsidDel="00C11EC4">
          <w:delText xml:space="preserve"> </w:delText>
        </w:r>
      </w:del>
      <w:r>
        <w:t>evaluat</w:t>
      </w:r>
      <w:ins w:id="120" w:author="Andreae, Emily A" w:date="2018-04-09T09:15:00Z">
        <w:r w:rsidR="0035475A">
          <w:t>ing the</w:t>
        </w:r>
      </w:ins>
      <w:del w:id="121" w:author="Andreae, Emily A" w:date="2018-04-09T09:15:00Z">
        <w:r w:rsidDel="0035475A">
          <w:delText>ed</w:delText>
        </w:r>
      </w:del>
      <w:r>
        <w:t xml:space="preserve"> </w:t>
      </w:r>
      <w:r w:rsidR="008D07D0" w:rsidRPr="00BA0FFB">
        <w:t>genomic methylation profile</w:t>
      </w:r>
      <w:ins w:id="122" w:author="Andreae, Emily A" w:date="2018-04-09T09:15:00Z">
        <w:r w:rsidR="0035475A">
          <w:t>s</w:t>
        </w:r>
      </w:ins>
      <w:r w:rsidR="008D07D0" w:rsidRPr="00BA0FFB">
        <w:t xml:space="preserve"> (methylome</w:t>
      </w:r>
      <w:ins w:id="123" w:author="Andreae, Emily A" w:date="2018-04-09T09:15:00Z">
        <w:r w:rsidR="0035475A">
          <w:t>s</w:t>
        </w:r>
      </w:ins>
      <w:r w:rsidR="008D07D0" w:rsidRPr="00BA0FFB">
        <w:t xml:space="preserve">) for normal human blood cells, </w:t>
      </w:r>
      <w:del w:id="124" w:author="Andreae, Emily A" w:date="2018-04-09T09:15:00Z">
        <w:r w:rsidDel="0035475A">
          <w:delText xml:space="preserve">the </w:delText>
        </w:r>
        <w:r w:rsidR="00BA0FFB" w:rsidRPr="00BA0FFB" w:rsidDel="0035475A">
          <w:delText xml:space="preserve">methylome of </w:delText>
        </w:r>
      </w:del>
      <w:r w:rsidR="008D07D0" w:rsidRPr="00BA0FFB">
        <w:t xml:space="preserve">animal model ‘silk’, </w:t>
      </w:r>
      <w:del w:id="125" w:author="Andreae, Emily A" w:date="2018-04-09T09:15:00Z">
        <w:r w:rsidDel="0035475A">
          <w:delText xml:space="preserve">the </w:delText>
        </w:r>
        <w:r w:rsidR="00BA0FFB" w:rsidRPr="00BA0FFB" w:rsidDel="0035475A">
          <w:delText xml:space="preserve">methylome of </w:delText>
        </w:r>
      </w:del>
      <w:r w:rsidR="00BA0FFB" w:rsidRPr="00BA0FFB">
        <w:t>CD4+ T-cells of</w:t>
      </w:r>
      <w:ins w:id="126" w:author="Andreae, Emily A" w:date="2018-04-09T09:16:00Z">
        <w:r w:rsidR="0035475A">
          <w:t xml:space="preserve"> patients with</w:t>
        </w:r>
      </w:ins>
      <w:r w:rsidR="00BA0FFB" w:rsidRPr="00BA0FFB">
        <w:t xml:space="preserve"> </w:t>
      </w:r>
      <w:hyperlink r:id="rId13" w:history="1">
        <w:r w:rsidR="00BA0FFB" w:rsidRPr="00BA0FFB">
          <w:t>rheumatoid arthritis</w:t>
        </w:r>
      </w:hyperlink>
      <w:r w:rsidR="00BA0FFB">
        <w:t xml:space="preserve">, </w:t>
      </w:r>
      <w:del w:id="127" w:author="Andreae, Emily A" w:date="2018-04-09T09:16:00Z">
        <w:r w:rsidDel="0035475A">
          <w:delText xml:space="preserve">the </w:delText>
        </w:r>
        <w:r w:rsidR="00BA0FFB" w:rsidDel="0035475A">
          <w:delText xml:space="preserve">methylome of </w:delText>
        </w:r>
      </w:del>
      <w:r w:rsidR="00BA0FFB" w:rsidRPr="00BA0FFB">
        <w:t>pancreatic cancer</w:t>
      </w:r>
      <w:ins w:id="128" w:author="Andreae, Emily A" w:date="2018-04-09T09:29:00Z">
        <w:r w:rsidR="00C11EC4">
          <w:t xml:space="preserve"> cells</w:t>
        </w:r>
      </w:ins>
      <w:ins w:id="129" w:author="Andreae, Emily A" w:date="2018-04-09T09:16:00Z">
        <w:r w:rsidR="0035475A">
          <w:t>,</w:t>
        </w:r>
      </w:ins>
      <w:r w:rsidR="00BA0FFB" w:rsidRPr="00BA0FFB">
        <w:t xml:space="preserve"> and hepatocellular carcinoma </w:t>
      </w:r>
      <w:ins w:id="130" w:author="Andreae, Emily A" w:date="2018-04-09T09:29:00Z">
        <w:r w:rsidR="00C11EC4">
          <w:t xml:space="preserve">cells </w:t>
        </w:r>
      </w:ins>
      <w:r w:rsidR="00BA0FFB" w:rsidRPr="00BA0FFB">
        <w:t>with different methylation method</w:t>
      </w:r>
      <w:r>
        <w:t>s</w:t>
      </w:r>
      <w:ins w:id="131" w:author="Andreae, Emily A" w:date="2018-04-09T09:34:00Z">
        <w:r w:rsidR="00C11EC4">
          <w:t>,</w:t>
        </w:r>
      </w:ins>
      <w:del w:id="132" w:author="Andreae, Emily A" w:date="2018-04-09T09:29:00Z">
        <w:r w:rsidR="00BA0FFB" w:rsidRPr="00BA0FFB" w:rsidDel="00C11EC4">
          <w:delText>,</w:delText>
        </w:r>
      </w:del>
      <w:r w:rsidR="00BA0FFB" w:rsidRPr="00BA0FFB">
        <w:t xml:space="preserve"> such as BS-seq and MBD-seq. </w:t>
      </w:r>
    </w:p>
    <w:p w:rsidR="00ED29E4" w:rsidRPr="00E61D6C" w:rsidRDefault="00ED29E4" w:rsidP="00ED29E4">
      <w:pPr>
        <w:numPr>
          <w:ilvl w:val="1"/>
          <w:numId w:val="2"/>
        </w:numPr>
      </w:pPr>
      <w:r w:rsidRPr="00E61D6C">
        <w:rPr>
          <w:b/>
        </w:rPr>
        <w:t>Guo, S</w:t>
      </w:r>
      <w:r w:rsidR="00792BB9" w:rsidRPr="00920270">
        <w:rPr>
          <w:rFonts w:ascii="Cambria Math" w:hAnsi="Cambria Math" w:cs="Arial"/>
          <w:b/>
          <w:color w:val="000000"/>
          <w:sz w:val="28"/>
          <w:szCs w:val="28"/>
          <w:vertAlign w:val="superscript"/>
        </w:rPr>
        <w:t>ǂ</w:t>
      </w:r>
      <w:r w:rsidRPr="00E61D6C">
        <w:t>., Q. Zhu</w:t>
      </w:r>
      <w:r w:rsidR="00792BB9" w:rsidRPr="00920270">
        <w:rPr>
          <w:rFonts w:ascii="Cambria Math" w:hAnsi="Cambria Math" w:cs="Arial"/>
          <w:b/>
          <w:color w:val="000000"/>
          <w:sz w:val="28"/>
          <w:szCs w:val="28"/>
          <w:vertAlign w:val="superscript"/>
        </w:rPr>
        <w:t>ǂ</w:t>
      </w:r>
      <w:r w:rsidRPr="00E61D6C">
        <w:t xml:space="preserve">, T. Jiang, R. Wang, Y. Shen, X. Zhu, Y. Wang, F. Bai, Q. Ding, X. Zhou, G. Chen, and D.Y. He, Genome-wide DNA methylation patterns in CD4+ T cells from Chinese Han patients with rheumatoid arthritis. </w:t>
      </w:r>
      <w:r w:rsidRPr="00920270">
        <w:rPr>
          <w:i/>
        </w:rPr>
        <w:t>Mod Rheumatol</w:t>
      </w:r>
      <w:r w:rsidRPr="00E61D6C">
        <w:t>, 2017. 27(3): p. 441-447.</w:t>
      </w:r>
      <w:r w:rsidR="00792BB9" w:rsidRPr="00920270">
        <w:rPr>
          <w:rFonts w:cs="Arial"/>
        </w:rPr>
        <w:t xml:space="preserve"> (</w:t>
      </w:r>
      <w:r w:rsidR="00792BB9" w:rsidRPr="00920270">
        <w:rPr>
          <w:rFonts w:ascii="Cambria Math" w:hAnsi="Cambria Math" w:cs="Arial"/>
          <w:color w:val="000000"/>
          <w:sz w:val="24"/>
          <w:vertAlign w:val="superscript"/>
        </w:rPr>
        <w:t>ǂ</w:t>
      </w:r>
      <w:r w:rsidR="00792BB9" w:rsidRPr="00920270">
        <w:rPr>
          <w:rFonts w:cs="Arial"/>
          <w:color w:val="000000"/>
          <w:szCs w:val="22"/>
        </w:rPr>
        <w:t>Contributed equally</w:t>
      </w:r>
      <w:r w:rsidR="00792BB9" w:rsidRPr="00E61D6C">
        <w:rPr>
          <w:rFonts w:cs="Arial"/>
        </w:rPr>
        <w:t>)</w:t>
      </w:r>
    </w:p>
    <w:p w:rsidR="00ED29E4" w:rsidRPr="00E61D6C" w:rsidRDefault="00ED29E4" w:rsidP="00ED29E4">
      <w:pPr>
        <w:numPr>
          <w:ilvl w:val="1"/>
          <w:numId w:val="2"/>
        </w:numPr>
      </w:pPr>
      <w:r w:rsidRPr="00E61D6C">
        <w:t>Zhao, Y</w:t>
      </w:r>
      <w:r w:rsidR="00792BB9" w:rsidRPr="00920270">
        <w:rPr>
          <w:rFonts w:ascii="Cambria Math" w:hAnsi="Cambria Math" w:cs="Arial"/>
          <w:b/>
          <w:color w:val="000000"/>
          <w:sz w:val="28"/>
          <w:szCs w:val="28"/>
          <w:vertAlign w:val="superscript"/>
        </w:rPr>
        <w:t>ǂ</w:t>
      </w:r>
      <w:r w:rsidRPr="00E61D6C">
        <w:t>., F. Xue</w:t>
      </w:r>
      <w:r w:rsidR="00792BB9" w:rsidRPr="00920270">
        <w:rPr>
          <w:rFonts w:ascii="Cambria Math" w:hAnsi="Cambria Math" w:cs="Arial"/>
          <w:b/>
          <w:color w:val="000000"/>
          <w:sz w:val="28"/>
          <w:szCs w:val="28"/>
          <w:vertAlign w:val="superscript"/>
        </w:rPr>
        <w:t>ǂ</w:t>
      </w:r>
      <w:r w:rsidRPr="00E61D6C">
        <w:t>, J. Sun</w:t>
      </w:r>
      <w:r w:rsidR="00792BB9" w:rsidRPr="00920270">
        <w:rPr>
          <w:rFonts w:ascii="Cambria Math" w:hAnsi="Cambria Math" w:cs="Arial"/>
          <w:b/>
          <w:color w:val="000000"/>
          <w:sz w:val="28"/>
          <w:szCs w:val="28"/>
          <w:vertAlign w:val="superscript"/>
        </w:rPr>
        <w:t>ǂ</w:t>
      </w:r>
      <w:r w:rsidRPr="00E61D6C">
        <w:t xml:space="preserve">, </w:t>
      </w:r>
      <w:r w:rsidRPr="00E61D6C">
        <w:rPr>
          <w:b/>
        </w:rPr>
        <w:t>S. Guo</w:t>
      </w:r>
      <w:r w:rsidR="00792BB9" w:rsidRPr="00920270">
        <w:rPr>
          <w:rFonts w:ascii="Cambria Math" w:hAnsi="Cambria Math" w:cs="Arial"/>
          <w:b/>
          <w:color w:val="000000"/>
          <w:sz w:val="28"/>
          <w:szCs w:val="28"/>
          <w:vertAlign w:val="superscript"/>
        </w:rPr>
        <w:t>ǂ</w:t>
      </w:r>
      <w:r w:rsidRPr="00E61D6C">
        <w:t xml:space="preserve">, H. Zhang, B. Qiu, J. Geng, J. Gu, X. Zhou, W. Wang, Z. Zhang, N. Tang, Y. He, J. Yu, and Q. Xia, Genome-wide methylation profiling of the different stages of hepatitis B virus-related hepatocellular carcinoma development in plasma cell-free DNA reveals potential biomarkers for early detection and high-risk monitoring of hepatocellular carcinoma. </w:t>
      </w:r>
      <w:r w:rsidRPr="00920270">
        <w:rPr>
          <w:i/>
        </w:rPr>
        <w:t>Clin Epigenetics</w:t>
      </w:r>
      <w:r w:rsidRPr="00E61D6C">
        <w:t>, 2014. 6(1): p. 30.</w:t>
      </w:r>
      <w:r w:rsidR="00792BB9" w:rsidRPr="00920270">
        <w:rPr>
          <w:rFonts w:cs="Arial"/>
        </w:rPr>
        <w:t xml:space="preserve"> (</w:t>
      </w:r>
      <w:r w:rsidR="00792BB9" w:rsidRPr="00920270">
        <w:rPr>
          <w:rFonts w:ascii="Cambria Math" w:hAnsi="Cambria Math" w:cs="Arial"/>
          <w:color w:val="000000"/>
          <w:sz w:val="24"/>
          <w:vertAlign w:val="superscript"/>
        </w:rPr>
        <w:t>ǂ</w:t>
      </w:r>
      <w:r w:rsidR="00792BB9" w:rsidRPr="00920270">
        <w:rPr>
          <w:rFonts w:cs="Arial"/>
          <w:color w:val="000000"/>
          <w:szCs w:val="22"/>
        </w:rPr>
        <w:t>Contributed equally</w:t>
      </w:r>
      <w:r w:rsidR="00792BB9" w:rsidRPr="00E61D6C">
        <w:rPr>
          <w:rFonts w:cs="Arial"/>
        </w:rPr>
        <w:t>)</w:t>
      </w:r>
    </w:p>
    <w:p w:rsidR="00ED29E4" w:rsidRPr="00E61D6C" w:rsidRDefault="00ED29E4" w:rsidP="00ED29E4">
      <w:pPr>
        <w:numPr>
          <w:ilvl w:val="1"/>
          <w:numId w:val="2"/>
        </w:numPr>
      </w:pPr>
      <w:r w:rsidRPr="00E61D6C">
        <w:t>Zhao, Y</w:t>
      </w:r>
      <w:r w:rsidR="00792BB9" w:rsidRPr="00920270">
        <w:rPr>
          <w:rFonts w:ascii="Cambria Math" w:hAnsi="Cambria Math" w:cs="Arial"/>
          <w:b/>
          <w:color w:val="000000"/>
          <w:sz w:val="28"/>
          <w:szCs w:val="28"/>
          <w:vertAlign w:val="superscript"/>
        </w:rPr>
        <w:t>ǂ</w:t>
      </w:r>
      <w:r w:rsidRPr="00E61D6C">
        <w:t>., J. Sun</w:t>
      </w:r>
      <w:r w:rsidR="00792BB9" w:rsidRPr="00920270">
        <w:rPr>
          <w:rFonts w:ascii="Cambria Math" w:hAnsi="Cambria Math" w:cs="Arial"/>
          <w:b/>
          <w:color w:val="000000"/>
          <w:sz w:val="28"/>
          <w:szCs w:val="28"/>
          <w:vertAlign w:val="superscript"/>
        </w:rPr>
        <w:t>ǂ</w:t>
      </w:r>
      <w:r w:rsidRPr="00E61D6C">
        <w:t>, H. Zhang</w:t>
      </w:r>
      <w:r w:rsidR="00792BB9" w:rsidRPr="00920270">
        <w:rPr>
          <w:rFonts w:ascii="Cambria Math" w:hAnsi="Cambria Math" w:cs="Arial"/>
          <w:b/>
          <w:color w:val="000000"/>
          <w:sz w:val="28"/>
          <w:szCs w:val="28"/>
          <w:vertAlign w:val="superscript"/>
        </w:rPr>
        <w:t>ǂ</w:t>
      </w:r>
      <w:r w:rsidRPr="00E61D6C">
        <w:t xml:space="preserve">, </w:t>
      </w:r>
      <w:r w:rsidRPr="00E61D6C">
        <w:rPr>
          <w:b/>
        </w:rPr>
        <w:t>S. Guo</w:t>
      </w:r>
      <w:r w:rsidR="00792BB9" w:rsidRPr="00920270">
        <w:rPr>
          <w:rFonts w:ascii="Cambria Math" w:hAnsi="Cambria Math" w:cs="Arial"/>
          <w:b/>
          <w:color w:val="000000"/>
          <w:sz w:val="28"/>
          <w:szCs w:val="28"/>
          <w:vertAlign w:val="superscript"/>
        </w:rPr>
        <w:t>ǂ</w:t>
      </w:r>
      <w:r w:rsidRPr="00E61D6C">
        <w:t xml:space="preserve">, J. Gu, W. Wang, N. Tang, X. Zhou and J. Yu, High-frequency aberrantly methylated targets in pancreatic adenocarcinoma identified via global DNA methylation analysis using methylCap-seq. </w:t>
      </w:r>
      <w:r w:rsidRPr="00920270">
        <w:rPr>
          <w:i/>
        </w:rPr>
        <w:t>Clin Epigenetics</w:t>
      </w:r>
      <w:r w:rsidRPr="00E61D6C">
        <w:t>, 2014. 6(1): p. 18.</w:t>
      </w:r>
      <w:r w:rsidR="00792BB9" w:rsidRPr="00920270">
        <w:rPr>
          <w:rFonts w:cs="Arial"/>
        </w:rPr>
        <w:t xml:space="preserve"> (</w:t>
      </w:r>
      <w:r w:rsidR="00792BB9" w:rsidRPr="00920270">
        <w:rPr>
          <w:rFonts w:ascii="Cambria Math" w:hAnsi="Cambria Math" w:cs="Arial"/>
          <w:color w:val="000000"/>
          <w:sz w:val="24"/>
          <w:vertAlign w:val="superscript"/>
        </w:rPr>
        <w:t>ǂ</w:t>
      </w:r>
      <w:r w:rsidR="00792BB9" w:rsidRPr="00DF1E6E">
        <w:rPr>
          <w:rFonts w:cs="Arial"/>
          <w:color w:val="000000"/>
          <w:szCs w:val="22"/>
        </w:rPr>
        <w:t>Contributed equally</w:t>
      </w:r>
      <w:r w:rsidR="00792BB9" w:rsidRPr="00DF1E6E">
        <w:rPr>
          <w:rFonts w:cs="Arial"/>
        </w:rPr>
        <w:t>)</w:t>
      </w:r>
    </w:p>
    <w:p w:rsidR="00063CC6" w:rsidRPr="00E61D6C" w:rsidRDefault="00063CC6" w:rsidP="00C0206C">
      <w:pPr>
        <w:numPr>
          <w:ilvl w:val="1"/>
          <w:numId w:val="2"/>
        </w:numPr>
      </w:pPr>
      <w:r w:rsidRPr="00E61D6C">
        <w:lastRenderedPageBreak/>
        <w:t>Zhao, Y</w:t>
      </w:r>
      <w:r w:rsidR="00792BB9" w:rsidRPr="00920270">
        <w:rPr>
          <w:rFonts w:ascii="Cambria Math" w:hAnsi="Cambria Math" w:cs="Arial"/>
          <w:b/>
          <w:color w:val="000000"/>
          <w:sz w:val="28"/>
          <w:szCs w:val="28"/>
          <w:vertAlign w:val="superscript"/>
        </w:rPr>
        <w:t>ǂ</w:t>
      </w:r>
      <w:r w:rsidRPr="00E61D6C">
        <w:t xml:space="preserve">., </w:t>
      </w:r>
      <w:r w:rsidRPr="00E61D6C">
        <w:rPr>
          <w:b/>
        </w:rPr>
        <w:t>S. Guo</w:t>
      </w:r>
      <w:r w:rsidR="00792BB9" w:rsidRPr="00920270">
        <w:rPr>
          <w:rFonts w:ascii="Cambria Math" w:hAnsi="Cambria Math" w:cs="Arial"/>
          <w:b/>
          <w:color w:val="000000"/>
          <w:sz w:val="28"/>
          <w:szCs w:val="28"/>
          <w:vertAlign w:val="superscript"/>
        </w:rPr>
        <w:t>ǂ</w:t>
      </w:r>
      <w:r w:rsidRPr="00E61D6C">
        <w:t>, J. Sun</w:t>
      </w:r>
      <w:r w:rsidR="00792BB9" w:rsidRPr="00920270">
        <w:rPr>
          <w:rFonts w:ascii="Cambria Math" w:hAnsi="Cambria Math" w:cs="Arial"/>
          <w:b/>
          <w:color w:val="000000"/>
          <w:sz w:val="28"/>
          <w:szCs w:val="28"/>
          <w:vertAlign w:val="superscript"/>
        </w:rPr>
        <w:t>ǂ</w:t>
      </w:r>
      <w:r w:rsidRPr="00E61D6C">
        <w:t xml:space="preserve">, Z. Huang, T. Zhu, H. Zhang, J. Gu, Y. He, W. Wang, K. Ma, J. Wang, and J. Yu, Methylcap-seq reveals novel DNA methylation markers for the diagnosis and recurrence prediction of bladder cancer in a Chinese population. </w:t>
      </w:r>
      <w:r w:rsidRPr="00920270">
        <w:rPr>
          <w:i/>
        </w:rPr>
        <w:t>PloS one</w:t>
      </w:r>
      <w:r w:rsidRPr="00E61D6C">
        <w:t>, 2012. 7(4): p. e35175.</w:t>
      </w:r>
      <w:r w:rsidR="00792BB9" w:rsidRPr="00920270">
        <w:rPr>
          <w:rFonts w:cs="Arial"/>
        </w:rPr>
        <w:t xml:space="preserve"> (</w:t>
      </w:r>
      <w:r w:rsidR="00792BB9" w:rsidRPr="00920270">
        <w:rPr>
          <w:rFonts w:ascii="Cambria Math" w:hAnsi="Cambria Math" w:cs="Arial"/>
          <w:color w:val="000000"/>
          <w:sz w:val="24"/>
          <w:vertAlign w:val="superscript"/>
        </w:rPr>
        <w:t>ǂ</w:t>
      </w:r>
      <w:r w:rsidR="00792BB9" w:rsidRPr="00DF1E6E">
        <w:rPr>
          <w:rFonts w:cs="Arial"/>
          <w:color w:val="000000"/>
          <w:szCs w:val="22"/>
        </w:rPr>
        <w:t>Contributed equally</w:t>
      </w:r>
      <w:r w:rsidR="00792BB9" w:rsidRPr="00DF1E6E">
        <w:rPr>
          <w:rFonts w:cs="Arial"/>
        </w:rPr>
        <w:t>)</w:t>
      </w:r>
    </w:p>
    <w:p w:rsidR="008D07D0" w:rsidRDefault="008D07D0" w:rsidP="008D07D0"/>
    <w:p w:rsidR="0053037D" w:rsidRPr="00BA0FFB" w:rsidRDefault="0053037D" w:rsidP="0053037D">
      <w:pPr>
        <w:numPr>
          <w:ilvl w:val="0"/>
          <w:numId w:val="2"/>
        </w:numPr>
        <w:jc w:val="both"/>
      </w:pPr>
      <w:r>
        <w:rPr>
          <w:b/>
          <w:u w:val="single"/>
        </w:rPr>
        <w:t>E</w:t>
      </w:r>
      <w:r w:rsidRPr="008D07D0">
        <w:rPr>
          <w:b/>
          <w:u w:val="single"/>
        </w:rPr>
        <w:t>pigenetic variations</w:t>
      </w:r>
      <w:r w:rsidR="00063CC6">
        <w:rPr>
          <w:b/>
          <w:u w:val="single"/>
        </w:rPr>
        <w:t xml:space="preserve"> and </w:t>
      </w:r>
      <w:ins w:id="133" w:author="Andreae, Emily A" w:date="2018-04-09T09:16:00Z">
        <w:r w:rsidR="0035475A">
          <w:rPr>
            <w:b/>
            <w:u w:val="single"/>
          </w:rPr>
          <w:t xml:space="preserve">their </w:t>
        </w:r>
      </w:ins>
      <w:ins w:id="134" w:author="Andreae, Emily A" w:date="2018-04-09T09:17:00Z">
        <w:r w:rsidR="0035475A">
          <w:rPr>
            <w:b/>
            <w:u w:val="single"/>
          </w:rPr>
          <w:t>prognostic</w:t>
        </w:r>
      </w:ins>
      <w:ins w:id="135" w:author="Andreae, Emily A" w:date="2018-04-09T09:16:00Z">
        <w:r w:rsidR="0035475A">
          <w:rPr>
            <w:b/>
            <w:u w:val="single"/>
          </w:rPr>
          <w:t xml:space="preserve"> </w:t>
        </w:r>
      </w:ins>
      <w:ins w:id="136" w:author="Andreae, Emily A" w:date="2018-04-09T09:17:00Z">
        <w:r w:rsidR="0035475A">
          <w:rPr>
            <w:b/>
            <w:u w:val="single"/>
          </w:rPr>
          <w:t xml:space="preserve">use for </w:t>
        </w:r>
      </w:ins>
      <w:r w:rsidR="00063CC6">
        <w:rPr>
          <w:b/>
          <w:u w:val="single"/>
        </w:rPr>
        <w:t>diagnosi</w:t>
      </w:r>
      <w:ins w:id="137" w:author="Andreae, Emily A" w:date="2018-04-09T09:17:00Z">
        <w:r w:rsidR="0035475A">
          <w:rPr>
            <w:b/>
            <w:u w:val="single"/>
          </w:rPr>
          <w:t xml:space="preserve">ng and treating </w:t>
        </w:r>
      </w:ins>
      <w:del w:id="138" w:author="Andreae, Emily A" w:date="2018-04-09T09:17:00Z">
        <w:r w:rsidR="00063CC6" w:rsidDel="0035475A">
          <w:rPr>
            <w:b/>
            <w:u w:val="single"/>
          </w:rPr>
          <w:delText>s or prognosis biomarkers for</w:delText>
        </w:r>
        <w:r w:rsidRPr="008D07D0" w:rsidDel="0035475A">
          <w:rPr>
            <w:b/>
            <w:u w:val="single"/>
          </w:rPr>
          <w:delText xml:space="preserve"> </w:delText>
        </w:r>
      </w:del>
      <w:r w:rsidRPr="008D07D0">
        <w:rPr>
          <w:b/>
          <w:u w:val="single"/>
        </w:rPr>
        <w:t>human complex diseases.</w:t>
      </w:r>
      <w:r>
        <w:rPr>
          <w:b/>
        </w:rPr>
        <w:t xml:space="preserve"> </w:t>
      </w:r>
    </w:p>
    <w:p w:rsidR="00A734DE" w:rsidRDefault="0053037D" w:rsidP="0035475A">
      <w:pPr>
        <w:ind w:left="360"/>
      </w:pPr>
      <w:r>
        <w:t xml:space="preserve">DNA methylation </w:t>
      </w:r>
      <w:ins w:id="139" w:author="Andreae, Emily A" w:date="2018-04-09T09:17:00Z">
        <w:r w:rsidR="002569A4">
          <w:t xml:space="preserve">is known </w:t>
        </w:r>
      </w:ins>
      <w:del w:id="140" w:author="Andreae, Emily A" w:date="2018-04-09T09:17:00Z">
        <w:r w:rsidDel="002569A4">
          <w:delText xml:space="preserve">was demonstrated </w:delText>
        </w:r>
      </w:del>
      <w:r>
        <w:t>to be aberrant in the early stage</w:t>
      </w:r>
      <w:ins w:id="141" w:author="Andreae, Emily A" w:date="2018-04-09T09:18:00Z">
        <w:r w:rsidR="002569A4">
          <w:t>s</w:t>
        </w:r>
      </w:ins>
      <w:r>
        <w:t xml:space="preserve"> of cancer</w:t>
      </w:r>
      <w:del w:id="142" w:author="Andreae, Emily A" w:date="2018-04-09T09:28:00Z">
        <w:r w:rsidDel="00C11EC4">
          <w:delText>s</w:delText>
        </w:r>
      </w:del>
      <w:r w:rsidR="00A734DE">
        <w:t>. W</w:t>
      </w:r>
      <w:r>
        <w:t xml:space="preserve">e identified </w:t>
      </w:r>
      <w:ins w:id="143" w:author="Andreae, Emily A" w:date="2018-04-09T09:18:00Z">
        <w:r w:rsidR="002569A4">
          <w:t xml:space="preserve">a </w:t>
        </w:r>
      </w:ins>
      <w:r>
        <w:t xml:space="preserve">large number of methylation-based </w:t>
      </w:r>
      <w:del w:id="144" w:author="Andreae, Emily A" w:date="2018-04-09T09:18:00Z">
        <w:r w:rsidDel="002569A4">
          <w:delText xml:space="preserve">diagnosis and prognosis </w:delText>
        </w:r>
      </w:del>
      <w:r>
        <w:t xml:space="preserve">markers </w:t>
      </w:r>
      <w:ins w:id="145" w:author="Andreae, Emily A" w:date="2018-04-09T09:18:00Z">
        <w:r w:rsidR="002569A4">
          <w:t xml:space="preserve">with diagnostic and prognostic implications </w:t>
        </w:r>
      </w:ins>
      <w:r>
        <w:t>for non-small cell lung cancer, bladder cancer</w:t>
      </w:r>
      <w:ins w:id="146" w:author="Andreae, Emily A" w:date="2018-04-09T09:28:00Z">
        <w:r w:rsidR="00C11EC4">
          <w:t>,</w:t>
        </w:r>
      </w:ins>
      <w:r>
        <w:t xml:space="preserve"> and pancreatic cancer</w:t>
      </w:r>
      <w:del w:id="147" w:author="Andreae, Emily A" w:date="2018-04-09T09:28:00Z">
        <w:r w:rsidDel="00C11EC4">
          <w:delText>s</w:delText>
        </w:r>
      </w:del>
      <w:r>
        <w:t xml:space="preserve">. Since </w:t>
      </w:r>
      <w:del w:id="148" w:author="Andreae, Emily A" w:date="2018-04-09T09:18:00Z">
        <w:r w:rsidDel="002569A4">
          <w:delText xml:space="preserve">the </w:delText>
        </w:r>
      </w:del>
      <w:r>
        <w:t xml:space="preserve">DNA methylation has different patterns for different tissue types, we proposed a prediction model to map the origin of </w:t>
      </w:r>
      <w:del w:id="149" w:author="Andreae, Emily A" w:date="2018-04-09T09:18:00Z">
        <w:r w:rsidDel="002569A4">
          <w:delText xml:space="preserve">the </w:delText>
        </w:r>
      </w:del>
      <w:r>
        <w:t>cell-free DNA fragments based on tissue-specific methylation signals</w:t>
      </w:r>
      <w:ins w:id="150" w:author="Andreae, Emily A" w:date="2018-04-09T09:19:00Z">
        <w:r w:rsidR="002569A4">
          <w:t>.</w:t>
        </w:r>
      </w:ins>
      <w:r>
        <w:t xml:space="preserve"> </w:t>
      </w:r>
      <w:ins w:id="151" w:author="Andreae, Emily A" w:date="2018-04-09T09:19:00Z">
        <w:r w:rsidR="002569A4">
          <w:t>This model</w:t>
        </w:r>
      </w:ins>
      <w:del w:id="152" w:author="Andreae, Emily A" w:date="2018-04-09T09:19:00Z">
        <w:r w:rsidDel="002569A4">
          <w:delText>which</w:delText>
        </w:r>
      </w:del>
      <w:r>
        <w:t xml:space="preserve"> provide</w:t>
      </w:r>
      <w:ins w:id="153" w:author="Andreae, Emily A" w:date="2018-04-09T09:19:00Z">
        <w:r w:rsidR="002569A4">
          <w:t>s</w:t>
        </w:r>
      </w:ins>
      <w:del w:id="154" w:author="Andreae, Emily A" w:date="2018-04-09T09:19:00Z">
        <w:r w:rsidDel="002569A4">
          <w:delText>d</w:delText>
        </w:r>
      </w:del>
      <w:r>
        <w:t xml:space="preserve"> a useful approach for diagnosing </w:t>
      </w:r>
      <w:r w:rsidRPr="00BA0FFB">
        <w:t>non-invasive</w:t>
      </w:r>
      <w:r>
        <w:t xml:space="preserve"> cancer</w:t>
      </w:r>
      <w:ins w:id="155" w:author="Andreae, Emily A" w:date="2018-04-09T09:28:00Z">
        <w:r w:rsidR="00C11EC4">
          <w:t>s</w:t>
        </w:r>
      </w:ins>
      <w:r>
        <w:t>. In my current investigation</w:t>
      </w:r>
      <w:del w:id="156" w:author="Andreae, Emily A" w:date="2018-04-09T09:20:00Z">
        <w:r w:rsidDel="002569A4">
          <w:delText>s</w:delText>
        </w:r>
      </w:del>
      <w:r>
        <w:t xml:space="preserve">, I am </w:t>
      </w:r>
      <w:ins w:id="157" w:author="Andreae, Emily A" w:date="2018-04-09T09:21:00Z">
        <w:r w:rsidR="002569A4" w:rsidRPr="002569A4">
          <w:t>assess</w:t>
        </w:r>
        <w:r w:rsidR="002569A4">
          <w:t>ing the</w:t>
        </w:r>
        <w:r w:rsidR="002569A4" w:rsidRPr="002569A4">
          <w:t xml:space="preserve"> interaction effects </w:t>
        </w:r>
        <w:r w:rsidR="002569A4">
          <w:t>of genetic variants with epigenetic variations in human complex disease</w:t>
        </w:r>
      </w:ins>
      <w:ins w:id="158" w:author="Andreae, Emily A" w:date="2018-04-09T09:28:00Z">
        <w:r w:rsidR="00C11EC4">
          <w:t>s</w:t>
        </w:r>
      </w:ins>
      <w:ins w:id="159" w:author="Andreae, Emily A" w:date="2018-04-09T09:21:00Z">
        <w:r w:rsidR="002569A4">
          <w:t xml:space="preserve"> </w:t>
        </w:r>
      </w:ins>
      <w:del w:id="160" w:author="Andreae, Emily A" w:date="2018-04-09T09:23:00Z">
        <w:r w:rsidDel="002569A4">
          <w:delText xml:space="preserve">integrating human genetic </w:delText>
        </w:r>
      </w:del>
      <w:del w:id="161" w:author="Andreae, Emily A" w:date="2018-04-09T09:19:00Z">
        <w:r w:rsidDel="002569A4">
          <w:delText xml:space="preserve">and </w:delText>
        </w:r>
      </w:del>
      <w:del w:id="162" w:author="Andreae, Emily A" w:date="2018-04-09T09:23:00Z">
        <w:r w:rsidDel="002569A4">
          <w:delText xml:space="preserve">epigenetic variation to </w:delText>
        </w:r>
      </w:del>
      <w:del w:id="163" w:author="Andreae, Emily A" w:date="2018-04-09T09:20:00Z">
        <w:r w:rsidDel="002569A4">
          <w:delText xml:space="preserve">investigate interaction effects </w:delText>
        </w:r>
      </w:del>
      <w:r>
        <w:t>and apply</w:t>
      </w:r>
      <w:ins w:id="164" w:author="Andreae, Emily A" w:date="2018-04-09T09:23:00Z">
        <w:r w:rsidR="002569A4">
          <w:t>ing</w:t>
        </w:r>
      </w:ins>
      <w:r>
        <w:t xml:space="preserve"> th</w:t>
      </w:r>
      <w:ins w:id="165" w:author="Andreae, Emily A" w:date="2018-04-09T09:23:00Z">
        <w:r w:rsidR="002569A4">
          <w:t>e</w:t>
        </w:r>
      </w:ins>
      <w:del w:id="166" w:author="Andreae, Emily A" w:date="2018-04-09T09:23:00Z">
        <w:r w:rsidDel="002569A4">
          <w:delText>o</w:delText>
        </w:r>
      </w:del>
      <w:r>
        <w:t xml:space="preserve">se findings to </w:t>
      </w:r>
      <w:ins w:id="167" w:author="Andreae, Emily A" w:date="2018-04-09T09:24:00Z">
        <w:r w:rsidR="002569A4">
          <w:t xml:space="preserve">the </w:t>
        </w:r>
      </w:ins>
      <w:del w:id="168" w:author="Andreae, Emily A" w:date="2018-04-09T09:24:00Z">
        <w:r w:rsidDel="002569A4">
          <w:delText xml:space="preserve">disease </w:delText>
        </w:r>
      </w:del>
      <w:r>
        <w:t xml:space="preserve">diagnosis and </w:t>
      </w:r>
      <w:del w:id="169" w:author="Andreae, Emily A" w:date="2018-04-09T09:24:00Z">
        <w:r w:rsidDel="002569A4">
          <w:delText xml:space="preserve">disease subtype </w:delText>
        </w:r>
      </w:del>
      <w:r>
        <w:t>identification</w:t>
      </w:r>
      <w:ins w:id="170" w:author="Andreae, Emily A" w:date="2018-04-09T09:24:00Z">
        <w:r w:rsidR="002569A4">
          <w:t xml:space="preserve"> of disease subtypes</w:t>
        </w:r>
      </w:ins>
      <w:r>
        <w:t xml:space="preserve">.  </w:t>
      </w:r>
    </w:p>
    <w:p w:rsidR="00B72B3D" w:rsidRPr="00E61D6C" w:rsidRDefault="00B72B3D" w:rsidP="00B72B3D">
      <w:pPr>
        <w:numPr>
          <w:ilvl w:val="1"/>
          <w:numId w:val="2"/>
        </w:numPr>
        <w:rPr>
          <w:moveTo w:id="171" w:author="Andreae, Emily A" w:date="2018-04-09T09:26:00Z"/>
        </w:rPr>
      </w:pPr>
      <w:moveToRangeStart w:id="172" w:author="Andreae, Emily A" w:date="2018-04-09T09:26:00Z" w:name="move511029337"/>
      <w:moveTo w:id="173" w:author="Andreae, Emily A" w:date="2018-04-09T09:26:00Z">
        <w:r w:rsidRPr="00E61D6C">
          <w:rPr>
            <w:b/>
          </w:rPr>
          <w:t>Guo, S</w:t>
        </w:r>
        <w:r w:rsidRPr="00E61D6C">
          <w:t xml:space="preserve">., F. Yan, J. Xu, Y. Bao, J. Zhu, X. Wang, J. Wu, Y. Li, W. Pu, Y. Liu, Z. Jiang, Y. Ma, X. Chen, M. Xiong, L. Jin, and J. Wang, Identification and validation of the methylation biomarkers of non-small cell lung cancer (NSCLC). </w:t>
        </w:r>
        <w:r w:rsidRPr="003D064F">
          <w:rPr>
            <w:i/>
          </w:rPr>
          <w:t>Clin Epigenetics</w:t>
        </w:r>
        <w:r w:rsidRPr="00E61D6C">
          <w:t>, 2015. 7: p. 3.</w:t>
        </w:r>
      </w:moveTo>
    </w:p>
    <w:p w:rsidR="00C11EC4" w:rsidRPr="00E61D6C" w:rsidRDefault="00C11EC4" w:rsidP="00C11EC4">
      <w:pPr>
        <w:numPr>
          <w:ilvl w:val="1"/>
          <w:numId w:val="2"/>
        </w:numPr>
        <w:rPr>
          <w:moveTo w:id="174" w:author="Andreae, Emily A" w:date="2018-04-09T09:27:00Z"/>
        </w:rPr>
      </w:pPr>
      <w:moveToRangeStart w:id="175" w:author="Andreae, Emily A" w:date="2018-04-09T09:27:00Z" w:name="move511029395"/>
      <w:moveToRangeEnd w:id="172"/>
      <w:moveTo w:id="176" w:author="Andreae, Emily A" w:date="2018-04-09T09:27:00Z">
        <w:r w:rsidRPr="00E61D6C">
          <w:t xml:space="preserve">Geng, X., W. Pu, Y. Tan, Z. Lu, A. Wang, L. Tan, S. Chen, </w:t>
        </w:r>
        <w:r w:rsidRPr="00E61D6C">
          <w:rPr>
            <w:b/>
          </w:rPr>
          <w:t>S. Guo</w:t>
        </w:r>
        <w:r w:rsidRPr="00E61D6C">
          <w:t xml:space="preserve">, J. Wang, and X. Chen, Quantitative assessment of </w:t>
        </w:r>
        <w:r w:rsidRPr="00C11EC4">
          <w:rPr>
            <w:rPrChange w:id="177" w:author="Andreae, Emily A" w:date="2018-04-09T09:28:00Z">
              <w:rPr>
                <w:b/>
              </w:rPr>
            </w:rPrChange>
          </w:rPr>
          <w:t>the</w:t>
        </w:r>
        <w:r w:rsidRPr="00C11EC4">
          <w:t xml:space="preserve"> </w:t>
        </w:r>
        <w:r w:rsidRPr="00E61D6C">
          <w:t xml:space="preserve">diagnostic role of FHIT promoter methylation in non-small cell lung cancer. </w:t>
        </w:r>
        <w:r w:rsidRPr="003D064F">
          <w:rPr>
            <w:i/>
          </w:rPr>
          <w:t>Oncotarget</w:t>
        </w:r>
        <w:r w:rsidRPr="00E61D6C">
          <w:t>, 2017. 8(4): p. 6845-6856.</w:t>
        </w:r>
      </w:moveTo>
    </w:p>
    <w:moveToRangeEnd w:id="175"/>
    <w:p w:rsidR="0053037D" w:rsidRPr="00DF1E6E" w:rsidRDefault="0053037D" w:rsidP="00C40C6D">
      <w:pPr>
        <w:numPr>
          <w:ilvl w:val="1"/>
          <w:numId w:val="2"/>
        </w:numPr>
      </w:pPr>
      <w:r w:rsidRPr="00E61D6C">
        <w:t xml:space="preserve">Pu, W., C. Wang, S. Chen, D. Zhao, Y. Zhou, Y. Ma, Y. Wang, C. Li, Z. Huang, L. Jin, </w:t>
      </w:r>
      <w:r w:rsidRPr="00E61D6C">
        <w:rPr>
          <w:b/>
        </w:rPr>
        <w:t>S. Guo</w:t>
      </w:r>
      <w:r w:rsidRPr="00E61D6C">
        <w:t xml:space="preserve">, J. Wang, and M. Wang, Targeted bisulfite sequencing identified a panel of DNA methylation-based biomarkers for esophageal squamous cell carcinoma (ESCC). </w:t>
      </w:r>
      <w:r w:rsidRPr="00DF1E6E">
        <w:rPr>
          <w:i/>
        </w:rPr>
        <w:t>Clin Epigenetics</w:t>
      </w:r>
      <w:r w:rsidRPr="00E61D6C">
        <w:t>, 2017. 9: p. 129.</w:t>
      </w:r>
    </w:p>
    <w:p w:rsidR="0053037D" w:rsidRPr="00E61D6C" w:rsidRDefault="0053037D" w:rsidP="008976B3">
      <w:pPr>
        <w:numPr>
          <w:ilvl w:val="1"/>
          <w:numId w:val="2"/>
        </w:numPr>
      </w:pPr>
      <w:r w:rsidRPr="00E61D6C">
        <w:rPr>
          <w:b/>
        </w:rPr>
        <w:t>Guo, S</w:t>
      </w:r>
      <w:r w:rsidRPr="00E61D6C">
        <w:t xml:space="preserve">., D. Diep, N. Plongthongkum, H.L. Fung, and K. Zhang, Identification of methylation haplotype blocks aids in deconvolution of heterogeneous tissue samples and tumor tissue-of-origin mapping from plasma DNA. </w:t>
      </w:r>
      <w:r w:rsidRPr="002A31E7">
        <w:rPr>
          <w:i/>
          <w:rPrChange w:id="178" w:author="Guo, Shicheng" w:date="2018-04-06T16:14:00Z">
            <w:rPr/>
          </w:rPrChange>
        </w:rPr>
        <w:t>Nat Genet</w:t>
      </w:r>
      <w:r w:rsidRPr="00E61D6C">
        <w:t>, 2017. 49(4): p. 635-642.</w:t>
      </w:r>
      <w:r w:rsidR="00367901" w:rsidRPr="00367901">
        <w:t xml:space="preserve"> </w:t>
      </w:r>
      <w:r w:rsidR="00367901" w:rsidRPr="00E61D6C">
        <w:t>.</w:t>
      </w:r>
      <w:r w:rsidR="00367901" w:rsidRPr="00DF1E6E">
        <w:rPr>
          <w:rFonts w:cs="Arial"/>
        </w:rPr>
        <w:t xml:space="preserve"> (</w:t>
      </w:r>
      <w:r w:rsidR="00367901" w:rsidRPr="00EA2BC0">
        <w:rPr>
          <w:rFonts w:ascii="Cambria Math" w:hAnsi="Cambria Math" w:cs="Arial"/>
          <w:color w:val="000000"/>
          <w:sz w:val="24"/>
          <w:vertAlign w:val="superscript"/>
        </w:rPr>
        <w:t>ǂ</w:t>
      </w:r>
      <w:r w:rsidR="00367901" w:rsidRPr="00EA2BC0">
        <w:rPr>
          <w:rFonts w:cs="Arial"/>
          <w:color w:val="000000"/>
          <w:szCs w:val="22"/>
        </w:rPr>
        <w:t>Contributed equally</w:t>
      </w:r>
      <w:r w:rsidR="00367901" w:rsidRPr="00EA2BC0">
        <w:rPr>
          <w:rFonts w:cs="Arial"/>
        </w:rPr>
        <w:t>)</w:t>
      </w:r>
    </w:p>
    <w:p w:rsidR="0053037D" w:rsidRPr="00E61D6C" w:rsidDel="00C11EC4" w:rsidRDefault="0053037D" w:rsidP="0053037D">
      <w:pPr>
        <w:numPr>
          <w:ilvl w:val="1"/>
          <w:numId w:val="2"/>
        </w:numPr>
        <w:rPr>
          <w:moveFrom w:id="179" w:author="Andreae, Emily A" w:date="2018-04-09T09:27:00Z"/>
        </w:rPr>
      </w:pPr>
      <w:moveFromRangeStart w:id="180" w:author="Andreae, Emily A" w:date="2018-04-09T09:27:00Z" w:name="move511029395"/>
      <w:moveFrom w:id="181" w:author="Andreae, Emily A" w:date="2018-04-09T09:27:00Z">
        <w:r w:rsidRPr="00E61D6C" w:rsidDel="00C11EC4">
          <w:t xml:space="preserve">Geng, X., W. Pu, Y. Tan, Z. Lu, A. Wang, L. Tan, S. Chen, </w:t>
        </w:r>
        <w:r w:rsidRPr="00E61D6C" w:rsidDel="00C11EC4">
          <w:rPr>
            <w:b/>
          </w:rPr>
          <w:t>S. Guo</w:t>
        </w:r>
        <w:r w:rsidRPr="00E61D6C" w:rsidDel="00C11EC4">
          <w:t xml:space="preserve">, J. Wang, and X. Chen, Quantitative assessment of </w:t>
        </w:r>
        <w:r w:rsidRPr="00B72B3D" w:rsidDel="00C11EC4">
          <w:rPr>
            <w:b/>
          </w:rPr>
          <w:t>the</w:t>
        </w:r>
        <w:r w:rsidRPr="00E61D6C" w:rsidDel="00C11EC4">
          <w:t xml:space="preserve"> diagnostic role of FHIT promoter methylation in non-small cell lung cancer. </w:t>
        </w:r>
        <w:r w:rsidRPr="002A31E7" w:rsidDel="00C11EC4">
          <w:rPr>
            <w:i/>
            <w:rPrChange w:id="182" w:author="Guo, Shicheng" w:date="2018-04-06T16:14:00Z">
              <w:rPr/>
            </w:rPrChange>
          </w:rPr>
          <w:t>Oncotarget</w:t>
        </w:r>
        <w:r w:rsidRPr="00E61D6C" w:rsidDel="00C11EC4">
          <w:t>, 2017. 8(4): p. 6845-6856.</w:t>
        </w:r>
      </w:moveFrom>
    </w:p>
    <w:p w:rsidR="0053037D" w:rsidRPr="00E61D6C" w:rsidDel="00B72B3D" w:rsidRDefault="0053037D" w:rsidP="0053037D">
      <w:pPr>
        <w:numPr>
          <w:ilvl w:val="1"/>
          <w:numId w:val="2"/>
        </w:numPr>
        <w:rPr>
          <w:moveFrom w:id="183" w:author="Andreae, Emily A" w:date="2018-04-09T09:26:00Z"/>
        </w:rPr>
      </w:pPr>
      <w:moveFromRangeStart w:id="184" w:author="Andreae, Emily A" w:date="2018-04-09T09:26:00Z" w:name="move511029337"/>
      <w:moveFromRangeEnd w:id="180"/>
      <w:moveFrom w:id="185" w:author="Andreae, Emily A" w:date="2018-04-09T09:26:00Z">
        <w:r w:rsidRPr="00E61D6C" w:rsidDel="00B72B3D">
          <w:rPr>
            <w:b/>
          </w:rPr>
          <w:t>Guo, S</w:t>
        </w:r>
        <w:r w:rsidRPr="00E61D6C" w:rsidDel="00B72B3D">
          <w:t xml:space="preserve">., F. Yan, J. Xu, Y. Bao, J. Zhu, X. Wang, J. Wu, Y. Li, W. Pu, Y. Liu, Z. Jiang, Y. Ma, X. Chen, M. Xiong, L. Jin, and J. Wang, Identification and validation of the methylation biomarkers of non-small cell lung cancer (NSCLC). </w:t>
        </w:r>
        <w:r w:rsidRPr="002A31E7" w:rsidDel="00B72B3D">
          <w:rPr>
            <w:i/>
            <w:rPrChange w:id="186" w:author="Guo, Shicheng" w:date="2018-04-06T16:14:00Z">
              <w:rPr/>
            </w:rPrChange>
          </w:rPr>
          <w:t>Clin Epigenetics</w:t>
        </w:r>
        <w:r w:rsidRPr="00E61D6C" w:rsidDel="00B72B3D">
          <w:t>, 2015. 7: p. 3.</w:t>
        </w:r>
      </w:moveFrom>
    </w:p>
    <w:moveFromRangeEnd w:id="184"/>
    <w:p w:rsidR="00063CC6" w:rsidRPr="00E61D6C" w:rsidDel="00B72B3D" w:rsidRDefault="00063CC6" w:rsidP="00C0206C">
      <w:pPr>
        <w:numPr>
          <w:ilvl w:val="1"/>
          <w:numId w:val="2"/>
        </w:numPr>
        <w:rPr>
          <w:del w:id="187" w:author="Andreae, Emily A" w:date="2018-04-09T09:26:00Z"/>
        </w:rPr>
      </w:pPr>
      <w:del w:id="188" w:author="Andreae, Emily A" w:date="2018-04-09T09:26:00Z">
        <w:r w:rsidRPr="00E61D6C" w:rsidDel="00B72B3D">
          <w:rPr>
            <w:b/>
          </w:rPr>
          <w:delText>Guo, S</w:delText>
        </w:r>
        <w:r w:rsidR="007A6C4F" w:rsidRPr="00DF1E6E" w:rsidDel="00B72B3D">
          <w:rPr>
            <w:rFonts w:ascii="Cambria Math" w:hAnsi="Cambria Math" w:cs="Arial"/>
            <w:b/>
            <w:color w:val="000000"/>
            <w:sz w:val="28"/>
            <w:szCs w:val="28"/>
            <w:vertAlign w:val="superscript"/>
          </w:rPr>
          <w:delText>ǂ</w:delText>
        </w:r>
        <w:r w:rsidRPr="00E61D6C" w:rsidDel="00B72B3D">
          <w:delText>., L. Tan</w:delText>
        </w:r>
        <w:r w:rsidR="007A6C4F" w:rsidRPr="00DF1E6E" w:rsidDel="00B72B3D">
          <w:rPr>
            <w:rFonts w:ascii="Cambria Math" w:hAnsi="Cambria Math" w:cs="Arial"/>
            <w:b/>
            <w:color w:val="000000"/>
            <w:sz w:val="28"/>
            <w:szCs w:val="28"/>
            <w:vertAlign w:val="superscript"/>
          </w:rPr>
          <w:delText>ǂ</w:delText>
        </w:r>
        <w:r w:rsidRPr="00E61D6C" w:rsidDel="00B72B3D">
          <w:delText>, W. Pu</w:delText>
        </w:r>
        <w:r w:rsidR="007A6C4F" w:rsidRPr="00DF1E6E" w:rsidDel="00B72B3D">
          <w:rPr>
            <w:rFonts w:ascii="Cambria Math" w:hAnsi="Cambria Math" w:cs="Arial"/>
            <w:b/>
            <w:color w:val="000000"/>
            <w:sz w:val="28"/>
            <w:szCs w:val="28"/>
            <w:vertAlign w:val="superscript"/>
          </w:rPr>
          <w:delText>ǂ</w:delText>
        </w:r>
        <w:r w:rsidRPr="00E61D6C" w:rsidDel="00B72B3D">
          <w:delText xml:space="preserve">, J. Wu, K. Xu, Q. Li, Y. Ma, J. Xu, L. Jin, and J. Wang, Quantitative assessment of the diagnostic role of APC promoter methylation in non-small cell lung cancer. </w:delText>
        </w:r>
        <w:r w:rsidRPr="002A31E7" w:rsidDel="00B72B3D">
          <w:rPr>
            <w:i/>
            <w:rPrChange w:id="189" w:author="Guo, Shicheng" w:date="2018-04-06T16:14:00Z">
              <w:rPr/>
            </w:rPrChange>
          </w:rPr>
          <w:delText>Clin Epigenetics</w:delText>
        </w:r>
        <w:r w:rsidRPr="00E61D6C" w:rsidDel="00B72B3D">
          <w:delText>, 2014. 6(1): p. 5.</w:delText>
        </w:r>
        <w:r w:rsidR="007A6C4F" w:rsidRPr="00DF1E6E" w:rsidDel="00B72B3D">
          <w:rPr>
            <w:rFonts w:cs="Arial"/>
          </w:rPr>
          <w:delText xml:space="preserve"> (</w:delText>
        </w:r>
        <w:r w:rsidR="007A6C4F" w:rsidRPr="00EA2BC0" w:rsidDel="00B72B3D">
          <w:rPr>
            <w:rFonts w:ascii="Cambria Math" w:hAnsi="Cambria Math" w:cs="Arial"/>
            <w:color w:val="000000"/>
            <w:sz w:val="24"/>
            <w:vertAlign w:val="superscript"/>
          </w:rPr>
          <w:delText>ǂ</w:delText>
        </w:r>
        <w:r w:rsidR="007A6C4F" w:rsidRPr="00EA2BC0" w:rsidDel="00B72B3D">
          <w:rPr>
            <w:rFonts w:cs="Arial"/>
            <w:color w:val="000000"/>
            <w:szCs w:val="22"/>
          </w:rPr>
          <w:delText>Contributed equally</w:delText>
        </w:r>
        <w:r w:rsidR="007A6C4F" w:rsidRPr="00EA2BC0" w:rsidDel="00B72B3D">
          <w:rPr>
            <w:rFonts w:cs="Arial"/>
          </w:rPr>
          <w:delText>)</w:delText>
        </w:r>
      </w:del>
    </w:p>
    <w:p w:rsidR="0053037D" w:rsidRDefault="0053037D" w:rsidP="008D07D0"/>
    <w:p w:rsidR="00104323" w:rsidRDefault="0073081F" w:rsidP="00104323">
      <w:pPr>
        <w:pStyle w:val="DataField11pt-Single"/>
        <w:jc w:val="both"/>
        <w:rPr>
          <w:b/>
        </w:rPr>
      </w:pPr>
      <w:r w:rsidRPr="00D81A69">
        <w:rPr>
          <w:b/>
        </w:rPr>
        <w:t>Complete List of Published Work:</w:t>
      </w:r>
    </w:p>
    <w:p w:rsidR="00A06F0D" w:rsidRDefault="00A06F0D" w:rsidP="00F8356A">
      <w:pPr>
        <w:pStyle w:val="Heading1"/>
        <w:keepNext w:val="0"/>
        <w:spacing w:before="0" w:after="0"/>
        <w:contextualSpacing/>
        <w:rPr>
          <w:rFonts w:cs="Arial"/>
          <w:b w:val="0"/>
          <w:szCs w:val="20"/>
        </w:rPr>
      </w:pPr>
      <w:r w:rsidRPr="00A06F0D">
        <w:rPr>
          <w:rFonts w:cs="Arial"/>
          <w:b w:val="0"/>
          <w:szCs w:val="20"/>
        </w:rPr>
        <w:t xml:space="preserve">https://www.ncbi.nlm.nih.gov/myncbi/browse/collection/45297273/?sort=date&amp;direction=descending </w:t>
      </w:r>
    </w:p>
    <w:p w:rsidR="0035475A" w:rsidRPr="00A060C0" w:rsidRDefault="0035475A" w:rsidP="0035475A">
      <w:pPr>
        <w:pStyle w:val="Heading1"/>
      </w:pPr>
      <w:r w:rsidRPr="00A060C0">
        <w:t>D. Research Support</w:t>
      </w:r>
    </w:p>
    <w:p w:rsidR="0035475A" w:rsidRDefault="0035475A" w:rsidP="0035475A">
      <w:pPr>
        <w:pStyle w:val="Heading2"/>
        <w:rPr>
          <w:b w:val="0"/>
          <w:u w:val="none"/>
        </w:rPr>
      </w:pPr>
      <w:r w:rsidRPr="00A060C0">
        <w:t>Ongoing Research Support</w:t>
      </w:r>
    </w:p>
    <w:p w:rsidR="0035475A" w:rsidRPr="0035475A" w:rsidRDefault="0035475A" w:rsidP="0035475A">
      <w:r>
        <w:t>None at this time.</w:t>
      </w:r>
    </w:p>
    <w:p w:rsidR="0035475A" w:rsidRPr="00A060C0" w:rsidRDefault="0035475A" w:rsidP="0035475A">
      <w:pPr>
        <w:pStyle w:val="Heading2"/>
      </w:pPr>
      <w:commentRangeStart w:id="190"/>
      <w:r w:rsidRPr="00A060C0">
        <w:t>Completed Research Support</w:t>
      </w:r>
      <w:commentRangeEnd w:id="190"/>
      <w:r>
        <w:rPr>
          <w:rStyle w:val="CommentReference"/>
          <w:b w:val="0"/>
          <w:bCs w:val="0"/>
          <w:u w:val="none"/>
        </w:rPr>
        <w:commentReference w:id="190"/>
      </w:r>
    </w:p>
    <w:p w:rsidR="00E912E3" w:rsidRDefault="00E912E3" w:rsidP="0035475A">
      <w:pPr>
        <w:tabs>
          <w:tab w:val="left" w:pos="360"/>
        </w:tabs>
        <w:jc w:val="both"/>
        <w:rPr>
          <w:rFonts w:cs="Arial"/>
          <w:szCs w:val="22"/>
        </w:rPr>
      </w:pPr>
    </w:p>
    <w:sectPr w:rsidR="00E912E3" w:rsidSect="0073081F">
      <w:pgSz w:w="12240" w:h="15840" w:code="1"/>
      <w:pgMar w:top="720" w:right="720" w:bottom="720" w:left="720" w:header="0" w:footer="0" w:gutter="0"/>
      <w:cols w:space="720"/>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chrodi, Steven J PHD" w:date="2018-04-06T14:06:00Z" w:initials="SJS">
    <w:p w:rsidR="00A81F66" w:rsidRDefault="00A81F66">
      <w:pPr>
        <w:pStyle w:val="CommentText"/>
      </w:pPr>
      <w:r>
        <w:rPr>
          <w:rStyle w:val="CommentReference"/>
        </w:rPr>
        <w:annotationRef/>
      </w:r>
      <w:r>
        <w:t>Are you focused on the development of the assembly?  The analysis of the assembly?  The use of the assembly?</w:t>
      </w:r>
    </w:p>
  </w:comment>
  <w:comment w:id="69" w:author="Andreae, Emily A" w:date="2018-04-09T09:52:00Z" w:initials="AEA">
    <w:p w:rsidR="00581378" w:rsidRDefault="00581378">
      <w:pPr>
        <w:pStyle w:val="CommentText"/>
      </w:pPr>
      <w:r>
        <w:rPr>
          <w:rStyle w:val="CommentReference"/>
        </w:rPr>
        <w:annotationRef/>
      </w:r>
      <w:r>
        <w:t xml:space="preserve">Try to add a statement or sentence at the end to connect your previous research with your current funding application. </w:t>
      </w:r>
    </w:p>
  </w:comment>
  <w:comment w:id="83" w:author="Andreae, Emily A" w:date="2018-04-09T09:53:00Z" w:initials="AEA">
    <w:p w:rsidR="004F020D" w:rsidRDefault="004F020D">
      <w:pPr>
        <w:pStyle w:val="CommentText"/>
      </w:pPr>
      <w:r>
        <w:rPr>
          <w:rStyle w:val="CommentReference"/>
        </w:rPr>
        <w:annotationRef/>
      </w:r>
      <w:r>
        <w:t>This section can be broken down into five components. Four papers can be highlighted per section. I have removed your earliest paper for each section where there are more than four papers and rearra</w:t>
      </w:r>
      <w:r w:rsidR="00581378">
        <w:t>nged the order per NIH template, but if you want to highlight one of the earlier papers, that is fine too. Just make sure that you only have four papers per section.</w:t>
      </w:r>
    </w:p>
  </w:comment>
  <w:comment w:id="190" w:author="Andreae, Emily A" w:date="2018-04-09T09:11:00Z" w:initials="AEA">
    <w:p w:rsidR="0035475A" w:rsidRDefault="0035475A">
      <w:pPr>
        <w:pStyle w:val="CommentText"/>
      </w:pPr>
      <w:r>
        <w:rPr>
          <w:rStyle w:val="CommentReference"/>
        </w:rPr>
        <w:annotationRef/>
      </w:r>
      <w:r>
        <w:t>If you received a graduate student or postdoctoral fellowship funding award, please add this information here. If not, remove the two sub-headings under section D and say, “None at this time.”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863" w:rsidRDefault="00237863">
      <w:r>
        <w:separator/>
      </w:r>
    </w:p>
  </w:endnote>
  <w:endnote w:type="continuationSeparator" w:id="0">
    <w:p w:rsidR="00237863" w:rsidRDefault="00237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863" w:rsidRDefault="00237863">
      <w:r>
        <w:separator/>
      </w:r>
    </w:p>
  </w:footnote>
  <w:footnote w:type="continuationSeparator" w:id="0">
    <w:p w:rsidR="00237863" w:rsidRDefault="002378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4725"/>
    <w:multiLevelType w:val="hybridMultilevel"/>
    <w:tmpl w:val="59D814AE"/>
    <w:lvl w:ilvl="0" w:tplc="CE82EA98">
      <w:start w:val="1"/>
      <w:numFmt w:val="lowerLetter"/>
      <w:lvlText w:val="%1."/>
      <w:lvlJc w:val="left"/>
      <w:pPr>
        <w:ind w:left="108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54A89"/>
    <w:multiLevelType w:val="hybridMultilevel"/>
    <w:tmpl w:val="3930628E"/>
    <w:lvl w:ilvl="0" w:tplc="CE82EA98">
      <w:start w:val="1"/>
      <w:numFmt w:val="lowerLetter"/>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AA1341"/>
    <w:multiLevelType w:val="hybridMultilevel"/>
    <w:tmpl w:val="FA82F8DC"/>
    <w:lvl w:ilvl="0" w:tplc="0E66E300">
      <w:start w:val="1"/>
      <w:numFmt w:val="decimal"/>
      <w:lvlText w:val="%1."/>
      <w:lvlJc w:val="left"/>
      <w:pPr>
        <w:ind w:left="360" w:hanging="360"/>
      </w:pPr>
    </w:lvl>
    <w:lvl w:ilvl="1" w:tplc="CE82EA9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4867D5D"/>
    <w:multiLevelType w:val="hybridMultilevel"/>
    <w:tmpl w:val="C24C59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0vrsedwu2z9s6er0f4p2fsa9sp00pevsxpx&quot;&gt;Shicheng&lt;record-ids&gt;&lt;item&gt;1&lt;/item&gt;&lt;item&gt;2&lt;/item&gt;&lt;item&gt;3&lt;/item&gt;&lt;item&gt;4&lt;/item&gt;&lt;item&gt;5&lt;/item&gt;&lt;item&gt;6&lt;/item&gt;&lt;item&gt;7&lt;/item&gt;&lt;item&gt;8&lt;/item&gt;&lt;item&gt;9&lt;/item&gt;&lt;item&gt;10&lt;/item&gt;&lt;item&gt;11&lt;/item&gt;&lt;item&gt;12&lt;/item&gt;&lt;item&gt;13&lt;/item&gt;&lt;item&gt;14&lt;/item&gt;&lt;/record-ids&gt;&lt;/item&gt;&lt;/Libraries&gt;"/>
  </w:docVars>
  <w:rsids>
    <w:rsidRoot w:val="0073081F"/>
    <w:rsid w:val="0000148C"/>
    <w:rsid w:val="00001E5A"/>
    <w:rsid w:val="00034B6C"/>
    <w:rsid w:val="00045678"/>
    <w:rsid w:val="00063CC6"/>
    <w:rsid w:val="000656E9"/>
    <w:rsid w:val="0007359A"/>
    <w:rsid w:val="000A039D"/>
    <w:rsid w:val="000A6AEF"/>
    <w:rsid w:val="000C32F3"/>
    <w:rsid w:val="000D05AB"/>
    <w:rsid w:val="000D0F2F"/>
    <w:rsid w:val="000E4035"/>
    <w:rsid w:val="000E420C"/>
    <w:rsid w:val="000F7563"/>
    <w:rsid w:val="00104323"/>
    <w:rsid w:val="00107638"/>
    <w:rsid w:val="00127F4E"/>
    <w:rsid w:val="001521A1"/>
    <w:rsid w:val="00193CA8"/>
    <w:rsid w:val="001A1CE6"/>
    <w:rsid w:val="001A4808"/>
    <w:rsid w:val="001C3C57"/>
    <w:rsid w:val="001E7140"/>
    <w:rsid w:val="00204073"/>
    <w:rsid w:val="002159D8"/>
    <w:rsid w:val="0022792C"/>
    <w:rsid w:val="00231846"/>
    <w:rsid w:val="00237863"/>
    <w:rsid w:val="00242ED4"/>
    <w:rsid w:val="00252D16"/>
    <w:rsid w:val="002569A4"/>
    <w:rsid w:val="0026797A"/>
    <w:rsid w:val="00281049"/>
    <w:rsid w:val="0028378C"/>
    <w:rsid w:val="00284B88"/>
    <w:rsid w:val="00286E4E"/>
    <w:rsid w:val="002A1795"/>
    <w:rsid w:val="002A31E7"/>
    <w:rsid w:val="002A7E97"/>
    <w:rsid w:val="002B2035"/>
    <w:rsid w:val="002C0EC7"/>
    <w:rsid w:val="00314411"/>
    <w:rsid w:val="00316799"/>
    <w:rsid w:val="003220A2"/>
    <w:rsid w:val="0035394E"/>
    <w:rsid w:val="0035475A"/>
    <w:rsid w:val="0035743A"/>
    <w:rsid w:val="003674DF"/>
    <w:rsid w:val="00367901"/>
    <w:rsid w:val="003975D8"/>
    <w:rsid w:val="003A7702"/>
    <w:rsid w:val="003D101A"/>
    <w:rsid w:val="003D200C"/>
    <w:rsid w:val="003E6FFC"/>
    <w:rsid w:val="00401BB6"/>
    <w:rsid w:val="004057D3"/>
    <w:rsid w:val="00406C73"/>
    <w:rsid w:val="00423610"/>
    <w:rsid w:val="0043630C"/>
    <w:rsid w:val="0046104C"/>
    <w:rsid w:val="00462365"/>
    <w:rsid w:val="004625BB"/>
    <w:rsid w:val="00470F77"/>
    <w:rsid w:val="00481B02"/>
    <w:rsid w:val="0048758E"/>
    <w:rsid w:val="004919A6"/>
    <w:rsid w:val="004C718A"/>
    <w:rsid w:val="004E2988"/>
    <w:rsid w:val="004F020D"/>
    <w:rsid w:val="00501B08"/>
    <w:rsid w:val="0053037D"/>
    <w:rsid w:val="00536406"/>
    <w:rsid w:val="00581378"/>
    <w:rsid w:val="005C1688"/>
    <w:rsid w:val="005D2943"/>
    <w:rsid w:val="005D6612"/>
    <w:rsid w:val="005E28EA"/>
    <w:rsid w:val="005E6AF1"/>
    <w:rsid w:val="005E704B"/>
    <w:rsid w:val="0060125B"/>
    <w:rsid w:val="00620906"/>
    <w:rsid w:val="006234D5"/>
    <w:rsid w:val="00624433"/>
    <w:rsid w:val="00676E3E"/>
    <w:rsid w:val="0068637D"/>
    <w:rsid w:val="006B40F5"/>
    <w:rsid w:val="006D07F0"/>
    <w:rsid w:val="006D7EC2"/>
    <w:rsid w:val="0070323A"/>
    <w:rsid w:val="0073081F"/>
    <w:rsid w:val="00763CE2"/>
    <w:rsid w:val="00781B11"/>
    <w:rsid w:val="00792BB9"/>
    <w:rsid w:val="007A6BCF"/>
    <w:rsid w:val="007A6C4F"/>
    <w:rsid w:val="007B042C"/>
    <w:rsid w:val="007D79DF"/>
    <w:rsid w:val="007E7655"/>
    <w:rsid w:val="00801B2E"/>
    <w:rsid w:val="00810987"/>
    <w:rsid w:val="00825831"/>
    <w:rsid w:val="00845C63"/>
    <w:rsid w:val="00872A07"/>
    <w:rsid w:val="00873B34"/>
    <w:rsid w:val="008976B3"/>
    <w:rsid w:val="008C4EF8"/>
    <w:rsid w:val="008D07D0"/>
    <w:rsid w:val="008D5E3B"/>
    <w:rsid w:val="008D657D"/>
    <w:rsid w:val="008E3803"/>
    <w:rsid w:val="00902E29"/>
    <w:rsid w:val="00920270"/>
    <w:rsid w:val="009237E0"/>
    <w:rsid w:val="009242A2"/>
    <w:rsid w:val="00971346"/>
    <w:rsid w:val="009931C3"/>
    <w:rsid w:val="009B0B44"/>
    <w:rsid w:val="009B1718"/>
    <w:rsid w:val="009C07D4"/>
    <w:rsid w:val="009C1139"/>
    <w:rsid w:val="009D0A17"/>
    <w:rsid w:val="009E4B7C"/>
    <w:rsid w:val="009F03B7"/>
    <w:rsid w:val="009F48C5"/>
    <w:rsid w:val="00A06F0D"/>
    <w:rsid w:val="00A123D0"/>
    <w:rsid w:val="00A239F9"/>
    <w:rsid w:val="00A30235"/>
    <w:rsid w:val="00A60158"/>
    <w:rsid w:val="00A63AB1"/>
    <w:rsid w:val="00A734DE"/>
    <w:rsid w:val="00A81F66"/>
    <w:rsid w:val="00AD7323"/>
    <w:rsid w:val="00AE4456"/>
    <w:rsid w:val="00AE622D"/>
    <w:rsid w:val="00B04891"/>
    <w:rsid w:val="00B40E19"/>
    <w:rsid w:val="00B544E9"/>
    <w:rsid w:val="00B563C3"/>
    <w:rsid w:val="00B65453"/>
    <w:rsid w:val="00B72B3D"/>
    <w:rsid w:val="00BA0FFB"/>
    <w:rsid w:val="00BA459E"/>
    <w:rsid w:val="00BA4D82"/>
    <w:rsid w:val="00BB2337"/>
    <w:rsid w:val="00BD3F5A"/>
    <w:rsid w:val="00BE3C87"/>
    <w:rsid w:val="00C0206C"/>
    <w:rsid w:val="00C11EC4"/>
    <w:rsid w:val="00C2777C"/>
    <w:rsid w:val="00C40C6D"/>
    <w:rsid w:val="00C425F2"/>
    <w:rsid w:val="00C4370D"/>
    <w:rsid w:val="00C51A17"/>
    <w:rsid w:val="00C55CC6"/>
    <w:rsid w:val="00C65233"/>
    <w:rsid w:val="00C95E9B"/>
    <w:rsid w:val="00CC4B0F"/>
    <w:rsid w:val="00CF17B4"/>
    <w:rsid w:val="00CF77E2"/>
    <w:rsid w:val="00D0037A"/>
    <w:rsid w:val="00D0131B"/>
    <w:rsid w:val="00D020AA"/>
    <w:rsid w:val="00D0522A"/>
    <w:rsid w:val="00D06150"/>
    <w:rsid w:val="00D12A8A"/>
    <w:rsid w:val="00D215D4"/>
    <w:rsid w:val="00D71FCF"/>
    <w:rsid w:val="00D81A69"/>
    <w:rsid w:val="00D81B84"/>
    <w:rsid w:val="00D90C08"/>
    <w:rsid w:val="00D933C6"/>
    <w:rsid w:val="00D93A1B"/>
    <w:rsid w:val="00D94B76"/>
    <w:rsid w:val="00D9544F"/>
    <w:rsid w:val="00DB286B"/>
    <w:rsid w:val="00DB3E74"/>
    <w:rsid w:val="00DE1F9C"/>
    <w:rsid w:val="00DF1E6E"/>
    <w:rsid w:val="00DF3A62"/>
    <w:rsid w:val="00E077B4"/>
    <w:rsid w:val="00E61D6C"/>
    <w:rsid w:val="00E63AEE"/>
    <w:rsid w:val="00E7036B"/>
    <w:rsid w:val="00E912E3"/>
    <w:rsid w:val="00EA15A9"/>
    <w:rsid w:val="00EA2BC0"/>
    <w:rsid w:val="00ED07B9"/>
    <w:rsid w:val="00ED29E4"/>
    <w:rsid w:val="00EF2016"/>
    <w:rsid w:val="00F14245"/>
    <w:rsid w:val="00F42992"/>
    <w:rsid w:val="00F56A8A"/>
    <w:rsid w:val="00F63844"/>
    <w:rsid w:val="00F6389A"/>
    <w:rsid w:val="00F8356A"/>
    <w:rsid w:val="00F934F7"/>
    <w:rsid w:val="00FC1005"/>
    <w:rsid w:val="00FD4C6B"/>
    <w:rsid w:val="00FD7830"/>
    <w:rsid w:val="00FE0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081F"/>
    <w:pPr>
      <w:autoSpaceDE w:val="0"/>
      <w:autoSpaceDN w:val="0"/>
    </w:pPr>
    <w:rPr>
      <w:rFonts w:ascii="Arial" w:hAnsi="Arial"/>
      <w:sz w:val="22"/>
      <w:szCs w:val="24"/>
    </w:rPr>
  </w:style>
  <w:style w:type="paragraph" w:styleId="Heading1">
    <w:name w:val="heading 1"/>
    <w:basedOn w:val="Subtitle"/>
    <w:next w:val="Normal"/>
    <w:link w:val="Heading1Char"/>
    <w:qFormat/>
    <w:rsid w:val="0073081F"/>
    <w:pPr>
      <w:keepNext/>
      <w:numPr>
        <w:ilvl w:val="0"/>
      </w:numPr>
      <w:spacing w:before="360" w:after="120"/>
      <w:outlineLvl w:val="0"/>
    </w:pPr>
    <w:rPr>
      <w:rFonts w:ascii="Arial" w:eastAsia="Times New Roman" w:hAnsi="Arial" w:cs="Times New Roman"/>
      <w:b/>
      <w:i w:val="0"/>
      <w:iCs w:val="0"/>
      <w:color w:val="auto"/>
      <w:spacing w:val="0"/>
      <w:sz w:val="22"/>
    </w:rPr>
  </w:style>
  <w:style w:type="paragraph" w:styleId="Heading2">
    <w:name w:val="heading 2"/>
    <w:basedOn w:val="Normal"/>
    <w:next w:val="Normal"/>
    <w:link w:val="Heading2Char"/>
    <w:qFormat/>
    <w:rsid w:val="0073081F"/>
    <w:pPr>
      <w:keepNext/>
      <w:spacing w:before="240"/>
      <w:outlineLvl w:val="1"/>
    </w:pPr>
    <w:rPr>
      <w:b/>
      <w:bCs/>
      <w:szCs w:val="20"/>
      <w:u w:val="single"/>
    </w:rPr>
  </w:style>
  <w:style w:type="paragraph" w:styleId="Heading3">
    <w:name w:val="heading 3"/>
    <w:basedOn w:val="Normal"/>
    <w:next w:val="Normal"/>
    <w:link w:val="Heading3Char"/>
    <w:unhideWhenUsed/>
    <w:qFormat/>
    <w:rsid w:val="00F1424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081F"/>
    <w:rPr>
      <w:rFonts w:ascii="Arial" w:hAnsi="Arial"/>
      <w:b/>
      <w:sz w:val="22"/>
      <w:szCs w:val="24"/>
    </w:rPr>
  </w:style>
  <w:style w:type="character" w:customStyle="1" w:styleId="Heading2Char">
    <w:name w:val="Heading 2 Char"/>
    <w:basedOn w:val="DefaultParagraphFont"/>
    <w:link w:val="Heading2"/>
    <w:rsid w:val="0073081F"/>
    <w:rPr>
      <w:rFonts w:ascii="Arial" w:hAnsi="Arial"/>
      <w:b/>
      <w:bCs/>
      <w:sz w:val="22"/>
      <w:u w:val="single"/>
    </w:rPr>
  </w:style>
  <w:style w:type="paragraph" w:styleId="Header">
    <w:name w:val="header"/>
    <w:basedOn w:val="Normal"/>
    <w:link w:val="HeaderChar"/>
    <w:rsid w:val="0073081F"/>
    <w:pPr>
      <w:tabs>
        <w:tab w:val="center" w:pos="4320"/>
        <w:tab w:val="right" w:pos="8640"/>
      </w:tabs>
    </w:pPr>
  </w:style>
  <w:style w:type="character" w:customStyle="1" w:styleId="HeaderChar">
    <w:name w:val="Header Char"/>
    <w:basedOn w:val="DefaultParagraphFont"/>
    <w:link w:val="Header"/>
    <w:rsid w:val="0073081F"/>
    <w:rPr>
      <w:rFonts w:ascii="Arial" w:hAnsi="Arial"/>
      <w:sz w:val="22"/>
      <w:szCs w:val="24"/>
    </w:rPr>
  </w:style>
  <w:style w:type="paragraph" w:customStyle="1" w:styleId="DataField11pt-Single">
    <w:name w:val="Data Field 11pt-Single"/>
    <w:basedOn w:val="Normal"/>
    <w:link w:val="DataField11pt-SingleChar"/>
    <w:rsid w:val="0073081F"/>
    <w:rPr>
      <w:rFonts w:cs="Arial"/>
      <w:szCs w:val="20"/>
    </w:rPr>
  </w:style>
  <w:style w:type="character" w:customStyle="1" w:styleId="DataField11pt-SingleChar">
    <w:name w:val="Data Field 11pt-Single Char"/>
    <w:basedOn w:val="DefaultParagraphFont"/>
    <w:link w:val="DataField11pt-Single"/>
    <w:rsid w:val="0073081F"/>
    <w:rPr>
      <w:rFonts w:ascii="Arial" w:hAnsi="Arial" w:cs="Arial"/>
      <w:sz w:val="22"/>
    </w:rPr>
  </w:style>
  <w:style w:type="paragraph" w:customStyle="1" w:styleId="HeadingNote">
    <w:name w:val="Heading Note"/>
    <w:basedOn w:val="Normal"/>
    <w:rsid w:val="0073081F"/>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rsid w:val="0073081F"/>
    <w:pPr>
      <w:tabs>
        <w:tab w:val="left" w:pos="270"/>
      </w:tabs>
    </w:pPr>
    <w:rPr>
      <w:rFonts w:cs="Arial"/>
      <w:sz w:val="16"/>
      <w:szCs w:val="16"/>
    </w:rPr>
  </w:style>
  <w:style w:type="character" w:styleId="Hyperlink">
    <w:name w:val="Hyperlink"/>
    <w:basedOn w:val="DefaultParagraphFont"/>
    <w:rsid w:val="0073081F"/>
    <w:rPr>
      <w:color w:val="0000FF"/>
      <w:u w:val="single"/>
    </w:rPr>
  </w:style>
  <w:style w:type="character" w:styleId="Strong">
    <w:name w:val="Strong"/>
    <w:basedOn w:val="DefaultParagraphFont"/>
    <w:qFormat/>
    <w:rsid w:val="0073081F"/>
    <w:rPr>
      <w:b/>
      <w:bCs/>
    </w:rPr>
  </w:style>
  <w:style w:type="character" w:styleId="Emphasis">
    <w:name w:val="Emphasis"/>
    <w:basedOn w:val="DefaultParagraphFont"/>
    <w:qFormat/>
    <w:rsid w:val="0073081F"/>
    <w:rPr>
      <w:i/>
      <w:iCs/>
    </w:rPr>
  </w:style>
  <w:style w:type="paragraph" w:customStyle="1" w:styleId="OMBInfo">
    <w:name w:val="OMB Info"/>
    <w:basedOn w:val="Normal"/>
    <w:qFormat/>
    <w:rsid w:val="0073081F"/>
    <w:pPr>
      <w:spacing w:after="120"/>
      <w:jc w:val="right"/>
    </w:pPr>
    <w:rPr>
      <w:sz w:val="16"/>
    </w:rPr>
  </w:style>
  <w:style w:type="character" w:customStyle="1" w:styleId="highlight1">
    <w:name w:val="highlight1"/>
    <w:rsid w:val="0073081F"/>
    <w:rPr>
      <w:shd w:val="clear" w:color="auto" w:fill="F2F5F8"/>
    </w:rPr>
  </w:style>
  <w:style w:type="paragraph" w:customStyle="1" w:styleId="FormFieldCaption1">
    <w:name w:val="Form Field Caption1"/>
    <w:basedOn w:val="FormFieldCaption"/>
    <w:qFormat/>
    <w:rsid w:val="0073081F"/>
    <w:pPr>
      <w:spacing w:after="160"/>
    </w:pPr>
  </w:style>
  <w:style w:type="table" w:styleId="TableGrid">
    <w:name w:val="Table Grid"/>
    <w:basedOn w:val="TableNormal"/>
    <w:rsid w:val="00730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73081F"/>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73081F"/>
    <w:rPr>
      <w:rFonts w:ascii="Arial" w:hAnsi="Arial" w:cs="Arial"/>
      <w:b/>
      <w:bCs/>
      <w:sz w:val="22"/>
      <w:szCs w:val="22"/>
    </w:rPr>
  </w:style>
  <w:style w:type="paragraph" w:styleId="Subtitle">
    <w:name w:val="Subtitle"/>
    <w:basedOn w:val="Normal"/>
    <w:next w:val="Normal"/>
    <w:link w:val="SubtitleChar"/>
    <w:qFormat/>
    <w:rsid w:val="0073081F"/>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73081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B286B"/>
    <w:pPr>
      <w:ind w:left="720"/>
      <w:contextualSpacing/>
    </w:pPr>
  </w:style>
  <w:style w:type="character" w:styleId="FollowedHyperlink">
    <w:name w:val="FollowedHyperlink"/>
    <w:basedOn w:val="DefaultParagraphFont"/>
    <w:rsid w:val="005E6AF1"/>
    <w:rPr>
      <w:color w:val="800080" w:themeColor="followedHyperlink"/>
      <w:u w:val="single"/>
    </w:rPr>
  </w:style>
  <w:style w:type="paragraph" w:styleId="BalloonText">
    <w:name w:val="Balloon Text"/>
    <w:basedOn w:val="Normal"/>
    <w:link w:val="BalloonTextChar"/>
    <w:rsid w:val="00845C63"/>
    <w:rPr>
      <w:rFonts w:ascii="Tahoma" w:hAnsi="Tahoma" w:cs="Tahoma"/>
      <w:sz w:val="16"/>
      <w:szCs w:val="16"/>
    </w:rPr>
  </w:style>
  <w:style w:type="character" w:customStyle="1" w:styleId="BalloonTextChar">
    <w:name w:val="Balloon Text Char"/>
    <w:basedOn w:val="DefaultParagraphFont"/>
    <w:link w:val="BalloonText"/>
    <w:rsid w:val="00845C63"/>
    <w:rPr>
      <w:rFonts w:ascii="Tahoma" w:hAnsi="Tahoma" w:cs="Tahoma"/>
      <w:sz w:val="16"/>
      <w:szCs w:val="16"/>
    </w:rPr>
  </w:style>
  <w:style w:type="character" w:customStyle="1" w:styleId="Heading3Char">
    <w:name w:val="Heading 3 Char"/>
    <w:basedOn w:val="DefaultParagraphFont"/>
    <w:link w:val="Heading3"/>
    <w:rsid w:val="00F14245"/>
    <w:rPr>
      <w:rFonts w:asciiTheme="majorHAnsi" w:eastAsiaTheme="majorEastAsia" w:hAnsiTheme="majorHAnsi" w:cstheme="majorBidi"/>
      <w:b/>
      <w:bCs/>
      <w:color w:val="4F81BD" w:themeColor="accent1"/>
      <w:sz w:val="22"/>
      <w:szCs w:val="24"/>
    </w:rPr>
  </w:style>
  <w:style w:type="character" w:customStyle="1" w:styleId="word">
    <w:name w:val="word"/>
    <w:basedOn w:val="DefaultParagraphFont"/>
    <w:rsid w:val="00EF2016"/>
  </w:style>
  <w:style w:type="character" w:styleId="CommentReference">
    <w:name w:val="annotation reference"/>
    <w:basedOn w:val="DefaultParagraphFont"/>
    <w:rsid w:val="00A81F66"/>
    <w:rPr>
      <w:sz w:val="16"/>
      <w:szCs w:val="16"/>
    </w:rPr>
  </w:style>
  <w:style w:type="paragraph" w:styleId="CommentText">
    <w:name w:val="annotation text"/>
    <w:basedOn w:val="Normal"/>
    <w:link w:val="CommentTextChar"/>
    <w:rsid w:val="00A81F66"/>
    <w:rPr>
      <w:sz w:val="20"/>
      <w:szCs w:val="20"/>
    </w:rPr>
  </w:style>
  <w:style w:type="character" w:customStyle="1" w:styleId="CommentTextChar">
    <w:name w:val="Comment Text Char"/>
    <w:basedOn w:val="DefaultParagraphFont"/>
    <w:link w:val="CommentText"/>
    <w:rsid w:val="00A81F66"/>
    <w:rPr>
      <w:rFonts w:ascii="Arial" w:hAnsi="Arial"/>
    </w:rPr>
  </w:style>
  <w:style w:type="paragraph" w:styleId="CommentSubject">
    <w:name w:val="annotation subject"/>
    <w:basedOn w:val="CommentText"/>
    <w:next w:val="CommentText"/>
    <w:link w:val="CommentSubjectChar"/>
    <w:rsid w:val="00A81F66"/>
    <w:rPr>
      <w:b/>
      <w:bCs/>
    </w:rPr>
  </w:style>
  <w:style w:type="character" w:customStyle="1" w:styleId="CommentSubjectChar">
    <w:name w:val="Comment Subject Char"/>
    <w:basedOn w:val="CommentTextChar"/>
    <w:link w:val="CommentSubject"/>
    <w:rsid w:val="00A81F66"/>
    <w:rPr>
      <w:rFonts w:ascii="Arial" w:hAnsi="Arial"/>
      <w:b/>
      <w:bCs/>
    </w:rPr>
  </w:style>
  <w:style w:type="paragraph" w:styleId="Revision">
    <w:name w:val="Revision"/>
    <w:hidden/>
    <w:uiPriority w:val="99"/>
    <w:semiHidden/>
    <w:rsid w:val="00581378"/>
    <w:rPr>
      <w:rFonts w:ascii="Arial" w:hAnsi="Arial"/>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081F"/>
    <w:pPr>
      <w:autoSpaceDE w:val="0"/>
      <w:autoSpaceDN w:val="0"/>
    </w:pPr>
    <w:rPr>
      <w:rFonts w:ascii="Arial" w:hAnsi="Arial"/>
      <w:sz w:val="22"/>
      <w:szCs w:val="24"/>
    </w:rPr>
  </w:style>
  <w:style w:type="paragraph" w:styleId="Heading1">
    <w:name w:val="heading 1"/>
    <w:basedOn w:val="Subtitle"/>
    <w:next w:val="Normal"/>
    <w:link w:val="Heading1Char"/>
    <w:qFormat/>
    <w:rsid w:val="0073081F"/>
    <w:pPr>
      <w:keepNext/>
      <w:numPr>
        <w:ilvl w:val="0"/>
      </w:numPr>
      <w:spacing w:before="360" w:after="120"/>
      <w:outlineLvl w:val="0"/>
    </w:pPr>
    <w:rPr>
      <w:rFonts w:ascii="Arial" w:eastAsia="Times New Roman" w:hAnsi="Arial" w:cs="Times New Roman"/>
      <w:b/>
      <w:i w:val="0"/>
      <w:iCs w:val="0"/>
      <w:color w:val="auto"/>
      <w:spacing w:val="0"/>
      <w:sz w:val="22"/>
    </w:rPr>
  </w:style>
  <w:style w:type="paragraph" w:styleId="Heading2">
    <w:name w:val="heading 2"/>
    <w:basedOn w:val="Normal"/>
    <w:next w:val="Normal"/>
    <w:link w:val="Heading2Char"/>
    <w:qFormat/>
    <w:rsid w:val="0073081F"/>
    <w:pPr>
      <w:keepNext/>
      <w:spacing w:before="240"/>
      <w:outlineLvl w:val="1"/>
    </w:pPr>
    <w:rPr>
      <w:b/>
      <w:bCs/>
      <w:szCs w:val="20"/>
      <w:u w:val="single"/>
    </w:rPr>
  </w:style>
  <w:style w:type="paragraph" w:styleId="Heading3">
    <w:name w:val="heading 3"/>
    <w:basedOn w:val="Normal"/>
    <w:next w:val="Normal"/>
    <w:link w:val="Heading3Char"/>
    <w:unhideWhenUsed/>
    <w:qFormat/>
    <w:rsid w:val="00F1424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081F"/>
    <w:rPr>
      <w:rFonts w:ascii="Arial" w:hAnsi="Arial"/>
      <w:b/>
      <w:sz w:val="22"/>
      <w:szCs w:val="24"/>
    </w:rPr>
  </w:style>
  <w:style w:type="character" w:customStyle="1" w:styleId="Heading2Char">
    <w:name w:val="Heading 2 Char"/>
    <w:basedOn w:val="DefaultParagraphFont"/>
    <w:link w:val="Heading2"/>
    <w:rsid w:val="0073081F"/>
    <w:rPr>
      <w:rFonts w:ascii="Arial" w:hAnsi="Arial"/>
      <w:b/>
      <w:bCs/>
      <w:sz w:val="22"/>
      <w:u w:val="single"/>
    </w:rPr>
  </w:style>
  <w:style w:type="paragraph" w:styleId="Header">
    <w:name w:val="header"/>
    <w:basedOn w:val="Normal"/>
    <w:link w:val="HeaderChar"/>
    <w:rsid w:val="0073081F"/>
    <w:pPr>
      <w:tabs>
        <w:tab w:val="center" w:pos="4320"/>
        <w:tab w:val="right" w:pos="8640"/>
      </w:tabs>
    </w:pPr>
  </w:style>
  <w:style w:type="character" w:customStyle="1" w:styleId="HeaderChar">
    <w:name w:val="Header Char"/>
    <w:basedOn w:val="DefaultParagraphFont"/>
    <w:link w:val="Header"/>
    <w:rsid w:val="0073081F"/>
    <w:rPr>
      <w:rFonts w:ascii="Arial" w:hAnsi="Arial"/>
      <w:sz w:val="22"/>
      <w:szCs w:val="24"/>
    </w:rPr>
  </w:style>
  <w:style w:type="paragraph" w:customStyle="1" w:styleId="DataField11pt-Single">
    <w:name w:val="Data Field 11pt-Single"/>
    <w:basedOn w:val="Normal"/>
    <w:link w:val="DataField11pt-SingleChar"/>
    <w:rsid w:val="0073081F"/>
    <w:rPr>
      <w:rFonts w:cs="Arial"/>
      <w:szCs w:val="20"/>
    </w:rPr>
  </w:style>
  <w:style w:type="character" w:customStyle="1" w:styleId="DataField11pt-SingleChar">
    <w:name w:val="Data Field 11pt-Single Char"/>
    <w:basedOn w:val="DefaultParagraphFont"/>
    <w:link w:val="DataField11pt-Single"/>
    <w:rsid w:val="0073081F"/>
    <w:rPr>
      <w:rFonts w:ascii="Arial" w:hAnsi="Arial" w:cs="Arial"/>
      <w:sz w:val="22"/>
    </w:rPr>
  </w:style>
  <w:style w:type="paragraph" w:customStyle="1" w:styleId="HeadingNote">
    <w:name w:val="Heading Note"/>
    <w:basedOn w:val="Normal"/>
    <w:rsid w:val="0073081F"/>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rsid w:val="0073081F"/>
    <w:pPr>
      <w:tabs>
        <w:tab w:val="left" w:pos="270"/>
      </w:tabs>
    </w:pPr>
    <w:rPr>
      <w:rFonts w:cs="Arial"/>
      <w:sz w:val="16"/>
      <w:szCs w:val="16"/>
    </w:rPr>
  </w:style>
  <w:style w:type="character" w:styleId="Hyperlink">
    <w:name w:val="Hyperlink"/>
    <w:basedOn w:val="DefaultParagraphFont"/>
    <w:rsid w:val="0073081F"/>
    <w:rPr>
      <w:color w:val="0000FF"/>
      <w:u w:val="single"/>
    </w:rPr>
  </w:style>
  <w:style w:type="character" w:styleId="Strong">
    <w:name w:val="Strong"/>
    <w:basedOn w:val="DefaultParagraphFont"/>
    <w:qFormat/>
    <w:rsid w:val="0073081F"/>
    <w:rPr>
      <w:b/>
      <w:bCs/>
    </w:rPr>
  </w:style>
  <w:style w:type="character" w:styleId="Emphasis">
    <w:name w:val="Emphasis"/>
    <w:basedOn w:val="DefaultParagraphFont"/>
    <w:qFormat/>
    <w:rsid w:val="0073081F"/>
    <w:rPr>
      <w:i/>
      <w:iCs/>
    </w:rPr>
  </w:style>
  <w:style w:type="paragraph" w:customStyle="1" w:styleId="OMBInfo">
    <w:name w:val="OMB Info"/>
    <w:basedOn w:val="Normal"/>
    <w:qFormat/>
    <w:rsid w:val="0073081F"/>
    <w:pPr>
      <w:spacing w:after="120"/>
      <w:jc w:val="right"/>
    </w:pPr>
    <w:rPr>
      <w:sz w:val="16"/>
    </w:rPr>
  </w:style>
  <w:style w:type="character" w:customStyle="1" w:styleId="highlight1">
    <w:name w:val="highlight1"/>
    <w:rsid w:val="0073081F"/>
    <w:rPr>
      <w:shd w:val="clear" w:color="auto" w:fill="F2F5F8"/>
    </w:rPr>
  </w:style>
  <w:style w:type="paragraph" w:customStyle="1" w:styleId="FormFieldCaption1">
    <w:name w:val="Form Field Caption1"/>
    <w:basedOn w:val="FormFieldCaption"/>
    <w:qFormat/>
    <w:rsid w:val="0073081F"/>
    <w:pPr>
      <w:spacing w:after="160"/>
    </w:pPr>
  </w:style>
  <w:style w:type="table" w:styleId="TableGrid">
    <w:name w:val="Table Grid"/>
    <w:basedOn w:val="TableNormal"/>
    <w:rsid w:val="00730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73081F"/>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73081F"/>
    <w:rPr>
      <w:rFonts w:ascii="Arial" w:hAnsi="Arial" w:cs="Arial"/>
      <w:b/>
      <w:bCs/>
      <w:sz w:val="22"/>
      <w:szCs w:val="22"/>
    </w:rPr>
  </w:style>
  <w:style w:type="paragraph" w:styleId="Subtitle">
    <w:name w:val="Subtitle"/>
    <w:basedOn w:val="Normal"/>
    <w:next w:val="Normal"/>
    <w:link w:val="SubtitleChar"/>
    <w:qFormat/>
    <w:rsid w:val="0073081F"/>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73081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B286B"/>
    <w:pPr>
      <w:ind w:left="720"/>
      <w:contextualSpacing/>
    </w:pPr>
  </w:style>
  <w:style w:type="character" w:styleId="FollowedHyperlink">
    <w:name w:val="FollowedHyperlink"/>
    <w:basedOn w:val="DefaultParagraphFont"/>
    <w:rsid w:val="005E6AF1"/>
    <w:rPr>
      <w:color w:val="800080" w:themeColor="followedHyperlink"/>
      <w:u w:val="single"/>
    </w:rPr>
  </w:style>
  <w:style w:type="paragraph" w:styleId="BalloonText">
    <w:name w:val="Balloon Text"/>
    <w:basedOn w:val="Normal"/>
    <w:link w:val="BalloonTextChar"/>
    <w:rsid w:val="00845C63"/>
    <w:rPr>
      <w:rFonts w:ascii="Tahoma" w:hAnsi="Tahoma" w:cs="Tahoma"/>
      <w:sz w:val="16"/>
      <w:szCs w:val="16"/>
    </w:rPr>
  </w:style>
  <w:style w:type="character" w:customStyle="1" w:styleId="BalloonTextChar">
    <w:name w:val="Balloon Text Char"/>
    <w:basedOn w:val="DefaultParagraphFont"/>
    <w:link w:val="BalloonText"/>
    <w:rsid w:val="00845C63"/>
    <w:rPr>
      <w:rFonts w:ascii="Tahoma" w:hAnsi="Tahoma" w:cs="Tahoma"/>
      <w:sz w:val="16"/>
      <w:szCs w:val="16"/>
    </w:rPr>
  </w:style>
  <w:style w:type="character" w:customStyle="1" w:styleId="Heading3Char">
    <w:name w:val="Heading 3 Char"/>
    <w:basedOn w:val="DefaultParagraphFont"/>
    <w:link w:val="Heading3"/>
    <w:rsid w:val="00F14245"/>
    <w:rPr>
      <w:rFonts w:asciiTheme="majorHAnsi" w:eastAsiaTheme="majorEastAsia" w:hAnsiTheme="majorHAnsi" w:cstheme="majorBidi"/>
      <w:b/>
      <w:bCs/>
      <w:color w:val="4F81BD" w:themeColor="accent1"/>
      <w:sz w:val="22"/>
      <w:szCs w:val="24"/>
    </w:rPr>
  </w:style>
  <w:style w:type="character" w:customStyle="1" w:styleId="word">
    <w:name w:val="word"/>
    <w:basedOn w:val="DefaultParagraphFont"/>
    <w:rsid w:val="00EF2016"/>
  </w:style>
  <w:style w:type="character" w:styleId="CommentReference">
    <w:name w:val="annotation reference"/>
    <w:basedOn w:val="DefaultParagraphFont"/>
    <w:rsid w:val="00A81F66"/>
    <w:rPr>
      <w:sz w:val="16"/>
      <w:szCs w:val="16"/>
    </w:rPr>
  </w:style>
  <w:style w:type="paragraph" w:styleId="CommentText">
    <w:name w:val="annotation text"/>
    <w:basedOn w:val="Normal"/>
    <w:link w:val="CommentTextChar"/>
    <w:rsid w:val="00A81F66"/>
    <w:rPr>
      <w:sz w:val="20"/>
      <w:szCs w:val="20"/>
    </w:rPr>
  </w:style>
  <w:style w:type="character" w:customStyle="1" w:styleId="CommentTextChar">
    <w:name w:val="Comment Text Char"/>
    <w:basedOn w:val="DefaultParagraphFont"/>
    <w:link w:val="CommentText"/>
    <w:rsid w:val="00A81F66"/>
    <w:rPr>
      <w:rFonts w:ascii="Arial" w:hAnsi="Arial"/>
    </w:rPr>
  </w:style>
  <w:style w:type="paragraph" w:styleId="CommentSubject">
    <w:name w:val="annotation subject"/>
    <w:basedOn w:val="CommentText"/>
    <w:next w:val="CommentText"/>
    <w:link w:val="CommentSubjectChar"/>
    <w:rsid w:val="00A81F66"/>
    <w:rPr>
      <w:b/>
      <w:bCs/>
    </w:rPr>
  </w:style>
  <w:style w:type="character" w:customStyle="1" w:styleId="CommentSubjectChar">
    <w:name w:val="Comment Subject Char"/>
    <w:basedOn w:val="CommentTextChar"/>
    <w:link w:val="CommentSubject"/>
    <w:rsid w:val="00A81F66"/>
    <w:rPr>
      <w:rFonts w:ascii="Arial" w:hAnsi="Arial"/>
      <w:b/>
      <w:bCs/>
    </w:rPr>
  </w:style>
  <w:style w:type="paragraph" w:styleId="Revision">
    <w:name w:val="Revision"/>
    <w:hidden/>
    <w:uiPriority w:val="99"/>
    <w:semiHidden/>
    <w:rsid w:val="00581378"/>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3943">
      <w:bodyDiv w:val="1"/>
      <w:marLeft w:val="0"/>
      <w:marRight w:val="0"/>
      <w:marTop w:val="0"/>
      <w:marBottom w:val="0"/>
      <w:divBdr>
        <w:top w:val="none" w:sz="0" w:space="0" w:color="auto"/>
        <w:left w:val="none" w:sz="0" w:space="0" w:color="auto"/>
        <w:bottom w:val="none" w:sz="0" w:space="0" w:color="auto"/>
        <w:right w:val="none" w:sz="0" w:space="0" w:color="auto"/>
      </w:divBdr>
    </w:div>
    <w:div w:id="634218622">
      <w:bodyDiv w:val="1"/>
      <w:marLeft w:val="0"/>
      <w:marRight w:val="0"/>
      <w:marTop w:val="0"/>
      <w:marBottom w:val="0"/>
      <w:divBdr>
        <w:top w:val="none" w:sz="0" w:space="0" w:color="auto"/>
        <w:left w:val="none" w:sz="0" w:space="0" w:color="auto"/>
        <w:bottom w:val="none" w:sz="0" w:space="0" w:color="auto"/>
        <w:right w:val="none" w:sz="0" w:space="0" w:color="auto"/>
      </w:divBdr>
    </w:div>
    <w:div w:id="1029601604">
      <w:bodyDiv w:val="1"/>
      <w:marLeft w:val="0"/>
      <w:marRight w:val="0"/>
      <w:marTop w:val="0"/>
      <w:marBottom w:val="0"/>
      <w:divBdr>
        <w:top w:val="none" w:sz="0" w:space="0" w:color="auto"/>
        <w:left w:val="none" w:sz="0" w:space="0" w:color="auto"/>
        <w:bottom w:val="none" w:sz="0" w:space="0" w:color="auto"/>
        <w:right w:val="none" w:sz="0" w:space="0" w:color="auto"/>
      </w:divBdr>
    </w:div>
    <w:div w:id="1110664528">
      <w:bodyDiv w:val="1"/>
      <w:marLeft w:val="0"/>
      <w:marRight w:val="0"/>
      <w:marTop w:val="0"/>
      <w:marBottom w:val="0"/>
      <w:divBdr>
        <w:top w:val="none" w:sz="0" w:space="0" w:color="auto"/>
        <w:left w:val="none" w:sz="0" w:space="0" w:color="auto"/>
        <w:bottom w:val="none" w:sz="0" w:space="0" w:color="auto"/>
        <w:right w:val="none" w:sz="0" w:space="0" w:color="auto"/>
      </w:divBdr>
    </w:div>
    <w:div w:id="1268730425">
      <w:bodyDiv w:val="1"/>
      <w:marLeft w:val="0"/>
      <w:marRight w:val="0"/>
      <w:marTop w:val="0"/>
      <w:marBottom w:val="0"/>
      <w:divBdr>
        <w:top w:val="none" w:sz="0" w:space="0" w:color="auto"/>
        <w:left w:val="none" w:sz="0" w:space="0" w:color="auto"/>
        <w:bottom w:val="none" w:sz="0" w:space="0" w:color="auto"/>
        <w:right w:val="none" w:sz="0" w:space="0" w:color="auto"/>
      </w:divBdr>
    </w:div>
    <w:div w:id="1329939360">
      <w:bodyDiv w:val="1"/>
      <w:marLeft w:val="0"/>
      <w:marRight w:val="0"/>
      <w:marTop w:val="0"/>
      <w:marBottom w:val="0"/>
      <w:divBdr>
        <w:top w:val="none" w:sz="0" w:space="0" w:color="auto"/>
        <w:left w:val="none" w:sz="0" w:space="0" w:color="auto"/>
        <w:bottom w:val="none" w:sz="0" w:space="0" w:color="auto"/>
        <w:right w:val="none" w:sz="0" w:space="0" w:color="auto"/>
      </w:divBdr>
    </w:div>
    <w:div w:id="1711952135">
      <w:bodyDiv w:val="1"/>
      <w:marLeft w:val="0"/>
      <w:marRight w:val="0"/>
      <w:marTop w:val="0"/>
      <w:marBottom w:val="0"/>
      <w:divBdr>
        <w:top w:val="none" w:sz="0" w:space="0" w:color="auto"/>
        <w:left w:val="none" w:sz="0" w:space="0" w:color="auto"/>
        <w:bottom w:val="none" w:sz="0" w:space="0" w:color="auto"/>
        <w:right w:val="none" w:sz="0" w:space="0" w:color="auto"/>
      </w:divBdr>
    </w:div>
    <w:div w:id="1712610396">
      <w:bodyDiv w:val="1"/>
      <w:marLeft w:val="0"/>
      <w:marRight w:val="0"/>
      <w:marTop w:val="0"/>
      <w:marBottom w:val="0"/>
      <w:divBdr>
        <w:top w:val="none" w:sz="0" w:space="0" w:color="auto"/>
        <w:left w:val="none" w:sz="0" w:space="0" w:color="auto"/>
        <w:bottom w:val="none" w:sz="0" w:space="0" w:color="auto"/>
        <w:right w:val="none" w:sz="0" w:space="0" w:color="auto"/>
      </w:divBdr>
    </w:div>
    <w:div w:id="213578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pidemiology" TargetMode="External"/><Relationship Id="rId13" Type="http://schemas.openxmlformats.org/officeDocument/2006/relationships/hyperlink" Target="javascript:void(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holar.google.com/citations?view_op=view_citation&amp;hl=ru&amp;user=4tIViCAAAAAJ&amp;citation_for_view=4tIViCAAAAAJ:QUX0mv85b1cC"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12644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Guo, Shicheng</cp:lastModifiedBy>
  <cp:revision>2</cp:revision>
  <cp:lastPrinted>2018-04-06T00:29:00Z</cp:lastPrinted>
  <dcterms:created xsi:type="dcterms:W3CDTF">2018-04-10T04:20:00Z</dcterms:created>
  <dcterms:modified xsi:type="dcterms:W3CDTF">2018-04-10T04:20:00Z</dcterms:modified>
</cp:coreProperties>
</file>