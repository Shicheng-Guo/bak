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3B4" w:rsidRDefault="00950D87">
      <w:pPr>
        <w:rPr>
          <w:b/>
        </w:rPr>
      </w:pPr>
      <w:r w:rsidRPr="00397508">
        <w:rPr>
          <w:b/>
        </w:rPr>
        <w:t>Supplementary files</w:t>
      </w:r>
    </w:p>
    <w:p w:rsidR="00F25087" w:rsidDel="00BB332D" w:rsidRDefault="00B960ED">
      <w:pPr>
        <w:rPr>
          <w:del w:id="0" w:author="Andreae, Emily A" w:date="2020-01-17T13:23:00Z"/>
          <w:b/>
        </w:rPr>
      </w:pPr>
      <w:del w:id="1" w:author="Andreae, Emily A" w:date="2020-01-17T13:23:00Z">
        <w:r w:rsidDel="00BB332D">
          <w:rPr>
            <w:b/>
          </w:rPr>
          <w:delText xml:space="preserve">Supplementary </w:delText>
        </w:r>
        <w:r w:rsidR="00C401AD" w:rsidDel="00BB332D">
          <w:rPr>
            <w:b/>
          </w:rPr>
          <w:delText xml:space="preserve">Materials and </w:delText>
        </w:r>
        <w:r w:rsidDel="00BB332D">
          <w:rPr>
            <w:b/>
          </w:rPr>
          <w:delText>Methods</w:delText>
        </w:r>
      </w:del>
    </w:p>
    <w:p w:rsidR="000263E9" w:rsidRPr="005C7084" w:rsidDel="00BB332D" w:rsidRDefault="000263E9" w:rsidP="000263E9">
      <w:pPr>
        <w:rPr>
          <w:del w:id="2" w:author="Andreae, Emily A" w:date="2020-01-17T13:23:00Z"/>
          <w:b/>
        </w:rPr>
      </w:pPr>
      <w:del w:id="3" w:author="Andreae, Emily A" w:date="2020-01-17T13:23:00Z">
        <w:r w:rsidRPr="005C7084" w:rsidDel="00BB332D">
          <w:rPr>
            <w:b/>
          </w:rPr>
          <w:delText xml:space="preserve">Screening for </w:delText>
        </w:r>
        <w:r w:rsidDel="00BB332D">
          <w:rPr>
            <w:b/>
          </w:rPr>
          <w:delText>t</w:delText>
        </w:r>
        <w:r w:rsidRPr="005C7084" w:rsidDel="00BB332D">
          <w:rPr>
            <w:b/>
          </w:rPr>
          <w:delText xml:space="preserve">umor </w:delText>
        </w:r>
        <w:r w:rsidDel="00BB332D">
          <w:rPr>
            <w:b/>
          </w:rPr>
          <w:delText>m</w:delText>
        </w:r>
        <w:r w:rsidRPr="005C7084" w:rsidDel="00BB332D">
          <w:rPr>
            <w:b/>
          </w:rPr>
          <w:delText xml:space="preserve">icrosatellite </w:delText>
        </w:r>
        <w:r w:rsidDel="00BB332D">
          <w:rPr>
            <w:b/>
          </w:rPr>
          <w:delText>i</w:delText>
        </w:r>
        <w:r w:rsidRPr="005C7084" w:rsidDel="00BB332D">
          <w:rPr>
            <w:b/>
          </w:rPr>
          <w:delText xml:space="preserve">nstability and KRAS, NRAS, BRAF </w:delText>
        </w:r>
        <w:r w:rsidDel="00BB332D">
          <w:rPr>
            <w:b/>
          </w:rPr>
          <w:delText>o</w:delText>
        </w:r>
        <w:r w:rsidRPr="005C7084" w:rsidDel="00BB332D">
          <w:rPr>
            <w:b/>
          </w:rPr>
          <w:delText xml:space="preserve">ncogene </w:delText>
        </w:r>
        <w:r w:rsidDel="00BB332D">
          <w:rPr>
            <w:b/>
          </w:rPr>
          <w:delText>m</w:delText>
        </w:r>
        <w:r w:rsidRPr="005C7084" w:rsidDel="00BB332D">
          <w:rPr>
            <w:b/>
          </w:rPr>
          <w:delText>utations</w:delText>
        </w:r>
      </w:del>
    </w:p>
    <w:p w:rsidR="000263E9" w:rsidDel="00BB332D" w:rsidRDefault="000263E9" w:rsidP="000263E9">
      <w:pPr>
        <w:jc w:val="both"/>
        <w:rPr>
          <w:del w:id="4" w:author="Andreae, Emily A" w:date="2020-01-17T13:23:00Z"/>
        </w:rPr>
      </w:pPr>
      <w:del w:id="5" w:author="Andreae, Emily A" w:date="2020-01-17T13:23:00Z">
        <w:r w:rsidDel="00BB332D">
          <w:delText xml:space="preserve">Analysis of tumor microsatellite instability (MSI) was performed using </w:delText>
        </w:r>
        <w:r w:rsidRPr="00B2235F" w:rsidDel="00BB332D">
          <w:rPr>
            <w:rFonts w:hint="eastAsia"/>
          </w:rPr>
          <w:delText>f</w:delText>
        </w:r>
        <w:r w:rsidRPr="00B2235F" w:rsidDel="00BB332D">
          <w:delText>luorescence in situ hybridization</w:delText>
        </w:r>
        <w:r w:rsidDel="00BB332D">
          <w:delText xml:space="preserve"> (</w:delText>
        </w:r>
        <w:r w:rsidRPr="00B2235F" w:rsidDel="00BB332D">
          <w:delText>FISH</w:delText>
        </w:r>
        <w:r w:rsidDel="00BB332D">
          <w:delText xml:space="preserve">) to detect MLH1, MSH2, MSH6, and PMS2 </w:delText>
        </w:r>
        <w:r w:rsidDel="00BB332D">
          <w:fldChar w:fldCharType="begin">
            <w:fldData xml:space="preserve">PEVuZE5vdGU+PENpdGU+PEF1dGhvcj5TZXB1bHZlZGE8L0F1dGhvcj48WWVhcj4yMDE3PC9ZZWFy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</w:fldData>
          </w:fldChar>
        </w:r>
        <w:r w:rsidR="00881F4E" w:rsidDel="00BB332D">
          <w:delInstrText xml:space="preserve"> ADDIN EN.CITE </w:delInstrText>
        </w:r>
        <w:r w:rsidR="00881F4E" w:rsidDel="00BB332D">
          <w:fldChar w:fldCharType="begin">
            <w:fldData xml:space="preserve">PEVuZE5vdGU+PENpdGU+PEF1dGhvcj5TZXB1bHZlZGE8L0F1dGhvcj48WWVhcj4yMDE3PC9ZZWFy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</w:fldData>
          </w:fldChar>
        </w:r>
        <w:r w:rsidR="00881F4E" w:rsidDel="00BB332D">
          <w:delInstrText xml:space="preserve"> ADDIN EN.CITE.DATA </w:delInstrText>
        </w:r>
        <w:r w:rsidR="00881F4E" w:rsidDel="00BB332D">
          <w:fldChar w:fldCharType="end"/>
        </w:r>
        <w:r w:rsidDel="00BB332D">
          <w:fldChar w:fldCharType="separate"/>
        </w:r>
        <w:r w:rsidR="00881F4E" w:rsidDel="00BB332D">
          <w:rPr>
            <w:noProof/>
          </w:rPr>
          <w:delText>[1]</w:delText>
        </w:r>
        <w:r w:rsidDel="00BB332D">
          <w:fldChar w:fldCharType="end"/>
        </w:r>
        <w:r w:rsidDel="00BB332D">
          <w:delText xml:space="preserve">.The positive expression of all four genes was judged as microsatellite stability (MSS or CIN), three or less gene positive expression was considered as MSI. </w:delText>
        </w:r>
      </w:del>
    </w:p>
    <w:p w:rsidR="000263E9" w:rsidRPr="000263E9" w:rsidDel="00BB332D" w:rsidRDefault="000263E9" w:rsidP="00252F30">
      <w:pPr>
        <w:jc w:val="both"/>
        <w:rPr>
          <w:del w:id="6" w:author="Andreae, Emily A" w:date="2020-01-17T13:23:00Z"/>
          <w:highlight w:val="yellow"/>
        </w:rPr>
      </w:pPr>
      <w:del w:id="7" w:author="Andreae, Emily A" w:date="2020-01-17T13:23:00Z">
        <w:r w:rsidDel="00BB332D">
          <w:delText xml:space="preserve">Tumor DNA was detected for the mutation in codon 12, 13, 59, 61, 117, and 146 of KRAS and NRAS gene, and the mutation in codon 600 of BRAF gene </w:delText>
        </w:r>
        <w:r w:rsidDel="00BB332D">
          <w:fldChar w:fldCharType="begin">
            <w:fldData xml:space="preserve">PEVuZE5vdGU+PENpdGU+PEF1dGhvcj5TZXB1bHZlZGE8L0F1dGhvcj48WWVhcj4yMDE3PC9ZZWFy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</w:fldData>
          </w:fldChar>
        </w:r>
        <w:r w:rsidR="00881F4E" w:rsidDel="00BB332D">
          <w:delInstrText xml:space="preserve"> ADDIN EN.CITE </w:delInstrText>
        </w:r>
        <w:r w:rsidR="00881F4E" w:rsidDel="00BB332D">
          <w:fldChar w:fldCharType="begin">
            <w:fldData xml:space="preserve">PEVuZE5vdGU+PENpdGU+PEF1dGhvcj5TZXB1bHZlZGE8L0F1dGhvcj48WWVhcj4yMDE3PC9ZZWFy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</w:fldData>
          </w:fldChar>
        </w:r>
        <w:r w:rsidR="00881F4E" w:rsidDel="00BB332D">
          <w:delInstrText xml:space="preserve"> ADDIN EN.CITE.DATA </w:delInstrText>
        </w:r>
        <w:r w:rsidR="00881F4E" w:rsidDel="00BB332D">
          <w:fldChar w:fldCharType="end"/>
        </w:r>
        <w:r w:rsidDel="00BB332D">
          <w:fldChar w:fldCharType="separate"/>
        </w:r>
        <w:r w:rsidR="00881F4E" w:rsidDel="00BB332D">
          <w:rPr>
            <w:noProof/>
          </w:rPr>
          <w:delText>[1]</w:delText>
        </w:r>
        <w:r w:rsidDel="00BB332D">
          <w:fldChar w:fldCharType="end"/>
        </w:r>
        <w:r w:rsidDel="00BB332D">
          <w:delText xml:space="preserve"> by the FastTarget next generation sequencing </w:delText>
        </w:r>
        <w:r w:rsidDel="00BB332D">
          <w:fldChar w:fldCharType="begin">
            <w:fldData xml:space="preserve">PEVuZE5vdGU+PENpdGU+PEF1dGhvcj5aaGFuZzwvQXV0aG9yPjxZZWFyPjIwMTg8L1llYXI+PFJl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</w:fldData>
          </w:fldChar>
        </w:r>
        <w:r w:rsidR="00881F4E" w:rsidDel="00BB332D">
          <w:delInstrText xml:space="preserve"> ADDIN EN.CITE </w:delInstrText>
        </w:r>
        <w:r w:rsidR="00881F4E" w:rsidDel="00BB332D">
          <w:fldChar w:fldCharType="begin">
            <w:fldData xml:space="preserve">PEVuZE5vdGU+PENpdGU+PEF1dGhvcj5aaGFuZzwvQXV0aG9yPjxZZWFyPjIwMTg8L1llYXI+PFJl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</w:fldData>
          </w:fldChar>
        </w:r>
        <w:r w:rsidR="00881F4E" w:rsidDel="00BB332D">
          <w:delInstrText xml:space="preserve"> ADDIN EN.CITE.DATA </w:delInstrText>
        </w:r>
        <w:r w:rsidR="00881F4E" w:rsidDel="00BB332D">
          <w:fldChar w:fldCharType="end"/>
        </w:r>
        <w:r w:rsidDel="00BB332D">
          <w:fldChar w:fldCharType="separate"/>
        </w:r>
        <w:r w:rsidR="00881F4E" w:rsidDel="00BB332D">
          <w:rPr>
            <w:noProof/>
          </w:rPr>
          <w:delText>[2]</w:delText>
        </w:r>
        <w:r w:rsidDel="00BB332D">
          <w:fldChar w:fldCharType="end"/>
        </w:r>
        <w:r w:rsidDel="00BB332D">
          <w:delText>.</w:delText>
        </w:r>
      </w:del>
    </w:p>
    <w:p w:rsidR="00252F30" w:rsidRPr="00937169" w:rsidDel="00BB332D" w:rsidRDefault="00252F30" w:rsidP="00252F30">
      <w:pPr>
        <w:jc w:val="both"/>
        <w:rPr>
          <w:del w:id="8" w:author="Andreae, Emily A" w:date="2020-01-17T13:25:00Z"/>
          <w:b/>
        </w:rPr>
      </w:pPr>
      <w:del w:id="9" w:author="Andreae, Emily A" w:date="2020-01-17T13:25:00Z">
        <w:r w:rsidRPr="00937169" w:rsidDel="00BB332D">
          <w:rPr>
            <w:b/>
          </w:rPr>
          <w:delText>Cell proliferation assay with CCK-8 detection</w:delText>
        </w:r>
      </w:del>
    </w:p>
    <w:p w:rsidR="00252F30" w:rsidDel="00BB332D" w:rsidRDefault="00252F30" w:rsidP="00252F30">
      <w:pPr>
        <w:jc w:val="both"/>
        <w:rPr>
          <w:del w:id="10" w:author="Andreae, Emily A" w:date="2020-01-17T13:28:00Z"/>
        </w:rPr>
      </w:pPr>
      <w:del w:id="11" w:author="Andreae, Emily A" w:date="2020-01-17T13:28:00Z">
        <w:r w:rsidRPr="009615A5" w:rsidDel="00BB332D">
          <w:delText xml:space="preserve">Cell proliferation assays were performed using a Cell Counting Kit-8 (CCK-8; </w:delText>
        </w:r>
        <w:r w:rsidDel="00BB332D">
          <w:delText>Keygen</w:delText>
        </w:r>
        <w:r w:rsidRPr="009615A5" w:rsidDel="00BB332D">
          <w:delText xml:space="preserve">, </w:delText>
        </w:r>
        <w:r w:rsidDel="00BB332D">
          <w:delText>China</w:delText>
        </w:r>
        <w:r w:rsidRPr="009615A5" w:rsidDel="00BB332D">
          <w:delText>) according to the</w:delText>
        </w:r>
        <w:r w:rsidDel="00BB332D">
          <w:delText xml:space="preserve"> </w:delText>
        </w:r>
        <w:r w:rsidRPr="009615A5" w:rsidDel="00BB332D">
          <w:delText>manufacturer’s instructions. Briefly,</w:delText>
        </w:r>
        <w:r w:rsidDel="00BB332D">
          <w:delText xml:space="preserve"> SW480, DLD1, and HCT116 were </w:delText>
        </w:r>
        <w:r w:rsidRPr="009615A5" w:rsidDel="00BB332D">
          <w:delText xml:space="preserve">seeded in 96-well plates in DMEM or </w:delText>
        </w:r>
        <w:r w:rsidDel="00BB332D">
          <w:delText xml:space="preserve">McCoy’s 5A </w:delText>
        </w:r>
        <w:r w:rsidRPr="009615A5" w:rsidDel="00BB332D">
          <w:delText xml:space="preserve">with 0.5% FBS at a density of </w:delText>
        </w:r>
        <w:r w:rsidDel="00BB332D">
          <w:delText>2</w:delText>
        </w:r>
        <w:r w:rsidRPr="009615A5" w:rsidDel="00BB332D">
          <w:delText>X10</w:delText>
        </w:r>
        <w:r w:rsidRPr="00862503" w:rsidDel="00BB332D">
          <w:rPr>
            <w:vertAlign w:val="superscript"/>
          </w:rPr>
          <w:delText>3</w:delText>
        </w:r>
        <w:r w:rsidDel="00BB332D">
          <w:delText xml:space="preserve"> </w:delText>
        </w:r>
        <w:r w:rsidRPr="009615A5" w:rsidDel="00BB332D">
          <w:delText>cells/well</w:delText>
        </w:r>
        <w:r w:rsidDel="00BB332D">
          <w:delText xml:space="preserve"> and tran</w:delText>
        </w:r>
        <w:r w:rsidDel="00BB332D">
          <w:rPr>
            <w:rFonts w:hint="eastAsia"/>
          </w:rPr>
          <w:delText>s</w:delText>
        </w:r>
        <w:r w:rsidDel="00BB332D">
          <w:delText xml:space="preserve">fected with pEGFP-MICA*012 and control. </w:delText>
        </w:r>
        <w:r w:rsidRPr="009615A5" w:rsidDel="00BB332D">
          <w:delText>At 24, 48, 72 and 96 h, the optical density at 450 nm wavelength which correlates to the number of viable cells was measured and the res</w:delText>
        </w:r>
        <w:r w:rsidRPr="00D86F22" w:rsidDel="00BB332D">
          <w:delText xml:space="preserve">ults were expressed as mean of </w:delText>
        </w:r>
        <w:r w:rsidDel="00BB332D">
          <w:delText>OD</w:delText>
        </w:r>
        <w:r w:rsidRPr="009615A5" w:rsidDel="00BB332D">
          <w:delText xml:space="preserve">450 </w:delText>
        </w:r>
        <w:r w:rsidRPr="00742165" w:rsidDel="00BB332D">
          <w:delText>±</w:delText>
        </w:r>
        <w:r w:rsidDel="00BB332D">
          <w:delText xml:space="preserve"> </w:delText>
        </w:r>
        <w:r w:rsidRPr="009615A5" w:rsidDel="00BB332D">
          <w:delText>SEM.</w:delText>
        </w:r>
      </w:del>
    </w:p>
    <w:p w:rsidR="00C401AD" w:rsidRPr="00F32C52" w:rsidDel="00BB332D" w:rsidRDefault="00C401AD" w:rsidP="00C401AD">
      <w:pPr>
        <w:autoSpaceDE w:val="0"/>
        <w:autoSpaceDN w:val="0"/>
        <w:adjustRightInd w:val="0"/>
        <w:spacing w:after="0" w:line="360" w:lineRule="auto"/>
        <w:jc w:val="both"/>
        <w:rPr>
          <w:del w:id="12" w:author="Andreae, Emily A" w:date="2020-01-17T13:28:00Z"/>
          <w:b/>
        </w:rPr>
      </w:pPr>
      <w:del w:id="13" w:author="Andreae, Emily A" w:date="2020-01-17T13:28:00Z">
        <w:r w:rsidRPr="00F32C52" w:rsidDel="00BB332D">
          <w:rPr>
            <w:b/>
          </w:rPr>
          <w:delText>Cell invasion assay with transwell experiment</w:delText>
        </w:r>
      </w:del>
    </w:p>
    <w:p w:rsidR="00C401AD" w:rsidDel="00BB332D" w:rsidRDefault="00C401AD" w:rsidP="00C401AD">
      <w:pPr>
        <w:jc w:val="both"/>
        <w:rPr>
          <w:del w:id="14" w:author="Andreae, Emily A" w:date="2020-01-17T13:33:00Z"/>
        </w:rPr>
      </w:pPr>
      <w:del w:id="15" w:author="Andreae, Emily A" w:date="2020-01-17T13:33:00Z">
        <w:r w:rsidRPr="009615A5" w:rsidDel="00BB332D">
          <w:delText>The cell invasion assay was performed in an invasion chamber (</w:delText>
        </w:r>
        <w:r w:rsidDel="00BB332D">
          <w:delText>Corning</w:delText>
        </w:r>
        <w:r w:rsidRPr="009615A5" w:rsidDel="00BB332D">
          <w:delText>, USA), a 24</w:delText>
        </w:r>
        <w:r w:rsidRPr="00774AA2" w:rsidDel="00BB332D">
          <w:delText>-well tissue culture plate with</w:delText>
        </w:r>
        <w:r w:rsidDel="00BB332D">
          <w:delText xml:space="preserve"> </w:delText>
        </w:r>
        <w:r w:rsidRPr="009615A5" w:rsidDel="00BB332D">
          <w:delText>12-cell culture inserts. Cell suspensions (0.5×10</w:delText>
        </w:r>
        <w:r w:rsidRPr="00862503" w:rsidDel="00BB332D">
          <w:rPr>
            <w:vertAlign w:val="superscript"/>
          </w:rPr>
          <w:delText>6</w:delText>
        </w:r>
        <w:r w:rsidRPr="009615A5" w:rsidDel="00BB332D">
          <w:delText xml:space="preserve"> cells/mL) transfected with </w:delText>
        </w:r>
        <w:r w:rsidDel="00BB332D">
          <w:delText>pEGFP-MICA *012:01</w:delText>
        </w:r>
        <w:r w:rsidRPr="009615A5" w:rsidDel="00BB332D">
          <w:delText xml:space="preserve">, </w:delText>
        </w:r>
        <w:r w:rsidDel="00BB332D">
          <w:delText xml:space="preserve">pEGFP-MICA *008 </w:delText>
        </w:r>
        <w:r w:rsidRPr="009615A5" w:rsidDel="00BB332D">
          <w:delText xml:space="preserve">or medium alone were added to the interior of the inserts with 300 μL serum-free media, 500 μL of media containing 10% fetal bovine serum to the lower chamber and incubated in a tissue culture incubator for 72 h. </w:delText>
        </w:r>
        <w:r w:rsidRPr="00066F3E" w:rsidDel="00BB332D">
          <w:delText>The invasive cells on lower surface of the membrane were stained by crystal violet for 10 min and taken photos under the high magnification field (HMF) of the microscope</w:delText>
        </w:r>
        <w:r w:rsidRPr="009615A5" w:rsidDel="00BB332D">
          <w:delText>.</w:delText>
        </w:r>
      </w:del>
    </w:p>
    <w:p w:rsidR="00C401AD" w:rsidRPr="00F32C52" w:rsidDel="00BB332D" w:rsidRDefault="00C401AD" w:rsidP="00C401AD">
      <w:pPr>
        <w:autoSpaceDE w:val="0"/>
        <w:autoSpaceDN w:val="0"/>
        <w:adjustRightInd w:val="0"/>
        <w:spacing w:after="0" w:line="360" w:lineRule="auto"/>
        <w:jc w:val="both"/>
        <w:rPr>
          <w:del w:id="16" w:author="Andreae, Emily A" w:date="2020-01-17T13:35:00Z"/>
          <w:b/>
          <w:bCs/>
        </w:rPr>
      </w:pPr>
      <w:del w:id="17" w:author="Andreae, Emily A" w:date="2020-01-17T13:35:00Z">
        <w:r w:rsidRPr="00F32C52" w:rsidDel="00BB332D">
          <w:rPr>
            <w:b/>
          </w:rPr>
          <w:delText>Western blot</w:delText>
        </w:r>
        <w:r w:rsidR="00720E00" w:rsidDel="00BB332D">
          <w:rPr>
            <w:b/>
          </w:rPr>
          <w:delText>ting</w:delText>
        </w:r>
        <w:r w:rsidRPr="00F32C52" w:rsidDel="00BB332D">
          <w:rPr>
            <w:b/>
          </w:rPr>
          <w:delText xml:space="preserve"> (WB) analysis</w:delText>
        </w:r>
      </w:del>
    </w:p>
    <w:p w:rsidR="00C401AD" w:rsidRPr="00582881" w:rsidDel="00BB332D" w:rsidRDefault="00C401AD" w:rsidP="00C401AD">
      <w:pPr>
        <w:jc w:val="both"/>
        <w:rPr>
          <w:del w:id="18" w:author="Andreae, Emily A" w:date="2020-01-17T13:35:00Z"/>
        </w:rPr>
      </w:pPr>
      <w:del w:id="19" w:author="Andreae, Emily A" w:date="2020-01-17T13:35:00Z">
        <w:r w:rsidRPr="00582881" w:rsidDel="00BB332D">
          <w:delText>Total protein was extracted using radioimmunoprecipitation (RIPA) lysis buffer (</w:delText>
        </w:r>
        <w:r w:rsidDel="00BB332D">
          <w:rPr>
            <w:rFonts w:hint="eastAsia"/>
          </w:rPr>
          <w:delText>Beyotime</w:delText>
        </w:r>
        <w:r w:rsidRPr="00582881" w:rsidDel="00BB332D">
          <w:delText xml:space="preserve">, </w:delText>
        </w:r>
        <w:r w:rsidRPr="00742165" w:rsidDel="00BB332D">
          <w:rPr>
            <w:rFonts w:hint="eastAsia"/>
          </w:rPr>
          <w:delText>China</w:delText>
        </w:r>
        <w:r w:rsidRPr="00582881" w:rsidDel="00BB332D">
          <w:delText>) and quantitated by BCA protein assay (</w:delText>
        </w:r>
        <w:r w:rsidDel="00BB332D">
          <w:rPr>
            <w:rFonts w:hint="eastAsia"/>
          </w:rPr>
          <w:delText>Beyotime</w:delText>
        </w:r>
        <w:r w:rsidRPr="00582881" w:rsidDel="00BB332D">
          <w:delText xml:space="preserve">, </w:delText>
        </w:r>
        <w:r w:rsidRPr="00742165" w:rsidDel="00BB332D">
          <w:rPr>
            <w:rFonts w:hint="eastAsia"/>
          </w:rPr>
          <w:delText>China</w:delText>
        </w:r>
        <w:r w:rsidRPr="00582881" w:rsidDel="00BB332D">
          <w:delText xml:space="preserve">). Protein samples were separated by 10% sodium dodecyl sulfate/polyacrylamide gel electrophoresis (SDS/PAGE) and then transferred to 0.45 μm polyvinylidene fluoride (PVDF) membrane (Millipore, </w:delText>
        </w:r>
        <w:r w:rsidRPr="00742165" w:rsidDel="00BB332D">
          <w:delText>USA</w:delText>
        </w:r>
        <w:r w:rsidRPr="00582881" w:rsidDel="00BB332D">
          <w:delText>). Following blocking with 5% non-fat milk (</w:delText>
        </w:r>
        <w:r w:rsidDel="00BB332D">
          <w:rPr>
            <w:rFonts w:hint="eastAsia"/>
          </w:rPr>
          <w:delText>Beyotime</w:delText>
        </w:r>
        <w:r w:rsidRPr="00582881" w:rsidDel="00BB332D">
          <w:delText xml:space="preserve">, </w:delText>
        </w:r>
        <w:r w:rsidRPr="00742165" w:rsidDel="00BB332D">
          <w:rPr>
            <w:rFonts w:hint="eastAsia"/>
          </w:rPr>
          <w:delText>China</w:delText>
        </w:r>
        <w:r w:rsidRPr="00582881" w:rsidDel="00BB332D">
          <w:delText xml:space="preserve">), membranes were incubated with </w:delText>
        </w:r>
        <w:r w:rsidDel="00BB332D">
          <w:delText xml:space="preserve">anti-E-cadherin (CST, USA) and anti-MMP-9 (CST, USA) </w:delText>
        </w:r>
        <w:r w:rsidRPr="00582881" w:rsidDel="00BB332D">
          <w:delText>overnight at 4°C and then incubated with HRP</w:delText>
        </w:r>
        <w:r w:rsidDel="00BB332D">
          <w:delText>-</w:delText>
        </w:r>
        <w:r w:rsidRPr="00582881" w:rsidDel="00BB332D">
          <w:delText>conjugated secondary antibodies</w:delText>
        </w:r>
        <w:r w:rsidDel="00BB332D">
          <w:delText xml:space="preserve"> (Abcam, USA)</w:delText>
        </w:r>
        <w:r w:rsidRPr="00582881" w:rsidDel="00BB332D">
          <w:delText xml:space="preserve"> for 1 h at room temperature. Finally, protein bands were detected using enhanced chemiluminescence (ECL) detection kit (</w:delText>
        </w:r>
        <w:r w:rsidDel="00BB332D">
          <w:rPr>
            <w:rFonts w:hint="eastAsia"/>
          </w:rPr>
          <w:delText>Beyotime</w:delText>
        </w:r>
        <w:r w:rsidRPr="00582881" w:rsidDel="00BB332D">
          <w:delText xml:space="preserve">, </w:delText>
        </w:r>
        <w:r w:rsidRPr="008859EF" w:rsidDel="00BB332D">
          <w:rPr>
            <w:rFonts w:hint="eastAsia"/>
          </w:rPr>
          <w:delText>China</w:delText>
        </w:r>
        <w:r w:rsidRPr="00582881" w:rsidDel="00BB332D">
          <w:delText xml:space="preserve">) and the </w:delText>
        </w:r>
        <w:r w:rsidRPr="008859EF" w:rsidDel="00BB332D">
          <w:delText>Amersham Imager 600</w:delText>
        </w:r>
        <w:r w:rsidRPr="00582881" w:rsidDel="00BB332D">
          <w:delText xml:space="preserve"> system (GE Healthcare, USA). GAPDH was used as the loading control.</w:delText>
        </w:r>
      </w:del>
    </w:p>
    <w:p w:rsidR="00B960ED" w:rsidDel="00BB332D" w:rsidRDefault="00B960ED" w:rsidP="00B119A6">
      <w:pPr>
        <w:jc w:val="both"/>
        <w:rPr>
          <w:del w:id="20" w:author="Andreae, Emily A" w:date="2020-01-17T13:38:00Z"/>
          <w:b/>
        </w:rPr>
      </w:pPr>
    </w:p>
    <w:p w:rsidR="001B6486" w:rsidRDefault="001B6486" w:rsidP="001B6486">
      <w:pPr>
        <w:jc w:val="both"/>
      </w:pPr>
    </w:p>
    <w:p w:rsidR="002B18E4" w:rsidRPr="00397508" w:rsidRDefault="00B960ED">
      <w:pPr>
        <w:rPr>
          <w:b/>
        </w:rPr>
      </w:pPr>
      <w:r>
        <w:rPr>
          <w:b/>
        </w:rPr>
        <w:lastRenderedPageBreak/>
        <w:t>Supplementary Results</w:t>
      </w:r>
    </w:p>
    <w:p w:rsidR="002A7367" w:rsidRPr="00B119A6" w:rsidRDefault="002A7367" w:rsidP="002A7367">
      <w:pPr>
        <w:jc w:val="center"/>
        <w:rPr>
          <w:b/>
        </w:rPr>
      </w:pPr>
      <w:r w:rsidRPr="006B670F">
        <w:rPr>
          <w:b/>
        </w:rPr>
        <w:t>Suppl</w:t>
      </w:r>
      <w:ins w:id="21" w:author="Andreae, Emily A" w:date="2020-01-17T13:38:00Z">
        <w:r w:rsidR="00BB332D">
          <w:rPr>
            <w:b/>
          </w:rPr>
          <w:t>emental</w:t>
        </w:r>
      </w:ins>
      <w:del w:id="22" w:author="Andreae, Emily A" w:date="2020-01-17T13:38:00Z">
        <w:r w:rsidRPr="006B670F" w:rsidDel="00BB332D">
          <w:rPr>
            <w:b/>
          </w:rPr>
          <w:delText>.</w:delText>
        </w:r>
      </w:del>
      <w:r w:rsidRPr="006B670F">
        <w:rPr>
          <w:b/>
        </w:rPr>
        <w:t xml:space="preserve"> Table S</w:t>
      </w:r>
      <w:r w:rsidR="00917326">
        <w:rPr>
          <w:b/>
        </w:rPr>
        <w:t>1</w:t>
      </w:r>
      <w:ins w:id="23" w:author="Andreae, Emily A" w:date="2020-01-17T13:38:00Z">
        <w:r w:rsidR="00BB332D">
          <w:rPr>
            <w:b/>
          </w:rPr>
          <w:t>:</w:t>
        </w:r>
      </w:ins>
      <w:r w:rsidRPr="0009218E">
        <w:t xml:space="preserve"> </w:t>
      </w:r>
      <w:r w:rsidRPr="00B119A6">
        <w:rPr>
          <w:b/>
        </w:rPr>
        <w:t>Comparison of</w:t>
      </w:r>
      <w:del w:id="24" w:author="Andreae, Emily A" w:date="2020-01-17T13:38:00Z">
        <w:r w:rsidRPr="00B119A6" w:rsidDel="00BB332D">
          <w:rPr>
            <w:b/>
          </w:rPr>
          <w:delText xml:space="preserve"> the</w:delText>
        </w:r>
      </w:del>
      <w:r w:rsidRPr="00B119A6">
        <w:rPr>
          <w:b/>
        </w:rPr>
        <w:t xml:space="preserve"> codon 295 </w:t>
      </w:r>
      <w:ins w:id="25" w:author="Andreae, Emily A" w:date="2020-01-17T13:38:00Z">
        <w:r w:rsidR="005A16AA" w:rsidRPr="00B119A6">
          <w:rPr>
            <w:b/>
          </w:rPr>
          <w:t xml:space="preserve">polymorphisms </w:t>
        </w:r>
      </w:ins>
      <w:r w:rsidRPr="00B119A6">
        <w:rPr>
          <w:b/>
        </w:rPr>
        <w:t xml:space="preserve">of </w:t>
      </w:r>
      <w:r w:rsidRPr="00B119A6">
        <w:rPr>
          <w:b/>
          <w:i/>
        </w:rPr>
        <w:t>MICA</w:t>
      </w:r>
      <w:del w:id="26" w:author="Andreae, Emily A" w:date="2020-01-17T13:47:00Z">
        <w:r w:rsidRPr="00B119A6" w:rsidDel="005A16AA">
          <w:rPr>
            <w:b/>
          </w:rPr>
          <w:delText xml:space="preserve"> gene</w:delText>
        </w:r>
      </w:del>
      <w:r w:rsidRPr="00B119A6">
        <w:rPr>
          <w:b/>
        </w:rPr>
        <w:t xml:space="preserve"> to driver gene mutation</w:t>
      </w:r>
      <w:del w:id="27" w:author="Andreae, Emily A" w:date="2020-01-17T13:38:00Z">
        <w:r w:rsidRPr="00B119A6" w:rsidDel="005A16AA">
          <w:rPr>
            <w:b/>
          </w:rPr>
          <w:delText xml:space="preserve"> of CRC</w:delText>
        </w:r>
      </w:del>
      <w:r w:rsidRPr="00B119A6">
        <w:rPr>
          <w:b/>
        </w:rPr>
        <w:t xml:space="preserve"> </w:t>
      </w:r>
      <w:ins w:id="28" w:author="Andreae, Emily A" w:date="2020-01-17T13:39:00Z">
        <w:r w:rsidR="005A16AA" w:rsidRPr="00B119A6">
          <w:rPr>
            <w:b/>
          </w:rPr>
          <w:t xml:space="preserve">in </w:t>
        </w:r>
      </w:ins>
      <w:r w:rsidRPr="00B119A6">
        <w:rPr>
          <w:b/>
        </w:rPr>
        <w:t xml:space="preserve">patients </w:t>
      </w:r>
      <w:ins w:id="29" w:author="Andreae, Emily A" w:date="2020-01-17T13:39:00Z">
        <w:r w:rsidR="005A16AA" w:rsidRPr="00B119A6">
          <w:rPr>
            <w:b/>
          </w:rPr>
          <w:t>with CRC</w:t>
        </w:r>
      </w:ins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1317"/>
        <w:gridCol w:w="1260"/>
        <w:gridCol w:w="1260"/>
        <w:gridCol w:w="1227"/>
        <w:gridCol w:w="1367"/>
      </w:tblGrid>
      <w:tr w:rsidR="002A7367" w:rsidTr="00BB332D">
        <w:trPr>
          <w:jc w:val="center"/>
        </w:trPr>
        <w:tc>
          <w:tcPr>
            <w:tcW w:w="2538" w:type="dxa"/>
            <w:tcBorders>
              <w:bottom w:val="single" w:sz="4" w:space="0" w:color="000000" w:themeColor="text1"/>
            </w:tcBorders>
          </w:tcPr>
          <w:p w:rsidR="002A7367" w:rsidRDefault="005A16AA" w:rsidP="00BB332D">
            <w:pPr>
              <w:jc w:val="center"/>
            </w:pPr>
            <w:ins w:id="30" w:author="Andreae, Emily A" w:date="2020-01-17T13:38:00Z">
              <w:r>
                <w:t>Mutation Type</w:t>
              </w:r>
            </w:ins>
          </w:p>
        </w:tc>
        <w:tc>
          <w:tcPr>
            <w:tcW w:w="1317" w:type="dxa"/>
            <w:tcBorders>
              <w:bottom w:val="single" w:sz="4" w:space="0" w:color="000000" w:themeColor="text1"/>
            </w:tcBorders>
          </w:tcPr>
          <w:p w:rsidR="002A7367" w:rsidRDefault="002A7367" w:rsidP="00BB332D">
            <w:r>
              <w:t>A4 (%)</w:t>
            </w:r>
          </w:p>
        </w:tc>
        <w:tc>
          <w:tcPr>
            <w:tcW w:w="1260" w:type="dxa"/>
            <w:tcBorders>
              <w:bottom w:val="single" w:sz="4" w:space="0" w:color="000000" w:themeColor="text1"/>
            </w:tcBorders>
          </w:tcPr>
          <w:p w:rsidR="002A7367" w:rsidRDefault="002A7367" w:rsidP="00BB332D">
            <w:r>
              <w:t>A5 (%)</w:t>
            </w:r>
          </w:p>
        </w:tc>
        <w:tc>
          <w:tcPr>
            <w:tcW w:w="1260" w:type="dxa"/>
            <w:tcBorders>
              <w:bottom w:val="single" w:sz="4" w:space="0" w:color="000000" w:themeColor="text1"/>
            </w:tcBorders>
          </w:tcPr>
          <w:p w:rsidR="002A7367" w:rsidRDefault="002A7367" w:rsidP="00BB332D">
            <w:r>
              <w:t>A5.1 (%)</w:t>
            </w:r>
          </w:p>
        </w:tc>
        <w:tc>
          <w:tcPr>
            <w:tcW w:w="1227" w:type="dxa"/>
            <w:tcBorders>
              <w:bottom w:val="single" w:sz="4" w:space="0" w:color="000000" w:themeColor="text1"/>
            </w:tcBorders>
          </w:tcPr>
          <w:p w:rsidR="002A7367" w:rsidRDefault="002A7367" w:rsidP="00BB332D">
            <w:r>
              <w:t>A6 (%)</w:t>
            </w:r>
          </w:p>
        </w:tc>
        <w:tc>
          <w:tcPr>
            <w:tcW w:w="1367" w:type="dxa"/>
            <w:tcBorders>
              <w:bottom w:val="single" w:sz="4" w:space="0" w:color="000000" w:themeColor="text1"/>
            </w:tcBorders>
          </w:tcPr>
          <w:p w:rsidR="002A7367" w:rsidRDefault="002A7367" w:rsidP="00BB332D">
            <w:r>
              <w:t>A9 (%)</w:t>
            </w:r>
          </w:p>
        </w:tc>
      </w:tr>
      <w:tr w:rsidR="002A7367" w:rsidTr="00BB332D">
        <w:trPr>
          <w:jc w:val="center"/>
        </w:trPr>
        <w:tc>
          <w:tcPr>
            <w:tcW w:w="2538" w:type="dxa"/>
            <w:tcBorders>
              <w:top w:val="single" w:sz="4" w:space="0" w:color="000000" w:themeColor="text1"/>
            </w:tcBorders>
          </w:tcPr>
          <w:p w:rsidR="002A7367" w:rsidRDefault="002A7367" w:rsidP="00BB332D">
            <w:pPr>
              <w:jc w:val="center"/>
            </w:pPr>
            <w:r>
              <w:t>Driver mutation (n=50)</w:t>
            </w:r>
          </w:p>
        </w:tc>
        <w:tc>
          <w:tcPr>
            <w:tcW w:w="1317" w:type="dxa"/>
            <w:tcBorders>
              <w:top w:val="single" w:sz="4" w:space="0" w:color="000000" w:themeColor="text1"/>
            </w:tcBorders>
          </w:tcPr>
          <w:p w:rsidR="002A7367" w:rsidRDefault="002A7367" w:rsidP="00BB332D">
            <w:r>
              <w:t xml:space="preserve">17 (34.00) </w:t>
            </w:r>
          </w:p>
        </w:tc>
        <w:tc>
          <w:tcPr>
            <w:tcW w:w="1260" w:type="dxa"/>
            <w:tcBorders>
              <w:top w:val="single" w:sz="4" w:space="0" w:color="000000" w:themeColor="text1"/>
            </w:tcBorders>
          </w:tcPr>
          <w:p w:rsidR="002A7367" w:rsidRDefault="002A7367" w:rsidP="00BB332D">
            <w:r>
              <w:t>25 (50.00)</w:t>
            </w:r>
          </w:p>
        </w:tc>
        <w:tc>
          <w:tcPr>
            <w:tcW w:w="1260" w:type="dxa"/>
            <w:tcBorders>
              <w:top w:val="single" w:sz="4" w:space="0" w:color="000000" w:themeColor="text1"/>
            </w:tcBorders>
          </w:tcPr>
          <w:p w:rsidR="002A7367" w:rsidRDefault="002A7367" w:rsidP="00BB332D">
            <w:r>
              <w:t>16 (32.00)</w:t>
            </w:r>
          </w:p>
        </w:tc>
        <w:tc>
          <w:tcPr>
            <w:tcW w:w="1227" w:type="dxa"/>
            <w:tcBorders>
              <w:top w:val="single" w:sz="4" w:space="0" w:color="000000" w:themeColor="text1"/>
            </w:tcBorders>
          </w:tcPr>
          <w:p w:rsidR="002A7367" w:rsidRDefault="002A7367" w:rsidP="00BB332D">
            <w:r>
              <w:t>8 (16.00)</w:t>
            </w:r>
          </w:p>
        </w:tc>
        <w:tc>
          <w:tcPr>
            <w:tcW w:w="1367" w:type="dxa"/>
            <w:tcBorders>
              <w:top w:val="single" w:sz="4" w:space="0" w:color="000000" w:themeColor="text1"/>
            </w:tcBorders>
          </w:tcPr>
          <w:p w:rsidR="002A7367" w:rsidRDefault="002A7367" w:rsidP="00BB332D">
            <w:r>
              <w:t>15 (30.00)</w:t>
            </w:r>
          </w:p>
        </w:tc>
      </w:tr>
      <w:tr w:rsidR="002A7367" w:rsidTr="00BB332D">
        <w:trPr>
          <w:jc w:val="center"/>
        </w:trPr>
        <w:tc>
          <w:tcPr>
            <w:tcW w:w="2538" w:type="dxa"/>
          </w:tcPr>
          <w:p w:rsidR="002A7367" w:rsidRDefault="002A7367" w:rsidP="00BB332D">
            <w:pPr>
              <w:jc w:val="center"/>
            </w:pPr>
            <w:r>
              <w:t>KRAS codon 12 (n=29)</w:t>
            </w:r>
          </w:p>
        </w:tc>
        <w:tc>
          <w:tcPr>
            <w:tcW w:w="1317" w:type="dxa"/>
          </w:tcPr>
          <w:p w:rsidR="002A7367" w:rsidRPr="00185968" w:rsidRDefault="002A7367" w:rsidP="00BB332D">
            <w:pPr>
              <w:spacing w:after="200" w:line="276" w:lineRule="auto"/>
              <w:rPr>
                <w:b/>
                <w:color w:val="000000" w:themeColor="text1"/>
              </w:rPr>
            </w:pPr>
            <w:r w:rsidRPr="008E05DC">
              <w:rPr>
                <w:b/>
                <w:color w:val="000000" w:themeColor="text1"/>
              </w:rPr>
              <w:t>11 (37.93)</w:t>
            </w:r>
            <w:del w:id="31" w:author="Andreae, Emily A" w:date="2020-01-17T13:39:00Z">
              <w:r w:rsidRPr="008E05DC" w:rsidDel="005A16AA">
                <w:rPr>
                  <w:b/>
                  <w:color w:val="000000" w:themeColor="text1"/>
                </w:rPr>
                <w:delText xml:space="preserve"> </w:delText>
              </w:r>
            </w:del>
            <w:r w:rsidRPr="00B119A6">
              <w:rPr>
                <w:b/>
                <w:color w:val="000000" w:themeColor="text1"/>
                <w:vertAlign w:val="superscript"/>
              </w:rPr>
              <w:t>a</w:t>
            </w:r>
          </w:p>
        </w:tc>
        <w:tc>
          <w:tcPr>
            <w:tcW w:w="1260" w:type="dxa"/>
          </w:tcPr>
          <w:p w:rsidR="002A7367" w:rsidRDefault="002A7367" w:rsidP="00BB332D">
            <w:r>
              <w:t>14  (48.28)</w:t>
            </w:r>
          </w:p>
        </w:tc>
        <w:tc>
          <w:tcPr>
            <w:tcW w:w="1260" w:type="dxa"/>
          </w:tcPr>
          <w:p w:rsidR="002A7367" w:rsidRDefault="002A7367" w:rsidP="00BB332D">
            <w:r>
              <w:t>9  (31.03)</w:t>
            </w:r>
          </w:p>
        </w:tc>
        <w:tc>
          <w:tcPr>
            <w:tcW w:w="1227" w:type="dxa"/>
          </w:tcPr>
          <w:p w:rsidR="002A7367" w:rsidRDefault="002A7367" w:rsidP="00BB332D">
            <w:r>
              <w:t>5  (17.24)</w:t>
            </w:r>
          </w:p>
        </w:tc>
        <w:tc>
          <w:tcPr>
            <w:tcW w:w="1367" w:type="dxa"/>
          </w:tcPr>
          <w:p w:rsidR="002A7367" w:rsidRDefault="002A7367" w:rsidP="00BB332D">
            <w:r>
              <w:t>10  (34.48)</w:t>
            </w:r>
          </w:p>
        </w:tc>
      </w:tr>
      <w:tr w:rsidR="002A7367" w:rsidTr="00BB332D">
        <w:trPr>
          <w:jc w:val="center"/>
        </w:trPr>
        <w:tc>
          <w:tcPr>
            <w:tcW w:w="2538" w:type="dxa"/>
          </w:tcPr>
          <w:p w:rsidR="002A7367" w:rsidRDefault="002A7367" w:rsidP="00BB332D">
            <w:pPr>
              <w:jc w:val="center"/>
            </w:pPr>
            <w:r>
              <w:t>No mutation (n=52)</w:t>
            </w:r>
          </w:p>
        </w:tc>
        <w:tc>
          <w:tcPr>
            <w:tcW w:w="1317" w:type="dxa"/>
          </w:tcPr>
          <w:p w:rsidR="002A7367" w:rsidRPr="003462E0" w:rsidRDefault="002A7367" w:rsidP="00BB332D">
            <w:pPr>
              <w:rPr>
                <w:color w:val="000000" w:themeColor="text1"/>
              </w:rPr>
            </w:pPr>
            <w:r w:rsidRPr="003462E0">
              <w:rPr>
                <w:color w:val="000000" w:themeColor="text1"/>
              </w:rPr>
              <w:t>11 (21.15)</w:t>
            </w:r>
          </w:p>
        </w:tc>
        <w:tc>
          <w:tcPr>
            <w:tcW w:w="1260" w:type="dxa"/>
          </w:tcPr>
          <w:p w:rsidR="002A7367" w:rsidRDefault="002A7367" w:rsidP="00BB332D">
            <w:r>
              <w:t>31 (59.62)</w:t>
            </w:r>
          </w:p>
        </w:tc>
        <w:tc>
          <w:tcPr>
            <w:tcW w:w="1260" w:type="dxa"/>
          </w:tcPr>
          <w:p w:rsidR="002A7367" w:rsidRDefault="002A7367" w:rsidP="00BB332D">
            <w:r>
              <w:t>21 (40.38)</w:t>
            </w:r>
          </w:p>
        </w:tc>
        <w:tc>
          <w:tcPr>
            <w:tcW w:w="1227" w:type="dxa"/>
          </w:tcPr>
          <w:p w:rsidR="002A7367" w:rsidRDefault="002A7367" w:rsidP="00BB332D">
            <w:r>
              <w:t xml:space="preserve">8 (15.38) </w:t>
            </w:r>
          </w:p>
        </w:tc>
        <w:tc>
          <w:tcPr>
            <w:tcW w:w="1367" w:type="dxa"/>
          </w:tcPr>
          <w:p w:rsidR="002A7367" w:rsidRDefault="002A7367" w:rsidP="00BB332D">
            <w:r>
              <w:t>12 (23.08)</w:t>
            </w:r>
          </w:p>
        </w:tc>
      </w:tr>
    </w:tbl>
    <w:p w:rsidR="002A7367" w:rsidRDefault="002A7367" w:rsidP="002A7367">
      <w:r>
        <w:t xml:space="preserve">a, p= 0.105 KRAS codon 12 mutation vs no mutation in CRC,  </w:t>
      </w:r>
      <w:r w:rsidRPr="003C5AC6">
        <w:rPr>
          <w:rFonts w:hint="eastAsia"/>
        </w:rPr>
        <w:t>Mantel-Haenszel</w:t>
      </w:r>
      <w:r>
        <w:t xml:space="preserve"> stratification test  </w:t>
      </w:r>
      <w:r w:rsidRPr="00AE6002">
        <w:t>χ</w:t>
      </w:r>
      <w:r w:rsidRPr="009D70A4">
        <w:rPr>
          <w:vertAlign w:val="superscript"/>
        </w:rPr>
        <w:t>2</w:t>
      </w:r>
      <w:r w:rsidRPr="00AE6002">
        <w:t>=2.62, OR=2.25 (0.81-6.29)</w:t>
      </w:r>
    </w:p>
    <w:p w:rsidR="005A16AA" w:rsidRDefault="005A16AA">
      <w:r>
        <w:br w:type="page"/>
      </w:r>
    </w:p>
    <w:p w:rsidR="00390597" w:rsidRPr="00DE17BB" w:rsidRDefault="00390597" w:rsidP="00390597">
      <w:pPr>
        <w:jc w:val="center"/>
        <w:rPr>
          <w:b/>
        </w:rPr>
      </w:pPr>
      <w:r w:rsidRPr="006B670F">
        <w:rPr>
          <w:b/>
        </w:rPr>
        <w:lastRenderedPageBreak/>
        <w:t>Suppl</w:t>
      </w:r>
      <w:ins w:id="32" w:author="Andreae, Emily A" w:date="2020-01-17T13:39:00Z">
        <w:r w:rsidR="005A16AA">
          <w:rPr>
            <w:b/>
          </w:rPr>
          <w:t>emental</w:t>
        </w:r>
      </w:ins>
      <w:del w:id="33" w:author="Andreae, Emily A" w:date="2020-01-17T13:39:00Z">
        <w:r w:rsidRPr="006B670F" w:rsidDel="005A16AA">
          <w:rPr>
            <w:b/>
          </w:rPr>
          <w:delText>.</w:delText>
        </w:r>
      </w:del>
      <w:r w:rsidRPr="006B670F">
        <w:rPr>
          <w:b/>
        </w:rPr>
        <w:t xml:space="preserve"> </w:t>
      </w:r>
      <w:r w:rsidRPr="00DE17BB">
        <w:rPr>
          <w:b/>
        </w:rPr>
        <w:t xml:space="preserve">Table </w:t>
      </w:r>
      <w:r>
        <w:rPr>
          <w:b/>
        </w:rPr>
        <w:t>S</w:t>
      </w:r>
      <w:r w:rsidR="00917326">
        <w:rPr>
          <w:b/>
        </w:rPr>
        <w:t>2</w:t>
      </w:r>
      <w:ins w:id="34" w:author="Andreae, Emily A" w:date="2020-01-17T13:39:00Z">
        <w:r w:rsidR="005A16AA">
          <w:rPr>
            <w:b/>
          </w:rPr>
          <w:t>:</w:t>
        </w:r>
      </w:ins>
      <w:r w:rsidRPr="00DE17BB">
        <w:rPr>
          <w:b/>
        </w:rPr>
        <w:t xml:space="preserve"> Comparison of </w:t>
      </w:r>
      <w:del w:id="35" w:author="Andreae, Emily A" w:date="2020-01-17T13:39:00Z">
        <w:r w:rsidRPr="00DE17BB" w:rsidDel="005A16AA">
          <w:rPr>
            <w:b/>
          </w:rPr>
          <w:delText xml:space="preserve">the </w:delText>
        </w:r>
      </w:del>
      <w:r w:rsidRPr="00DE17BB">
        <w:rPr>
          <w:b/>
        </w:rPr>
        <w:t xml:space="preserve">codon 295 </w:t>
      </w:r>
      <w:ins w:id="36" w:author="Andreae, Emily A" w:date="2020-01-17T13:39:00Z">
        <w:r w:rsidR="005A16AA">
          <w:rPr>
            <w:b/>
          </w:rPr>
          <w:t xml:space="preserve">polymorphisms </w:t>
        </w:r>
      </w:ins>
      <w:r w:rsidRPr="00DE17BB">
        <w:rPr>
          <w:b/>
        </w:rPr>
        <w:t xml:space="preserve">of </w:t>
      </w:r>
      <w:r w:rsidRPr="00B119A6">
        <w:rPr>
          <w:b/>
          <w:i/>
        </w:rPr>
        <w:t>MICA</w:t>
      </w:r>
      <w:del w:id="37" w:author="Andreae, Emily A" w:date="2020-01-17T13:46:00Z">
        <w:r w:rsidRPr="00DE17BB" w:rsidDel="005A16AA">
          <w:rPr>
            <w:b/>
          </w:rPr>
          <w:delText xml:space="preserve"> gene</w:delText>
        </w:r>
      </w:del>
      <w:r w:rsidRPr="00DE17BB">
        <w:rPr>
          <w:b/>
        </w:rPr>
        <w:t xml:space="preserve"> to molecular typing of </w:t>
      </w:r>
      <w:del w:id="38" w:author="Andreae, Emily A" w:date="2020-01-17T13:39:00Z">
        <w:r w:rsidRPr="00DE17BB" w:rsidDel="005A16AA">
          <w:rPr>
            <w:b/>
          </w:rPr>
          <w:delText xml:space="preserve">CRC </w:delText>
        </w:r>
      </w:del>
      <w:r w:rsidRPr="00DE17BB">
        <w:rPr>
          <w:b/>
        </w:rPr>
        <w:t xml:space="preserve">patients </w:t>
      </w:r>
      <w:ins w:id="39" w:author="Andreae, Emily A" w:date="2020-01-17T13:39:00Z">
        <w:r w:rsidR="005A16AA">
          <w:rPr>
            <w:b/>
          </w:rPr>
          <w:t>with CRC</w:t>
        </w:r>
      </w:ins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1620"/>
        <w:gridCol w:w="1350"/>
        <w:gridCol w:w="1350"/>
        <w:gridCol w:w="1260"/>
        <w:gridCol w:w="1458"/>
      </w:tblGrid>
      <w:tr w:rsidR="00390597" w:rsidTr="00BB332D">
        <w:tc>
          <w:tcPr>
            <w:tcW w:w="2538" w:type="dxa"/>
            <w:tcBorders>
              <w:bottom w:val="single" w:sz="4" w:space="0" w:color="000000" w:themeColor="text1"/>
            </w:tcBorders>
          </w:tcPr>
          <w:p w:rsidR="00390597" w:rsidRDefault="00390597" w:rsidP="00BB332D">
            <w:pPr>
              <w:jc w:val="center"/>
            </w:pPr>
          </w:p>
        </w:tc>
        <w:tc>
          <w:tcPr>
            <w:tcW w:w="1620" w:type="dxa"/>
            <w:tcBorders>
              <w:bottom w:val="single" w:sz="4" w:space="0" w:color="000000" w:themeColor="text1"/>
            </w:tcBorders>
          </w:tcPr>
          <w:p w:rsidR="00390597" w:rsidRDefault="00390597" w:rsidP="00BB332D">
            <w:r>
              <w:t>A4 (%)</w:t>
            </w:r>
          </w:p>
        </w:tc>
        <w:tc>
          <w:tcPr>
            <w:tcW w:w="1350" w:type="dxa"/>
            <w:tcBorders>
              <w:bottom w:val="single" w:sz="4" w:space="0" w:color="000000" w:themeColor="text1"/>
            </w:tcBorders>
          </w:tcPr>
          <w:p w:rsidR="00390597" w:rsidRDefault="00390597" w:rsidP="00BB332D">
            <w:r>
              <w:t>A5 (%)</w:t>
            </w:r>
          </w:p>
        </w:tc>
        <w:tc>
          <w:tcPr>
            <w:tcW w:w="1350" w:type="dxa"/>
            <w:tcBorders>
              <w:bottom w:val="single" w:sz="4" w:space="0" w:color="000000" w:themeColor="text1"/>
            </w:tcBorders>
          </w:tcPr>
          <w:p w:rsidR="00390597" w:rsidRDefault="00390597" w:rsidP="00BB332D">
            <w:r>
              <w:t>A5.1 (%)</w:t>
            </w:r>
          </w:p>
        </w:tc>
        <w:tc>
          <w:tcPr>
            <w:tcW w:w="1260" w:type="dxa"/>
            <w:tcBorders>
              <w:bottom w:val="single" w:sz="4" w:space="0" w:color="000000" w:themeColor="text1"/>
            </w:tcBorders>
          </w:tcPr>
          <w:p w:rsidR="00390597" w:rsidRDefault="00390597" w:rsidP="00BB332D">
            <w:r>
              <w:t>A6 (%)</w:t>
            </w:r>
          </w:p>
        </w:tc>
        <w:tc>
          <w:tcPr>
            <w:tcW w:w="1458" w:type="dxa"/>
            <w:tcBorders>
              <w:bottom w:val="single" w:sz="4" w:space="0" w:color="000000" w:themeColor="text1"/>
            </w:tcBorders>
          </w:tcPr>
          <w:p w:rsidR="00390597" w:rsidRDefault="00390597" w:rsidP="00BB332D">
            <w:r>
              <w:t>A9 (%)</w:t>
            </w:r>
          </w:p>
        </w:tc>
      </w:tr>
      <w:tr w:rsidR="00390597" w:rsidTr="00BB332D">
        <w:tc>
          <w:tcPr>
            <w:tcW w:w="2538" w:type="dxa"/>
            <w:tcBorders>
              <w:top w:val="single" w:sz="4" w:space="0" w:color="000000" w:themeColor="text1"/>
            </w:tcBorders>
          </w:tcPr>
          <w:p w:rsidR="00390597" w:rsidRDefault="00390597" w:rsidP="00BB332D">
            <w:pPr>
              <w:jc w:val="center"/>
            </w:pPr>
            <w:r>
              <w:t>MSI (n=13)</w:t>
            </w:r>
          </w:p>
        </w:tc>
        <w:tc>
          <w:tcPr>
            <w:tcW w:w="1620" w:type="dxa"/>
            <w:tcBorders>
              <w:top w:val="single" w:sz="4" w:space="0" w:color="000000" w:themeColor="text1"/>
            </w:tcBorders>
          </w:tcPr>
          <w:p w:rsidR="00390597" w:rsidRPr="009704C1" w:rsidRDefault="00390597" w:rsidP="00BB332D">
            <w:pPr>
              <w:spacing w:after="200" w:line="276" w:lineRule="auto"/>
              <w:rPr>
                <w:b/>
              </w:rPr>
            </w:pPr>
            <w:r w:rsidRPr="008E05DC">
              <w:rPr>
                <w:b/>
              </w:rPr>
              <w:t>8 (61.54)</w:t>
            </w:r>
            <w:del w:id="40" w:author="Andreae, Emily A" w:date="2020-01-17T13:39:00Z">
              <w:r w:rsidRPr="008E05DC" w:rsidDel="005A16AA">
                <w:rPr>
                  <w:b/>
                </w:rPr>
                <w:delText xml:space="preserve"> </w:delText>
              </w:r>
            </w:del>
            <w:r w:rsidRPr="009704C1">
              <w:rPr>
                <w:b/>
                <w:vertAlign w:val="superscript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 w:themeColor="text1"/>
            </w:tcBorders>
          </w:tcPr>
          <w:p w:rsidR="00390597" w:rsidRDefault="00390597" w:rsidP="00BB332D">
            <w:r>
              <w:t>6 (46.15)</w:t>
            </w:r>
          </w:p>
        </w:tc>
        <w:tc>
          <w:tcPr>
            <w:tcW w:w="1350" w:type="dxa"/>
            <w:tcBorders>
              <w:top w:val="single" w:sz="4" w:space="0" w:color="000000" w:themeColor="text1"/>
            </w:tcBorders>
          </w:tcPr>
          <w:p w:rsidR="00390597" w:rsidRDefault="00390597" w:rsidP="00BB332D">
            <w:r>
              <w:t>5 (38.46)</w:t>
            </w:r>
          </w:p>
        </w:tc>
        <w:tc>
          <w:tcPr>
            <w:tcW w:w="1260" w:type="dxa"/>
            <w:tcBorders>
              <w:top w:val="single" w:sz="4" w:space="0" w:color="000000" w:themeColor="text1"/>
            </w:tcBorders>
          </w:tcPr>
          <w:p w:rsidR="00390597" w:rsidRDefault="00390597" w:rsidP="00BB332D">
            <w:r>
              <w:t>1 (7.69)</w:t>
            </w:r>
          </w:p>
        </w:tc>
        <w:tc>
          <w:tcPr>
            <w:tcW w:w="1458" w:type="dxa"/>
            <w:tcBorders>
              <w:top w:val="single" w:sz="4" w:space="0" w:color="000000" w:themeColor="text1"/>
            </w:tcBorders>
          </w:tcPr>
          <w:p w:rsidR="00390597" w:rsidRDefault="00390597" w:rsidP="00BB332D">
            <w:r>
              <w:t>2 (15.38)</w:t>
            </w:r>
          </w:p>
        </w:tc>
      </w:tr>
      <w:tr w:rsidR="00390597" w:rsidTr="00BB332D">
        <w:tc>
          <w:tcPr>
            <w:tcW w:w="2538" w:type="dxa"/>
          </w:tcPr>
          <w:p w:rsidR="00390597" w:rsidRDefault="00390597" w:rsidP="00BB332D">
            <w:pPr>
              <w:jc w:val="center"/>
            </w:pPr>
            <w:r>
              <w:t>MSI-H (n=10)</w:t>
            </w:r>
          </w:p>
        </w:tc>
        <w:tc>
          <w:tcPr>
            <w:tcW w:w="1620" w:type="dxa"/>
          </w:tcPr>
          <w:p w:rsidR="00390597" w:rsidRPr="009704C1" w:rsidRDefault="00390597" w:rsidP="00BB332D">
            <w:pPr>
              <w:spacing w:after="200" w:line="276" w:lineRule="auto"/>
              <w:rPr>
                <w:b/>
              </w:rPr>
            </w:pPr>
            <w:r w:rsidRPr="008E05DC">
              <w:rPr>
                <w:b/>
              </w:rPr>
              <w:t>6 (60.00)</w:t>
            </w:r>
            <w:del w:id="41" w:author="Andreae, Emily A" w:date="2020-01-17T13:39:00Z">
              <w:r w:rsidRPr="008E05DC" w:rsidDel="005A16AA">
                <w:rPr>
                  <w:b/>
                </w:rPr>
                <w:delText xml:space="preserve"> </w:delText>
              </w:r>
            </w:del>
            <w:r w:rsidRPr="009704C1">
              <w:rPr>
                <w:b/>
                <w:vertAlign w:val="superscript"/>
              </w:rPr>
              <w:t>b</w:t>
            </w:r>
          </w:p>
        </w:tc>
        <w:tc>
          <w:tcPr>
            <w:tcW w:w="1350" w:type="dxa"/>
          </w:tcPr>
          <w:p w:rsidR="00390597" w:rsidRDefault="00390597" w:rsidP="00BB332D">
            <w:r>
              <w:t>6  (60.00)</w:t>
            </w:r>
          </w:p>
        </w:tc>
        <w:tc>
          <w:tcPr>
            <w:tcW w:w="1350" w:type="dxa"/>
          </w:tcPr>
          <w:p w:rsidR="00390597" w:rsidRDefault="00390597" w:rsidP="00BB332D">
            <w:r>
              <w:t>5  (50.00)</w:t>
            </w:r>
          </w:p>
        </w:tc>
        <w:tc>
          <w:tcPr>
            <w:tcW w:w="1260" w:type="dxa"/>
          </w:tcPr>
          <w:p w:rsidR="00390597" w:rsidRDefault="00390597" w:rsidP="00BB332D">
            <w:r>
              <w:t>1 (10.00)</w:t>
            </w:r>
          </w:p>
        </w:tc>
        <w:tc>
          <w:tcPr>
            <w:tcW w:w="1458" w:type="dxa"/>
          </w:tcPr>
          <w:p w:rsidR="00390597" w:rsidRDefault="00390597" w:rsidP="00BB332D">
            <w:r>
              <w:t>1  (10.00)</w:t>
            </w:r>
          </w:p>
        </w:tc>
      </w:tr>
      <w:tr w:rsidR="00390597" w:rsidTr="00BB332D">
        <w:tc>
          <w:tcPr>
            <w:tcW w:w="2538" w:type="dxa"/>
          </w:tcPr>
          <w:p w:rsidR="00390597" w:rsidRDefault="00390597" w:rsidP="00BB332D">
            <w:pPr>
              <w:jc w:val="center"/>
            </w:pPr>
            <w:r>
              <w:t>CIN (n=46)</w:t>
            </w:r>
          </w:p>
        </w:tc>
        <w:tc>
          <w:tcPr>
            <w:tcW w:w="1620" w:type="dxa"/>
          </w:tcPr>
          <w:p w:rsidR="00390597" w:rsidRDefault="00390597" w:rsidP="00BB332D">
            <w:r>
              <w:t>11 (23.91)</w:t>
            </w:r>
          </w:p>
        </w:tc>
        <w:tc>
          <w:tcPr>
            <w:tcW w:w="1350" w:type="dxa"/>
          </w:tcPr>
          <w:p w:rsidR="00390597" w:rsidRDefault="00390597" w:rsidP="00BB332D">
            <w:r>
              <w:t>26 (56.52)</w:t>
            </w:r>
          </w:p>
        </w:tc>
        <w:tc>
          <w:tcPr>
            <w:tcW w:w="1350" w:type="dxa"/>
          </w:tcPr>
          <w:p w:rsidR="00390597" w:rsidRDefault="00390597" w:rsidP="00BB332D">
            <w:r>
              <w:t>16 (34.78)</w:t>
            </w:r>
          </w:p>
        </w:tc>
        <w:tc>
          <w:tcPr>
            <w:tcW w:w="1260" w:type="dxa"/>
          </w:tcPr>
          <w:p w:rsidR="00390597" w:rsidRDefault="00390597" w:rsidP="00BB332D">
            <w:r>
              <w:t xml:space="preserve">8 (17.39) </w:t>
            </w:r>
          </w:p>
        </w:tc>
        <w:tc>
          <w:tcPr>
            <w:tcW w:w="1458" w:type="dxa"/>
          </w:tcPr>
          <w:p w:rsidR="00390597" w:rsidRDefault="00390597" w:rsidP="00BB332D">
            <w:r>
              <w:t>13 (28.26)</w:t>
            </w:r>
          </w:p>
        </w:tc>
      </w:tr>
    </w:tbl>
    <w:p w:rsidR="00390597" w:rsidRPr="009616D3" w:rsidRDefault="00390597" w:rsidP="005A16AA">
      <w:pPr>
        <w:spacing w:after="0" w:line="240" w:lineRule="auto"/>
        <w:contextualSpacing/>
      </w:pPr>
      <w:r>
        <w:t xml:space="preserve">a, p= 0.011 MSI CRC vs CIN CRC,  </w:t>
      </w:r>
      <w:r w:rsidRPr="003C5AC6">
        <w:rPr>
          <w:rFonts w:hint="eastAsia"/>
        </w:rPr>
        <w:t>Mantel-Haenszel</w:t>
      </w:r>
      <w:r>
        <w:t xml:space="preserve"> stratification test  </w:t>
      </w:r>
      <w:r w:rsidRPr="009616D3">
        <w:t>χ</w:t>
      </w:r>
      <w:r w:rsidRPr="009616D3">
        <w:rPr>
          <w:vertAlign w:val="superscript"/>
        </w:rPr>
        <w:t>2</w:t>
      </w:r>
      <w:r w:rsidRPr="009616D3">
        <w:t>=6.46, OR=4.93 (1.33-19.83)</w:t>
      </w:r>
    </w:p>
    <w:p w:rsidR="00390597" w:rsidRPr="000673CB" w:rsidRDefault="00390597" w:rsidP="005A16AA">
      <w:pPr>
        <w:spacing w:after="0" w:line="240" w:lineRule="auto"/>
        <w:contextualSpacing/>
      </w:pPr>
      <w:r>
        <w:t xml:space="preserve">b, p= 0.026 MSI-H CRC vs CIN CRC,  </w:t>
      </w:r>
      <w:r w:rsidRPr="003C5AC6">
        <w:rPr>
          <w:rFonts w:hint="eastAsia"/>
        </w:rPr>
        <w:t>Mantel-Haenszel</w:t>
      </w:r>
      <w:r>
        <w:t xml:space="preserve"> stratification test  </w:t>
      </w:r>
      <w:r w:rsidRPr="009616D3">
        <w:t>χ</w:t>
      </w:r>
      <w:r w:rsidRPr="009616D3">
        <w:rPr>
          <w:vertAlign w:val="superscript"/>
        </w:rPr>
        <w:t>2</w:t>
      </w:r>
      <w:r w:rsidRPr="009616D3">
        <w:t>=4.97, OR=4.62 (1.07-21.73)</w:t>
      </w:r>
    </w:p>
    <w:p w:rsidR="005A16AA" w:rsidRDefault="005A16AA">
      <w:pPr>
        <w:rPr>
          <w:b/>
        </w:rPr>
      </w:pPr>
      <w:r>
        <w:rPr>
          <w:b/>
        </w:rPr>
        <w:br w:type="page"/>
      </w:r>
    </w:p>
    <w:p w:rsidR="00B21920" w:rsidRPr="00B119A6" w:rsidRDefault="00B21920" w:rsidP="00B21920">
      <w:pPr>
        <w:jc w:val="center"/>
        <w:rPr>
          <w:b/>
        </w:rPr>
      </w:pPr>
      <w:r w:rsidRPr="006B670F">
        <w:rPr>
          <w:b/>
        </w:rPr>
        <w:lastRenderedPageBreak/>
        <w:t>Suppl</w:t>
      </w:r>
      <w:ins w:id="42" w:author="Andreae, Emily A" w:date="2020-01-17T13:40:00Z">
        <w:r w:rsidR="005A16AA">
          <w:rPr>
            <w:b/>
          </w:rPr>
          <w:t>emental</w:t>
        </w:r>
      </w:ins>
      <w:del w:id="43" w:author="Andreae, Emily A" w:date="2020-01-17T13:40:00Z">
        <w:r w:rsidRPr="006B670F" w:rsidDel="005A16AA">
          <w:rPr>
            <w:b/>
          </w:rPr>
          <w:delText>.</w:delText>
        </w:r>
      </w:del>
      <w:r w:rsidRPr="006B670F">
        <w:rPr>
          <w:b/>
        </w:rPr>
        <w:t xml:space="preserve"> Table </w:t>
      </w:r>
      <w:r w:rsidR="00092C18" w:rsidRPr="006B670F">
        <w:rPr>
          <w:b/>
        </w:rPr>
        <w:t>S</w:t>
      </w:r>
      <w:r w:rsidR="00917326">
        <w:rPr>
          <w:b/>
        </w:rPr>
        <w:t>3</w:t>
      </w:r>
      <w:ins w:id="44" w:author="Andreae, Emily A" w:date="2020-01-17T13:40:00Z">
        <w:r w:rsidR="005A16AA" w:rsidRPr="005A16AA">
          <w:rPr>
            <w:b/>
          </w:rPr>
          <w:t>:</w:t>
        </w:r>
      </w:ins>
      <w:r w:rsidRPr="00B119A6">
        <w:rPr>
          <w:b/>
        </w:rPr>
        <w:t xml:space="preserve"> Comparison of the presence of MICA alleles between </w:t>
      </w:r>
      <w:del w:id="45" w:author="Andreae, Emily A" w:date="2020-01-17T13:40:00Z">
        <w:r w:rsidRPr="00B119A6" w:rsidDel="005A16AA">
          <w:rPr>
            <w:b/>
          </w:rPr>
          <w:delText xml:space="preserve">CRC </w:delText>
        </w:r>
      </w:del>
      <w:r w:rsidRPr="00B119A6">
        <w:rPr>
          <w:b/>
        </w:rPr>
        <w:t xml:space="preserve">patients </w:t>
      </w:r>
      <w:ins w:id="46" w:author="Andreae, Emily A" w:date="2020-01-17T13:40:00Z">
        <w:r w:rsidR="005A16AA">
          <w:rPr>
            <w:b/>
          </w:rPr>
          <w:t xml:space="preserve">with CRC </w:t>
        </w:r>
      </w:ins>
      <w:r w:rsidRPr="00B119A6">
        <w:rPr>
          <w:b/>
        </w:rPr>
        <w:t>and healthy controls</w:t>
      </w:r>
      <w:r w:rsidR="00B944E5" w:rsidRPr="00B119A6">
        <w:rPr>
          <w:b/>
        </w:rPr>
        <w:t xml:space="preserve"> after </w:t>
      </w:r>
      <w:ins w:id="47" w:author="Andreae, Emily A" w:date="2020-01-17T13:40:00Z">
        <w:r w:rsidR="005A16AA">
          <w:rPr>
            <w:b/>
          </w:rPr>
          <w:t xml:space="preserve">adjusting for </w:t>
        </w:r>
      </w:ins>
      <w:r w:rsidR="00B944E5" w:rsidRPr="00B119A6">
        <w:rPr>
          <w:b/>
        </w:rPr>
        <w:t>age and gender</w:t>
      </w:r>
      <w:del w:id="48" w:author="Andreae, Emily A" w:date="2020-01-17T13:40:00Z">
        <w:r w:rsidR="00B944E5" w:rsidRPr="00B119A6" w:rsidDel="005A16AA">
          <w:rPr>
            <w:b/>
          </w:rPr>
          <w:delText xml:space="preserve"> adjust</w:delText>
        </w:r>
      </w:del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1464"/>
        <w:gridCol w:w="1596"/>
        <w:gridCol w:w="1596"/>
        <w:gridCol w:w="1194"/>
        <w:gridCol w:w="1998"/>
      </w:tblGrid>
      <w:tr w:rsidR="00B21920" w:rsidTr="00BB332D">
        <w:tc>
          <w:tcPr>
            <w:tcW w:w="1728" w:type="dxa"/>
            <w:tcBorders>
              <w:bottom w:val="single" w:sz="4" w:space="0" w:color="000000" w:themeColor="text1"/>
            </w:tcBorders>
          </w:tcPr>
          <w:p w:rsidR="00B21920" w:rsidRDefault="00B21920" w:rsidP="00BB332D">
            <w:pPr>
              <w:jc w:val="center"/>
            </w:pPr>
            <w:r>
              <w:t>Allele</w:t>
            </w:r>
          </w:p>
        </w:tc>
        <w:tc>
          <w:tcPr>
            <w:tcW w:w="1464" w:type="dxa"/>
            <w:tcBorders>
              <w:bottom w:val="single" w:sz="4" w:space="0" w:color="000000" w:themeColor="text1"/>
            </w:tcBorders>
          </w:tcPr>
          <w:p w:rsidR="00B21920" w:rsidRDefault="00B21920" w:rsidP="00BB332D">
            <w:pPr>
              <w:jc w:val="center"/>
            </w:pPr>
            <w:r>
              <w:t>CRC patients n=104 (%)</w:t>
            </w:r>
          </w:p>
        </w:tc>
        <w:tc>
          <w:tcPr>
            <w:tcW w:w="1596" w:type="dxa"/>
            <w:tcBorders>
              <w:bottom w:val="single" w:sz="4" w:space="0" w:color="000000" w:themeColor="text1"/>
            </w:tcBorders>
          </w:tcPr>
          <w:p w:rsidR="00B21920" w:rsidRDefault="00B21920" w:rsidP="00BB332D">
            <w:pPr>
              <w:jc w:val="center"/>
            </w:pPr>
            <w:r>
              <w:t>Controls</w:t>
            </w:r>
          </w:p>
          <w:p w:rsidR="00B21920" w:rsidRDefault="00B21920" w:rsidP="00BB332D">
            <w:pPr>
              <w:jc w:val="center"/>
            </w:pPr>
            <w:r>
              <w:t>n=536 (%)</w:t>
            </w:r>
          </w:p>
        </w:tc>
        <w:tc>
          <w:tcPr>
            <w:tcW w:w="1596" w:type="dxa"/>
            <w:tcBorders>
              <w:bottom w:val="single" w:sz="4" w:space="0" w:color="000000" w:themeColor="text1"/>
            </w:tcBorders>
          </w:tcPr>
          <w:p w:rsidR="00B21920" w:rsidRDefault="00B21920" w:rsidP="00BB332D">
            <w:pPr>
              <w:jc w:val="center"/>
            </w:pPr>
            <w:r w:rsidRPr="00825C6F">
              <w:t>χ</w:t>
            </w:r>
            <w:r w:rsidRPr="00825C6F">
              <w:rPr>
                <w:vertAlign w:val="superscript"/>
              </w:rPr>
              <w:t>2</w:t>
            </w:r>
          </w:p>
        </w:tc>
        <w:tc>
          <w:tcPr>
            <w:tcW w:w="1194" w:type="dxa"/>
            <w:tcBorders>
              <w:bottom w:val="single" w:sz="4" w:space="0" w:color="000000" w:themeColor="text1"/>
            </w:tcBorders>
          </w:tcPr>
          <w:p w:rsidR="00B21920" w:rsidRDefault="00B21920" w:rsidP="00BB332D">
            <w:pPr>
              <w:jc w:val="center"/>
            </w:pPr>
            <w:r>
              <w:t>P value</w:t>
            </w:r>
          </w:p>
        </w:tc>
        <w:tc>
          <w:tcPr>
            <w:tcW w:w="1998" w:type="dxa"/>
            <w:tcBorders>
              <w:bottom w:val="single" w:sz="4" w:space="0" w:color="000000" w:themeColor="text1"/>
            </w:tcBorders>
          </w:tcPr>
          <w:p w:rsidR="00B21920" w:rsidRDefault="00B21920" w:rsidP="00BB332D">
            <w:pPr>
              <w:jc w:val="center"/>
            </w:pPr>
            <w:r>
              <w:t>OR (95% CI)</w:t>
            </w:r>
          </w:p>
        </w:tc>
      </w:tr>
      <w:tr w:rsidR="00B21920" w:rsidTr="00BB332D">
        <w:tc>
          <w:tcPr>
            <w:tcW w:w="1728" w:type="dxa"/>
            <w:tcBorders>
              <w:top w:val="single" w:sz="4" w:space="0" w:color="000000" w:themeColor="text1"/>
            </w:tcBorders>
          </w:tcPr>
          <w:p w:rsidR="00B21920" w:rsidRDefault="00B21920" w:rsidP="00BB332D">
            <w:pPr>
              <w:jc w:val="center"/>
            </w:pPr>
            <w:r w:rsidRPr="00F7406B">
              <w:t>*00</w:t>
            </w:r>
            <w:r>
              <w:t>2</w:t>
            </w:r>
            <w:r w:rsidRPr="00F7406B">
              <w:t>:01</w:t>
            </w:r>
          </w:p>
        </w:tc>
        <w:tc>
          <w:tcPr>
            <w:tcW w:w="1464" w:type="dxa"/>
            <w:tcBorders>
              <w:top w:val="single" w:sz="4" w:space="0" w:color="000000" w:themeColor="text1"/>
            </w:tcBorders>
          </w:tcPr>
          <w:p w:rsidR="00B21920" w:rsidRDefault="00B21920" w:rsidP="00BB332D">
            <w:pPr>
              <w:jc w:val="center"/>
            </w:pPr>
            <w:r>
              <w:t>22 (</w:t>
            </w:r>
            <w:r w:rsidRPr="0026415A">
              <w:t>21.15</w:t>
            </w:r>
            <w:r>
              <w:t>)</w:t>
            </w:r>
          </w:p>
        </w:tc>
        <w:tc>
          <w:tcPr>
            <w:tcW w:w="1596" w:type="dxa"/>
            <w:tcBorders>
              <w:top w:val="single" w:sz="4" w:space="0" w:color="000000" w:themeColor="text1"/>
            </w:tcBorders>
          </w:tcPr>
          <w:p w:rsidR="00B21920" w:rsidRDefault="00B21920" w:rsidP="00BB332D">
            <w:pPr>
              <w:jc w:val="center"/>
            </w:pPr>
            <w:r>
              <w:t>164 (</w:t>
            </w:r>
            <w:r w:rsidRPr="0026415A">
              <w:t>30.60</w:t>
            </w:r>
            <w:r>
              <w:t>)</w:t>
            </w:r>
          </w:p>
        </w:tc>
        <w:tc>
          <w:tcPr>
            <w:tcW w:w="1596" w:type="dxa"/>
            <w:tcBorders>
              <w:top w:val="single" w:sz="4" w:space="0" w:color="000000" w:themeColor="text1"/>
            </w:tcBorders>
          </w:tcPr>
          <w:p w:rsidR="00B21920" w:rsidRDefault="00B21920" w:rsidP="009D7861">
            <w:pPr>
              <w:jc w:val="center"/>
            </w:pPr>
            <w:r>
              <w:t>3.</w:t>
            </w:r>
            <w:r w:rsidR="009D7861">
              <w:t>23</w:t>
            </w:r>
          </w:p>
        </w:tc>
        <w:tc>
          <w:tcPr>
            <w:tcW w:w="1194" w:type="dxa"/>
            <w:tcBorders>
              <w:top w:val="single" w:sz="4" w:space="0" w:color="000000" w:themeColor="text1"/>
            </w:tcBorders>
          </w:tcPr>
          <w:p w:rsidR="00B21920" w:rsidRDefault="00B21920" w:rsidP="009D7861">
            <w:pPr>
              <w:jc w:val="center"/>
            </w:pPr>
            <w:r>
              <w:t>0.0</w:t>
            </w:r>
            <w:r w:rsidR="009D7861">
              <w:t>6</w:t>
            </w:r>
            <w:r>
              <w:t>8</w:t>
            </w:r>
          </w:p>
        </w:tc>
        <w:tc>
          <w:tcPr>
            <w:tcW w:w="1998" w:type="dxa"/>
            <w:tcBorders>
              <w:top w:val="single" w:sz="4" w:space="0" w:color="000000" w:themeColor="text1"/>
            </w:tcBorders>
          </w:tcPr>
          <w:p w:rsidR="00B21920" w:rsidRDefault="00B21920" w:rsidP="00BB332D">
            <w:pPr>
              <w:jc w:val="center"/>
            </w:pPr>
            <w:r>
              <w:t>0.61 (0.35-1.03)</w:t>
            </w:r>
          </w:p>
        </w:tc>
      </w:tr>
      <w:tr w:rsidR="00B21920" w:rsidTr="00BB332D">
        <w:tc>
          <w:tcPr>
            <w:tcW w:w="1728" w:type="dxa"/>
          </w:tcPr>
          <w:p w:rsidR="00B21920" w:rsidRDefault="00B21920" w:rsidP="00BB332D">
            <w:pPr>
              <w:jc w:val="center"/>
            </w:pPr>
            <w:r w:rsidRPr="00F7406B">
              <w:t>*00</w:t>
            </w:r>
            <w:r>
              <w:t>4</w:t>
            </w:r>
          </w:p>
        </w:tc>
        <w:tc>
          <w:tcPr>
            <w:tcW w:w="1464" w:type="dxa"/>
          </w:tcPr>
          <w:p w:rsidR="00B21920" w:rsidRDefault="00B21920" w:rsidP="00BB332D">
            <w:pPr>
              <w:jc w:val="center"/>
            </w:pPr>
            <w:r>
              <w:t>4 (3.85)</w:t>
            </w:r>
          </w:p>
        </w:tc>
        <w:tc>
          <w:tcPr>
            <w:tcW w:w="1596" w:type="dxa"/>
          </w:tcPr>
          <w:p w:rsidR="00B21920" w:rsidRDefault="00B21920" w:rsidP="00BB332D">
            <w:pPr>
              <w:jc w:val="center"/>
            </w:pPr>
            <w:r>
              <w:t>10 (1.87)</w:t>
            </w:r>
          </w:p>
        </w:tc>
        <w:tc>
          <w:tcPr>
            <w:tcW w:w="1596" w:type="dxa"/>
          </w:tcPr>
          <w:p w:rsidR="00B21920" w:rsidRDefault="00B21920" w:rsidP="00BB332D">
            <w:pPr>
              <w:jc w:val="center"/>
            </w:pPr>
          </w:p>
        </w:tc>
        <w:tc>
          <w:tcPr>
            <w:tcW w:w="1194" w:type="dxa"/>
          </w:tcPr>
          <w:p w:rsidR="00B21920" w:rsidRDefault="00B21920" w:rsidP="00BB332D">
            <w:pPr>
              <w:jc w:val="center"/>
            </w:pPr>
          </w:p>
        </w:tc>
        <w:tc>
          <w:tcPr>
            <w:tcW w:w="1998" w:type="dxa"/>
          </w:tcPr>
          <w:p w:rsidR="00B21920" w:rsidRDefault="00B21920" w:rsidP="00BB332D">
            <w:pPr>
              <w:jc w:val="center"/>
            </w:pPr>
          </w:p>
        </w:tc>
      </w:tr>
      <w:tr w:rsidR="00B21920" w:rsidTr="00BB332D">
        <w:tc>
          <w:tcPr>
            <w:tcW w:w="1728" w:type="dxa"/>
          </w:tcPr>
          <w:p w:rsidR="00B21920" w:rsidRDefault="00B21920" w:rsidP="00BB332D">
            <w:pPr>
              <w:jc w:val="center"/>
            </w:pPr>
            <w:r w:rsidRPr="00F7406B">
              <w:t>*00</w:t>
            </w:r>
            <w:r>
              <w:t>7</w:t>
            </w:r>
            <w:r w:rsidRPr="00F7406B">
              <w:t>:01</w:t>
            </w:r>
          </w:p>
        </w:tc>
        <w:tc>
          <w:tcPr>
            <w:tcW w:w="1464" w:type="dxa"/>
          </w:tcPr>
          <w:p w:rsidR="00B21920" w:rsidRDefault="00B21920" w:rsidP="00BB332D">
            <w:pPr>
              <w:jc w:val="center"/>
            </w:pPr>
            <w:r>
              <w:t>5 (4.81)</w:t>
            </w:r>
          </w:p>
        </w:tc>
        <w:tc>
          <w:tcPr>
            <w:tcW w:w="1596" w:type="dxa"/>
          </w:tcPr>
          <w:p w:rsidR="00B21920" w:rsidRDefault="00B21920" w:rsidP="00BB332D">
            <w:pPr>
              <w:jc w:val="center"/>
            </w:pPr>
            <w:r>
              <w:t>15 (2.80)</w:t>
            </w:r>
          </w:p>
        </w:tc>
        <w:tc>
          <w:tcPr>
            <w:tcW w:w="1596" w:type="dxa"/>
          </w:tcPr>
          <w:p w:rsidR="00B21920" w:rsidRDefault="00B21920" w:rsidP="00BB332D">
            <w:pPr>
              <w:jc w:val="center"/>
            </w:pPr>
          </w:p>
        </w:tc>
        <w:tc>
          <w:tcPr>
            <w:tcW w:w="1194" w:type="dxa"/>
          </w:tcPr>
          <w:p w:rsidR="00B21920" w:rsidRDefault="00B21920" w:rsidP="00BB332D">
            <w:pPr>
              <w:jc w:val="center"/>
            </w:pPr>
          </w:p>
        </w:tc>
        <w:tc>
          <w:tcPr>
            <w:tcW w:w="1998" w:type="dxa"/>
          </w:tcPr>
          <w:p w:rsidR="00B21920" w:rsidRDefault="00B21920" w:rsidP="00BB332D">
            <w:pPr>
              <w:jc w:val="center"/>
            </w:pPr>
          </w:p>
        </w:tc>
      </w:tr>
      <w:tr w:rsidR="00B21920" w:rsidTr="00BB332D">
        <w:tc>
          <w:tcPr>
            <w:tcW w:w="1728" w:type="dxa"/>
          </w:tcPr>
          <w:p w:rsidR="00B21920" w:rsidRPr="00F7406B" w:rsidRDefault="00B21920" w:rsidP="00BB332D">
            <w:pPr>
              <w:jc w:val="center"/>
            </w:pPr>
            <w:r w:rsidRPr="00F7406B">
              <w:t>*00</w:t>
            </w:r>
            <w:r>
              <w:t>7</w:t>
            </w:r>
            <w:r w:rsidRPr="00F7406B">
              <w:t>:0</w:t>
            </w:r>
            <w:r>
              <w:t>2</w:t>
            </w:r>
          </w:p>
        </w:tc>
        <w:tc>
          <w:tcPr>
            <w:tcW w:w="1464" w:type="dxa"/>
          </w:tcPr>
          <w:p w:rsidR="00B21920" w:rsidRDefault="00B21920" w:rsidP="00BB332D">
            <w:pPr>
              <w:jc w:val="center"/>
            </w:pPr>
            <w:r>
              <w:t>1 (0.96)</w:t>
            </w:r>
          </w:p>
        </w:tc>
        <w:tc>
          <w:tcPr>
            <w:tcW w:w="1596" w:type="dxa"/>
          </w:tcPr>
          <w:p w:rsidR="00B21920" w:rsidRDefault="00B21920" w:rsidP="00BB332D">
            <w:pPr>
              <w:jc w:val="center"/>
            </w:pPr>
            <w:r>
              <w:t>0 (0.00)</w:t>
            </w:r>
          </w:p>
        </w:tc>
        <w:tc>
          <w:tcPr>
            <w:tcW w:w="1596" w:type="dxa"/>
          </w:tcPr>
          <w:p w:rsidR="00B21920" w:rsidRDefault="00B21920" w:rsidP="00BB332D">
            <w:pPr>
              <w:jc w:val="center"/>
            </w:pPr>
          </w:p>
        </w:tc>
        <w:tc>
          <w:tcPr>
            <w:tcW w:w="1194" w:type="dxa"/>
          </w:tcPr>
          <w:p w:rsidR="00B21920" w:rsidRDefault="00B21920" w:rsidP="00BB332D">
            <w:pPr>
              <w:jc w:val="center"/>
            </w:pPr>
          </w:p>
        </w:tc>
        <w:tc>
          <w:tcPr>
            <w:tcW w:w="1998" w:type="dxa"/>
          </w:tcPr>
          <w:p w:rsidR="00B21920" w:rsidRDefault="00B21920" w:rsidP="00BB332D">
            <w:pPr>
              <w:jc w:val="center"/>
            </w:pPr>
          </w:p>
        </w:tc>
      </w:tr>
      <w:tr w:rsidR="00B21920" w:rsidTr="00BB332D">
        <w:tc>
          <w:tcPr>
            <w:tcW w:w="1728" w:type="dxa"/>
          </w:tcPr>
          <w:p w:rsidR="00B21920" w:rsidRDefault="00B21920" w:rsidP="00BB332D">
            <w:pPr>
              <w:jc w:val="center"/>
            </w:pPr>
            <w:r w:rsidRPr="00F7406B">
              <w:t>*00</w:t>
            </w:r>
            <w:r>
              <w:t>8</w:t>
            </w:r>
          </w:p>
        </w:tc>
        <w:tc>
          <w:tcPr>
            <w:tcW w:w="1464" w:type="dxa"/>
          </w:tcPr>
          <w:p w:rsidR="00B21920" w:rsidRDefault="00B21920" w:rsidP="00BB332D">
            <w:pPr>
              <w:jc w:val="center"/>
            </w:pPr>
            <w:r>
              <w:t>34 (32.69)</w:t>
            </w:r>
          </w:p>
        </w:tc>
        <w:tc>
          <w:tcPr>
            <w:tcW w:w="1596" w:type="dxa"/>
          </w:tcPr>
          <w:p w:rsidR="00B21920" w:rsidRDefault="00B21920" w:rsidP="00BB332D">
            <w:pPr>
              <w:jc w:val="center"/>
            </w:pPr>
            <w:r>
              <w:t>212 (39.55)</w:t>
            </w:r>
          </w:p>
        </w:tc>
        <w:tc>
          <w:tcPr>
            <w:tcW w:w="1596" w:type="dxa"/>
          </w:tcPr>
          <w:p w:rsidR="00B21920" w:rsidRDefault="00B21920" w:rsidP="00BB332D">
            <w:pPr>
              <w:jc w:val="center"/>
            </w:pPr>
          </w:p>
        </w:tc>
        <w:tc>
          <w:tcPr>
            <w:tcW w:w="1194" w:type="dxa"/>
          </w:tcPr>
          <w:p w:rsidR="00B21920" w:rsidRDefault="00B21920" w:rsidP="00BB332D">
            <w:pPr>
              <w:jc w:val="center"/>
            </w:pPr>
          </w:p>
        </w:tc>
        <w:tc>
          <w:tcPr>
            <w:tcW w:w="1998" w:type="dxa"/>
          </w:tcPr>
          <w:p w:rsidR="00B21920" w:rsidRDefault="00B21920" w:rsidP="00BB332D">
            <w:pPr>
              <w:jc w:val="center"/>
            </w:pPr>
          </w:p>
        </w:tc>
      </w:tr>
      <w:tr w:rsidR="00B21920" w:rsidTr="00BB332D">
        <w:tc>
          <w:tcPr>
            <w:tcW w:w="1728" w:type="dxa"/>
          </w:tcPr>
          <w:p w:rsidR="00B21920" w:rsidRDefault="00B21920" w:rsidP="00BB332D">
            <w:pPr>
              <w:jc w:val="center"/>
            </w:pPr>
            <w:r w:rsidRPr="00F7406B">
              <w:t>*00</w:t>
            </w:r>
            <w:r>
              <w:t>9</w:t>
            </w:r>
            <w:r w:rsidRPr="00F7406B">
              <w:t xml:space="preserve">:01 </w:t>
            </w:r>
            <w:r>
              <w:t xml:space="preserve">or </w:t>
            </w:r>
            <w:r w:rsidRPr="00F7406B">
              <w:t>*0</w:t>
            </w:r>
            <w:r>
              <w:t>49</w:t>
            </w:r>
          </w:p>
        </w:tc>
        <w:tc>
          <w:tcPr>
            <w:tcW w:w="1464" w:type="dxa"/>
          </w:tcPr>
          <w:p w:rsidR="00B21920" w:rsidRDefault="00B21920" w:rsidP="00BB332D">
            <w:pPr>
              <w:jc w:val="center"/>
            </w:pPr>
            <w:r>
              <w:t>8 (7.69)</w:t>
            </w:r>
          </w:p>
        </w:tc>
        <w:tc>
          <w:tcPr>
            <w:tcW w:w="1596" w:type="dxa"/>
          </w:tcPr>
          <w:p w:rsidR="00B21920" w:rsidRDefault="00B21920" w:rsidP="00BB332D">
            <w:pPr>
              <w:jc w:val="center"/>
            </w:pPr>
            <w:r>
              <w:t>102 (19.03)</w:t>
            </w:r>
          </w:p>
        </w:tc>
        <w:tc>
          <w:tcPr>
            <w:tcW w:w="1596" w:type="dxa"/>
          </w:tcPr>
          <w:p w:rsidR="00B21920" w:rsidRDefault="00B21920" w:rsidP="00BB332D">
            <w:pPr>
              <w:jc w:val="center"/>
            </w:pPr>
            <w:r>
              <w:t>7.09</w:t>
            </w:r>
          </w:p>
        </w:tc>
        <w:tc>
          <w:tcPr>
            <w:tcW w:w="1194" w:type="dxa"/>
          </w:tcPr>
          <w:p w:rsidR="00B21920" w:rsidRDefault="00B21920" w:rsidP="009D7861">
            <w:pPr>
              <w:jc w:val="center"/>
            </w:pPr>
            <w:r>
              <w:t>0.00</w:t>
            </w:r>
            <w:r w:rsidR="009D7861">
              <w:t>77</w:t>
            </w:r>
          </w:p>
        </w:tc>
        <w:tc>
          <w:tcPr>
            <w:tcW w:w="1998" w:type="dxa"/>
          </w:tcPr>
          <w:p w:rsidR="00B21920" w:rsidRDefault="00B21920" w:rsidP="00BB332D">
            <w:pPr>
              <w:jc w:val="center"/>
            </w:pPr>
            <w:r>
              <w:t>0.35 (0.14-0.76)</w:t>
            </w:r>
          </w:p>
        </w:tc>
      </w:tr>
      <w:tr w:rsidR="00B21920" w:rsidTr="00BB332D">
        <w:tc>
          <w:tcPr>
            <w:tcW w:w="1728" w:type="dxa"/>
          </w:tcPr>
          <w:p w:rsidR="00B21920" w:rsidRPr="00F7406B" w:rsidRDefault="00B21920" w:rsidP="00BB332D">
            <w:pPr>
              <w:jc w:val="center"/>
            </w:pPr>
            <w:r w:rsidRPr="00F7406B">
              <w:t>*00</w:t>
            </w:r>
            <w:r>
              <w:t>9</w:t>
            </w:r>
            <w:r w:rsidRPr="00F7406B">
              <w:t>:0</w:t>
            </w:r>
            <w:r>
              <w:t>2</w:t>
            </w:r>
          </w:p>
        </w:tc>
        <w:tc>
          <w:tcPr>
            <w:tcW w:w="1464" w:type="dxa"/>
          </w:tcPr>
          <w:p w:rsidR="00B21920" w:rsidRDefault="00B21920" w:rsidP="00BB332D">
            <w:pPr>
              <w:jc w:val="center"/>
            </w:pPr>
            <w:r>
              <w:t>0 (0.00)</w:t>
            </w:r>
          </w:p>
        </w:tc>
        <w:tc>
          <w:tcPr>
            <w:tcW w:w="1596" w:type="dxa"/>
          </w:tcPr>
          <w:p w:rsidR="00B21920" w:rsidRDefault="00B21920" w:rsidP="00BB332D">
            <w:pPr>
              <w:jc w:val="center"/>
            </w:pPr>
            <w:r>
              <w:t>4 (0.75)</w:t>
            </w:r>
          </w:p>
        </w:tc>
        <w:tc>
          <w:tcPr>
            <w:tcW w:w="1596" w:type="dxa"/>
          </w:tcPr>
          <w:p w:rsidR="00B21920" w:rsidRDefault="00B21920" w:rsidP="00BB332D">
            <w:pPr>
              <w:jc w:val="center"/>
            </w:pPr>
          </w:p>
        </w:tc>
        <w:tc>
          <w:tcPr>
            <w:tcW w:w="1194" w:type="dxa"/>
          </w:tcPr>
          <w:p w:rsidR="00B21920" w:rsidRDefault="00B21920" w:rsidP="00BB332D">
            <w:pPr>
              <w:jc w:val="center"/>
            </w:pPr>
          </w:p>
        </w:tc>
        <w:tc>
          <w:tcPr>
            <w:tcW w:w="1998" w:type="dxa"/>
          </w:tcPr>
          <w:p w:rsidR="00B21920" w:rsidRDefault="00B21920" w:rsidP="00BB332D">
            <w:pPr>
              <w:jc w:val="center"/>
            </w:pPr>
          </w:p>
        </w:tc>
      </w:tr>
      <w:tr w:rsidR="00B21920" w:rsidTr="00BB332D">
        <w:tc>
          <w:tcPr>
            <w:tcW w:w="1728" w:type="dxa"/>
          </w:tcPr>
          <w:p w:rsidR="00B21920" w:rsidRDefault="00B21920" w:rsidP="00BB332D">
            <w:pPr>
              <w:jc w:val="center"/>
            </w:pPr>
            <w:r w:rsidRPr="00F7406B">
              <w:t>*0</w:t>
            </w:r>
            <w:r>
              <w:t>10</w:t>
            </w:r>
            <w:r w:rsidRPr="00F7406B">
              <w:t>:01</w:t>
            </w:r>
          </w:p>
        </w:tc>
        <w:tc>
          <w:tcPr>
            <w:tcW w:w="1464" w:type="dxa"/>
          </w:tcPr>
          <w:p w:rsidR="00B21920" w:rsidRDefault="00B21920" w:rsidP="00BB332D">
            <w:pPr>
              <w:jc w:val="center"/>
            </w:pPr>
            <w:r>
              <w:t>38 (36.54)</w:t>
            </w:r>
          </w:p>
        </w:tc>
        <w:tc>
          <w:tcPr>
            <w:tcW w:w="1596" w:type="dxa"/>
          </w:tcPr>
          <w:p w:rsidR="00B21920" w:rsidRDefault="00B21920" w:rsidP="00BB332D">
            <w:pPr>
              <w:jc w:val="center"/>
            </w:pPr>
            <w:r>
              <w:t>216 (40.30)</w:t>
            </w:r>
          </w:p>
        </w:tc>
        <w:tc>
          <w:tcPr>
            <w:tcW w:w="1596" w:type="dxa"/>
          </w:tcPr>
          <w:p w:rsidR="00B21920" w:rsidRDefault="00B21920" w:rsidP="00BB332D">
            <w:pPr>
              <w:jc w:val="center"/>
            </w:pPr>
          </w:p>
        </w:tc>
        <w:tc>
          <w:tcPr>
            <w:tcW w:w="1194" w:type="dxa"/>
          </w:tcPr>
          <w:p w:rsidR="00B21920" w:rsidRDefault="00B21920" w:rsidP="00BB332D">
            <w:pPr>
              <w:jc w:val="center"/>
            </w:pPr>
          </w:p>
        </w:tc>
        <w:tc>
          <w:tcPr>
            <w:tcW w:w="1998" w:type="dxa"/>
          </w:tcPr>
          <w:p w:rsidR="00B21920" w:rsidRDefault="00B21920" w:rsidP="00BB332D">
            <w:pPr>
              <w:jc w:val="center"/>
            </w:pPr>
          </w:p>
        </w:tc>
      </w:tr>
      <w:tr w:rsidR="00B21920" w:rsidTr="00BB332D">
        <w:tc>
          <w:tcPr>
            <w:tcW w:w="1728" w:type="dxa"/>
          </w:tcPr>
          <w:p w:rsidR="00B21920" w:rsidRPr="00F7406B" w:rsidRDefault="00B21920" w:rsidP="00BB332D">
            <w:pPr>
              <w:jc w:val="center"/>
            </w:pPr>
            <w:r w:rsidRPr="00F7406B">
              <w:t>*0</w:t>
            </w:r>
            <w:r>
              <w:t>12:01</w:t>
            </w:r>
          </w:p>
        </w:tc>
        <w:tc>
          <w:tcPr>
            <w:tcW w:w="1464" w:type="dxa"/>
          </w:tcPr>
          <w:p w:rsidR="00B21920" w:rsidRDefault="00B21920" w:rsidP="00BB332D">
            <w:pPr>
              <w:jc w:val="center"/>
            </w:pPr>
            <w:r>
              <w:t>19 (18.27)</w:t>
            </w:r>
          </w:p>
        </w:tc>
        <w:tc>
          <w:tcPr>
            <w:tcW w:w="1596" w:type="dxa"/>
          </w:tcPr>
          <w:p w:rsidR="00B21920" w:rsidRDefault="00B21920" w:rsidP="00BB332D">
            <w:pPr>
              <w:jc w:val="center"/>
            </w:pPr>
            <w:r>
              <w:t>67 (12.50)</w:t>
            </w:r>
          </w:p>
        </w:tc>
        <w:tc>
          <w:tcPr>
            <w:tcW w:w="1596" w:type="dxa"/>
          </w:tcPr>
          <w:p w:rsidR="00B21920" w:rsidRDefault="00B21920" w:rsidP="00BB332D">
            <w:pPr>
              <w:jc w:val="center"/>
            </w:pPr>
          </w:p>
        </w:tc>
        <w:tc>
          <w:tcPr>
            <w:tcW w:w="1194" w:type="dxa"/>
          </w:tcPr>
          <w:p w:rsidR="00B21920" w:rsidRDefault="00B21920" w:rsidP="00BB332D">
            <w:pPr>
              <w:jc w:val="center"/>
            </w:pPr>
          </w:p>
        </w:tc>
        <w:tc>
          <w:tcPr>
            <w:tcW w:w="1998" w:type="dxa"/>
          </w:tcPr>
          <w:p w:rsidR="00B21920" w:rsidRDefault="00B21920" w:rsidP="00BB332D">
            <w:pPr>
              <w:jc w:val="center"/>
            </w:pPr>
          </w:p>
        </w:tc>
      </w:tr>
      <w:tr w:rsidR="00B21920" w:rsidTr="00BB332D">
        <w:tc>
          <w:tcPr>
            <w:tcW w:w="1728" w:type="dxa"/>
          </w:tcPr>
          <w:p w:rsidR="00B21920" w:rsidRDefault="00B21920" w:rsidP="00BB332D">
            <w:pPr>
              <w:jc w:val="center"/>
            </w:pPr>
            <w:r w:rsidRPr="00F7406B">
              <w:t>*0</w:t>
            </w:r>
            <w:r>
              <w:t>17</w:t>
            </w:r>
          </w:p>
        </w:tc>
        <w:tc>
          <w:tcPr>
            <w:tcW w:w="1464" w:type="dxa"/>
          </w:tcPr>
          <w:p w:rsidR="00B21920" w:rsidRDefault="00B21920" w:rsidP="00BB332D">
            <w:pPr>
              <w:jc w:val="center"/>
            </w:pPr>
            <w:r>
              <w:t>2 (1.92)</w:t>
            </w:r>
          </w:p>
        </w:tc>
        <w:tc>
          <w:tcPr>
            <w:tcW w:w="1596" w:type="dxa"/>
          </w:tcPr>
          <w:p w:rsidR="00B21920" w:rsidRDefault="00B21920" w:rsidP="00BB332D">
            <w:pPr>
              <w:jc w:val="center"/>
            </w:pPr>
            <w:r>
              <w:t>12 (2.24)</w:t>
            </w:r>
          </w:p>
        </w:tc>
        <w:tc>
          <w:tcPr>
            <w:tcW w:w="1596" w:type="dxa"/>
          </w:tcPr>
          <w:p w:rsidR="00B21920" w:rsidRDefault="00B21920" w:rsidP="00BB332D">
            <w:pPr>
              <w:jc w:val="center"/>
            </w:pPr>
          </w:p>
        </w:tc>
        <w:tc>
          <w:tcPr>
            <w:tcW w:w="1194" w:type="dxa"/>
          </w:tcPr>
          <w:p w:rsidR="00B21920" w:rsidRDefault="00B21920" w:rsidP="00BB332D">
            <w:pPr>
              <w:jc w:val="center"/>
            </w:pPr>
          </w:p>
        </w:tc>
        <w:tc>
          <w:tcPr>
            <w:tcW w:w="1998" w:type="dxa"/>
          </w:tcPr>
          <w:p w:rsidR="00B21920" w:rsidRDefault="00B21920" w:rsidP="00BB332D">
            <w:pPr>
              <w:jc w:val="center"/>
            </w:pPr>
          </w:p>
        </w:tc>
      </w:tr>
      <w:tr w:rsidR="00B21920" w:rsidTr="00BB332D">
        <w:tc>
          <w:tcPr>
            <w:tcW w:w="1728" w:type="dxa"/>
          </w:tcPr>
          <w:p w:rsidR="00B21920" w:rsidRDefault="00B21920" w:rsidP="00BB332D">
            <w:pPr>
              <w:jc w:val="center"/>
            </w:pPr>
            <w:r w:rsidRPr="00F7406B">
              <w:t>*0</w:t>
            </w:r>
            <w:r>
              <w:t>18:01</w:t>
            </w:r>
          </w:p>
        </w:tc>
        <w:tc>
          <w:tcPr>
            <w:tcW w:w="1464" w:type="dxa"/>
          </w:tcPr>
          <w:p w:rsidR="00B21920" w:rsidRDefault="00B21920" w:rsidP="00BB332D">
            <w:pPr>
              <w:jc w:val="center"/>
            </w:pPr>
            <w:r>
              <w:t>0 (0.00)</w:t>
            </w:r>
          </w:p>
        </w:tc>
        <w:tc>
          <w:tcPr>
            <w:tcW w:w="1596" w:type="dxa"/>
          </w:tcPr>
          <w:p w:rsidR="00B21920" w:rsidRDefault="00B21920" w:rsidP="00BB332D">
            <w:pPr>
              <w:jc w:val="center"/>
            </w:pPr>
            <w:r>
              <w:t>1 (0.19)</w:t>
            </w:r>
          </w:p>
        </w:tc>
        <w:tc>
          <w:tcPr>
            <w:tcW w:w="1596" w:type="dxa"/>
          </w:tcPr>
          <w:p w:rsidR="00B21920" w:rsidRDefault="00B21920" w:rsidP="00BB332D">
            <w:pPr>
              <w:jc w:val="center"/>
            </w:pPr>
          </w:p>
        </w:tc>
        <w:tc>
          <w:tcPr>
            <w:tcW w:w="1194" w:type="dxa"/>
          </w:tcPr>
          <w:p w:rsidR="00B21920" w:rsidRDefault="00B21920" w:rsidP="00BB332D">
            <w:pPr>
              <w:jc w:val="center"/>
            </w:pPr>
          </w:p>
        </w:tc>
        <w:tc>
          <w:tcPr>
            <w:tcW w:w="1998" w:type="dxa"/>
          </w:tcPr>
          <w:p w:rsidR="00B21920" w:rsidRDefault="00B21920" w:rsidP="00BB332D">
            <w:pPr>
              <w:jc w:val="center"/>
            </w:pPr>
          </w:p>
        </w:tc>
      </w:tr>
      <w:tr w:rsidR="00B21920" w:rsidTr="00BB332D">
        <w:tc>
          <w:tcPr>
            <w:tcW w:w="1728" w:type="dxa"/>
          </w:tcPr>
          <w:p w:rsidR="00B21920" w:rsidRPr="00F7406B" w:rsidRDefault="00B21920" w:rsidP="00BB332D">
            <w:pPr>
              <w:jc w:val="center"/>
            </w:pPr>
            <w:r w:rsidRPr="00F7406B">
              <w:t>*0</w:t>
            </w:r>
            <w:r>
              <w:t>19</w:t>
            </w:r>
          </w:p>
        </w:tc>
        <w:tc>
          <w:tcPr>
            <w:tcW w:w="1464" w:type="dxa"/>
          </w:tcPr>
          <w:p w:rsidR="00B21920" w:rsidRDefault="00B21920" w:rsidP="00BB332D">
            <w:pPr>
              <w:jc w:val="center"/>
            </w:pPr>
            <w:r>
              <w:t>17 (16.35)</w:t>
            </w:r>
          </w:p>
        </w:tc>
        <w:tc>
          <w:tcPr>
            <w:tcW w:w="1596" w:type="dxa"/>
          </w:tcPr>
          <w:p w:rsidR="00B21920" w:rsidRDefault="00B21920" w:rsidP="00BB332D">
            <w:pPr>
              <w:jc w:val="center"/>
            </w:pPr>
            <w:r>
              <w:t>59 (11.01)</w:t>
            </w:r>
          </w:p>
        </w:tc>
        <w:tc>
          <w:tcPr>
            <w:tcW w:w="1596" w:type="dxa"/>
          </w:tcPr>
          <w:p w:rsidR="00B21920" w:rsidRDefault="00B21920" w:rsidP="00BB332D">
            <w:pPr>
              <w:jc w:val="center"/>
            </w:pPr>
          </w:p>
        </w:tc>
        <w:tc>
          <w:tcPr>
            <w:tcW w:w="1194" w:type="dxa"/>
          </w:tcPr>
          <w:p w:rsidR="00B21920" w:rsidRDefault="00B21920" w:rsidP="00BB332D">
            <w:pPr>
              <w:jc w:val="center"/>
            </w:pPr>
          </w:p>
        </w:tc>
        <w:tc>
          <w:tcPr>
            <w:tcW w:w="1998" w:type="dxa"/>
          </w:tcPr>
          <w:p w:rsidR="00B21920" w:rsidRDefault="00B21920" w:rsidP="00BB332D">
            <w:pPr>
              <w:jc w:val="center"/>
            </w:pPr>
          </w:p>
        </w:tc>
      </w:tr>
      <w:tr w:rsidR="00B21920" w:rsidTr="00BB332D">
        <w:tc>
          <w:tcPr>
            <w:tcW w:w="1728" w:type="dxa"/>
          </w:tcPr>
          <w:p w:rsidR="00B21920" w:rsidRDefault="00B21920" w:rsidP="00BB332D">
            <w:pPr>
              <w:jc w:val="center"/>
            </w:pPr>
            <w:r w:rsidRPr="00F7406B">
              <w:t>*0</w:t>
            </w:r>
            <w:r>
              <w:t>27</w:t>
            </w:r>
          </w:p>
        </w:tc>
        <w:tc>
          <w:tcPr>
            <w:tcW w:w="1464" w:type="dxa"/>
          </w:tcPr>
          <w:p w:rsidR="00B21920" w:rsidRDefault="00B21920" w:rsidP="00BB332D">
            <w:pPr>
              <w:jc w:val="center"/>
            </w:pPr>
            <w:r>
              <w:t>7 (6.73)</w:t>
            </w:r>
          </w:p>
        </w:tc>
        <w:tc>
          <w:tcPr>
            <w:tcW w:w="1596" w:type="dxa"/>
          </w:tcPr>
          <w:p w:rsidR="00B21920" w:rsidRDefault="00B21920" w:rsidP="00BB332D">
            <w:pPr>
              <w:jc w:val="center"/>
            </w:pPr>
            <w:r>
              <w:t>56 (10.45)</w:t>
            </w:r>
          </w:p>
        </w:tc>
        <w:tc>
          <w:tcPr>
            <w:tcW w:w="1596" w:type="dxa"/>
          </w:tcPr>
          <w:p w:rsidR="00B21920" w:rsidRDefault="00B21920" w:rsidP="00BB332D">
            <w:pPr>
              <w:jc w:val="center"/>
            </w:pPr>
          </w:p>
        </w:tc>
        <w:tc>
          <w:tcPr>
            <w:tcW w:w="1194" w:type="dxa"/>
          </w:tcPr>
          <w:p w:rsidR="00B21920" w:rsidRDefault="00B21920" w:rsidP="00BB332D">
            <w:pPr>
              <w:jc w:val="center"/>
            </w:pPr>
          </w:p>
        </w:tc>
        <w:tc>
          <w:tcPr>
            <w:tcW w:w="1998" w:type="dxa"/>
          </w:tcPr>
          <w:p w:rsidR="00B21920" w:rsidRDefault="00B21920" w:rsidP="00BB332D">
            <w:pPr>
              <w:jc w:val="center"/>
            </w:pPr>
          </w:p>
        </w:tc>
      </w:tr>
      <w:tr w:rsidR="00B21920" w:rsidTr="00BB332D">
        <w:tc>
          <w:tcPr>
            <w:tcW w:w="1728" w:type="dxa"/>
          </w:tcPr>
          <w:p w:rsidR="00B21920" w:rsidRDefault="00B21920" w:rsidP="00BB332D">
            <w:pPr>
              <w:jc w:val="center"/>
            </w:pPr>
            <w:r w:rsidRPr="00F7406B">
              <w:t>*0</w:t>
            </w:r>
            <w:r>
              <w:t>33</w:t>
            </w:r>
          </w:p>
        </w:tc>
        <w:tc>
          <w:tcPr>
            <w:tcW w:w="1464" w:type="dxa"/>
          </w:tcPr>
          <w:p w:rsidR="00B21920" w:rsidRDefault="00B21920" w:rsidP="00BB332D">
            <w:pPr>
              <w:jc w:val="center"/>
            </w:pPr>
            <w:r>
              <w:t>0 (0.00)</w:t>
            </w:r>
          </w:p>
        </w:tc>
        <w:tc>
          <w:tcPr>
            <w:tcW w:w="1596" w:type="dxa"/>
          </w:tcPr>
          <w:p w:rsidR="00B21920" w:rsidRDefault="00B21920" w:rsidP="00BB332D">
            <w:pPr>
              <w:jc w:val="center"/>
            </w:pPr>
            <w:r>
              <w:t>1 (0.19)</w:t>
            </w:r>
          </w:p>
        </w:tc>
        <w:tc>
          <w:tcPr>
            <w:tcW w:w="1596" w:type="dxa"/>
          </w:tcPr>
          <w:p w:rsidR="00B21920" w:rsidRDefault="00B21920" w:rsidP="00BB332D">
            <w:pPr>
              <w:jc w:val="center"/>
            </w:pPr>
          </w:p>
        </w:tc>
        <w:tc>
          <w:tcPr>
            <w:tcW w:w="1194" w:type="dxa"/>
          </w:tcPr>
          <w:p w:rsidR="00B21920" w:rsidRDefault="00B21920" w:rsidP="00BB332D">
            <w:pPr>
              <w:jc w:val="center"/>
            </w:pPr>
          </w:p>
        </w:tc>
        <w:tc>
          <w:tcPr>
            <w:tcW w:w="1998" w:type="dxa"/>
          </w:tcPr>
          <w:p w:rsidR="00B21920" w:rsidRDefault="00B21920" w:rsidP="00BB332D">
            <w:pPr>
              <w:jc w:val="center"/>
            </w:pPr>
          </w:p>
        </w:tc>
      </w:tr>
      <w:tr w:rsidR="00B21920" w:rsidTr="00BB332D">
        <w:tc>
          <w:tcPr>
            <w:tcW w:w="1728" w:type="dxa"/>
          </w:tcPr>
          <w:p w:rsidR="00B21920" w:rsidRPr="00F7406B" w:rsidRDefault="00B21920" w:rsidP="00BB332D">
            <w:pPr>
              <w:jc w:val="center"/>
            </w:pPr>
            <w:r w:rsidRPr="00F7406B">
              <w:t>*0</w:t>
            </w:r>
            <w:r>
              <w:t>45</w:t>
            </w:r>
          </w:p>
        </w:tc>
        <w:tc>
          <w:tcPr>
            <w:tcW w:w="1464" w:type="dxa"/>
          </w:tcPr>
          <w:p w:rsidR="00B21920" w:rsidRDefault="00B21920" w:rsidP="00BB332D">
            <w:pPr>
              <w:jc w:val="center"/>
            </w:pPr>
            <w:r>
              <w:t>6 (5.77)</w:t>
            </w:r>
          </w:p>
        </w:tc>
        <w:tc>
          <w:tcPr>
            <w:tcW w:w="1596" w:type="dxa"/>
          </w:tcPr>
          <w:p w:rsidR="00B21920" w:rsidRDefault="00B21920" w:rsidP="00BB332D">
            <w:pPr>
              <w:jc w:val="center"/>
            </w:pPr>
            <w:r>
              <w:t>32 (5.97)</w:t>
            </w:r>
          </w:p>
        </w:tc>
        <w:tc>
          <w:tcPr>
            <w:tcW w:w="1596" w:type="dxa"/>
          </w:tcPr>
          <w:p w:rsidR="00B21920" w:rsidRDefault="00B21920" w:rsidP="00BB332D">
            <w:pPr>
              <w:jc w:val="center"/>
            </w:pPr>
          </w:p>
        </w:tc>
        <w:tc>
          <w:tcPr>
            <w:tcW w:w="1194" w:type="dxa"/>
          </w:tcPr>
          <w:p w:rsidR="00B21920" w:rsidRDefault="00B21920" w:rsidP="00BB332D">
            <w:pPr>
              <w:jc w:val="center"/>
            </w:pPr>
          </w:p>
        </w:tc>
        <w:tc>
          <w:tcPr>
            <w:tcW w:w="1998" w:type="dxa"/>
          </w:tcPr>
          <w:p w:rsidR="00B21920" w:rsidRDefault="00B21920" w:rsidP="00BB332D">
            <w:pPr>
              <w:jc w:val="center"/>
            </w:pPr>
          </w:p>
        </w:tc>
      </w:tr>
    </w:tbl>
    <w:p w:rsidR="005A16AA" w:rsidRDefault="005A16AA" w:rsidP="00A6473A"/>
    <w:p w:rsidR="005A16AA" w:rsidRDefault="005A16AA">
      <w:r>
        <w:br w:type="page"/>
      </w:r>
    </w:p>
    <w:p w:rsidR="005A16AA" w:rsidRPr="00DE17BB" w:rsidRDefault="005A16AA" w:rsidP="005A16AA">
      <w:pPr>
        <w:jc w:val="center"/>
        <w:rPr>
          <w:moveTo w:id="49" w:author="Andreae, Emily A" w:date="2020-01-17T13:44:00Z"/>
          <w:b/>
        </w:rPr>
      </w:pPr>
      <w:moveToRangeStart w:id="50" w:author="Andreae, Emily A" w:date="2020-01-17T13:44:00Z" w:name="move30161076"/>
      <w:moveTo w:id="51" w:author="Andreae, Emily A" w:date="2020-01-17T13:44:00Z">
        <w:r w:rsidRPr="006B670F">
          <w:rPr>
            <w:b/>
          </w:rPr>
          <w:lastRenderedPageBreak/>
          <w:t>Suppl</w:t>
        </w:r>
      </w:moveTo>
      <w:ins w:id="52" w:author="Andreae, Emily A" w:date="2020-01-17T13:46:00Z">
        <w:r>
          <w:rPr>
            <w:b/>
          </w:rPr>
          <w:t>emental</w:t>
        </w:r>
      </w:ins>
      <w:moveTo w:id="53" w:author="Andreae, Emily A" w:date="2020-01-17T13:44:00Z">
        <w:del w:id="54" w:author="Andreae, Emily A" w:date="2020-01-17T13:46:00Z">
          <w:r w:rsidRPr="006B670F" w:rsidDel="005A16AA">
            <w:rPr>
              <w:b/>
            </w:rPr>
            <w:delText>.</w:delText>
          </w:r>
        </w:del>
        <w:r w:rsidRPr="006B670F">
          <w:rPr>
            <w:b/>
          </w:rPr>
          <w:t xml:space="preserve"> </w:t>
        </w:r>
        <w:r w:rsidRPr="00DE17BB">
          <w:rPr>
            <w:b/>
          </w:rPr>
          <w:t xml:space="preserve">Table </w:t>
        </w:r>
        <w:r>
          <w:rPr>
            <w:b/>
          </w:rPr>
          <w:t>S</w:t>
        </w:r>
      </w:moveTo>
      <w:ins w:id="55" w:author="Andreae, Emily A" w:date="2020-01-17T13:44:00Z">
        <w:r>
          <w:rPr>
            <w:b/>
          </w:rPr>
          <w:t>4</w:t>
        </w:r>
      </w:ins>
      <w:moveTo w:id="56" w:author="Andreae, Emily A" w:date="2020-01-17T13:44:00Z">
        <w:del w:id="57" w:author="Andreae, Emily A" w:date="2020-01-17T13:44:00Z">
          <w:r w:rsidDel="005A16AA">
            <w:rPr>
              <w:b/>
            </w:rPr>
            <w:delText>5</w:delText>
          </w:r>
        </w:del>
      </w:moveTo>
      <w:ins w:id="58" w:author="Andreae, Emily A" w:date="2020-01-17T13:46:00Z">
        <w:r>
          <w:rPr>
            <w:b/>
          </w:rPr>
          <w:t>:</w:t>
        </w:r>
      </w:ins>
      <w:moveTo w:id="59" w:author="Andreae, Emily A" w:date="2020-01-17T13:44:00Z">
        <w:r w:rsidRPr="00DE17BB">
          <w:rPr>
            <w:b/>
          </w:rPr>
          <w:t xml:space="preserve"> Comparison of</w:t>
        </w:r>
        <w:del w:id="60" w:author="Andreae, Emily A" w:date="2020-01-17T13:46:00Z">
          <w:r w:rsidRPr="00DE17BB" w:rsidDel="005A16AA">
            <w:rPr>
              <w:b/>
            </w:rPr>
            <w:delText xml:space="preserve"> the</w:delText>
          </w:r>
        </w:del>
        <w:r w:rsidRPr="00DE17BB">
          <w:rPr>
            <w:b/>
          </w:rPr>
          <w:t xml:space="preserve"> codon 295</w:t>
        </w:r>
      </w:moveTo>
      <w:ins w:id="61" w:author="Andreae, Emily A" w:date="2020-01-17T13:46:00Z">
        <w:r>
          <w:rPr>
            <w:b/>
          </w:rPr>
          <w:t xml:space="preserve"> polymorphisms</w:t>
        </w:r>
      </w:ins>
      <w:moveTo w:id="62" w:author="Andreae, Emily A" w:date="2020-01-17T13:44:00Z">
        <w:r w:rsidRPr="00DE17BB">
          <w:rPr>
            <w:b/>
          </w:rPr>
          <w:t xml:space="preserve"> of </w:t>
        </w:r>
        <w:r w:rsidRPr="00B119A6">
          <w:rPr>
            <w:b/>
            <w:i/>
          </w:rPr>
          <w:t>MICA</w:t>
        </w:r>
        <w:r w:rsidRPr="00DE17BB">
          <w:rPr>
            <w:b/>
          </w:rPr>
          <w:t xml:space="preserve"> </w:t>
        </w:r>
        <w:del w:id="63" w:author="Andreae, Emily A" w:date="2020-01-17T13:46:00Z">
          <w:r w:rsidRPr="00DE17BB" w:rsidDel="005A16AA">
            <w:rPr>
              <w:b/>
            </w:rPr>
            <w:delText xml:space="preserve">gene </w:delText>
          </w:r>
        </w:del>
        <w:r w:rsidRPr="00DE17BB">
          <w:rPr>
            <w:b/>
          </w:rPr>
          <w:t xml:space="preserve">to the </w:t>
        </w:r>
      </w:moveTo>
      <w:ins w:id="64" w:author="Andreae, Emily A" w:date="2020-01-17T13:45:00Z">
        <w:r>
          <w:rPr>
            <w:b/>
          </w:rPr>
          <w:t xml:space="preserve">clinical </w:t>
        </w:r>
      </w:ins>
      <w:moveTo w:id="65" w:author="Andreae, Emily A" w:date="2020-01-17T13:44:00Z">
        <w:r w:rsidRPr="00DE17BB">
          <w:rPr>
            <w:b/>
          </w:rPr>
          <w:t xml:space="preserve">phenotype of </w:t>
        </w:r>
        <w:del w:id="66" w:author="Andreae, Emily A" w:date="2020-01-17T13:45:00Z">
          <w:r w:rsidRPr="00DE17BB" w:rsidDel="005A16AA">
            <w:rPr>
              <w:b/>
            </w:rPr>
            <w:delText xml:space="preserve">CRC </w:delText>
          </w:r>
        </w:del>
        <w:r w:rsidRPr="00DE17BB">
          <w:rPr>
            <w:b/>
          </w:rPr>
          <w:t xml:space="preserve">patients </w:t>
        </w:r>
      </w:moveTo>
      <w:ins w:id="67" w:author="Andreae, Emily A" w:date="2020-01-17T13:45:00Z">
        <w:r>
          <w:rPr>
            <w:b/>
          </w:rPr>
          <w:t>with CRC</w:t>
        </w:r>
      </w:ins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1620"/>
        <w:gridCol w:w="1350"/>
        <w:gridCol w:w="1350"/>
        <w:gridCol w:w="1260"/>
        <w:gridCol w:w="1458"/>
      </w:tblGrid>
      <w:tr w:rsidR="005A16AA" w:rsidTr="00A34B81">
        <w:tc>
          <w:tcPr>
            <w:tcW w:w="2538" w:type="dxa"/>
            <w:tcBorders>
              <w:bottom w:val="single" w:sz="4" w:space="0" w:color="auto"/>
            </w:tcBorders>
          </w:tcPr>
          <w:p w:rsidR="005A16AA" w:rsidRDefault="005A16AA" w:rsidP="00A34B81">
            <w:pPr>
              <w:jc w:val="center"/>
              <w:rPr>
                <w:moveTo w:id="68" w:author="Andreae, Emily A" w:date="2020-01-17T13:44:00Z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A16AA" w:rsidRDefault="005A16AA" w:rsidP="00A34B81">
            <w:pPr>
              <w:rPr>
                <w:moveTo w:id="69" w:author="Andreae, Emily A" w:date="2020-01-17T13:44:00Z"/>
              </w:rPr>
            </w:pPr>
            <w:moveTo w:id="70" w:author="Andreae, Emily A" w:date="2020-01-17T13:44:00Z">
              <w:r>
                <w:t>A4 (%)</w:t>
              </w:r>
            </w:moveTo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A16AA" w:rsidRDefault="005A16AA" w:rsidP="00A34B81">
            <w:pPr>
              <w:rPr>
                <w:moveTo w:id="71" w:author="Andreae, Emily A" w:date="2020-01-17T13:44:00Z"/>
              </w:rPr>
            </w:pPr>
            <w:moveTo w:id="72" w:author="Andreae, Emily A" w:date="2020-01-17T13:44:00Z">
              <w:r>
                <w:t>A5 (%)</w:t>
              </w:r>
            </w:moveTo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A16AA" w:rsidRDefault="005A16AA" w:rsidP="00A34B81">
            <w:pPr>
              <w:rPr>
                <w:moveTo w:id="73" w:author="Andreae, Emily A" w:date="2020-01-17T13:44:00Z"/>
              </w:rPr>
            </w:pPr>
            <w:moveTo w:id="74" w:author="Andreae, Emily A" w:date="2020-01-17T13:44:00Z">
              <w:r>
                <w:t>A5.1 (%)</w:t>
              </w:r>
            </w:moveTo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A16AA" w:rsidRDefault="005A16AA" w:rsidP="00A34B81">
            <w:pPr>
              <w:rPr>
                <w:moveTo w:id="75" w:author="Andreae, Emily A" w:date="2020-01-17T13:44:00Z"/>
              </w:rPr>
            </w:pPr>
            <w:moveTo w:id="76" w:author="Andreae, Emily A" w:date="2020-01-17T13:44:00Z">
              <w:r>
                <w:t>A6 (%)</w:t>
              </w:r>
            </w:moveTo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5A16AA" w:rsidRDefault="005A16AA" w:rsidP="00A34B81">
            <w:pPr>
              <w:rPr>
                <w:moveTo w:id="77" w:author="Andreae, Emily A" w:date="2020-01-17T13:44:00Z"/>
              </w:rPr>
            </w:pPr>
            <w:moveTo w:id="78" w:author="Andreae, Emily A" w:date="2020-01-17T13:44:00Z">
              <w:r>
                <w:t>A9 (%)</w:t>
              </w:r>
            </w:moveTo>
          </w:p>
        </w:tc>
      </w:tr>
      <w:tr w:rsidR="005A16AA" w:rsidTr="00A34B81">
        <w:tc>
          <w:tcPr>
            <w:tcW w:w="2538" w:type="dxa"/>
            <w:tcBorders>
              <w:top w:val="single" w:sz="4" w:space="0" w:color="auto"/>
            </w:tcBorders>
          </w:tcPr>
          <w:p w:rsidR="005A16AA" w:rsidRDefault="005A16AA" w:rsidP="00A34B81">
            <w:pPr>
              <w:jc w:val="center"/>
              <w:rPr>
                <w:moveTo w:id="79" w:author="Andreae, Emily A" w:date="2020-01-17T13:44:00Z"/>
              </w:rPr>
            </w:pPr>
            <w:moveTo w:id="80" w:author="Andreae, Emily A" w:date="2020-01-17T13:44:00Z">
              <w:r>
                <w:t>Gross classification</w:t>
              </w:r>
            </w:moveTo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5A16AA" w:rsidRDefault="005A16AA" w:rsidP="00A34B81">
            <w:pPr>
              <w:rPr>
                <w:moveTo w:id="81" w:author="Andreae, Emily A" w:date="2020-01-17T13:44:00Z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5A16AA" w:rsidRDefault="005A16AA" w:rsidP="00A34B81">
            <w:pPr>
              <w:rPr>
                <w:moveTo w:id="82" w:author="Andreae, Emily A" w:date="2020-01-17T13:44:00Z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5A16AA" w:rsidRDefault="005A16AA" w:rsidP="00A34B81">
            <w:pPr>
              <w:rPr>
                <w:moveTo w:id="83" w:author="Andreae, Emily A" w:date="2020-01-17T13:44:00Z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A16AA" w:rsidRDefault="005A16AA" w:rsidP="00A34B81">
            <w:pPr>
              <w:rPr>
                <w:moveTo w:id="84" w:author="Andreae, Emily A" w:date="2020-01-17T13:44:00Z"/>
              </w:rPr>
            </w:pP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5A16AA" w:rsidRDefault="005A16AA" w:rsidP="00A34B81">
            <w:pPr>
              <w:rPr>
                <w:moveTo w:id="85" w:author="Andreae, Emily A" w:date="2020-01-17T13:44:00Z"/>
              </w:rPr>
            </w:pPr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86" w:author="Andreae, Emily A" w:date="2020-01-17T13:44:00Z"/>
              </w:rPr>
            </w:pPr>
            <w:moveTo w:id="87" w:author="Andreae, Emily A" w:date="2020-01-17T13:44:00Z">
              <w:r>
                <w:t>Ulcerated (n=72)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88" w:author="Andreae, Emily A" w:date="2020-01-17T13:44:00Z"/>
              </w:rPr>
            </w:pPr>
            <w:moveTo w:id="89" w:author="Andreae, Emily A" w:date="2020-01-17T13:44:00Z">
              <w:r>
                <w:t>18 (25.00)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90" w:author="Andreae, Emily A" w:date="2020-01-17T13:44:00Z"/>
              </w:rPr>
            </w:pPr>
            <w:moveTo w:id="91" w:author="Andreae, Emily A" w:date="2020-01-17T13:44:00Z">
              <w:r>
                <w:t>40 (55.56)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92" w:author="Andreae, Emily A" w:date="2020-01-17T13:44:00Z"/>
              </w:rPr>
            </w:pPr>
            <w:moveTo w:id="93" w:author="Andreae, Emily A" w:date="2020-01-17T13:44:00Z">
              <w:r>
                <w:t>24 (33.33)</w:t>
              </w:r>
            </w:moveTo>
          </w:p>
        </w:tc>
        <w:tc>
          <w:tcPr>
            <w:tcW w:w="1260" w:type="dxa"/>
          </w:tcPr>
          <w:p w:rsidR="005A16AA" w:rsidRPr="00174AC6" w:rsidRDefault="005A16AA" w:rsidP="00A34B81">
            <w:pPr>
              <w:spacing w:after="200" w:line="276" w:lineRule="auto"/>
              <w:rPr>
                <w:moveTo w:id="94" w:author="Andreae, Emily A" w:date="2020-01-17T13:44:00Z"/>
                <w:b/>
              </w:rPr>
            </w:pPr>
            <w:moveTo w:id="95" w:author="Andreae, Emily A" w:date="2020-01-17T13:44:00Z">
              <w:r w:rsidRPr="008E05DC">
                <w:rPr>
                  <w:b/>
                </w:rPr>
                <w:t>14 (19.44)</w:t>
              </w:r>
            </w:moveTo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96" w:author="Andreae, Emily A" w:date="2020-01-17T13:44:00Z"/>
              </w:rPr>
            </w:pPr>
            <w:moveTo w:id="97" w:author="Andreae, Emily A" w:date="2020-01-17T13:44:00Z">
              <w:r>
                <w:t>17 (23.61)</w:t>
              </w:r>
            </w:moveTo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98" w:author="Andreae, Emily A" w:date="2020-01-17T13:44:00Z"/>
              </w:rPr>
            </w:pPr>
            <w:moveTo w:id="99" w:author="Andreae, Emily A" w:date="2020-01-17T13:44:00Z">
              <w:r>
                <w:t>Protruded (n=30)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100" w:author="Andreae, Emily A" w:date="2020-01-17T13:44:00Z"/>
              </w:rPr>
            </w:pPr>
            <w:moveTo w:id="101" w:author="Andreae, Emily A" w:date="2020-01-17T13:44:00Z">
              <w:r>
                <w:t>10 (33.33)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102" w:author="Andreae, Emily A" w:date="2020-01-17T13:44:00Z"/>
              </w:rPr>
            </w:pPr>
            <w:moveTo w:id="103" w:author="Andreae, Emily A" w:date="2020-01-17T13:44:00Z">
              <w:r>
                <w:t>15 (50.00)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104" w:author="Andreae, Emily A" w:date="2020-01-17T13:44:00Z"/>
              </w:rPr>
            </w:pPr>
            <w:moveTo w:id="105" w:author="Andreae, Emily A" w:date="2020-01-17T13:44:00Z">
              <w:r>
                <w:t>12 (40.00)</w:t>
              </w:r>
            </w:moveTo>
          </w:p>
        </w:tc>
        <w:tc>
          <w:tcPr>
            <w:tcW w:w="1260" w:type="dxa"/>
          </w:tcPr>
          <w:p w:rsidR="005A16AA" w:rsidRPr="00174AC6" w:rsidRDefault="005A16AA" w:rsidP="00A34B81">
            <w:pPr>
              <w:spacing w:after="200" w:line="276" w:lineRule="auto"/>
              <w:rPr>
                <w:moveTo w:id="106" w:author="Andreae, Emily A" w:date="2020-01-17T13:44:00Z"/>
                <w:b/>
              </w:rPr>
            </w:pPr>
            <w:moveTo w:id="107" w:author="Andreae, Emily A" w:date="2020-01-17T13:44:00Z">
              <w:r w:rsidRPr="008E05DC">
                <w:rPr>
                  <w:b/>
                </w:rPr>
                <w:t xml:space="preserve">2 (6.67) </w:t>
              </w:r>
              <w:r w:rsidRPr="009A7D23">
                <w:rPr>
                  <w:b/>
                </w:rPr>
                <w:t>a</w:t>
              </w:r>
            </w:moveTo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108" w:author="Andreae, Emily A" w:date="2020-01-17T13:44:00Z"/>
              </w:rPr>
            </w:pPr>
            <w:moveTo w:id="109" w:author="Andreae, Emily A" w:date="2020-01-17T13:44:00Z">
              <w:r>
                <w:t>10 (33.33)</w:t>
              </w:r>
            </w:moveTo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110" w:author="Andreae, Emily A" w:date="2020-01-17T13:44:00Z"/>
              </w:rPr>
            </w:pPr>
            <w:moveTo w:id="111" w:author="Andreae, Emily A" w:date="2020-01-17T13:44:00Z">
              <w:r>
                <w:t>Tumor size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112" w:author="Andreae, Emily A" w:date="2020-01-17T13:44:00Z"/>
              </w:rPr>
            </w:pPr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113" w:author="Andreae, Emily A" w:date="2020-01-17T13:44:00Z"/>
              </w:rPr>
            </w:pPr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114" w:author="Andreae, Emily A" w:date="2020-01-17T13:44:00Z"/>
              </w:rPr>
            </w:pPr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115" w:author="Andreae, Emily A" w:date="2020-01-17T13:44:00Z"/>
              </w:rPr>
            </w:pPr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116" w:author="Andreae, Emily A" w:date="2020-01-17T13:44:00Z"/>
              </w:rPr>
            </w:pPr>
          </w:p>
        </w:tc>
      </w:tr>
      <w:tr w:rsidR="005A16AA" w:rsidTr="00A34B81">
        <w:tc>
          <w:tcPr>
            <w:tcW w:w="2538" w:type="dxa"/>
          </w:tcPr>
          <w:p w:rsidR="005A16AA" w:rsidRDefault="00344ABF" w:rsidP="00A34B81">
            <w:pPr>
              <w:jc w:val="center"/>
              <w:rPr>
                <w:moveTo w:id="117" w:author="Andreae, Emily A" w:date="2020-01-17T13:44:00Z"/>
              </w:rPr>
            </w:pPr>
            <w:ins w:id="118" w:author="Andreae, Emily A" w:date="2020-01-17T13:50:00Z">
              <w:r>
                <w:rPr>
                  <w:rFonts w:ascii="Calibri" w:hAnsi="Calibri" w:cs="Calibri"/>
                </w:rPr>
                <w:t>≤</w:t>
              </w:r>
            </w:ins>
            <w:moveTo w:id="119" w:author="Andreae, Emily A" w:date="2020-01-17T13:44:00Z">
              <w:del w:id="120" w:author="Andreae, Emily A" w:date="2020-01-17T13:49:00Z">
                <w:r w:rsidR="005A16AA" w:rsidRPr="006B7746" w:rsidDel="00344ABF">
                  <w:rPr>
                    <w:rFonts w:hint="eastAsia"/>
                  </w:rPr>
                  <w:delText>≦</w:delText>
                </w:r>
              </w:del>
              <w:r w:rsidR="005A16AA" w:rsidRPr="006B7746">
                <w:t>3 cm (n= 38)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121" w:author="Andreae, Emily A" w:date="2020-01-17T13:44:00Z"/>
              </w:rPr>
            </w:pPr>
            <w:moveTo w:id="122" w:author="Andreae, Emily A" w:date="2020-01-17T13:44:00Z">
              <w:r>
                <w:t>10 (26.32)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123" w:author="Andreae, Emily A" w:date="2020-01-17T13:44:00Z"/>
              </w:rPr>
            </w:pPr>
            <w:moveTo w:id="124" w:author="Andreae, Emily A" w:date="2020-01-17T13:44:00Z">
              <w:r>
                <w:t>17 (44.74)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125" w:author="Andreae, Emily A" w:date="2020-01-17T13:44:00Z"/>
              </w:rPr>
            </w:pPr>
            <w:moveTo w:id="126" w:author="Andreae, Emily A" w:date="2020-01-17T13:44:00Z">
              <w:r>
                <w:t>13 (34.21)</w:t>
              </w:r>
            </w:moveTo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127" w:author="Andreae, Emily A" w:date="2020-01-17T13:44:00Z"/>
              </w:rPr>
            </w:pPr>
            <w:moveTo w:id="128" w:author="Andreae, Emily A" w:date="2020-01-17T13:44:00Z">
              <w:r>
                <w:t>8 (21.05)</w:t>
              </w:r>
            </w:moveTo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129" w:author="Andreae, Emily A" w:date="2020-01-17T13:44:00Z"/>
              </w:rPr>
            </w:pPr>
            <w:moveTo w:id="130" w:author="Andreae, Emily A" w:date="2020-01-17T13:44:00Z">
              <w:r>
                <w:t>11 (28.95)</w:t>
              </w:r>
            </w:moveTo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131" w:author="Andreae, Emily A" w:date="2020-01-17T13:44:00Z"/>
              </w:rPr>
            </w:pPr>
            <w:moveTo w:id="132" w:author="Andreae, Emily A" w:date="2020-01-17T13:44:00Z">
              <w:r>
                <w:t>&gt;3 cm  (n=66)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133" w:author="Andreae, Emily A" w:date="2020-01-17T13:44:00Z"/>
              </w:rPr>
            </w:pPr>
            <w:moveTo w:id="134" w:author="Andreae, Emily A" w:date="2020-01-17T13:44:00Z">
              <w:r>
                <w:t>18 (27.27)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135" w:author="Andreae, Emily A" w:date="2020-01-17T13:44:00Z"/>
              </w:rPr>
            </w:pPr>
            <w:moveTo w:id="136" w:author="Andreae, Emily A" w:date="2020-01-17T13:44:00Z">
              <w:r>
                <w:t>40 (60.61)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137" w:author="Andreae, Emily A" w:date="2020-01-17T13:44:00Z"/>
              </w:rPr>
            </w:pPr>
            <w:moveTo w:id="138" w:author="Andreae, Emily A" w:date="2020-01-17T13:44:00Z">
              <w:r>
                <w:t>25 (37.88)</w:t>
              </w:r>
            </w:moveTo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139" w:author="Andreae, Emily A" w:date="2020-01-17T13:44:00Z"/>
              </w:rPr>
            </w:pPr>
            <w:moveTo w:id="140" w:author="Andreae, Emily A" w:date="2020-01-17T13:44:00Z">
              <w:r>
                <w:t>9 (13.64)</w:t>
              </w:r>
            </w:moveTo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141" w:author="Andreae, Emily A" w:date="2020-01-17T13:44:00Z"/>
              </w:rPr>
            </w:pPr>
            <w:moveTo w:id="142" w:author="Andreae, Emily A" w:date="2020-01-17T13:44:00Z">
              <w:r>
                <w:t>16 (24.24)</w:t>
              </w:r>
            </w:moveTo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143" w:author="Andreae, Emily A" w:date="2020-01-17T13:44:00Z"/>
              </w:rPr>
            </w:pPr>
            <w:moveTo w:id="144" w:author="Andreae, Emily A" w:date="2020-01-17T13:44:00Z">
              <w:r>
                <w:t>Invasion depth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145" w:author="Andreae, Emily A" w:date="2020-01-17T13:44:00Z"/>
              </w:rPr>
            </w:pPr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146" w:author="Andreae, Emily A" w:date="2020-01-17T13:44:00Z"/>
              </w:rPr>
            </w:pPr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147" w:author="Andreae, Emily A" w:date="2020-01-17T13:44:00Z"/>
              </w:rPr>
            </w:pPr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148" w:author="Andreae, Emily A" w:date="2020-01-17T13:44:00Z"/>
              </w:rPr>
            </w:pPr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149" w:author="Andreae, Emily A" w:date="2020-01-17T13:44:00Z"/>
              </w:rPr>
            </w:pPr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150" w:author="Andreae, Emily A" w:date="2020-01-17T13:44:00Z"/>
              </w:rPr>
            </w:pPr>
            <w:moveTo w:id="151" w:author="Andreae, Emily A" w:date="2020-01-17T13:44:00Z">
              <w:r>
                <w:t>T1+T2 (n=26)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152" w:author="Andreae, Emily A" w:date="2020-01-17T13:44:00Z"/>
              </w:rPr>
            </w:pPr>
            <w:moveTo w:id="153" w:author="Andreae, Emily A" w:date="2020-01-17T13:44:00Z">
              <w:r>
                <w:t>5 (19.23)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154" w:author="Andreae, Emily A" w:date="2020-01-17T13:44:00Z"/>
              </w:rPr>
            </w:pPr>
            <w:moveTo w:id="155" w:author="Andreae, Emily A" w:date="2020-01-17T13:44:00Z">
              <w:r>
                <w:t>15 (57.69)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156" w:author="Andreae, Emily A" w:date="2020-01-17T13:44:00Z"/>
              </w:rPr>
            </w:pPr>
            <w:moveTo w:id="157" w:author="Andreae, Emily A" w:date="2020-01-17T13:44:00Z">
              <w:r>
                <w:t>11 (42.31)</w:t>
              </w:r>
            </w:moveTo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158" w:author="Andreae, Emily A" w:date="2020-01-17T13:44:00Z"/>
              </w:rPr>
            </w:pPr>
            <w:moveTo w:id="159" w:author="Andreae, Emily A" w:date="2020-01-17T13:44:00Z">
              <w:r>
                <w:t>4 (15.38)</w:t>
              </w:r>
            </w:moveTo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160" w:author="Andreae, Emily A" w:date="2020-01-17T13:44:00Z"/>
              </w:rPr>
            </w:pPr>
            <w:moveTo w:id="161" w:author="Andreae, Emily A" w:date="2020-01-17T13:44:00Z">
              <w:r>
                <w:t>8 (30.77)</w:t>
              </w:r>
            </w:moveTo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162" w:author="Andreae, Emily A" w:date="2020-01-17T13:44:00Z"/>
              </w:rPr>
            </w:pPr>
            <w:moveTo w:id="163" w:author="Andreae, Emily A" w:date="2020-01-17T13:44:00Z">
              <w:r>
                <w:t>T3+T4 (n=76)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164" w:author="Andreae, Emily A" w:date="2020-01-17T13:44:00Z"/>
              </w:rPr>
            </w:pPr>
            <w:moveTo w:id="165" w:author="Andreae, Emily A" w:date="2020-01-17T13:44:00Z">
              <w:r>
                <w:t>23 (30.26)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166" w:author="Andreae, Emily A" w:date="2020-01-17T13:44:00Z"/>
              </w:rPr>
            </w:pPr>
            <w:moveTo w:id="167" w:author="Andreae, Emily A" w:date="2020-01-17T13:44:00Z">
              <w:r>
                <w:t>41 (54.95)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168" w:author="Andreae, Emily A" w:date="2020-01-17T13:44:00Z"/>
              </w:rPr>
            </w:pPr>
            <w:moveTo w:id="169" w:author="Andreae, Emily A" w:date="2020-01-17T13:44:00Z">
              <w:r>
                <w:t>26 (34.21)</w:t>
              </w:r>
            </w:moveTo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170" w:author="Andreae, Emily A" w:date="2020-01-17T13:44:00Z"/>
              </w:rPr>
            </w:pPr>
            <w:moveTo w:id="171" w:author="Andreae, Emily A" w:date="2020-01-17T13:44:00Z">
              <w:r>
                <w:t>12 (15.79)</w:t>
              </w:r>
            </w:moveTo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172" w:author="Andreae, Emily A" w:date="2020-01-17T13:44:00Z"/>
              </w:rPr>
            </w:pPr>
            <w:moveTo w:id="173" w:author="Andreae, Emily A" w:date="2020-01-17T13:44:00Z">
              <w:r>
                <w:t>19 (25.00)</w:t>
              </w:r>
            </w:moveTo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174" w:author="Andreae, Emily A" w:date="2020-01-17T13:44:00Z"/>
              </w:rPr>
            </w:pPr>
            <w:moveTo w:id="175" w:author="Andreae, Emily A" w:date="2020-01-17T13:44:00Z">
              <w:r>
                <w:t>Lymph node involvement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176" w:author="Andreae, Emily A" w:date="2020-01-17T13:44:00Z"/>
              </w:rPr>
            </w:pPr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177" w:author="Andreae, Emily A" w:date="2020-01-17T13:44:00Z"/>
              </w:rPr>
            </w:pPr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178" w:author="Andreae, Emily A" w:date="2020-01-17T13:44:00Z"/>
              </w:rPr>
            </w:pPr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179" w:author="Andreae, Emily A" w:date="2020-01-17T13:44:00Z"/>
              </w:rPr>
            </w:pPr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180" w:author="Andreae, Emily A" w:date="2020-01-17T13:44:00Z"/>
              </w:rPr>
            </w:pPr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181" w:author="Andreae, Emily A" w:date="2020-01-17T13:44:00Z"/>
              </w:rPr>
            </w:pPr>
            <w:moveTo w:id="182" w:author="Andreae, Emily A" w:date="2020-01-17T13:44:00Z">
              <w:r>
                <w:t>N0 (n=57)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183" w:author="Andreae, Emily A" w:date="2020-01-17T13:44:00Z"/>
              </w:rPr>
            </w:pPr>
            <w:moveTo w:id="184" w:author="Andreae, Emily A" w:date="2020-01-17T13:44:00Z">
              <w:r>
                <w:t>16 (28.07)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185" w:author="Andreae, Emily A" w:date="2020-01-17T13:44:00Z"/>
              </w:rPr>
            </w:pPr>
            <w:moveTo w:id="186" w:author="Andreae, Emily A" w:date="2020-01-17T13:44:00Z">
              <w:r>
                <w:t>30 (52.63)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187" w:author="Andreae, Emily A" w:date="2020-01-17T13:44:00Z"/>
              </w:rPr>
            </w:pPr>
            <w:moveTo w:id="188" w:author="Andreae, Emily A" w:date="2020-01-17T13:44:00Z">
              <w:r>
                <w:t>22 (38.60)</w:t>
              </w:r>
            </w:moveTo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189" w:author="Andreae, Emily A" w:date="2020-01-17T13:44:00Z"/>
              </w:rPr>
            </w:pPr>
            <w:moveTo w:id="190" w:author="Andreae, Emily A" w:date="2020-01-17T13:44:00Z">
              <w:r>
                <w:t>9 (15.79)</w:t>
              </w:r>
            </w:moveTo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191" w:author="Andreae, Emily A" w:date="2020-01-17T13:44:00Z"/>
              </w:rPr>
            </w:pPr>
            <w:moveTo w:id="192" w:author="Andreae, Emily A" w:date="2020-01-17T13:44:00Z">
              <w:r>
                <w:t>16 (28.07)</w:t>
              </w:r>
            </w:moveTo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193" w:author="Andreae, Emily A" w:date="2020-01-17T13:44:00Z"/>
              </w:rPr>
            </w:pPr>
            <w:moveTo w:id="194" w:author="Andreae, Emily A" w:date="2020-01-17T13:44:00Z">
              <w:r>
                <w:t>N1-3 (n=45)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195" w:author="Andreae, Emily A" w:date="2020-01-17T13:44:00Z"/>
              </w:rPr>
            </w:pPr>
            <w:moveTo w:id="196" w:author="Andreae, Emily A" w:date="2020-01-17T13:44:00Z">
              <w:r>
                <w:t>12 (26.67)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197" w:author="Andreae, Emily A" w:date="2020-01-17T13:44:00Z"/>
              </w:rPr>
            </w:pPr>
            <w:moveTo w:id="198" w:author="Andreae, Emily A" w:date="2020-01-17T13:44:00Z">
              <w:r>
                <w:t>26 (57.78)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199" w:author="Andreae, Emily A" w:date="2020-01-17T13:44:00Z"/>
              </w:rPr>
            </w:pPr>
            <w:moveTo w:id="200" w:author="Andreae, Emily A" w:date="2020-01-17T13:44:00Z">
              <w:r>
                <w:t>15 (33.33)</w:t>
              </w:r>
            </w:moveTo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201" w:author="Andreae, Emily A" w:date="2020-01-17T13:44:00Z"/>
              </w:rPr>
            </w:pPr>
            <w:moveTo w:id="202" w:author="Andreae, Emily A" w:date="2020-01-17T13:44:00Z">
              <w:r>
                <w:t>7 (15.56)</w:t>
              </w:r>
            </w:moveTo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203" w:author="Andreae, Emily A" w:date="2020-01-17T13:44:00Z"/>
              </w:rPr>
            </w:pPr>
            <w:moveTo w:id="204" w:author="Andreae, Emily A" w:date="2020-01-17T13:44:00Z">
              <w:r>
                <w:t>11 (24.44)</w:t>
              </w:r>
            </w:moveTo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205" w:author="Andreae, Emily A" w:date="2020-01-17T13:44:00Z"/>
              </w:rPr>
            </w:pPr>
            <w:moveTo w:id="206" w:author="Andreae, Emily A" w:date="2020-01-17T13:44:00Z">
              <w:r>
                <w:t>Distance metastasis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207" w:author="Andreae, Emily A" w:date="2020-01-17T13:44:00Z"/>
              </w:rPr>
            </w:pPr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208" w:author="Andreae, Emily A" w:date="2020-01-17T13:44:00Z"/>
              </w:rPr>
            </w:pPr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209" w:author="Andreae, Emily A" w:date="2020-01-17T13:44:00Z"/>
              </w:rPr>
            </w:pPr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210" w:author="Andreae, Emily A" w:date="2020-01-17T13:44:00Z"/>
              </w:rPr>
            </w:pPr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211" w:author="Andreae, Emily A" w:date="2020-01-17T13:44:00Z"/>
              </w:rPr>
            </w:pPr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212" w:author="Andreae, Emily A" w:date="2020-01-17T13:44:00Z"/>
              </w:rPr>
            </w:pPr>
            <w:moveTo w:id="213" w:author="Andreae, Emily A" w:date="2020-01-17T13:44:00Z">
              <w:r>
                <w:t>M0 (n=93)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214" w:author="Andreae, Emily A" w:date="2020-01-17T13:44:00Z"/>
              </w:rPr>
            </w:pPr>
            <w:moveTo w:id="215" w:author="Andreae, Emily A" w:date="2020-01-17T13:44:00Z">
              <w:r>
                <w:t>26 (27.96)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216" w:author="Andreae, Emily A" w:date="2020-01-17T13:44:00Z"/>
              </w:rPr>
            </w:pPr>
            <w:moveTo w:id="217" w:author="Andreae, Emily A" w:date="2020-01-17T13:44:00Z">
              <w:r>
                <w:t>52 (55.91)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218" w:author="Andreae, Emily A" w:date="2020-01-17T13:44:00Z"/>
              </w:rPr>
            </w:pPr>
            <w:moveTo w:id="219" w:author="Andreae, Emily A" w:date="2020-01-17T13:44:00Z">
              <w:r>
                <w:t>32 (34.41)</w:t>
              </w:r>
            </w:moveTo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220" w:author="Andreae, Emily A" w:date="2020-01-17T13:44:00Z"/>
              </w:rPr>
            </w:pPr>
            <w:moveTo w:id="221" w:author="Andreae, Emily A" w:date="2020-01-17T13:44:00Z">
              <w:r>
                <w:t>16 (17.20)</w:t>
              </w:r>
            </w:moveTo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222" w:author="Andreae, Emily A" w:date="2020-01-17T13:44:00Z"/>
              </w:rPr>
            </w:pPr>
            <w:moveTo w:id="223" w:author="Andreae, Emily A" w:date="2020-01-17T13:44:00Z">
              <w:r>
                <w:t>26 (27.96)</w:t>
              </w:r>
            </w:moveTo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224" w:author="Andreae, Emily A" w:date="2020-01-17T13:44:00Z"/>
              </w:rPr>
            </w:pPr>
            <w:moveTo w:id="225" w:author="Andreae, Emily A" w:date="2020-01-17T13:44:00Z">
              <w:r>
                <w:t>M1 (n=11)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226" w:author="Andreae, Emily A" w:date="2020-01-17T13:44:00Z"/>
              </w:rPr>
            </w:pPr>
            <w:moveTo w:id="227" w:author="Andreae, Emily A" w:date="2020-01-17T13:44:00Z">
              <w:r>
                <w:t>2 (18.18)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228" w:author="Andreae, Emily A" w:date="2020-01-17T13:44:00Z"/>
              </w:rPr>
            </w:pPr>
            <w:moveTo w:id="229" w:author="Andreae, Emily A" w:date="2020-01-17T13:44:00Z">
              <w:r>
                <w:t>5 (45.45)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230" w:author="Andreae, Emily A" w:date="2020-01-17T13:44:00Z"/>
              </w:rPr>
            </w:pPr>
            <w:moveTo w:id="231" w:author="Andreae, Emily A" w:date="2020-01-17T13:44:00Z">
              <w:r>
                <w:t>5 (45.45)</w:t>
              </w:r>
            </w:moveTo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232" w:author="Andreae, Emily A" w:date="2020-01-17T13:44:00Z"/>
              </w:rPr>
            </w:pPr>
            <w:moveTo w:id="233" w:author="Andreae, Emily A" w:date="2020-01-17T13:44:00Z">
              <w:r>
                <w:t>1 (9.09)</w:t>
              </w:r>
            </w:moveTo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234" w:author="Andreae, Emily A" w:date="2020-01-17T13:44:00Z"/>
              </w:rPr>
            </w:pPr>
            <w:moveTo w:id="235" w:author="Andreae, Emily A" w:date="2020-01-17T13:44:00Z">
              <w:r>
                <w:t>1 (9.09)</w:t>
              </w:r>
            </w:moveTo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236" w:author="Andreae, Emily A" w:date="2020-01-17T13:44:00Z"/>
              </w:rPr>
            </w:pPr>
            <w:moveTo w:id="237" w:author="Andreae, Emily A" w:date="2020-01-17T13:44:00Z">
              <w:r>
                <w:t>UICC stage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238" w:author="Andreae, Emily A" w:date="2020-01-17T13:44:00Z"/>
              </w:rPr>
            </w:pPr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239" w:author="Andreae, Emily A" w:date="2020-01-17T13:44:00Z"/>
              </w:rPr>
            </w:pPr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240" w:author="Andreae, Emily A" w:date="2020-01-17T13:44:00Z"/>
              </w:rPr>
            </w:pPr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241" w:author="Andreae, Emily A" w:date="2020-01-17T13:44:00Z"/>
              </w:rPr>
            </w:pPr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242" w:author="Andreae, Emily A" w:date="2020-01-17T13:44:00Z"/>
              </w:rPr>
            </w:pPr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243" w:author="Andreae, Emily A" w:date="2020-01-17T13:44:00Z"/>
              </w:rPr>
            </w:pPr>
            <w:moveTo w:id="244" w:author="Andreae, Emily A" w:date="2020-01-17T13:44:00Z">
              <w:r>
                <w:t>I/II (n=53)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245" w:author="Andreae, Emily A" w:date="2020-01-17T13:44:00Z"/>
              </w:rPr>
            </w:pPr>
            <w:moveTo w:id="246" w:author="Andreae, Emily A" w:date="2020-01-17T13:44:00Z">
              <w:r>
                <w:t>16 (30.19)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247" w:author="Andreae, Emily A" w:date="2020-01-17T13:44:00Z"/>
              </w:rPr>
            </w:pPr>
            <w:moveTo w:id="248" w:author="Andreae, Emily A" w:date="2020-01-17T13:44:00Z">
              <w:r>
                <w:t>29 (54.72)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249" w:author="Andreae, Emily A" w:date="2020-01-17T13:44:00Z"/>
              </w:rPr>
            </w:pPr>
            <w:moveTo w:id="250" w:author="Andreae, Emily A" w:date="2020-01-17T13:44:00Z">
              <w:r>
                <w:t>19 (35.85)</w:t>
              </w:r>
            </w:moveTo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251" w:author="Andreae, Emily A" w:date="2020-01-17T13:44:00Z"/>
              </w:rPr>
            </w:pPr>
            <w:moveTo w:id="252" w:author="Andreae, Emily A" w:date="2020-01-17T13:44:00Z">
              <w:r>
                <w:t>9 (16.98)</w:t>
              </w:r>
            </w:moveTo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253" w:author="Andreae, Emily A" w:date="2020-01-17T13:44:00Z"/>
              </w:rPr>
            </w:pPr>
            <w:moveTo w:id="254" w:author="Andreae, Emily A" w:date="2020-01-17T13:44:00Z">
              <w:r>
                <w:t>15 (28.30)</w:t>
              </w:r>
            </w:moveTo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255" w:author="Andreae, Emily A" w:date="2020-01-17T13:44:00Z"/>
              </w:rPr>
            </w:pPr>
            <w:moveTo w:id="256" w:author="Andreae, Emily A" w:date="2020-01-17T13:44:00Z">
              <w:r>
                <w:t>III/IV (n=51)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257" w:author="Andreae, Emily A" w:date="2020-01-17T13:44:00Z"/>
              </w:rPr>
            </w:pPr>
            <w:moveTo w:id="258" w:author="Andreae, Emily A" w:date="2020-01-17T13:44:00Z">
              <w:r>
                <w:t>12 (23.53)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259" w:author="Andreae, Emily A" w:date="2020-01-17T13:44:00Z"/>
              </w:rPr>
            </w:pPr>
            <w:moveTo w:id="260" w:author="Andreae, Emily A" w:date="2020-01-17T13:44:00Z">
              <w:r>
                <w:t>28 (54.91)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261" w:author="Andreae, Emily A" w:date="2020-01-17T13:44:00Z"/>
              </w:rPr>
            </w:pPr>
            <w:moveTo w:id="262" w:author="Andreae, Emily A" w:date="2020-01-17T13:44:00Z">
              <w:r>
                <w:t>18 (35.29)</w:t>
              </w:r>
            </w:moveTo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263" w:author="Andreae, Emily A" w:date="2020-01-17T13:44:00Z"/>
              </w:rPr>
            </w:pPr>
            <w:moveTo w:id="264" w:author="Andreae, Emily A" w:date="2020-01-17T13:44:00Z">
              <w:r>
                <w:t>8 (15.69)</w:t>
              </w:r>
            </w:moveTo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265" w:author="Andreae, Emily A" w:date="2020-01-17T13:44:00Z"/>
              </w:rPr>
            </w:pPr>
            <w:moveTo w:id="266" w:author="Andreae, Emily A" w:date="2020-01-17T13:44:00Z">
              <w:r>
                <w:t>12 (23.53)</w:t>
              </w:r>
            </w:moveTo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267" w:author="Andreae, Emily A" w:date="2020-01-17T13:44:00Z"/>
              </w:rPr>
            </w:pPr>
            <w:moveTo w:id="268" w:author="Andreae, Emily A" w:date="2020-01-17T13:44:00Z">
              <w:r>
                <w:t>Differentiation degree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269" w:author="Andreae, Emily A" w:date="2020-01-17T13:44:00Z"/>
              </w:rPr>
            </w:pPr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270" w:author="Andreae, Emily A" w:date="2020-01-17T13:44:00Z"/>
              </w:rPr>
            </w:pPr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271" w:author="Andreae, Emily A" w:date="2020-01-17T13:44:00Z"/>
              </w:rPr>
            </w:pPr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272" w:author="Andreae, Emily A" w:date="2020-01-17T13:44:00Z"/>
              </w:rPr>
            </w:pPr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273" w:author="Andreae, Emily A" w:date="2020-01-17T13:44:00Z"/>
              </w:rPr>
            </w:pPr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274" w:author="Andreae, Emily A" w:date="2020-01-17T13:44:00Z"/>
              </w:rPr>
            </w:pPr>
            <w:moveTo w:id="275" w:author="Andreae, Emily A" w:date="2020-01-17T13:44:00Z">
              <w:r>
                <w:t>High (n=8)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276" w:author="Andreae, Emily A" w:date="2020-01-17T13:44:00Z"/>
              </w:rPr>
            </w:pPr>
            <w:moveTo w:id="277" w:author="Andreae, Emily A" w:date="2020-01-17T13:44:00Z">
              <w:r>
                <w:t>3 (37.50)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278" w:author="Andreae, Emily A" w:date="2020-01-17T13:44:00Z"/>
              </w:rPr>
            </w:pPr>
            <w:moveTo w:id="279" w:author="Andreae, Emily A" w:date="2020-01-17T13:44:00Z">
              <w:r>
                <w:t>3 (37.50)</w:t>
              </w:r>
            </w:moveTo>
          </w:p>
        </w:tc>
        <w:tc>
          <w:tcPr>
            <w:tcW w:w="1350" w:type="dxa"/>
          </w:tcPr>
          <w:p w:rsidR="005A16AA" w:rsidRPr="00174AC6" w:rsidRDefault="005A16AA" w:rsidP="00A34B81">
            <w:pPr>
              <w:spacing w:after="200" w:line="276" w:lineRule="auto"/>
              <w:rPr>
                <w:moveTo w:id="280" w:author="Andreae, Emily A" w:date="2020-01-17T13:44:00Z"/>
                <w:b/>
              </w:rPr>
            </w:pPr>
            <w:moveTo w:id="281" w:author="Andreae, Emily A" w:date="2020-01-17T13:44:00Z">
              <w:r w:rsidRPr="008E05DC">
                <w:rPr>
                  <w:b/>
                </w:rPr>
                <w:t>6 (75.00)</w:t>
              </w:r>
            </w:moveTo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282" w:author="Andreae, Emily A" w:date="2020-01-17T13:44:00Z"/>
              </w:rPr>
            </w:pPr>
            <w:moveTo w:id="283" w:author="Andreae, Emily A" w:date="2020-01-17T13:44:00Z">
              <w:r>
                <w:t>1 (12.50)</w:t>
              </w:r>
            </w:moveTo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284" w:author="Andreae, Emily A" w:date="2020-01-17T13:44:00Z"/>
              </w:rPr>
            </w:pPr>
            <w:moveTo w:id="285" w:author="Andreae, Emily A" w:date="2020-01-17T13:44:00Z">
              <w:r>
                <w:t>2 (25.00)</w:t>
              </w:r>
            </w:moveTo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286" w:author="Andreae, Emily A" w:date="2020-01-17T13:44:00Z"/>
              </w:rPr>
            </w:pPr>
            <w:moveTo w:id="287" w:author="Andreae, Emily A" w:date="2020-01-17T13:44:00Z">
              <w:r>
                <w:t>Medium (n=81)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288" w:author="Andreae, Emily A" w:date="2020-01-17T13:44:00Z"/>
              </w:rPr>
            </w:pPr>
            <w:moveTo w:id="289" w:author="Andreae, Emily A" w:date="2020-01-17T13:44:00Z">
              <w:r>
                <w:t>21 (25.93)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290" w:author="Andreae, Emily A" w:date="2020-01-17T13:44:00Z"/>
              </w:rPr>
            </w:pPr>
            <w:moveTo w:id="291" w:author="Andreae, Emily A" w:date="2020-01-17T13:44:00Z">
              <w:r>
                <w:t>48 (59.26)</w:t>
              </w:r>
            </w:moveTo>
          </w:p>
        </w:tc>
        <w:tc>
          <w:tcPr>
            <w:tcW w:w="1350" w:type="dxa"/>
          </w:tcPr>
          <w:p w:rsidR="005A16AA" w:rsidRPr="00174AC6" w:rsidRDefault="005A16AA" w:rsidP="00A34B81">
            <w:pPr>
              <w:spacing w:after="200" w:line="276" w:lineRule="auto"/>
              <w:rPr>
                <w:moveTo w:id="292" w:author="Andreae, Emily A" w:date="2020-01-17T13:44:00Z"/>
                <w:b/>
              </w:rPr>
            </w:pPr>
            <w:moveTo w:id="293" w:author="Andreae, Emily A" w:date="2020-01-17T13:44:00Z">
              <w:r w:rsidRPr="008E05DC">
                <w:rPr>
                  <w:b/>
                </w:rPr>
                <w:t xml:space="preserve">27 (33.33) </w:t>
              </w:r>
              <w:r w:rsidRPr="009A7D23">
                <w:rPr>
                  <w:b/>
                </w:rPr>
                <w:t>b</w:t>
              </w:r>
            </w:moveTo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294" w:author="Andreae, Emily A" w:date="2020-01-17T13:44:00Z"/>
              </w:rPr>
            </w:pPr>
            <w:moveTo w:id="295" w:author="Andreae, Emily A" w:date="2020-01-17T13:44:00Z">
              <w:r>
                <w:t>12 (14.81)</w:t>
              </w:r>
            </w:moveTo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296" w:author="Andreae, Emily A" w:date="2020-01-17T13:44:00Z"/>
              </w:rPr>
            </w:pPr>
            <w:moveTo w:id="297" w:author="Andreae, Emily A" w:date="2020-01-17T13:44:00Z">
              <w:r>
                <w:t>23 (28.39)</w:t>
              </w:r>
            </w:moveTo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298" w:author="Andreae, Emily A" w:date="2020-01-17T13:44:00Z"/>
              </w:rPr>
            </w:pPr>
            <w:moveTo w:id="299" w:author="Andreae, Emily A" w:date="2020-01-17T13:44:00Z">
              <w:r>
                <w:t>Low (n=14)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300" w:author="Andreae, Emily A" w:date="2020-01-17T13:44:00Z"/>
              </w:rPr>
            </w:pPr>
            <w:moveTo w:id="301" w:author="Andreae, Emily A" w:date="2020-01-17T13:44:00Z">
              <w:r>
                <w:t>3 (21.43)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302" w:author="Andreae, Emily A" w:date="2020-01-17T13:44:00Z"/>
              </w:rPr>
            </w:pPr>
            <w:moveTo w:id="303" w:author="Andreae, Emily A" w:date="2020-01-17T13:44:00Z">
              <w:r>
                <w:t>6 (42.86)</w:t>
              </w:r>
            </w:moveTo>
          </w:p>
        </w:tc>
        <w:tc>
          <w:tcPr>
            <w:tcW w:w="1350" w:type="dxa"/>
          </w:tcPr>
          <w:p w:rsidR="005A16AA" w:rsidRPr="00174AC6" w:rsidRDefault="005A16AA" w:rsidP="00A34B81">
            <w:pPr>
              <w:spacing w:after="200" w:line="276" w:lineRule="auto"/>
              <w:rPr>
                <w:moveTo w:id="304" w:author="Andreae, Emily A" w:date="2020-01-17T13:44:00Z"/>
                <w:b/>
              </w:rPr>
            </w:pPr>
            <w:moveTo w:id="305" w:author="Andreae, Emily A" w:date="2020-01-17T13:44:00Z">
              <w:r w:rsidRPr="008E05DC">
                <w:rPr>
                  <w:b/>
                </w:rPr>
                <w:t xml:space="preserve">5 (35.71) </w:t>
              </w:r>
              <w:r w:rsidRPr="009A7D23">
                <w:rPr>
                  <w:b/>
                </w:rPr>
                <w:t>c</w:t>
              </w:r>
            </w:moveTo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306" w:author="Andreae, Emily A" w:date="2020-01-17T13:44:00Z"/>
              </w:rPr>
            </w:pPr>
            <w:moveTo w:id="307" w:author="Andreae, Emily A" w:date="2020-01-17T13:44:00Z">
              <w:r>
                <w:t>4 (28.57)</w:t>
              </w:r>
            </w:moveTo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308" w:author="Andreae, Emily A" w:date="2020-01-17T13:44:00Z"/>
              </w:rPr>
            </w:pPr>
            <w:moveTo w:id="309" w:author="Andreae, Emily A" w:date="2020-01-17T13:44:00Z">
              <w:r>
                <w:t>2 (14.29)</w:t>
              </w:r>
            </w:moveTo>
          </w:p>
        </w:tc>
      </w:tr>
    </w:tbl>
    <w:p w:rsidR="005A16AA" w:rsidRDefault="005A16AA" w:rsidP="005A16AA">
      <w:pPr>
        <w:spacing w:after="0" w:line="240" w:lineRule="auto"/>
        <w:contextualSpacing/>
        <w:rPr>
          <w:moveTo w:id="310" w:author="Andreae, Emily A" w:date="2020-01-17T13:44:00Z"/>
        </w:rPr>
      </w:pPr>
      <w:moveTo w:id="311" w:author="Andreae, Emily A" w:date="2020-01-17T13:44:00Z">
        <w:r>
          <w:t>a, p= 0.089 ulcerated CRC vs protruded CRC, OR=3.379</w:t>
        </w:r>
      </w:moveTo>
    </w:p>
    <w:p w:rsidR="005A16AA" w:rsidRDefault="005A16AA" w:rsidP="005A16AA">
      <w:pPr>
        <w:spacing w:after="0" w:line="240" w:lineRule="auto"/>
        <w:contextualSpacing/>
        <w:rPr>
          <w:moveTo w:id="312" w:author="Andreae, Emily A" w:date="2020-01-17T13:44:00Z"/>
        </w:rPr>
      </w:pPr>
      <w:moveTo w:id="313" w:author="Andreae, Emily A" w:date="2020-01-17T13:44:00Z">
        <w:r>
          <w:t>b, p= 0.019 High differential CRC vs medium differential CRC, OR=6.00</w:t>
        </w:r>
      </w:moveTo>
    </w:p>
    <w:p w:rsidR="005A16AA" w:rsidRDefault="005A16AA" w:rsidP="005A16AA">
      <w:pPr>
        <w:spacing w:after="0" w:line="240" w:lineRule="auto"/>
        <w:contextualSpacing/>
        <w:rPr>
          <w:moveTo w:id="314" w:author="Andreae, Emily A" w:date="2020-01-17T13:44:00Z"/>
        </w:rPr>
      </w:pPr>
      <w:moveTo w:id="315" w:author="Andreae, Emily A" w:date="2020-01-17T13:44:00Z">
        <w:r>
          <w:t>c, p= 0.07 High differential CRC vs low differential CRC, OR=5.40</w:t>
        </w:r>
      </w:moveTo>
    </w:p>
    <w:p w:rsidR="007C3866" w:rsidDel="005A16AA" w:rsidRDefault="007C3866" w:rsidP="007C3866">
      <w:pPr>
        <w:jc w:val="center"/>
        <w:rPr>
          <w:moveFrom w:id="316" w:author="Andreae, Emily A" w:date="2020-01-17T13:44:00Z"/>
        </w:rPr>
      </w:pPr>
      <w:moveFromRangeStart w:id="317" w:author="Andreae, Emily A" w:date="2020-01-17T13:44:00Z" w:name="move30161092"/>
      <w:moveToRangeEnd w:id="50"/>
      <w:moveFrom w:id="318" w:author="Andreae, Emily A" w:date="2020-01-17T13:44:00Z">
        <w:r w:rsidRPr="006B670F" w:rsidDel="005A16AA">
          <w:rPr>
            <w:b/>
          </w:rPr>
          <w:t xml:space="preserve">Suppl. Table </w:t>
        </w:r>
        <w:r w:rsidR="00092C18" w:rsidRPr="006B670F" w:rsidDel="005A16AA">
          <w:rPr>
            <w:b/>
          </w:rPr>
          <w:t>S</w:t>
        </w:r>
        <w:r w:rsidR="00917326" w:rsidDel="005A16AA">
          <w:rPr>
            <w:b/>
          </w:rPr>
          <w:t>4</w:t>
        </w:r>
        <w:r w:rsidRPr="0009218E" w:rsidDel="005A16AA">
          <w:t xml:space="preserve"> Comparison of the </w:t>
        </w:r>
        <w:r w:rsidDel="005A16AA">
          <w:t>codon 295</w:t>
        </w:r>
        <w:r w:rsidRPr="0009218E" w:rsidDel="005A16AA">
          <w:t xml:space="preserve"> of MICA </w:t>
        </w:r>
        <w:r w:rsidDel="005A16AA">
          <w:t>gene to the phenotype of CRC</w:t>
        </w:r>
        <w:r w:rsidRPr="0009218E" w:rsidDel="005A16AA">
          <w:t xml:space="preserve"> patients </w:t>
        </w:r>
        <w:r w:rsidDel="005A16AA">
          <w:t>after age and gender adjust</w:t>
        </w:r>
      </w:moveFrom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1620"/>
        <w:gridCol w:w="1350"/>
        <w:gridCol w:w="1350"/>
        <w:gridCol w:w="1260"/>
        <w:gridCol w:w="1458"/>
      </w:tblGrid>
      <w:tr w:rsidR="007C3866" w:rsidDel="005A16AA" w:rsidTr="00BB332D">
        <w:tc>
          <w:tcPr>
            <w:tcW w:w="2538" w:type="dxa"/>
            <w:tcBorders>
              <w:bottom w:val="single" w:sz="4" w:space="0" w:color="auto"/>
            </w:tcBorders>
          </w:tcPr>
          <w:p w:rsidR="007C3866" w:rsidDel="005A16AA" w:rsidRDefault="007C3866" w:rsidP="00BB332D">
            <w:pPr>
              <w:jc w:val="center"/>
              <w:rPr>
                <w:moveFrom w:id="319" w:author="Andreae, Emily A" w:date="2020-01-17T13:44:00Z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7C3866" w:rsidDel="005A16AA" w:rsidRDefault="007C3866" w:rsidP="00BB332D">
            <w:pPr>
              <w:rPr>
                <w:moveFrom w:id="320" w:author="Andreae, Emily A" w:date="2020-01-17T13:44:00Z"/>
              </w:rPr>
            </w:pPr>
            <w:moveFrom w:id="321" w:author="Andreae, Emily A" w:date="2020-01-17T13:44:00Z">
              <w:r w:rsidDel="005A16AA">
                <w:t>A4 (%)</w:t>
              </w:r>
            </w:moveFrom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7C3866" w:rsidDel="005A16AA" w:rsidRDefault="007C3866" w:rsidP="00BB332D">
            <w:pPr>
              <w:rPr>
                <w:moveFrom w:id="322" w:author="Andreae, Emily A" w:date="2020-01-17T13:44:00Z"/>
              </w:rPr>
            </w:pPr>
            <w:moveFrom w:id="323" w:author="Andreae, Emily A" w:date="2020-01-17T13:44:00Z">
              <w:r w:rsidDel="005A16AA">
                <w:t>A5 (%)</w:t>
              </w:r>
            </w:moveFrom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7C3866" w:rsidDel="005A16AA" w:rsidRDefault="007C3866" w:rsidP="00BB332D">
            <w:pPr>
              <w:rPr>
                <w:moveFrom w:id="324" w:author="Andreae, Emily A" w:date="2020-01-17T13:44:00Z"/>
              </w:rPr>
            </w:pPr>
            <w:moveFrom w:id="325" w:author="Andreae, Emily A" w:date="2020-01-17T13:44:00Z">
              <w:r w:rsidDel="005A16AA">
                <w:t>A5.1 (%)</w:t>
              </w:r>
            </w:moveFrom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C3866" w:rsidDel="005A16AA" w:rsidRDefault="007C3866" w:rsidP="00BB332D">
            <w:pPr>
              <w:rPr>
                <w:moveFrom w:id="326" w:author="Andreae, Emily A" w:date="2020-01-17T13:44:00Z"/>
              </w:rPr>
            </w:pPr>
            <w:moveFrom w:id="327" w:author="Andreae, Emily A" w:date="2020-01-17T13:44:00Z">
              <w:r w:rsidDel="005A16AA">
                <w:t>A6 (%)</w:t>
              </w:r>
            </w:moveFrom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7C3866" w:rsidDel="005A16AA" w:rsidRDefault="007C3866" w:rsidP="00BB332D">
            <w:pPr>
              <w:rPr>
                <w:moveFrom w:id="328" w:author="Andreae, Emily A" w:date="2020-01-17T13:44:00Z"/>
              </w:rPr>
            </w:pPr>
            <w:moveFrom w:id="329" w:author="Andreae, Emily A" w:date="2020-01-17T13:44:00Z">
              <w:r w:rsidDel="005A16AA">
                <w:t>A9 (%)</w:t>
              </w:r>
            </w:moveFrom>
          </w:p>
        </w:tc>
      </w:tr>
      <w:tr w:rsidR="007C3866" w:rsidDel="005A16AA" w:rsidTr="00BB332D">
        <w:tc>
          <w:tcPr>
            <w:tcW w:w="2538" w:type="dxa"/>
            <w:tcBorders>
              <w:top w:val="single" w:sz="4" w:space="0" w:color="auto"/>
            </w:tcBorders>
          </w:tcPr>
          <w:p w:rsidR="007C3866" w:rsidDel="005A16AA" w:rsidRDefault="007C3866" w:rsidP="00BB332D">
            <w:pPr>
              <w:jc w:val="center"/>
              <w:rPr>
                <w:moveFrom w:id="330" w:author="Andreae, Emily A" w:date="2020-01-17T13:44:00Z"/>
              </w:rPr>
            </w:pPr>
            <w:moveFrom w:id="331" w:author="Andreae, Emily A" w:date="2020-01-17T13:44:00Z">
              <w:r w:rsidDel="005A16AA">
                <w:t>Gross classification</w:t>
              </w:r>
            </w:moveFrom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7C3866" w:rsidDel="005A16AA" w:rsidRDefault="007C3866" w:rsidP="00BB332D">
            <w:pPr>
              <w:rPr>
                <w:moveFrom w:id="332" w:author="Andreae, Emily A" w:date="2020-01-17T13:44:00Z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7C3866" w:rsidDel="005A16AA" w:rsidRDefault="007C3866" w:rsidP="00BB332D">
            <w:pPr>
              <w:rPr>
                <w:moveFrom w:id="333" w:author="Andreae, Emily A" w:date="2020-01-17T13:44:00Z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7C3866" w:rsidDel="005A16AA" w:rsidRDefault="007C3866" w:rsidP="00BB332D">
            <w:pPr>
              <w:rPr>
                <w:moveFrom w:id="334" w:author="Andreae, Emily A" w:date="2020-01-17T13:44:00Z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C3866" w:rsidDel="005A16AA" w:rsidRDefault="007C3866" w:rsidP="00BB332D">
            <w:pPr>
              <w:rPr>
                <w:moveFrom w:id="335" w:author="Andreae, Emily A" w:date="2020-01-17T13:44:00Z"/>
              </w:rPr>
            </w:pP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7C3866" w:rsidDel="005A16AA" w:rsidRDefault="007C3866" w:rsidP="00BB332D">
            <w:pPr>
              <w:rPr>
                <w:moveFrom w:id="336" w:author="Andreae, Emily A" w:date="2020-01-17T13:44:00Z"/>
              </w:rPr>
            </w:pPr>
          </w:p>
        </w:tc>
      </w:tr>
      <w:tr w:rsidR="007C3866" w:rsidDel="005A16AA" w:rsidTr="00BB332D">
        <w:tc>
          <w:tcPr>
            <w:tcW w:w="2538" w:type="dxa"/>
          </w:tcPr>
          <w:p w:rsidR="007C3866" w:rsidDel="005A16AA" w:rsidRDefault="007C3866" w:rsidP="00BB332D">
            <w:pPr>
              <w:jc w:val="center"/>
              <w:rPr>
                <w:moveFrom w:id="337" w:author="Andreae, Emily A" w:date="2020-01-17T13:44:00Z"/>
              </w:rPr>
            </w:pPr>
            <w:moveFrom w:id="338" w:author="Andreae, Emily A" w:date="2020-01-17T13:44:00Z">
              <w:r w:rsidDel="005A16AA">
                <w:t>Ulcerated (n=72)</w:t>
              </w:r>
            </w:moveFrom>
          </w:p>
        </w:tc>
        <w:tc>
          <w:tcPr>
            <w:tcW w:w="1620" w:type="dxa"/>
          </w:tcPr>
          <w:p w:rsidR="007C3866" w:rsidDel="005A16AA" w:rsidRDefault="007C3866" w:rsidP="00BB332D">
            <w:pPr>
              <w:rPr>
                <w:moveFrom w:id="339" w:author="Andreae, Emily A" w:date="2020-01-17T13:44:00Z"/>
              </w:rPr>
            </w:pPr>
            <w:moveFrom w:id="340" w:author="Andreae, Emily A" w:date="2020-01-17T13:44:00Z">
              <w:r w:rsidDel="005A16AA">
                <w:t>18 (25.00)</w:t>
              </w:r>
            </w:moveFrom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341" w:author="Andreae, Emily A" w:date="2020-01-17T13:44:00Z"/>
              </w:rPr>
            </w:pPr>
            <w:moveFrom w:id="342" w:author="Andreae, Emily A" w:date="2020-01-17T13:44:00Z">
              <w:r w:rsidDel="005A16AA">
                <w:t>40 (55.56)</w:t>
              </w:r>
            </w:moveFrom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343" w:author="Andreae, Emily A" w:date="2020-01-17T13:44:00Z"/>
              </w:rPr>
            </w:pPr>
            <w:moveFrom w:id="344" w:author="Andreae, Emily A" w:date="2020-01-17T13:44:00Z">
              <w:r w:rsidDel="005A16AA">
                <w:t>24 (33.33)</w:t>
              </w:r>
            </w:moveFrom>
          </w:p>
        </w:tc>
        <w:tc>
          <w:tcPr>
            <w:tcW w:w="1260" w:type="dxa"/>
          </w:tcPr>
          <w:p w:rsidR="007C3866" w:rsidRPr="00174AC6" w:rsidDel="005A16AA" w:rsidRDefault="007C3866" w:rsidP="00BB332D">
            <w:pPr>
              <w:spacing w:after="200" w:line="276" w:lineRule="auto"/>
              <w:rPr>
                <w:moveFrom w:id="345" w:author="Andreae, Emily A" w:date="2020-01-17T13:44:00Z"/>
                <w:b/>
              </w:rPr>
            </w:pPr>
            <w:moveFrom w:id="346" w:author="Andreae, Emily A" w:date="2020-01-17T13:44:00Z">
              <w:r w:rsidRPr="008E05DC" w:rsidDel="005A16AA">
                <w:rPr>
                  <w:b/>
                </w:rPr>
                <w:t>14 (19.44)</w:t>
              </w:r>
            </w:moveFrom>
          </w:p>
        </w:tc>
        <w:tc>
          <w:tcPr>
            <w:tcW w:w="1458" w:type="dxa"/>
          </w:tcPr>
          <w:p w:rsidR="007C3866" w:rsidDel="005A16AA" w:rsidRDefault="007C3866" w:rsidP="00BB332D">
            <w:pPr>
              <w:rPr>
                <w:moveFrom w:id="347" w:author="Andreae, Emily A" w:date="2020-01-17T13:44:00Z"/>
              </w:rPr>
            </w:pPr>
            <w:moveFrom w:id="348" w:author="Andreae, Emily A" w:date="2020-01-17T13:44:00Z">
              <w:r w:rsidDel="005A16AA">
                <w:t>17 (23.61)</w:t>
              </w:r>
            </w:moveFrom>
          </w:p>
        </w:tc>
      </w:tr>
      <w:tr w:rsidR="007C3866" w:rsidDel="005A16AA" w:rsidTr="00BB332D">
        <w:tc>
          <w:tcPr>
            <w:tcW w:w="2538" w:type="dxa"/>
          </w:tcPr>
          <w:p w:rsidR="007C3866" w:rsidDel="005A16AA" w:rsidRDefault="007C3866" w:rsidP="00BB332D">
            <w:pPr>
              <w:jc w:val="center"/>
              <w:rPr>
                <w:moveFrom w:id="349" w:author="Andreae, Emily A" w:date="2020-01-17T13:44:00Z"/>
              </w:rPr>
            </w:pPr>
            <w:moveFrom w:id="350" w:author="Andreae, Emily A" w:date="2020-01-17T13:44:00Z">
              <w:r w:rsidDel="005A16AA">
                <w:t>Protruded (n=30)</w:t>
              </w:r>
            </w:moveFrom>
          </w:p>
        </w:tc>
        <w:tc>
          <w:tcPr>
            <w:tcW w:w="1620" w:type="dxa"/>
          </w:tcPr>
          <w:p w:rsidR="007C3866" w:rsidDel="005A16AA" w:rsidRDefault="007C3866" w:rsidP="00BB332D">
            <w:pPr>
              <w:rPr>
                <w:moveFrom w:id="351" w:author="Andreae, Emily A" w:date="2020-01-17T13:44:00Z"/>
              </w:rPr>
            </w:pPr>
            <w:moveFrom w:id="352" w:author="Andreae, Emily A" w:date="2020-01-17T13:44:00Z">
              <w:r w:rsidDel="005A16AA">
                <w:t>10 (33.33)</w:t>
              </w:r>
            </w:moveFrom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353" w:author="Andreae, Emily A" w:date="2020-01-17T13:44:00Z"/>
              </w:rPr>
            </w:pPr>
            <w:moveFrom w:id="354" w:author="Andreae, Emily A" w:date="2020-01-17T13:44:00Z">
              <w:r w:rsidDel="005A16AA">
                <w:t>15 (50.00)</w:t>
              </w:r>
            </w:moveFrom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355" w:author="Andreae, Emily A" w:date="2020-01-17T13:44:00Z"/>
              </w:rPr>
            </w:pPr>
            <w:moveFrom w:id="356" w:author="Andreae, Emily A" w:date="2020-01-17T13:44:00Z">
              <w:r w:rsidDel="005A16AA">
                <w:t>12 (40.00)</w:t>
              </w:r>
            </w:moveFrom>
          </w:p>
        </w:tc>
        <w:tc>
          <w:tcPr>
            <w:tcW w:w="1260" w:type="dxa"/>
          </w:tcPr>
          <w:p w:rsidR="007C3866" w:rsidRPr="00174AC6" w:rsidDel="005A16AA" w:rsidRDefault="007C3866" w:rsidP="00BB332D">
            <w:pPr>
              <w:spacing w:after="200" w:line="276" w:lineRule="auto"/>
              <w:rPr>
                <w:moveFrom w:id="357" w:author="Andreae, Emily A" w:date="2020-01-17T13:44:00Z"/>
                <w:b/>
              </w:rPr>
            </w:pPr>
            <w:moveFrom w:id="358" w:author="Andreae, Emily A" w:date="2020-01-17T13:44:00Z">
              <w:r w:rsidRPr="008E05DC" w:rsidDel="005A16AA">
                <w:rPr>
                  <w:b/>
                </w:rPr>
                <w:t xml:space="preserve">2 (6.67) </w:t>
              </w:r>
              <w:r w:rsidRPr="00174AC6" w:rsidDel="005A16AA">
                <w:rPr>
                  <w:b/>
                  <w:vertAlign w:val="superscript"/>
                </w:rPr>
                <w:t>a</w:t>
              </w:r>
            </w:moveFrom>
          </w:p>
        </w:tc>
        <w:tc>
          <w:tcPr>
            <w:tcW w:w="1458" w:type="dxa"/>
          </w:tcPr>
          <w:p w:rsidR="007C3866" w:rsidDel="005A16AA" w:rsidRDefault="007C3866" w:rsidP="00BB332D">
            <w:pPr>
              <w:rPr>
                <w:moveFrom w:id="359" w:author="Andreae, Emily A" w:date="2020-01-17T13:44:00Z"/>
              </w:rPr>
            </w:pPr>
            <w:moveFrom w:id="360" w:author="Andreae, Emily A" w:date="2020-01-17T13:44:00Z">
              <w:r w:rsidDel="005A16AA">
                <w:t>10 (33.33)</w:t>
              </w:r>
            </w:moveFrom>
          </w:p>
        </w:tc>
      </w:tr>
      <w:tr w:rsidR="007C3866" w:rsidDel="005A16AA" w:rsidTr="00BB332D">
        <w:tc>
          <w:tcPr>
            <w:tcW w:w="2538" w:type="dxa"/>
          </w:tcPr>
          <w:p w:rsidR="007C3866" w:rsidDel="005A16AA" w:rsidRDefault="007C3866" w:rsidP="00BB332D">
            <w:pPr>
              <w:jc w:val="center"/>
              <w:rPr>
                <w:moveFrom w:id="361" w:author="Andreae, Emily A" w:date="2020-01-17T13:44:00Z"/>
              </w:rPr>
            </w:pPr>
            <w:moveFrom w:id="362" w:author="Andreae, Emily A" w:date="2020-01-17T13:44:00Z">
              <w:r w:rsidDel="005A16AA">
                <w:t>Tumor size</w:t>
              </w:r>
            </w:moveFrom>
          </w:p>
        </w:tc>
        <w:tc>
          <w:tcPr>
            <w:tcW w:w="1620" w:type="dxa"/>
          </w:tcPr>
          <w:p w:rsidR="007C3866" w:rsidDel="005A16AA" w:rsidRDefault="007C3866" w:rsidP="00BB332D">
            <w:pPr>
              <w:rPr>
                <w:moveFrom w:id="363" w:author="Andreae, Emily A" w:date="2020-01-17T13:44:00Z"/>
              </w:rPr>
            </w:pPr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364" w:author="Andreae, Emily A" w:date="2020-01-17T13:44:00Z"/>
              </w:rPr>
            </w:pPr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365" w:author="Andreae, Emily A" w:date="2020-01-17T13:44:00Z"/>
              </w:rPr>
            </w:pPr>
          </w:p>
        </w:tc>
        <w:tc>
          <w:tcPr>
            <w:tcW w:w="1260" w:type="dxa"/>
          </w:tcPr>
          <w:p w:rsidR="007C3866" w:rsidDel="005A16AA" w:rsidRDefault="007C3866" w:rsidP="00BB332D">
            <w:pPr>
              <w:rPr>
                <w:moveFrom w:id="366" w:author="Andreae, Emily A" w:date="2020-01-17T13:44:00Z"/>
              </w:rPr>
            </w:pPr>
          </w:p>
        </w:tc>
        <w:tc>
          <w:tcPr>
            <w:tcW w:w="1458" w:type="dxa"/>
          </w:tcPr>
          <w:p w:rsidR="007C3866" w:rsidDel="005A16AA" w:rsidRDefault="007C3866" w:rsidP="00BB332D">
            <w:pPr>
              <w:rPr>
                <w:moveFrom w:id="367" w:author="Andreae, Emily A" w:date="2020-01-17T13:44:00Z"/>
              </w:rPr>
            </w:pPr>
          </w:p>
        </w:tc>
      </w:tr>
      <w:tr w:rsidR="007C3866" w:rsidDel="005A16AA" w:rsidTr="00BB332D">
        <w:tc>
          <w:tcPr>
            <w:tcW w:w="2538" w:type="dxa"/>
          </w:tcPr>
          <w:p w:rsidR="007C3866" w:rsidDel="005A16AA" w:rsidRDefault="007C3866" w:rsidP="00BB332D">
            <w:pPr>
              <w:jc w:val="center"/>
              <w:rPr>
                <w:moveFrom w:id="368" w:author="Andreae, Emily A" w:date="2020-01-17T13:44:00Z"/>
              </w:rPr>
            </w:pPr>
            <w:moveFrom w:id="369" w:author="Andreae, Emily A" w:date="2020-01-17T13:44:00Z">
              <w:r w:rsidRPr="006B7746" w:rsidDel="005A16AA">
                <w:rPr>
                  <w:rFonts w:hint="eastAsia"/>
                </w:rPr>
                <w:t>≦</w:t>
              </w:r>
              <w:r w:rsidRPr="006B7746" w:rsidDel="005A16AA">
                <w:t>3 cm (n= 38)</w:t>
              </w:r>
            </w:moveFrom>
          </w:p>
        </w:tc>
        <w:tc>
          <w:tcPr>
            <w:tcW w:w="1620" w:type="dxa"/>
          </w:tcPr>
          <w:p w:rsidR="007C3866" w:rsidDel="005A16AA" w:rsidRDefault="007C3866" w:rsidP="00BB332D">
            <w:pPr>
              <w:rPr>
                <w:moveFrom w:id="370" w:author="Andreae, Emily A" w:date="2020-01-17T13:44:00Z"/>
              </w:rPr>
            </w:pPr>
            <w:moveFrom w:id="371" w:author="Andreae, Emily A" w:date="2020-01-17T13:44:00Z">
              <w:r w:rsidDel="005A16AA">
                <w:t>10 (26.32)</w:t>
              </w:r>
            </w:moveFrom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372" w:author="Andreae, Emily A" w:date="2020-01-17T13:44:00Z"/>
              </w:rPr>
            </w:pPr>
            <w:moveFrom w:id="373" w:author="Andreae, Emily A" w:date="2020-01-17T13:44:00Z">
              <w:r w:rsidDel="005A16AA">
                <w:t>17 (44.74)</w:t>
              </w:r>
            </w:moveFrom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374" w:author="Andreae, Emily A" w:date="2020-01-17T13:44:00Z"/>
              </w:rPr>
            </w:pPr>
            <w:moveFrom w:id="375" w:author="Andreae, Emily A" w:date="2020-01-17T13:44:00Z">
              <w:r w:rsidDel="005A16AA">
                <w:t>13 (34.21)</w:t>
              </w:r>
            </w:moveFrom>
          </w:p>
        </w:tc>
        <w:tc>
          <w:tcPr>
            <w:tcW w:w="1260" w:type="dxa"/>
          </w:tcPr>
          <w:p w:rsidR="007C3866" w:rsidDel="005A16AA" w:rsidRDefault="007C3866" w:rsidP="00BB332D">
            <w:pPr>
              <w:rPr>
                <w:moveFrom w:id="376" w:author="Andreae, Emily A" w:date="2020-01-17T13:44:00Z"/>
              </w:rPr>
            </w:pPr>
            <w:moveFrom w:id="377" w:author="Andreae, Emily A" w:date="2020-01-17T13:44:00Z">
              <w:r w:rsidDel="005A16AA">
                <w:t>8 (21.05)</w:t>
              </w:r>
            </w:moveFrom>
          </w:p>
        </w:tc>
        <w:tc>
          <w:tcPr>
            <w:tcW w:w="1458" w:type="dxa"/>
          </w:tcPr>
          <w:p w:rsidR="007C3866" w:rsidDel="005A16AA" w:rsidRDefault="007C3866" w:rsidP="00BB332D">
            <w:pPr>
              <w:rPr>
                <w:moveFrom w:id="378" w:author="Andreae, Emily A" w:date="2020-01-17T13:44:00Z"/>
              </w:rPr>
            </w:pPr>
            <w:moveFrom w:id="379" w:author="Andreae, Emily A" w:date="2020-01-17T13:44:00Z">
              <w:r w:rsidDel="005A16AA">
                <w:t>11 (28.95)</w:t>
              </w:r>
            </w:moveFrom>
          </w:p>
        </w:tc>
      </w:tr>
      <w:tr w:rsidR="007C3866" w:rsidDel="005A16AA" w:rsidTr="00BB332D">
        <w:tc>
          <w:tcPr>
            <w:tcW w:w="2538" w:type="dxa"/>
          </w:tcPr>
          <w:p w:rsidR="007C3866" w:rsidDel="005A16AA" w:rsidRDefault="007C3866" w:rsidP="00BB332D">
            <w:pPr>
              <w:jc w:val="center"/>
              <w:rPr>
                <w:moveFrom w:id="380" w:author="Andreae, Emily A" w:date="2020-01-17T13:44:00Z"/>
              </w:rPr>
            </w:pPr>
            <w:moveFrom w:id="381" w:author="Andreae, Emily A" w:date="2020-01-17T13:44:00Z">
              <w:r w:rsidDel="005A16AA">
                <w:t>&gt;3 cm  (n=66)</w:t>
              </w:r>
            </w:moveFrom>
          </w:p>
        </w:tc>
        <w:tc>
          <w:tcPr>
            <w:tcW w:w="1620" w:type="dxa"/>
          </w:tcPr>
          <w:p w:rsidR="007C3866" w:rsidDel="005A16AA" w:rsidRDefault="007C3866" w:rsidP="00BB332D">
            <w:pPr>
              <w:rPr>
                <w:moveFrom w:id="382" w:author="Andreae, Emily A" w:date="2020-01-17T13:44:00Z"/>
              </w:rPr>
            </w:pPr>
            <w:moveFrom w:id="383" w:author="Andreae, Emily A" w:date="2020-01-17T13:44:00Z">
              <w:r w:rsidDel="005A16AA">
                <w:t>18 (27.27)</w:t>
              </w:r>
            </w:moveFrom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384" w:author="Andreae, Emily A" w:date="2020-01-17T13:44:00Z"/>
              </w:rPr>
            </w:pPr>
            <w:moveFrom w:id="385" w:author="Andreae, Emily A" w:date="2020-01-17T13:44:00Z">
              <w:r w:rsidDel="005A16AA">
                <w:t>40 (60.61)</w:t>
              </w:r>
            </w:moveFrom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386" w:author="Andreae, Emily A" w:date="2020-01-17T13:44:00Z"/>
              </w:rPr>
            </w:pPr>
            <w:moveFrom w:id="387" w:author="Andreae, Emily A" w:date="2020-01-17T13:44:00Z">
              <w:r w:rsidDel="005A16AA">
                <w:t>25 (37.88)</w:t>
              </w:r>
            </w:moveFrom>
          </w:p>
        </w:tc>
        <w:tc>
          <w:tcPr>
            <w:tcW w:w="1260" w:type="dxa"/>
          </w:tcPr>
          <w:p w:rsidR="007C3866" w:rsidDel="005A16AA" w:rsidRDefault="007C3866" w:rsidP="00BB332D">
            <w:pPr>
              <w:rPr>
                <w:moveFrom w:id="388" w:author="Andreae, Emily A" w:date="2020-01-17T13:44:00Z"/>
              </w:rPr>
            </w:pPr>
            <w:moveFrom w:id="389" w:author="Andreae, Emily A" w:date="2020-01-17T13:44:00Z">
              <w:r w:rsidDel="005A16AA">
                <w:t>9 (13.64)</w:t>
              </w:r>
            </w:moveFrom>
          </w:p>
        </w:tc>
        <w:tc>
          <w:tcPr>
            <w:tcW w:w="1458" w:type="dxa"/>
          </w:tcPr>
          <w:p w:rsidR="007C3866" w:rsidDel="005A16AA" w:rsidRDefault="007C3866" w:rsidP="00BB332D">
            <w:pPr>
              <w:rPr>
                <w:moveFrom w:id="390" w:author="Andreae, Emily A" w:date="2020-01-17T13:44:00Z"/>
              </w:rPr>
            </w:pPr>
            <w:moveFrom w:id="391" w:author="Andreae, Emily A" w:date="2020-01-17T13:44:00Z">
              <w:r w:rsidDel="005A16AA">
                <w:t>16 (24.24)</w:t>
              </w:r>
            </w:moveFrom>
          </w:p>
        </w:tc>
      </w:tr>
      <w:tr w:rsidR="007C3866" w:rsidDel="005A16AA" w:rsidTr="00BB332D">
        <w:tc>
          <w:tcPr>
            <w:tcW w:w="2538" w:type="dxa"/>
          </w:tcPr>
          <w:p w:rsidR="007C3866" w:rsidDel="005A16AA" w:rsidRDefault="007C3866" w:rsidP="00BB332D">
            <w:pPr>
              <w:jc w:val="center"/>
              <w:rPr>
                <w:moveFrom w:id="392" w:author="Andreae, Emily A" w:date="2020-01-17T13:44:00Z"/>
              </w:rPr>
            </w:pPr>
            <w:moveFrom w:id="393" w:author="Andreae, Emily A" w:date="2020-01-17T13:44:00Z">
              <w:r w:rsidDel="005A16AA">
                <w:t>Invasion depth</w:t>
              </w:r>
            </w:moveFrom>
          </w:p>
        </w:tc>
        <w:tc>
          <w:tcPr>
            <w:tcW w:w="1620" w:type="dxa"/>
          </w:tcPr>
          <w:p w:rsidR="007C3866" w:rsidDel="005A16AA" w:rsidRDefault="007C3866" w:rsidP="00BB332D">
            <w:pPr>
              <w:rPr>
                <w:moveFrom w:id="394" w:author="Andreae, Emily A" w:date="2020-01-17T13:44:00Z"/>
              </w:rPr>
            </w:pPr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395" w:author="Andreae, Emily A" w:date="2020-01-17T13:44:00Z"/>
              </w:rPr>
            </w:pPr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396" w:author="Andreae, Emily A" w:date="2020-01-17T13:44:00Z"/>
              </w:rPr>
            </w:pPr>
          </w:p>
        </w:tc>
        <w:tc>
          <w:tcPr>
            <w:tcW w:w="1260" w:type="dxa"/>
          </w:tcPr>
          <w:p w:rsidR="007C3866" w:rsidDel="005A16AA" w:rsidRDefault="007C3866" w:rsidP="00BB332D">
            <w:pPr>
              <w:rPr>
                <w:moveFrom w:id="397" w:author="Andreae, Emily A" w:date="2020-01-17T13:44:00Z"/>
              </w:rPr>
            </w:pPr>
          </w:p>
        </w:tc>
        <w:tc>
          <w:tcPr>
            <w:tcW w:w="1458" w:type="dxa"/>
          </w:tcPr>
          <w:p w:rsidR="007C3866" w:rsidDel="005A16AA" w:rsidRDefault="007C3866" w:rsidP="00BB332D">
            <w:pPr>
              <w:rPr>
                <w:moveFrom w:id="398" w:author="Andreae, Emily A" w:date="2020-01-17T13:44:00Z"/>
              </w:rPr>
            </w:pPr>
          </w:p>
        </w:tc>
      </w:tr>
      <w:tr w:rsidR="007C3866" w:rsidDel="005A16AA" w:rsidTr="00BB332D">
        <w:tc>
          <w:tcPr>
            <w:tcW w:w="2538" w:type="dxa"/>
          </w:tcPr>
          <w:p w:rsidR="007C3866" w:rsidDel="005A16AA" w:rsidRDefault="007C3866" w:rsidP="00BB332D">
            <w:pPr>
              <w:jc w:val="center"/>
              <w:rPr>
                <w:moveFrom w:id="399" w:author="Andreae, Emily A" w:date="2020-01-17T13:44:00Z"/>
              </w:rPr>
            </w:pPr>
            <w:moveFrom w:id="400" w:author="Andreae, Emily A" w:date="2020-01-17T13:44:00Z">
              <w:r w:rsidDel="005A16AA">
                <w:t>T1+T2 (n=26)</w:t>
              </w:r>
            </w:moveFrom>
          </w:p>
        </w:tc>
        <w:tc>
          <w:tcPr>
            <w:tcW w:w="1620" w:type="dxa"/>
          </w:tcPr>
          <w:p w:rsidR="007C3866" w:rsidDel="005A16AA" w:rsidRDefault="007C3866" w:rsidP="00BB332D">
            <w:pPr>
              <w:rPr>
                <w:moveFrom w:id="401" w:author="Andreae, Emily A" w:date="2020-01-17T13:44:00Z"/>
              </w:rPr>
            </w:pPr>
            <w:moveFrom w:id="402" w:author="Andreae, Emily A" w:date="2020-01-17T13:44:00Z">
              <w:r w:rsidDel="005A16AA">
                <w:t>5 (19.23)</w:t>
              </w:r>
            </w:moveFrom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403" w:author="Andreae, Emily A" w:date="2020-01-17T13:44:00Z"/>
              </w:rPr>
            </w:pPr>
            <w:moveFrom w:id="404" w:author="Andreae, Emily A" w:date="2020-01-17T13:44:00Z">
              <w:r w:rsidDel="005A16AA">
                <w:t>15 (57.69)</w:t>
              </w:r>
            </w:moveFrom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405" w:author="Andreae, Emily A" w:date="2020-01-17T13:44:00Z"/>
              </w:rPr>
            </w:pPr>
            <w:moveFrom w:id="406" w:author="Andreae, Emily A" w:date="2020-01-17T13:44:00Z">
              <w:r w:rsidDel="005A16AA">
                <w:t>11 (42.31)</w:t>
              </w:r>
            </w:moveFrom>
          </w:p>
        </w:tc>
        <w:tc>
          <w:tcPr>
            <w:tcW w:w="1260" w:type="dxa"/>
          </w:tcPr>
          <w:p w:rsidR="007C3866" w:rsidDel="005A16AA" w:rsidRDefault="007C3866" w:rsidP="00BB332D">
            <w:pPr>
              <w:rPr>
                <w:moveFrom w:id="407" w:author="Andreae, Emily A" w:date="2020-01-17T13:44:00Z"/>
              </w:rPr>
            </w:pPr>
            <w:moveFrom w:id="408" w:author="Andreae, Emily A" w:date="2020-01-17T13:44:00Z">
              <w:r w:rsidDel="005A16AA">
                <w:t>4 (15.38)</w:t>
              </w:r>
            </w:moveFrom>
          </w:p>
        </w:tc>
        <w:tc>
          <w:tcPr>
            <w:tcW w:w="1458" w:type="dxa"/>
          </w:tcPr>
          <w:p w:rsidR="007C3866" w:rsidDel="005A16AA" w:rsidRDefault="007C3866" w:rsidP="00BB332D">
            <w:pPr>
              <w:rPr>
                <w:moveFrom w:id="409" w:author="Andreae, Emily A" w:date="2020-01-17T13:44:00Z"/>
              </w:rPr>
            </w:pPr>
            <w:moveFrom w:id="410" w:author="Andreae, Emily A" w:date="2020-01-17T13:44:00Z">
              <w:r w:rsidDel="005A16AA">
                <w:t>8 (30.77)</w:t>
              </w:r>
            </w:moveFrom>
          </w:p>
        </w:tc>
      </w:tr>
      <w:tr w:rsidR="007C3866" w:rsidDel="005A16AA" w:rsidTr="00BB332D">
        <w:tc>
          <w:tcPr>
            <w:tcW w:w="2538" w:type="dxa"/>
          </w:tcPr>
          <w:p w:rsidR="007C3866" w:rsidDel="005A16AA" w:rsidRDefault="007C3866" w:rsidP="00BB332D">
            <w:pPr>
              <w:jc w:val="center"/>
              <w:rPr>
                <w:moveFrom w:id="411" w:author="Andreae, Emily A" w:date="2020-01-17T13:44:00Z"/>
              </w:rPr>
            </w:pPr>
            <w:moveFrom w:id="412" w:author="Andreae, Emily A" w:date="2020-01-17T13:44:00Z">
              <w:r w:rsidDel="005A16AA">
                <w:lastRenderedPageBreak/>
                <w:t>T3+T4 (n=76)</w:t>
              </w:r>
            </w:moveFrom>
          </w:p>
        </w:tc>
        <w:tc>
          <w:tcPr>
            <w:tcW w:w="1620" w:type="dxa"/>
          </w:tcPr>
          <w:p w:rsidR="007C3866" w:rsidDel="005A16AA" w:rsidRDefault="007C3866" w:rsidP="00BB332D">
            <w:pPr>
              <w:rPr>
                <w:moveFrom w:id="413" w:author="Andreae, Emily A" w:date="2020-01-17T13:44:00Z"/>
              </w:rPr>
            </w:pPr>
            <w:moveFrom w:id="414" w:author="Andreae, Emily A" w:date="2020-01-17T13:44:00Z">
              <w:r w:rsidDel="005A16AA">
                <w:t>23 (30.26)</w:t>
              </w:r>
            </w:moveFrom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415" w:author="Andreae, Emily A" w:date="2020-01-17T13:44:00Z"/>
              </w:rPr>
            </w:pPr>
            <w:moveFrom w:id="416" w:author="Andreae, Emily A" w:date="2020-01-17T13:44:00Z">
              <w:r w:rsidDel="005A16AA">
                <w:t>41 (54.95)</w:t>
              </w:r>
            </w:moveFrom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417" w:author="Andreae, Emily A" w:date="2020-01-17T13:44:00Z"/>
              </w:rPr>
            </w:pPr>
            <w:moveFrom w:id="418" w:author="Andreae, Emily A" w:date="2020-01-17T13:44:00Z">
              <w:r w:rsidDel="005A16AA">
                <w:t>26 (34.21)</w:t>
              </w:r>
            </w:moveFrom>
          </w:p>
        </w:tc>
        <w:tc>
          <w:tcPr>
            <w:tcW w:w="1260" w:type="dxa"/>
          </w:tcPr>
          <w:p w:rsidR="007C3866" w:rsidDel="005A16AA" w:rsidRDefault="007C3866" w:rsidP="00BB332D">
            <w:pPr>
              <w:rPr>
                <w:moveFrom w:id="419" w:author="Andreae, Emily A" w:date="2020-01-17T13:44:00Z"/>
              </w:rPr>
            </w:pPr>
            <w:moveFrom w:id="420" w:author="Andreae, Emily A" w:date="2020-01-17T13:44:00Z">
              <w:r w:rsidDel="005A16AA">
                <w:t>12 (15.79)</w:t>
              </w:r>
            </w:moveFrom>
          </w:p>
        </w:tc>
        <w:tc>
          <w:tcPr>
            <w:tcW w:w="1458" w:type="dxa"/>
          </w:tcPr>
          <w:p w:rsidR="007C3866" w:rsidDel="005A16AA" w:rsidRDefault="007C3866" w:rsidP="00BB332D">
            <w:pPr>
              <w:rPr>
                <w:moveFrom w:id="421" w:author="Andreae, Emily A" w:date="2020-01-17T13:44:00Z"/>
              </w:rPr>
            </w:pPr>
            <w:moveFrom w:id="422" w:author="Andreae, Emily A" w:date="2020-01-17T13:44:00Z">
              <w:r w:rsidDel="005A16AA">
                <w:t>19 (25.00)</w:t>
              </w:r>
            </w:moveFrom>
          </w:p>
        </w:tc>
      </w:tr>
      <w:tr w:rsidR="007C3866" w:rsidDel="005A16AA" w:rsidTr="00BB332D">
        <w:tc>
          <w:tcPr>
            <w:tcW w:w="2538" w:type="dxa"/>
          </w:tcPr>
          <w:p w:rsidR="007C3866" w:rsidDel="005A16AA" w:rsidRDefault="007C3866" w:rsidP="00BB332D">
            <w:pPr>
              <w:jc w:val="center"/>
              <w:rPr>
                <w:moveFrom w:id="423" w:author="Andreae, Emily A" w:date="2020-01-17T13:44:00Z"/>
              </w:rPr>
            </w:pPr>
            <w:moveFrom w:id="424" w:author="Andreae, Emily A" w:date="2020-01-17T13:44:00Z">
              <w:r w:rsidDel="005A16AA">
                <w:t>Lymph node involvement</w:t>
              </w:r>
            </w:moveFrom>
          </w:p>
        </w:tc>
        <w:tc>
          <w:tcPr>
            <w:tcW w:w="1620" w:type="dxa"/>
          </w:tcPr>
          <w:p w:rsidR="007C3866" w:rsidDel="005A16AA" w:rsidRDefault="007C3866" w:rsidP="00BB332D">
            <w:pPr>
              <w:rPr>
                <w:moveFrom w:id="425" w:author="Andreae, Emily A" w:date="2020-01-17T13:44:00Z"/>
              </w:rPr>
            </w:pPr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426" w:author="Andreae, Emily A" w:date="2020-01-17T13:44:00Z"/>
              </w:rPr>
            </w:pPr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427" w:author="Andreae, Emily A" w:date="2020-01-17T13:44:00Z"/>
              </w:rPr>
            </w:pPr>
          </w:p>
        </w:tc>
        <w:tc>
          <w:tcPr>
            <w:tcW w:w="1260" w:type="dxa"/>
          </w:tcPr>
          <w:p w:rsidR="007C3866" w:rsidDel="005A16AA" w:rsidRDefault="007C3866" w:rsidP="00BB332D">
            <w:pPr>
              <w:rPr>
                <w:moveFrom w:id="428" w:author="Andreae, Emily A" w:date="2020-01-17T13:44:00Z"/>
              </w:rPr>
            </w:pPr>
          </w:p>
        </w:tc>
        <w:tc>
          <w:tcPr>
            <w:tcW w:w="1458" w:type="dxa"/>
          </w:tcPr>
          <w:p w:rsidR="007C3866" w:rsidDel="005A16AA" w:rsidRDefault="007C3866" w:rsidP="00BB332D">
            <w:pPr>
              <w:rPr>
                <w:moveFrom w:id="429" w:author="Andreae, Emily A" w:date="2020-01-17T13:44:00Z"/>
              </w:rPr>
            </w:pPr>
          </w:p>
        </w:tc>
      </w:tr>
      <w:tr w:rsidR="007C3866" w:rsidDel="005A16AA" w:rsidTr="00BB332D">
        <w:tc>
          <w:tcPr>
            <w:tcW w:w="2538" w:type="dxa"/>
          </w:tcPr>
          <w:p w:rsidR="007C3866" w:rsidDel="005A16AA" w:rsidRDefault="007C3866" w:rsidP="00BB332D">
            <w:pPr>
              <w:jc w:val="center"/>
              <w:rPr>
                <w:moveFrom w:id="430" w:author="Andreae, Emily A" w:date="2020-01-17T13:44:00Z"/>
              </w:rPr>
            </w:pPr>
            <w:moveFrom w:id="431" w:author="Andreae, Emily A" w:date="2020-01-17T13:44:00Z">
              <w:r w:rsidDel="005A16AA">
                <w:t>N0 (n=57)</w:t>
              </w:r>
            </w:moveFrom>
          </w:p>
        </w:tc>
        <w:tc>
          <w:tcPr>
            <w:tcW w:w="1620" w:type="dxa"/>
          </w:tcPr>
          <w:p w:rsidR="007C3866" w:rsidDel="005A16AA" w:rsidRDefault="007C3866" w:rsidP="00BB332D">
            <w:pPr>
              <w:rPr>
                <w:moveFrom w:id="432" w:author="Andreae, Emily A" w:date="2020-01-17T13:44:00Z"/>
              </w:rPr>
            </w:pPr>
            <w:moveFrom w:id="433" w:author="Andreae, Emily A" w:date="2020-01-17T13:44:00Z">
              <w:r w:rsidDel="005A16AA">
                <w:t>16 (28.07)</w:t>
              </w:r>
            </w:moveFrom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434" w:author="Andreae, Emily A" w:date="2020-01-17T13:44:00Z"/>
              </w:rPr>
            </w:pPr>
            <w:moveFrom w:id="435" w:author="Andreae, Emily A" w:date="2020-01-17T13:44:00Z">
              <w:r w:rsidDel="005A16AA">
                <w:t>30 (52.63)</w:t>
              </w:r>
            </w:moveFrom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436" w:author="Andreae, Emily A" w:date="2020-01-17T13:44:00Z"/>
              </w:rPr>
            </w:pPr>
            <w:moveFrom w:id="437" w:author="Andreae, Emily A" w:date="2020-01-17T13:44:00Z">
              <w:r w:rsidDel="005A16AA">
                <w:t>22 (38.60)</w:t>
              </w:r>
            </w:moveFrom>
          </w:p>
        </w:tc>
        <w:tc>
          <w:tcPr>
            <w:tcW w:w="1260" w:type="dxa"/>
          </w:tcPr>
          <w:p w:rsidR="007C3866" w:rsidDel="005A16AA" w:rsidRDefault="007C3866" w:rsidP="00BB332D">
            <w:pPr>
              <w:rPr>
                <w:moveFrom w:id="438" w:author="Andreae, Emily A" w:date="2020-01-17T13:44:00Z"/>
              </w:rPr>
            </w:pPr>
            <w:moveFrom w:id="439" w:author="Andreae, Emily A" w:date="2020-01-17T13:44:00Z">
              <w:r w:rsidDel="005A16AA">
                <w:t>9 (15.79)</w:t>
              </w:r>
            </w:moveFrom>
          </w:p>
        </w:tc>
        <w:tc>
          <w:tcPr>
            <w:tcW w:w="1458" w:type="dxa"/>
          </w:tcPr>
          <w:p w:rsidR="007C3866" w:rsidDel="005A16AA" w:rsidRDefault="007C3866" w:rsidP="00BB332D">
            <w:pPr>
              <w:rPr>
                <w:moveFrom w:id="440" w:author="Andreae, Emily A" w:date="2020-01-17T13:44:00Z"/>
              </w:rPr>
            </w:pPr>
            <w:moveFrom w:id="441" w:author="Andreae, Emily A" w:date="2020-01-17T13:44:00Z">
              <w:r w:rsidDel="005A16AA">
                <w:t>16 (28.07)</w:t>
              </w:r>
            </w:moveFrom>
          </w:p>
        </w:tc>
      </w:tr>
      <w:tr w:rsidR="007C3866" w:rsidDel="005A16AA" w:rsidTr="00BB332D">
        <w:tc>
          <w:tcPr>
            <w:tcW w:w="2538" w:type="dxa"/>
          </w:tcPr>
          <w:p w:rsidR="007C3866" w:rsidDel="005A16AA" w:rsidRDefault="007C3866" w:rsidP="00BB332D">
            <w:pPr>
              <w:jc w:val="center"/>
              <w:rPr>
                <w:moveFrom w:id="442" w:author="Andreae, Emily A" w:date="2020-01-17T13:44:00Z"/>
              </w:rPr>
            </w:pPr>
            <w:moveFrom w:id="443" w:author="Andreae, Emily A" w:date="2020-01-17T13:44:00Z">
              <w:r w:rsidDel="005A16AA">
                <w:t>N1-3 (n=45)</w:t>
              </w:r>
            </w:moveFrom>
          </w:p>
        </w:tc>
        <w:tc>
          <w:tcPr>
            <w:tcW w:w="1620" w:type="dxa"/>
          </w:tcPr>
          <w:p w:rsidR="007C3866" w:rsidDel="005A16AA" w:rsidRDefault="007C3866" w:rsidP="00BB332D">
            <w:pPr>
              <w:rPr>
                <w:moveFrom w:id="444" w:author="Andreae, Emily A" w:date="2020-01-17T13:44:00Z"/>
              </w:rPr>
            </w:pPr>
            <w:moveFrom w:id="445" w:author="Andreae, Emily A" w:date="2020-01-17T13:44:00Z">
              <w:r w:rsidDel="005A16AA">
                <w:t>12 (26.67)</w:t>
              </w:r>
            </w:moveFrom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446" w:author="Andreae, Emily A" w:date="2020-01-17T13:44:00Z"/>
              </w:rPr>
            </w:pPr>
            <w:moveFrom w:id="447" w:author="Andreae, Emily A" w:date="2020-01-17T13:44:00Z">
              <w:r w:rsidDel="005A16AA">
                <w:t>26 (57.78)</w:t>
              </w:r>
            </w:moveFrom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448" w:author="Andreae, Emily A" w:date="2020-01-17T13:44:00Z"/>
              </w:rPr>
            </w:pPr>
            <w:moveFrom w:id="449" w:author="Andreae, Emily A" w:date="2020-01-17T13:44:00Z">
              <w:r w:rsidDel="005A16AA">
                <w:t>15 (33.33)</w:t>
              </w:r>
            </w:moveFrom>
          </w:p>
        </w:tc>
        <w:tc>
          <w:tcPr>
            <w:tcW w:w="1260" w:type="dxa"/>
          </w:tcPr>
          <w:p w:rsidR="007C3866" w:rsidDel="005A16AA" w:rsidRDefault="007C3866" w:rsidP="00BB332D">
            <w:pPr>
              <w:rPr>
                <w:moveFrom w:id="450" w:author="Andreae, Emily A" w:date="2020-01-17T13:44:00Z"/>
              </w:rPr>
            </w:pPr>
            <w:moveFrom w:id="451" w:author="Andreae, Emily A" w:date="2020-01-17T13:44:00Z">
              <w:r w:rsidDel="005A16AA">
                <w:t>7 (15.56)</w:t>
              </w:r>
            </w:moveFrom>
          </w:p>
        </w:tc>
        <w:tc>
          <w:tcPr>
            <w:tcW w:w="1458" w:type="dxa"/>
          </w:tcPr>
          <w:p w:rsidR="007C3866" w:rsidDel="005A16AA" w:rsidRDefault="007C3866" w:rsidP="00BB332D">
            <w:pPr>
              <w:rPr>
                <w:moveFrom w:id="452" w:author="Andreae, Emily A" w:date="2020-01-17T13:44:00Z"/>
              </w:rPr>
            </w:pPr>
            <w:moveFrom w:id="453" w:author="Andreae, Emily A" w:date="2020-01-17T13:44:00Z">
              <w:r w:rsidDel="005A16AA">
                <w:t>11 (24.44)</w:t>
              </w:r>
            </w:moveFrom>
          </w:p>
        </w:tc>
      </w:tr>
      <w:tr w:rsidR="007C3866" w:rsidDel="005A16AA" w:rsidTr="00BB332D">
        <w:tc>
          <w:tcPr>
            <w:tcW w:w="2538" w:type="dxa"/>
          </w:tcPr>
          <w:p w:rsidR="007C3866" w:rsidDel="005A16AA" w:rsidRDefault="007C3866" w:rsidP="00BB332D">
            <w:pPr>
              <w:jc w:val="center"/>
              <w:rPr>
                <w:moveFrom w:id="454" w:author="Andreae, Emily A" w:date="2020-01-17T13:44:00Z"/>
              </w:rPr>
            </w:pPr>
            <w:moveFrom w:id="455" w:author="Andreae, Emily A" w:date="2020-01-17T13:44:00Z">
              <w:r w:rsidDel="005A16AA">
                <w:t>Distance metastasis</w:t>
              </w:r>
            </w:moveFrom>
          </w:p>
        </w:tc>
        <w:tc>
          <w:tcPr>
            <w:tcW w:w="1620" w:type="dxa"/>
          </w:tcPr>
          <w:p w:rsidR="007C3866" w:rsidDel="005A16AA" w:rsidRDefault="007C3866" w:rsidP="00BB332D">
            <w:pPr>
              <w:rPr>
                <w:moveFrom w:id="456" w:author="Andreae, Emily A" w:date="2020-01-17T13:44:00Z"/>
              </w:rPr>
            </w:pPr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457" w:author="Andreae, Emily A" w:date="2020-01-17T13:44:00Z"/>
              </w:rPr>
            </w:pPr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458" w:author="Andreae, Emily A" w:date="2020-01-17T13:44:00Z"/>
              </w:rPr>
            </w:pPr>
          </w:p>
        </w:tc>
        <w:tc>
          <w:tcPr>
            <w:tcW w:w="1260" w:type="dxa"/>
          </w:tcPr>
          <w:p w:rsidR="007C3866" w:rsidDel="005A16AA" w:rsidRDefault="007C3866" w:rsidP="00BB332D">
            <w:pPr>
              <w:rPr>
                <w:moveFrom w:id="459" w:author="Andreae, Emily A" w:date="2020-01-17T13:44:00Z"/>
              </w:rPr>
            </w:pPr>
          </w:p>
        </w:tc>
        <w:tc>
          <w:tcPr>
            <w:tcW w:w="1458" w:type="dxa"/>
          </w:tcPr>
          <w:p w:rsidR="007C3866" w:rsidDel="005A16AA" w:rsidRDefault="007C3866" w:rsidP="00BB332D">
            <w:pPr>
              <w:rPr>
                <w:moveFrom w:id="460" w:author="Andreae, Emily A" w:date="2020-01-17T13:44:00Z"/>
              </w:rPr>
            </w:pPr>
          </w:p>
        </w:tc>
      </w:tr>
      <w:tr w:rsidR="007C3866" w:rsidDel="005A16AA" w:rsidTr="00BB332D">
        <w:tc>
          <w:tcPr>
            <w:tcW w:w="2538" w:type="dxa"/>
          </w:tcPr>
          <w:p w:rsidR="007C3866" w:rsidDel="005A16AA" w:rsidRDefault="007C3866" w:rsidP="00BB332D">
            <w:pPr>
              <w:jc w:val="center"/>
              <w:rPr>
                <w:moveFrom w:id="461" w:author="Andreae, Emily A" w:date="2020-01-17T13:44:00Z"/>
              </w:rPr>
            </w:pPr>
            <w:moveFrom w:id="462" w:author="Andreae, Emily A" w:date="2020-01-17T13:44:00Z">
              <w:r w:rsidDel="005A16AA">
                <w:t>M0 (n=93)</w:t>
              </w:r>
            </w:moveFrom>
          </w:p>
        </w:tc>
        <w:tc>
          <w:tcPr>
            <w:tcW w:w="1620" w:type="dxa"/>
          </w:tcPr>
          <w:p w:rsidR="007C3866" w:rsidDel="005A16AA" w:rsidRDefault="007C3866" w:rsidP="00BB332D">
            <w:pPr>
              <w:rPr>
                <w:moveFrom w:id="463" w:author="Andreae, Emily A" w:date="2020-01-17T13:44:00Z"/>
              </w:rPr>
            </w:pPr>
            <w:moveFrom w:id="464" w:author="Andreae, Emily A" w:date="2020-01-17T13:44:00Z">
              <w:r w:rsidDel="005A16AA">
                <w:t>26 (27.96)</w:t>
              </w:r>
            </w:moveFrom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465" w:author="Andreae, Emily A" w:date="2020-01-17T13:44:00Z"/>
              </w:rPr>
            </w:pPr>
            <w:moveFrom w:id="466" w:author="Andreae, Emily A" w:date="2020-01-17T13:44:00Z">
              <w:r w:rsidDel="005A16AA">
                <w:t>52 (55.91)</w:t>
              </w:r>
            </w:moveFrom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467" w:author="Andreae, Emily A" w:date="2020-01-17T13:44:00Z"/>
              </w:rPr>
            </w:pPr>
            <w:moveFrom w:id="468" w:author="Andreae, Emily A" w:date="2020-01-17T13:44:00Z">
              <w:r w:rsidDel="005A16AA">
                <w:t>32 (34.41)</w:t>
              </w:r>
            </w:moveFrom>
          </w:p>
        </w:tc>
        <w:tc>
          <w:tcPr>
            <w:tcW w:w="1260" w:type="dxa"/>
          </w:tcPr>
          <w:p w:rsidR="007C3866" w:rsidDel="005A16AA" w:rsidRDefault="007C3866" w:rsidP="00BB332D">
            <w:pPr>
              <w:rPr>
                <w:moveFrom w:id="469" w:author="Andreae, Emily A" w:date="2020-01-17T13:44:00Z"/>
              </w:rPr>
            </w:pPr>
            <w:moveFrom w:id="470" w:author="Andreae, Emily A" w:date="2020-01-17T13:44:00Z">
              <w:r w:rsidDel="005A16AA">
                <w:t>16 (17.20)</w:t>
              </w:r>
            </w:moveFrom>
          </w:p>
        </w:tc>
        <w:tc>
          <w:tcPr>
            <w:tcW w:w="1458" w:type="dxa"/>
          </w:tcPr>
          <w:p w:rsidR="007C3866" w:rsidDel="005A16AA" w:rsidRDefault="007C3866" w:rsidP="00BB332D">
            <w:pPr>
              <w:rPr>
                <w:moveFrom w:id="471" w:author="Andreae, Emily A" w:date="2020-01-17T13:44:00Z"/>
              </w:rPr>
            </w:pPr>
            <w:moveFrom w:id="472" w:author="Andreae, Emily A" w:date="2020-01-17T13:44:00Z">
              <w:r w:rsidDel="005A16AA">
                <w:t>26 (27.96)</w:t>
              </w:r>
            </w:moveFrom>
          </w:p>
        </w:tc>
      </w:tr>
      <w:tr w:rsidR="007C3866" w:rsidDel="005A16AA" w:rsidTr="00BB332D">
        <w:tc>
          <w:tcPr>
            <w:tcW w:w="2538" w:type="dxa"/>
          </w:tcPr>
          <w:p w:rsidR="007C3866" w:rsidDel="005A16AA" w:rsidRDefault="007C3866" w:rsidP="00BB332D">
            <w:pPr>
              <w:jc w:val="center"/>
              <w:rPr>
                <w:moveFrom w:id="473" w:author="Andreae, Emily A" w:date="2020-01-17T13:44:00Z"/>
              </w:rPr>
            </w:pPr>
            <w:moveFrom w:id="474" w:author="Andreae, Emily A" w:date="2020-01-17T13:44:00Z">
              <w:r w:rsidDel="005A16AA">
                <w:t>M1 (n=11)</w:t>
              </w:r>
            </w:moveFrom>
          </w:p>
        </w:tc>
        <w:tc>
          <w:tcPr>
            <w:tcW w:w="1620" w:type="dxa"/>
          </w:tcPr>
          <w:p w:rsidR="007C3866" w:rsidDel="005A16AA" w:rsidRDefault="007C3866" w:rsidP="00BB332D">
            <w:pPr>
              <w:rPr>
                <w:moveFrom w:id="475" w:author="Andreae, Emily A" w:date="2020-01-17T13:44:00Z"/>
              </w:rPr>
            </w:pPr>
            <w:moveFrom w:id="476" w:author="Andreae, Emily A" w:date="2020-01-17T13:44:00Z">
              <w:r w:rsidDel="005A16AA">
                <w:t>2 (18.18)</w:t>
              </w:r>
            </w:moveFrom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477" w:author="Andreae, Emily A" w:date="2020-01-17T13:44:00Z"/>
              </w:rPr>
            </w:pPr>
            <w:moveFrom w:id="478" w:author="Andreae, Emily A" w:date="2020-01-17T13:44:00Z">
              <w:r w:rsidDel="005A16AA">
                <w:t>5 (45.45)</w:t>
              </w:r>
            </w:moveFrom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479" w:author="Andreae, Emily A" w:date="2020-01-17T13:44:00Z"/>
              </w:rPr>
            </w:pPr>
            <w:moveFrom w:id="480" w:author="Andreae, Emily A" w:date="2020-01-17T13:44:00Z">
              <w:r w:rsidDel="005A16AA">
                <w:t>5 (45.45)</w:t>
              </w:r>
            </w:moveFrom>
          </w:p>
        </w:tc>
        <w:tc>
          <w:tcPr>
            <w:tcW w:w="1260" w:type="dxa"/>
          </w:tcPr>
          <w:p w:rsidR="007C3866" w:rsidDel="005A16AA" w:rsidRDefault="007C3866" w:rsidP="00BB332D">
            <w:pPr>
              <w:rPr>
                <w:moveFrom w:id="481" w:author="Andreae, Emily A" w:date="2020-01-17T13:44:00Z"/>
              </w:rPr>
            </w:pPr>
            <w:moveFrom w:id="482" w:author="Andreae, Emily A" w:date="2020-01-17T13:44:00Z">
              <w:r w:rsidDel="005A16AA">
                <w:t>1 (9.09)</w:t>
              </w:r>
            </w:moveFrom>
          </w:p>
        </w:tc>
        <w:tc>
          <w:tcPr>
            <w:tcW w:w="1458" w:type="dxa"/>
          </w:tcPr>
          <w:p w:rsidR="007C3866" w:rsidDel="005A16AA" w:rsidRDefault="007C3866" w:rsidP="00BB332D">
            <w:pPr>
              <w:rPr>
                <w:moveFrom w:id="483" w:author="Andreae, Emily A" w:date="2020-01-17T13:44:00Z"/>
              </w:rPr>
            </w:pPr>
            <w:moveFrom w:id="484" w:author="Andreae, Emily A" w:date="2020-01-17T13:44:00Z">
              <w:r w:rsidDel="005A16AA">
                <w:t>1 (9.09)</w:t>
              </w:r>
            </w:moveFrom>
          </w:p>
        </w:tc>
      </w:tr>
      <w:tr w:rsidR="007C3866" w:rsidDel="005A16AA" w:rsidTr="00BB332D">
        <w:tc>
          <w:tcPr>
            <w:tcW w:w="2538" w:type="dxa"/>
          </w:tcPr>
          <w:p w:rsidR="007C3866" w:rsidDel="005A16AA" w:rsidRDefault="007C3866" w:rsidP="00BB332D">
            <w:pPr>
              <w:jc w:val="center"/>
              <w:rPr>
                <w:moveFrom w:id="485" w:author="Andreae, Emily A" w:date="2020-01-17T13:44:00Z"/>
              </w:rPr>
            </w:pPr>
            <w:moveFrom w:id="486" w:author="Andreae, Emily A" w:date="2020-01-17T13:44:00Z">
              <w:r w:rsidDel="005A16AA">
                <w:t>UICC stage</w:t>
              </w:r>
            </w:moveFrom>
          </w:p>
        </w:tc>
        <w:tc>
          <w:tcPr>
            <w:tcW w:w="1620" w:type="dxa"/>
          </w:tcPr>
          <w:p w:rsidR="007C3866" w:rsidDel="005A16AA" w:rsidRDefault="007C3866" w:rsidP="00BB332D">
            <w:pPr>
              <w:rPr>
                <w:moveFrom w:id="487" w:author="Andreae, Emily A" w:date="2020-01-17T13:44:00Z"/>
              </w:rPr>
            </w:pPr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488" w:author="Andreae, Emily A" w:date="2020-01-17T13:44:00Z"/>
              </w:rPr>
            </w:pPr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489" w:author="Andreae, Emily A" w:date="2020-01-17T13:44:00Z"/>
              </w:rPr>
            </w:pPr>
          </w:p>
        </w:tc>
        <w:tc>
          <w:tcPr>
            <w:tcW w:w="1260" w:type="dxa"/>
          </w:tcPr>
          <w:p w:rsidR="007C3866" w:rsidDel="005A16AA" w:rsidRDefault="007C3866" w:rsidP="00BB332D">
            <w:pPr>
              <w:rPr>
                <w:moveFrom w:id="490" w:author="Andreae, Emily A" w:date="2020-01-17T13:44:00Z"/>
              </w:rPr>
            </w:pPr>
          </w:p>
        </w:tc>
        <w:tc>
          <w:tcPr>
            <w:tcW w:w="1458" w:type="dxa"/>
          </w:tcPr>
          <w:p w:rsidR="007C3866" w:rsidDel="005A16AA" w:rsidRDefault="007C3866" w:rsidP="00BB332D">
            <w:pPr>
              <w:rPr>
                <w:moveFrom w:id="491" w:author="Andreae, Emily A" w:date="2020-01-17T13:44:00Z"/>
              </w:rPr>
            </w:pPr>
          </w:p>
        </w:tc>
      </w:tr>
      <w:tr w:rsidR="007C3866" w:rsidDel="005A16AA" w:rsidTr="00BB332D">
        <w:tc>
          <w:tcPr>
            <w:tcW w:w="2538" w:type="dxa"/>
          </w:tcPr>
          <w:p w:rsidR="007C3866" w:rsidDel="005A16AA" w:rsidRDefault="007C3866" w:rsidP="00BB332D">
            <w:pPr>
              <w:jc w:val="center"/>
              <w:rPr>
                <w:moveFrom w:id="492" w:author="Andreae, Emily A" w:date="2020-01-17T13:44:00Z"/>
              </w:rPr>
            </w:pPr>
            <w:moveFrom w:id="493" w:author="Andreae, Emily A" w:date="2020-01-17T13:44:00Z">
              <w:r w:rsidDel="005A16AA">
                <w:t>I/II (n=53)</w:t>
              </w:r>
            </w:moveFrom>
          </w:p>
        </w:tc>
        <w:tc>
          <w:tcPr>
            <w:tcW w:w="1620" w:type="dxa"/>
          </w:tcPr>
          <w:p w:rsidR="007C3866" w:rsidDel="005A16AA" w:rsidRDefault="007C3866" w:rsidP="00BB332D">
            <w:pPr>
              <w:rPr>
                <w:moveFrom w:id="494" w:author="Andreae, Emily A" w:date="2020-01-17T13:44:00Z"/>
              </w:rPr>
            </w:pPr>
            <w:moveFrom w:id="495" w:author="Andreae, Emily A" w:date="2020-01-17T13:44:00Z">
              <w:r w:rsidDel="005A16AA">
                <w:t>16 (30.19)</w:t>
              </w:r>
            </w:moveFrom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496" w:author="Andreae, Emily A" w:date="2020-01-17T13:44:00Z"/>
              </w:rPr>
            </w:pPr>
            <w:moveFrom w:id="497" w:author="Andreae, Emily A" w:date="2020-01-17T13:44:00Z">
              <w:r w:rsidDel="005A16AA">
                <w:t>29 (54.72)</w:t>
              </w:r>
            </w:moveFrom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498" w:author="Andreae, Emily A" w:date="2020-01-17T13:44:00Z"/>
              </w:rPr>
            </w:pPr>
            <w:moveFrom w:id="499" w:author="Andreae, Emily A" w:date="2020-01-17T13:44:00Z">
              <w:r w:rsidDel="005A16AA">
                <w:t>19 (35.85)</w:t>
              </w:r>
            </w:moveFrom>
          </w:p>
        </w:tc>
        <w:tc>
          <w:tcPr>
            <w:tcW w:w="1260" w:type="dxa"/>
          </w:tcPr>
          <w:p w:rsidR="007C3866" w:rsidDel="005A16AA" w:rsidRDefault="007C3866" w:rsidP="00BB332D">
            <w:pPr>
              <w:rPr>
                <w:moveFrom w:id="500" w:author="Andreae, Emily A" w:date="2020-01-17T13:44:00Z"/>
              </w:rPr>
            </w:pPr>
            <w:moveFrom w:id="501" w:author="Andreae, Emily A" w:date="2020-01-17T13:44:00Z">
              <w:r w:rsidDel="005A16AA">
                <w:t>9 (16.98)</w:t>
              </w:r>
            </w:moveFrom>
          </w:p>
        </w:tc>
        <w:tc>
          <w:tcPr>
            <w:tcW w:w="1458" w:type="dxa"/>
          </w:tcPr>
          <w:p w:rsidR="007C3866" w:rsidDel="005A16AA" w:rsidRDefault="007C3866" w:rsidP="00BB332D">
            <w:pPr>
              <w:rPr>
                <w:moveFrom w:id="502" w:author="Andreae, Emily A" w:date="2020-01-17T13:44:00Z"/>
              </w:rPr>
            </w:pPr>
            <w:moveFrom w:id="503" w:author="Andreae, Emily A" w:date="2020-01-17T13:44:00Z">
              <w:r w:rsidDel="005A16AA">
                <w:t>15 (28.30)</w:t>
              </w:r>
            </w:moveFrom>
          </w:p>
        </w:tc>
      </w:tr>
      <w:tr w:rsidR="007C3866" w:rsidDel="005A16AA" w:rsidTr="00BB332D">
        <w:tc>
          <w:tcPr>
            <w:tcW w:w="2538" w:type="dxa"/>
          </w:tcPr>
          <w:p w:rsidR="007C3866" w:rsidDel="005A16AA" w:rsidRDefault="007C3866" w:rsidP="00BB332D">
            <w:pPr>
              <w:jc w:val="center"/>
              <w:rPr>
                <w:moveFrom w:id="504" w:author="Andreae, Emily A" w:date="2020-01-17T13:44:00Z"/>
              </w:rPr>
            </w:pPr>
            <w:moveFrom w:id="505" w:author="Andreae, Emily A" w:date="2020-01-17T13:44:00Z">
              <w:r w:rsidDel="005A16AA">
                <w:t>III/IV (n=51)</w:t>
              </w:r>
            </w:moveFrom>
          </w:p>
        </w:tc>
        <w:tc>
          <w:tcPr>
            <w:tcW w:w="1620" w:type="dxa"/>
          </w:tcPr>
          <w:p w:rsidR="007C3866" w:rsidDel="005A16AA" w:rsidRDefault="007C3866" w:rsidP="00BB332D">
            <w:pPr>
              <w:rPr>
                <w:moveFrom w:id="506" w:author="Andreae, Emily A" w:date="2020-01-17T13:44:00Z"/>
              </w:rPr>
            </w:pPr>
            <w:moveFrom w:id="507" w:author="Andreae, Emily A" w:date="2020-01-17T13:44:00Z">
              <w:r w:rsidDel="005A16AA">
                <w:t>12 (23.53)</w:t>
              </w:r>
            </w:moveFrom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508" w:author="Andreae, Emily A" w:date="2020-01-17T13:44:00Z"/>
              </w:rPr>
            </w:pPr>
            <w:moveFrom w:id="509" w:author="Andreae, Emily A" w:date="2020-01-17T13:44:00Z">
              <w:r w:rsidDel="005A16AA">
                <w:t>28 (54.91)</w:t>
              </w:r>
            </w:moveFrom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510" w:author="Andreae, Emily A" w:date="2020-01-17T13:44:00Z"/>
              </w:rPr>
            </w:pPr>
            <w:moveFrom w:id="511" w:author="Andreae, Emily A" w:date="2020-01-17T13:44:00Z">
              <w:r w:rsidDel="005A16AA">
                <w:t>18 (35.29)</w:t>
              </w:r>
            </w:moveFrom>
          </w:p>
        </w:tc>
        <w:tc>
          <w:tcPr>
            <w:tcW w:w="1260" w:type="dxa"/>
          </w:tcPr>
          <w:p w:rsidR="007C3866" w:rsidDel="005A16AA" w:rsidRDefault="007C3866" w:rsidP="00BB332D">
            <w:pPr>
              <w:rPr>
                <w:moveFrom w:id="512" w:author="Andreae, Emily A" w:date="2020-01-17T13:44:00Z"/>
              </w:rPr>
            </w:pPr>
            <w:moveFrom w:id="513" w:author="Andreae, Emily A" w:date="2020-01-17T13:44:00Z">
              <w:r w:rsidDel="005A16AA">
                <w:t>8 (15.69)</w:t>
              </w:r>
            </w:moveFrom>
          </w:p>
        </w:tc>
        <w:tc>
          <w:tcPr>
            <w:tcW w:w="1458" w:type="dxa"/>
          </w:tcPr>
          <w:p w:rsidR="007C3866" w:rsidDel="005A16AA" w:rsidRDefault="007C3866" w:rsidP="00BB332D">
            <w:pPr>
              <w:rPr>
                <w:moveFrom w:id="514" w:author="Andreae, Emily A" w:date="2020-01-17T13:44:00Z"/>
              </w:rPr>
            </w:pPr>
            <w:moveFrom w:id="515" w:author="Andreae, Emily A" w:date="2020-01-17T13:44:00Z">
              <w:r w:rsidDel="005A16AA">
                <w:t>12 (23.53)</w:t>
              </w:r>
            </w:moveFrom>
          </w:p>
        </w:tc>
      </w:tr>
      <w:tr w:rsidR="007C3866" w:rsidDel="005A16AA" w:rsidTr="00BB332D">
        <w:tc>
          <w:tcPr>
            <w:tcW w:w="2538" w:type="dxa"/>
          </w:tcPr>
          <w:p w:rsidR="007C3866" w:rsidDel="005A16AA" w:rsidRDefault="007C3866" w:rsidP="00BB332D">
            <w:pPr>
              <w:jc w:val="center"/>
              <w:rPr>
                <w:moveFrom w:id="516" w:author="Andreae, Emily A" w:date="2020-01-17T13:44:00Z"/>
              </w:rPr>
            </w:pPr>
            <w:moveFrom w:id="517" w:author="Andreae, Emily A" w:date="2020-01-17T13:44:00Z">
              <w:r w:rsidDel="005A16AA">
                <w:t>Differentiation degree</w:t>
              </w:r>
            </w:moveFrom>
          </w:p>
        </w:tc>
        <w:tc>
          <w:tcPr>
            <w:tcW w:w="1620" w:type="dxa"/>
          </w:tcPr>
          <w:p w:rsidR="007C3866" w:rsidDel="005A16AA" w:rsidRDefault="007C3866" w:rsidP="00BB332D">
            <w:pPr>
              <w:rPr>
                <w:moveFrom w:id="518" w:author="Andreae, Emily A" w:date="2020-01-17T13:44:00Z"/>
              </w:rPr>
            </w:pPr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519" w:author="Andreae, Emily A" w:date="2020-01-17T13:44:00Z"/>
              </w:rPr>
            </w:pPr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520" w:author="Andreae, Emily A" w:date="2020-01-17T13:44:00Z"/>
              </w:rPr>
            </w:pPr>
          </w:p>
        </w:tc>
        <w:tc>
          <w:tcPr>
            <w:tcW w:w="1260" w:type="dxa"/>
          </w:tcPr>
          <w:p w:rsidR="007C3866" w:rsidDel="005A16AA" w:rsidRDefault="007C3866" w:rsidP="00BB332D">
            <w:pPr>
              <w:rPr>
                <w:moveFrom w:id="521" w:author="Andreae, Emily A" w:date="2020-01-17T13:44:00Z"/>
              </w:rPr>
            </w:pPr>
          </w:p>
        </w:tc>
        <w:tc>
          <w:tcPr>
            <w:tcW w:w="1458" w:type="dxa"/>
          </w:tcPr>
          <w:p w:rsidR="007C3866" w:rsidDel="005A16AA" w:rsidRDefault="007C3866" w:rsidP="00BB332D">
            <w:pPr>
              <w:rPr>
                <w:moveFrom w:id="522" w:author="Andreae, Emily A" w:date="2020-01-17T13:44:00Z"/>
              </w:rPr>
            </w:pPr>
          </w:p>
        </w:tc>
      </w:tr>
      <w:tr w:rsidR="007C3866" w:rsidDel="005A16AA" w:rsidTr="00BB332D">
        <w:tc>
          <w:tcPr>
            <w:tcW w:w="2538" w:type="dxa"/>
          </w:tcPr>
          <w:p w:rsidR="007C3866" w:rsidDel="005A16AA" w:rsidRDefault="007C3866" w:rsidP="00BB332D">
            <w:pPr>
              <w:jc w:val="center"/>
              <w:rPr>
                <w:moveFrom w:id="523" w:author="Andreae, Emily A" w:date="2020-01-17T13:44:00Z"/>
              </w:rPr>
            </w:pPr>
            <w:moveFrom w:id="524" w:author="Andreae, Emily A" w:date="2020-01-17T13:44:00Z">
              <w:r w:rsidDel="005A16AA">
                <w:t>High (n=8)</w:t>
              </w:r>
            </w:moveFrom>
          </w:p>
        </w:tc>
        <w:tc>
          <w:tcPr>
            <w:tcW w:w="1620" w:type="dxa"/>
          </w:tcPr>
          <w:p w:rsidR="007C3866" w:rsidDel="005A16AA" w:rsidRDefault="007C3866" w:rsidP="00BB332D">
            <w:pPr>
              <w:rPr>
                <w:moveFrom w:id="525" w:author="Andreae, Emily A" w:date="2020-01-17T13:44:00Z"/>
              </w:rPr>
            </w:pPr>
            <w:moveFrom w:id="526" w:author="Andreae, Emily A" w:date="2020-01-17T13:44:00Z">
              <w:r w:rsidDel="005A16AA">
                <w:t>3 (37.50)</w:t>
              </w:r>
            </w:moveFrom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527" w:author="Andreae, Emily A" w:date="2020-01-17T13:44:00Z"/>
              </w:rPr>
            </w:pPr>
            <w:moveFrom w:id="528" w:author="Andreae, Emily A" w:date="2020-01-17T13:44:00Z">
              <w:r w:rsidDel="005A16AA">
                <w:t>3 (37.50)</w:t>
              </w:r>
            </w:moveFrom>
          </w:p>
        </w:tc>
        <w:tc>
          <w:tcPr>
            <w:tcW w:w="1350" w:type="dxa"/>
          </w:tcPr>
          <w:p w:rsidR="007C3866" w:rsidRPr="00174AC6" w:rsidDel="005A16AA" w:rsidRDefault="007C3866" w:rsidP="00BB332D">
            <w:pPr>
              <w:spacing w:after="200" w:line="276" w:lineRule="auto"/>
              <w:rPr>
                <w:moveFrom w:id="529" w:author="Andreae, Emily A" w:date="2020-01-17T13:44:00Z"/>
                <w:b/>
              </w:rPr>
            </w:pPr>
            <w:moveFrom w:id="530" w:author="Andreae, Emily A" w:date="2020-01-17T13:44:00Z">
              <w:r w:rsidRPr="008E05DC" w:rsidDel="005A16AA">
                <w:rPr>
                  <w:b/>
                </w:rPr>
                <w:t>6 (75.00)</w:t>
              </w:r>
            </w:moveFrom>
          </w:p>
        </w:tc>
        <w:tc>
          <w:tcPr>
            <w:tcW w:w="1260" w:type="dxa"/>
          </w:tcPr>
          <w:p w:rsidR="007C3866" w:rsidDel="005A16AA" w:rsidRDefault="007C3866" w:rsidP="00BB332D">
            <w:pPr>
              <w:rPr>
                <w:moveFrom w:id="531" w:author="Andreae, Emily A" w:date="2020-01-17T13:44:00Z"/>
              </w:rPr>
            </w:pPr>
            <w:moveFrom w:id="532" w:author="Andreae, Emily A" w:date="2020-01-17T13:44:00Z">
              <w:r w:rsidDel="005A16AA">
                <w:t>1 (12.50)</w:t>
              </w:r>
            </w:moveFrom>
          </w:p>
        </w:tc>
        <w:tc>
          <w:tcPr>
            <w:tcW w:w="1458" w:type="dxa"/>
          </w:tcPr>
          <w:p w:rsidR="007C3866" w:rsidDel="005A16AA" w:rsidRDefault="007C3866" w:rsidP="00BB332D">
            <w:pPr>
              <w:rPr>
                <w:moveFrom w:id="533" w:author="Andreae, Emily A" w:date="2020-01-17T13:44:00Z"/>
              </w:rPr>
            </w:pPr>
            <w:moveFrom w:id="534" w:author="Andreae, Emily A" w:date="2020-01-17T13:44:00Z">
              <w:r w:rsidDel="005A16AA">
                <w:t>2 (25.00)</w:t>
              </w:r>
            </w:moveFrom>
          </w:p>
        </w:tc>
      </w:tr>
      <w:tr w:rsidR="007C3866" w:rsidDel="005A16AA" w:rsidTr="00BB332D">
        <w:tc>
          <w:tcPr>
            <w:tcW w:w="2538" w:type="dxa"/>
          </w:tcPr>
          <w:p w:rsidR="007C3866" w:rsidDel="005A16AA" w:rsidRDefault="007C3866" w:rsidP="00BB332D">
            <w:pPr>
              <w:jc w:val="center"/>
              <w:rPr>
                <w:moveFrom w:id="535" w:author="Andreae, Emily A" w:date="2020-01-17T13:44:00Z"/>
              </w:rPr>
            </w:pPr>
            <w:moveFrom w:id="536" w:author="Andreae, Emily A" w:date="2020-01-17T13:44:00Z">
              <w:r w:rsidDel="005A16AA">
                <w:t>Medium (n=81)</w:t>
              </w:r>
            </w:moveFrom>
          </w:p>
        </w:tc>
        <w:tc>
          <w:tcPr>
            <w:tcW w:w="1620" w:type="dxa"/>
          </w:tcPr>
          <w:p w:rsidR="007C3866" w:rsidDel="005A16AA" w:rsidRDefault="007C3866" w:rsidP="00BB332D">
            <w:pPr>
              <w:rPr>
                <w:moveFrom w:id="537" w:author="Andreae, Emily A" w:date="2020-01-17T13:44:00Z"/>
              </w:rPr>
            </w:pPr>
            <w:moveFrom w:id="538" w:author="Andreae, Emily A" w:date="2020-01-17T13:44:00Z">
              <w:r w:rsidDel="005A16AA">
                <w:t>21 (25.93)</w:t>
              </w:r>
            </w:moveFrom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539" w:author="Andreae, Emily A" w:date="2020-01-17T13:44:00Z"/>
              </w:rPr>
            </w:pPr>
            <w:moveFrom w:id="540" w:author="Andreae, Emily A" w:date="2020-01-17T13:44:00Z">
              <w:r w:rsidDel="005A16AA">
                <w:t>48 (59.26)</w:t>
              </w:r>
            </w:moveFrom>
          </w:p>
        </w:tc>
        <w:tc>
          <w:tcPr>
            <w:tcW w:w="1350" w:type="dxa"/>
          </w:tcPr>
          <w:p w:rsidR="007C3866" w:rsidRPr="00174AC6" w:rsidDel="005A16AA" w:rsidRDefault="007C3866" w:rsidP="00BB332D">
            <w:pPr>
              <w:spacing w:after="200" w:line="276" w:lineRule="auto"/>
              <w:rPr>
                <w:moveFrom w:id="541" w:author="Andreae, Emily A" w:date="2020-01-17T13:44:00Z"/>
                <w:b/>
              </w:rPr>
            </w:pPr>
            <w:moveFrom w:id="542" w:author="Andreae, Emily A" w:date="2020-01-17T13:44:00Z">
              <w:r w:rsidRPr="008E05DC" w:rsidDel="005A16AA">
                <w:rPr>
                  <w:b/>
                </w:rPr>
                <w:t xml:space="preserve">27 (33.33) </w:t>
              </w:r>
              <w:r w:rsidRPr="00174AC6" w:rsidDel="005A16AA">
                <w:rPr>
                  <w:b/>
                  <w:vertAlign w:val="superscript"/>
                </w:rPr>
                <w:t>b</w:t>
              </w:r>
            </w:moveFrom>
          </w:p>
        </w:tc>
        <w:tc>
          <w:tcPr>
            <w:tcW w:w="1260" w:type="dxa"/>
          </w:tcPr>
          <w:p w:rsidR="007C3866" w:rsidDel="005A16AA" w:rsidRDefault="007C3866" w:rsidP="00BB332D">
            <w:pPr>
              <w:rPr>
                <w:moveFrom w:id="543" w:author="Andreae, Emily A" w:date="2020-01-17T13:44:00Z"/>
              </w:rPr>
            </w:pPr>
            <w:moveFrom w:id="544" w:author="Andreae, Emily A" w:date="2020-01-17T13:44:00Z">
              <w:r w:rsidDel="005A16AA">
                <w:t>12 (14.81)</w:t>
              </w:r>
            </w:moveFrom>
          </w:p>
        </w:tc>
        <w:tc>
          <w:tcPr>
            <w:tcW w:w="1458" w:type="dxa"/>
          </w:tcPr>
          <w:p w:rsidR="007C3866" w:rsidDel="005A16AA" w:rsidRDefault="007C3866" w:rsidP="00BB332D">
            <w:pPr>
              <w:rPr>
                <w:moveFrom w:id="545" w:author="Andreae, Emily A" w:date="2020-01-17T13:44:00Z"/>
              </w:rPr>
            </w:pPr>
            <w:moveFrom w:id="546" w:author="Andreae, Emily A" w:date="2020-01-17T13:44:00Z">
              <w:r w:rsidDel="005A16AA">
                <w:t>23 (28.39)</w:t>
              </w:r>
            </w:moveFrom>
          </w:p>
        </w:tc>
      </w:tr>
      <w:tr w:rsidR="007C3866" w:rsidDel="005A16AA" w:rsidTr="00BB332D">
        <w:tc>
          <w:tcPr>
            <w:tcW w:w="2538" w:type="dxa"/>
          </w:tcPr>
          <w:p w:rsidR="007C3866" w:rsidDel="005A16AA" w:rsidRDefault="007C3866" w:rsidP="00BB332D">
            <w:pPr>
              <w:jc w:val="center"/>
              <w:rPr>
                <w:moveFrom w:id="547" w:author="Andreae, Emily A" w:date="2020-01-17T13:44:00Z"/>
              </w:rPr>
            </w:pPr>
            <w:moveFrom w:id="548" w:author="Andreae, Emily A" w:date="2020-01-17T13:44:00Z">
              <w:r w:rsidDel="005A16AA">
                <w:t>Low (n=14)</w:t>
              </w:r>
            </w:moveFrom>
          </w:p>
        </w:tc>
        <w:tc>
          <w:tcPr>
            <w:tcW w:w="1620" w:type="dxa"/>
          </w:tcPr>
          <w:p w:rsidR="007C3866" w:rsidDel="005A16AA" w:rsidRDefault="007C3866" w:rsidP="00BB332D">
            <w:pPr>
              <w:rPr>
                <w:moveFrom w:id="549" w:author="Andreae, Emily A" w:date="2020-01-17T13:44:00Z"/>
              </w:rPr>
            </w:pPr>
            <w:moveFrom w:id="550" w:author="Andreae, Emily A" w:date="2020-01-17T13:44:00Z">
              <w:r w:rsidDel="005A16AA">
                <w:t>3 (21.43)</w:t>
              </w:r>
            </w:moveFrom>
          </w:p>
        </w:tc>
        <w:tc>
          <w:tcPr>
            <w:tcW w:w="1350" w:type="dxa"/>
          </w:tcPr>
          <w:p w:rsidR="007C3866" w:rsidDel="005A16AA" w:rsidRDefault="007C3866" w:rsidP="00BB332D">
            <w:pPr>
              <w:rPr>
                <w:moveFrom w:id="551" w:author="Andreae, Emily A" w:date="2020-01-17T13:44:00Z"/>
              </w:rPr>
            </w:pPr>
            <w:moveFrom w:id="552" w:author="Andreae, Emily A" w:date="2020-01-17T13:44:00Z">
              <w:r w:rsidDel="005A16AA">
                <w:t>6 (42.86)</w:t>
              </w:r>
            </w:moveFrom>
          </w:p>
        </w:tc>
        <w:tc>
          <w:tcPr>
            <w:tcW w:w="1350" w:type="dxa"/>
          </w:tcPr>
          <w:p w:rsidR="007C3866" w:rsidRPr="00174AC6" w:rsidDel="005A16AA" w:rsidRDefault="007C3866" w:rsidP="00BB332D">
            <w:pPr>
              <w:spacing w:after="200" w:line="276" w:lineRule="auto"/>
              <w:rPr>
                <w:moveFrom w:id="553" w:author="Andreae, Emily A" w:date="2020-01-17T13:44:00Z"/>
                <w:b/>
              </w:rPr>
            </w:pPr>
            <w:moveFrom w:id="554" w:author="Andreae, Emily A" w:date="2020-01-17T13:44:00Z">
              <w:r w:rsidRPr="008E05DC" w:rsidDel="005A16AA">
                <w:rPr>
                  <w:b/>
                </w:rPr>
                <w:t xml:space="preserve">5 (35.71) </w:t>
              </w:r>
              <w:r w:rsidRPr="00174AC6" w:rsidDel="005A16AA">
                <w:rPr>
                  <w:b/>
                  <w:vertAlign w:val="superscript"/>
                </w:rPr>
                <w:t>c</w:t>
              </w:r>
            </w:moveFrom>
          </w:p>
        </w:tc>
        <w:tc>
          <w:tcPr>
            <w:tcW w:w="1260" w:type="dxa"/>
          </w:tcPr>
          <w:p w:rsidR="007C3866" w:rsidDel="005A16AA" w:rsidRDefault="007C3866" w:rsidP="00BB332D">
            <w:pPr>
              <w:rPr>
                <w:moveFrom w:id="555" w:author="Andreae, Emily A" w:date="2020-01-17T13:44:00Z"/>
              </w:rPr>
            </w:pPr>
            <w:moveFrom w:id="556" w:author="Andreae, Emily A" w:date="2020-01-17T13:44:00Z">
              <w:r w:rsidDel="005A16AA">
                <w:t>4 (28.57)</w:t>
              </w:r>
            </w:moveFrom>
          </w:p>
        </w:tc>
        <w:tc>
          <w:tcPr>
            <w:tcW w:w="1458" w:type="dxa"/>
          </w:tcPr>
          <w:p w:rsidR="007C3866" w:rsidDel="005A16AA" w:rsidRDefault="007C3866" w:rsidP="00BB332D">
            <w:pPr>
              <w:rPr>
                <w:moveFrom w:id="557" w:author="Andreae, Emily A" w:date="2020-01-17T13:44:00Z"/>
              </w:rPr>
            </w:pPr>
            <w:moveFrom w:id="558" w:author="Andreae, Emily A" w:date="2020-01-17T13:44:00Z">
              <w:r w:rsidDel="005A16AA">
                <w:t>2 (14.29)</w:t>
              </w:r>
            </w:moveFrom>
          </w:p>
        </w:tc>
      </w:tr>
    </w:tbl>
    <w:p w:rsidR="007C3866" w:rsidDel="005A16AA" w:rsidRDefault="007C3866" w:rsidP="005A16AA">
      <w:pPr>
        <w:spacing w:after="0" w:line="240" w:lineRule="auto"/>
        <w:contextualSpacing/>
        <w:rPr>
          <w:moveFrom w:id="559" w:author="Andreae, Emily A" w:date="2020-01-17T13:44:00Z"/>
        </w:rPr>
      </w:pPr>
      <w:moveFrom w:id="560" w:author="Andreae, Emily A" w:date="2020-01-17T13:44:00Z">
        <w:r w:rsidDel="005A16AA">
          <w:t>a, p= 0.</w:t>
        </w:r>
        <w:r w:rsidR="00E20B47" w:rsidDel="005A16AA">
          <w:t>107</w:t>
        </w:r>
        <w:r w:rsidDel="005A16AA">
          <w:t xml:space="preserve"> ulcerated CRC vs protruded CRC, OR=3.346</w:t>
        </w:r>
      </w:moveFrom>
    </w:p>
    <w:p w:rsidR="007C3866" w:rsidDel="005A16AA" w:rsidRDefault="007C3866" w:rsidP="005A16AA">
      <w:pPr>
        <w:spacing w:after="0" w:line="240" w:lineRule="auto"/>
        <w:contextualSpacing/>
        <w:rPr>
          <w:moveFrom w:id="561" w:author="Andreae, Emily A" w:date="2020-01-17T13:44:00Z"/>
        </w:rPr>
      </w:pPr>
      <w:moveFrom w:id="562" w:author="Andreae, Emily A" w:date="2020-01-17T13:44:00Z">
        <w:r w:rsidDel="005A16AA">
          <w:t>b, p= 0.0</w:t>
        </w:r>
        <w:r w:rsidR="00D942F5" w:rsidDel="005A16AA">
          <w:t>51</w:t>
        </w:r>
        <w:r w:rsidDel="005A16AA">
          <w:t xml:space="preserve"> High differential CRC vs medium differential CRC, OR=5.87</w:t>
        </w:r>
      </w:moveFrom>
    </w:p>
    <w:p w:rsidR="007C3866" w:rsidDel="005A16AA" w:rsidRDefault="007C3866" w:rsidP="005A16AA">
      <w:pPr>
        <w:spacing w:after="0" w:line="240" w:lineRule="auto"/>
        <w:contextualSpacing/>
        <w:rPr>
          <w:moveFrom w:id="563" w:author="Andreae, Emily A" w:date="2020-01-17T13:44:00Z"/>
        </w:rPr>
      </w:pPr>
      <w:moveFrom w:id="564" w:author="Andreae, Emily A" w:date="2020-01-17T13:44:00Z">
        <w:r w:rsidDel="005A16AA">
          <w:t>c, p= 0.</w:t>
        </w:r>
        <w:r w:rsidR="00CB29B8" w:rsidDel="005A16AA">
          <w:t>18</w:t>
        </w:r>
        <w:r w:rsidDel="005A16AA">
          <w:t xml:space="preserve"> High differential CRC vs low differential CRC, OR=4.96</w:t>
        </w:r>
      </w:moveFrom>
    </w:p>
    <w:moveFromRangeEnd w:id="317"/>
    <w:p w:rsidR="005A16AA" w:rsidRDefault="005A16AA">
      <w:r>
        <w:br w:type="page"/>
      </w:r>
    </w:p>
    <w:p w:rsidR="00480C20" w:rsidRPr="00DE17BB" w:rsidDel="005A16AA" w:rsidRDefault="00480C20" w:rsidP="00480C20">
      <w:pPr>
        <w:jc w:val="center"/>
        <w:rPr>
          <w:moveFrom w:id="565" w:author="Andreae, Emily A" w:date="2020-01-17T13:44:00Z"/>
          <w:b/>
        </w:rPr>
      </w:pPr>
      <w:moveFromRangeStart w:id="566" w:author="Andreae, Emily A" w:date="2020-01-17T13:44:00Z" w:name="move30161076"/>
      <w:moveFrom w:id="567" w:author="Andreae, Emily A" w:date="2020-01-17T13:44:00Z">
        <w:r w:rsidRPr="006B670F" w:rsidDel="005A16AA">
          <w:rPr>
            <w:b/>
          </w:rPr>
          <w:lastRenderedPageBreak/>
          <w:t xml:space="preserve">Suppl. </w:t>
        </w:r>
        <w:r w:rsidRPr="00DE17BB" w:rsidDel="005A16AA">
          <w:rPr>
            <w:b/>
          </w:rPr>
          <w:t xml:space="preserve">Table </w:t>
        </w:r>
        <w:r w:rsidDel="005A16AA">
          <w:rPr>
            <w:b/>
          </w:rPr>
          <w:t>S</w:t>
        </w:r>
        <w:r w:rsidR="00917326" w:rsidDel="005A16AA">
          <w:rPr>
            <w:b/>
          </w:rPr>
          <w:t>5</w:t>
        </w:r>
        <w:r w:rsidRPr="00DE17BB" w:rsidDel="005A16AA">
          <w:rPr>
            <w:b/>
          </w:rPr>
          <w:t xml:space="preserve"> Comparison of the codon 295 of MICA gene to the phenotype of CRC patients </w:t>
        </w:r>
      </w:moveFrom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1620"/>
        <w:gridCol w:w="1350"/>
        <w:gridCol w:w="1350"/>
        <w:gridCol w:w="1260"/>
        <w:gridCol w:w="1458"/>
      </w:tblGrid>
      <w:tr w:rsidR="00480C20" w:rsidDel="005A16AA" w:rsidTr="00BB332D">
        <w:tc>
          <w:tcPr>
            <w:tcW w:w="2538" w:type="dxa"/>
            <w:tcBorders>
              <w:bottom w:val="single" w:sz="4" w:space="0" w:color="auto"/>
            </w:tcBorders>
          </w:tcPr>
          <w:p w:rsidR="00480C20" w:rsidDel="005A16AA" w:rsidRDefault="00480C20" w:rsidP="00BB332D">
            <w:pPr>
              <w:jc w:val="center"/>
              <w:rPr>
                <w:moveFrom w:id="568" w:author="Andreae, Emily A" w:date="2020-01-17T13:44:00Z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480C20" w:rsidDel="005A16AA" w:rsidRDefault="00480C20" w:rsidP="00BB332D">
            <w:pPr>
              <w:rPr>
                <w:moveFrom w:id="569" w:author="Andreae, Emily A" w:date="2020-01-17T13:44:00Z"/>
              </w:rPr>
            </w:pPr>
            <w:moveFrom w:id="570" w:author="Andreae, Emily A" w:date="2020-01-17T13:44:00Z">
              <w:r w:rsidDel="005A16AA">
                <w:t>A4 (%)</w:t>
              </w:r>
            </w:moveFrom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480C20" w:rsidDel="005A16AA" w:rsidRDefault="00480C20" w:rsidP="00BB332D">
            <w:pPr>
              <w:rPr>
                <w:moveFrom w:id="571" w:author="Andreae, Emily A" w:date="2020-01-17T13:44:00Z"/>
              </w:rPr>
            </w:pPr>
            <w:moveFrom w:id="572" w:author="Andreae, Emily A" w:date="2020-01-17T13:44:00Z">
              <w:r w:rsidDel="005A16AA">
                <w:t>A5 (%)</w:t>
              </w:r>
            </w:moveFrom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480C20" w:rsidDel="005A16AA" w:rsidRDefault="00480C20" w:rsidP="00BB332D">
            <w:pPr>
              <w:rPr>
                <w:moveFrom w:id="573" w:author="Andreae, Emily A" w:date="2020-01-17T13:44:00Z"/>
              </w:rPr>
            </w:pPr>
            <w:moveFrom w:id="574" w:author="Andreae, Emily A" w:date="2020-01-17T13:44:00Z">
              <w:r w:rsidDel="005A16AA">
                <w:t>A5.1 (%)</w:t>
              </w:r>
            </w:moveFrom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480C20" w:rsidDel="005A16AA" w:rsidRDefault="00480C20" w:rsidP="00BB332D">
            <w:pPr>
              <w:rPr>
                <w:moveFrom w:id="575" w:author="Andreae, Emily A" w:date="2020-01-17T13:44:00Z"/>
              </w:rPr>
            </w:pPr>
            <w:moveFrom w:id="576" w:author="Andreae, Emily A" w:date="2020-01-17T13:44:00Z">
              <w:r w:rsidDel="005A16AA">
                <w:t>A6 (%)</w:t>
              </w:r>
            </w:moveFrom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480C20" w:rsidDel="005A16AA" w:rsidRDefault="00480C20" w:rsidP="00BB332D">
            <w:pPr>
              <w:rPr>
                <w:moveFrom w:id="577" w:author="Andreae, Emily A" w:date="2020-01-17T13:44:00Z"/>
              </w:rPr>
            </w:pPr>
            <w:moveFrom w:id="578" w:author="Andreae, Emily A" w:date="2020-01-17T13:44:00Z">
              <w:r w:rsidDel="005A16AA">
                <w:t>A9 (%)</w:t>
              </w:r>
            </w:moveFrom>
          </w:p>
        </w:tc>
      </w:tr>
      <w:tr w:rsidR="00480C20" w:rsidDel="005A16AA" w:rsidTr="00BB332D">
        <w:tc>
          <w:tcPr>
            <w:tcW w:w="2538" w:type="dxa"/>
            <w:tcBorders>
              <w:top w:val="single" w:sz="4" w:space="0" w:color="auto"/>
            </w:tcBorders>
          </w:tcPr>
          <w:p w:rsidR="00480C20" w:rsidDel="005A16AA" w:rsidRDefault="00480C20" w:rsidP="00BB332D">
            <w:pPr>
              <w:jc w:val="center"/>
              <w:rPr>
                <w:moveFrom w:id="579" w:author="Andreae, Emily A" w:date="2020-01-17T13:44:00Z"/>
              </w:rPr>
            </w:pPr>
            <w:moveFrom w:id="580" w:author="Andreae, Emily A" w:date="2020-01-17T13:44:00Z">
              <w:r w:rsidDel="005A16AA">
                <w:t>Gross classification</w:t>
              </w:r>
            </w:moveFrom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480C20" w:rsidDel="005A16AA" w:rsidRDefault="00480C20" w:rsidP="00BB332D">
            <w:pPr>
              <w:rPr>
                <w:moveFrom w:id="581" w:author="Andreae, Emily A" w:date="2020-01-17T13:44:00Z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480C20" w:rsidDel="005A16AA" w:rsidRDefault="00480C20" w:rsidP="00BB332D">
            <w:pPr>
              <w:rPr>
                <w:moveFrom w:id="582" w:author="Andreae, Emily A" w:date="2020-01-17T13:44:00Z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480C20" w:rsidDel="005A16AA" w:rsidRDefault="00480C20" w:rsidP="00BB332D">
            <w:pPr>
              <w:rPr>
                <w:moveFrom w:id="583" w:author="Andreae, Emily A" w:date="2020-01-17T13:44:00Z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80C20" w:rsidDel="005A16AA" w:rsidRDefault="00480C20" w:rsidP="00BB332D">
            <w:pPr>
              <w:rPr>
                <w:moveFrom w:id="584" w:author="Andreae, Emily A" w:date="2020-01-17T13:44:00Z"/>
              </w:rPr>
            </w:pP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480C20" w:rsidDel="005A16AA" w:rsidRDefault="00480C20" w:rsidP="00BB332D">
            <w:pPr>
              <w:rPr>
                <w:moveFrom w:id="585" w:author="Andreae, Emily A" w:date="2020-01-17T13:44:00Z"/>
              </w:rPr>
            </w:pPr>
          </w:p>
        </w:tc>
      </w:tr>
      <w:tr w:rsidR="00480C20" w:rsidDel="005A16AA" w:rsidTr="00BB332D">
        <w:tc>
          <w:tcPr>
            <w:tcW w:w="2538" w:type="dxa"/>
          </w:tcPr>
          <w:p w:rsidR="00480C20" w:rsidDel="005A16AA" w:rsidRDefault="00480C20" w:rsidP="00BB332D">
            <w:pPr>
              <w:jc w:val="center"/>
              <w:rPr>
                <w:moveFrom w:id="586" w:author="Andreae, Emily A" w:date="2020-01-17T13:44:00Z"/>
              </w:rPr>
            </w:pPr>
            <w:moveFrom w:id="587" w:author="Andreae, Emily A" w:date="2020-01-17T13:44:00Z">
              <w:r w:rsidDel="005A16AA">
                <w:t>Ulcerated (n=72)</w:t>
              </w:r>
            </w:moveFrom>
          </w:p>
        </w:tc>
        <w:tc>
          <w:tcPr>
            <w:tcW w:w="1620" w:type="dxa"/>
          </w:tcPr>
          <w:p w:rsidR="00480C20" w:rsidDel="005A16AA" w:rsidRDefault="00480C20" w:rsidP="00BB332D">
            <w:pPr>
              <w:rPr>
                <w:moveFrom w:id="588" w:author="Andreae, Emily A" w:date="2020-01-17T13:44:00Z"/>
              </w:rPr>
            </w:pPr>
            <w:moveFrom w:id="589" w:author="Andreae, Emily A" w:date="2020-01-17T13:44:00Z">
              <w:r w:rsidDel="005A16AA">
                <w:t>18 (25.00)</w:t>
              </w:r>
            </w:moveFrom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590" w:author="Andreae, Emily A" w:date="2020-01-17T13:44:00Z"/>
              </w:rPr>
            </w:pPr>
            <w:moveFrom w:id="591" w:author="Andreae, Emily A" w:date="2020-01-17T13:44:00Z">
              <w:r w:rsidDel="005A16AA">
                <w:t>40 (55.56)</w:t>
              </w:r>
            </w:moveFrom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592" w:author="Andreae, Emily A" w:date="2020-01-17T13:44:00Z"/>
              </w:rPr>
            </w:pPr>
            <w:moveFrom w:id="593" w:author="Andreae, Emily A" w:date="2020-01-17T13:44:00Z">
              <w:r w:rsidDel="005A16AA">
                <w:t>24 (33.33)</w:t>
              </w:r>
            </w:moveFrom>
          </w:p>
        </w:tc>
        <w:tc>
          <w:tcPr>
            <w:tcW w:w="1260" w:type="dxa"/>
          </w:tcPr>
          <w:p w:rsidR="00480C20" w:rsidRPr="00174AC6" w:rsidDel="005A16AA" w:rsidRDefault="00480C20" w:rsidP="00BB332D">
            <w:pPr>
              <w:spacing w:after="200" w:line="276" w:lineRule="auto"/>
              <w:rPr>
                <w:moveFrom w:id="594" w:author="Andreae, Emily A" w:date="2020-01-17T13:44:00Z"/>
                <w:b/>
              </w:rPr>
            </w:pPr>
            <w:moveFrom w:id="595" w:author="Andreae, Emily A" w:date="2020-01-17T13:44:00Z">
              <w:r w:rsidRPr="008E05DC" w:rsidDel="005A16AA">
                <w:rPr>
                  <w:b/>
                </w:rPr>
                <w:t>14 (19.44)</w:t>
              </w:r>
            </w:moveFrom>
          </w:p>
        </w:tc>
        <w:tc>
          <w:tcPr>
            <w:tcW w:w="1458" w:type="dxa"/>
          </w:tcPr>
          <w:p w:rsidR="00480C20" w:rsidDel="005A16AA" w:rsidRDefault="00480C20" w:rsidP="00BB332D">
            <w:pPr>
              <w:rPr>
                <w:moveFrom w:id="596" w:author="Andreae, Emily A" w:date="2020-01-17T13:44:00Z"/>
              </w:rPr>
            </w:pPr>
            <w:moveFrom w:id="597" w:author="Andreae, Emily A" w:date="2020-01-17T13:44:00Z">
              <w:r w:rsidDel="005A16AA">
                <w:t>17 (23.61)</w:t>
              </w:r>
            </w:moveFrom>
          </w:p>
        </w:tc>
      </w:tr>
      <w:tr w:rsidR="00480C20" w:rsidDel="005A16AA" w:rsidTr="00BB332D">
        <w:tc>
          <w:tcPr>
            <w:tcW w:w="2538" w:type="dxa"/>
          </w:tcPr>
          <w:p w:rsidR="00480C20" w:rsidDel="005A16AA" w:rsidRDefault="00480C20" w:rsidP="00BB332D">
            <w:pPr>
              <w:jc w:val="center"/>
              <w:rPr>
                <w:moveFrom w:id="598" w:author="Andreae, Emily A" w:date="2020-01-17T13:44:00Z"/>
              </w:rPr>
            </w:pPr>
            <w:moveFrom w:id="599" w:author="Andreae, Emily A" w:date="2020-01-17T13:44:00Z">
              <w:r w:rsidDel="005A16AA">
                <w:t>Protruded (n=30)</w:t>
              </w:r>
            </w:moveFrom>
          </w:p>
        </w:tc>
        <w:tc>
          <w:tcPr>
            <w:tcW w:w="1620" w:type="dxa"/>
          </w:tcPr>
          <w:p w:rsidR="00480C20" w:rsidDel="005A16AA" w:rsidRDefault="00480C20" w:rsidP="00BB332D">
            <w:pPr>
              <w:rPr>
                <w:moveFrom w:id="600" w:author="Andreae, Emily A" w:date="2020-01-17T13:44:00Z"/>
              </w:rPr>
            </w:pPr>
            <w:moveFrom w:id="601" w:author="Andreae, Emily A" w:date="2020-01-17T13:44:00Z">
              <w:r w:rsidDel="005A16AA">
                <w:t>10 (33.33)</w:t>
              </w:r>
            </w:moveFrom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602" w:author="Andreae, Emily A" w:date="2020-01-17T13:44:00Z"/>
              </w:rPr>
            </w:pPr>
            <w:moveFrom w:id="603" w:author="Andreae, Emily A" w:date="2020-01-17T13:44:00Z">
              <w:r w:rsidDel="005A16AA">
                <w:t>15 (50.00)</w:t>
              </w:r>
            </w:moveFrom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604" w:author="Andreae, Emily A" w:date="2020-01-17T13:44:00Z"/>
              </w:rPr>
            </w:pPr>
            <w:moveFrom w:id="605" w:author="Andreae, Emily A" w:date="2020-01-17T13:44:00Z">
              <w:r w:rsidDel="005A16AA">
                <w:t>12 (40.00)</w:t>
              </w:r>
            </w:moveFrom>
          </w:p>
        </w:tc>
        <w:tc>
          <w:tcPr>
            <w:tcW w:w="1260" w:type="dxa"/>
          </w:tcPr>
          <w:p w:rsidR="00480C20" w:rsidRPr="00174AC6" w:rsidDel="005A16AA" w:rsidRDefault="00480C20" w:rsidP="00BB332D">
            <w:pPr>
              <w:spacing w:after="200" w:line="276" w:lineRule="auto"/>
              <w:rPr>
                <w:moveFrom w:id="606" w:author="Andreae, Emily A" w:date="2020-01-17T13:44:00Z"/>
                <w:b/>
              </w:rPr>
            </w:pPr>
            <w:moveFrom w:id="607" w:author="Andreae, Emily A" w:date="2020-01-17T13:44:00Z">
              <w:r w:rsidRPr="008E05DC" w:rsidDel="005A16AA">
                <w:rPr>
                  <w:b/>
                </w:rPr>
                <w:t xml:space="preserve">2 (6.67) </w:t>
              </w:r>
              <w:r w:rsidRPr="009A7D23" w:rsidDel="005A16AA">
                <w:rPr>
                  <w:b/>
                </w:rPr>
                <w:t>a</w:t>
              </w:r>
            </w:moveFrom>
          </w:p>
        </w:tc>
        <w:tc>
          <w:tcPr>
            <w:tcW w:w="1458" w:type="dxa"/>
          </w:tcPr>
          <w:p w:rsidR="00480C20" w:rsidDel="005A16AA" w:rsidRDefault="00480C20" w:rsidP="00BB332D">
            <w:pPr>
              <w:rPr>
                <w:moveFrom w:id="608" w:author="Andreae, Emily A" w:date="2020-01-17T13:44:00Z"/>
              </w:rPr>
            </w:pPr>
            <w:moveFrom w:id="609" w:author="Andreae, Emily A" w:date="2020-01-17T13:44:00Z">
              <w:r w:rsidDel="005A16AA">
                <w:t>10 (33.33)</w:t>
              </w:r>
            </w:moveFrom>
          </w:p>
        </w:tc>
      </w:tr>
      <w:tr w:rsidR="00480C20" w:rsidDel="005A16AA" w:rsidTr="00BB332D">
        <w:tc>
          <w:tcPr>
            <w:tcW w:w="2538" w:type="dxa"/>
          </w:tcPr>
          <w:p w:rsidR="00480C20" w:rsidDel="005A16AA" w:rsidRDefault="00480C20" w:rsidP="00BB332D">
            <w:pPr>
              <w:jc w:val="center"/>
              <w:rPr>
                <w:moveFrom w:id="610" w:author="Andreae, Emily A" w:date="2020-01-17T13:44:00Z"/>
              </w:rPr>
            </w:pPr>
            <w:moveFrom w:id="611" w:author="Andreae, Emily A" w:date="2020-01-17T13:44:00Z">
              <w:r w:rsidDel="005A16AA">
                <w:t>Tumor size</w:t>
              </w:r>
            </w:moveFrom>
          </w:p>
        </w:tc>
        <w:tc>
          <w:tcPr>
            <w:tcW w:w="1620" w:type="dxa"/>
          </w:tcPr>
          <w:p w:rsidR="00480C20" w:rsidDel="005A16AA" w:rsidRDefault="00480C20" w:rsidP="00BB332D">
            <w:pPr>
              <w:rPr>
                <w:moveFrom w:id="612" w:author="Andreae, Emily A" w:date="2020-01-17T13:44:00Z"/>
              </w:rPr>
            </w:pPr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613" w:author="Andreae, Emily A" w:date="2020-01-17T13:44:00Z"/>
              </w:rPr>
            </w:pPr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614" w:author="Andreae, Emily A" w:date="2020-01-17T13:44:00Z"/>
              </w:rPr>
            </w:pPr>
          </w:p>
        </w:tc>
        <w:tc>
          <w:tcPr>
            <w:tcW w:w="1260" w:type="dxa"/>
          </w:tcPr>
          <w:p w:rsidR="00480C20" w:rsidDel="005A16AA" w:rsidRDefault="00480C20" w:rsidP="00BB332D">
            <w:pPr>
              <w:rPr>
                <w:moveFrom w:id="615" w:author="Andreae, Emily A" w:date="2020-01-17T13:44:00Z"/>
              </w:rPr>
            </w:pPr>
          </w:p>
        </w:tc>
        <w:tc>
          <w:tcPr>
            <w:tcW w:w="1458" w:type="dxa"/>
          </w:tcPr>
          <w:p w:rsidR="00480C20" w:rsidDel="005A16AA" w:rsidRDefault="00480C20" w:rsidP="00BB332D">
            <w:pPr>
              <w:rPr>
                <w:moveFrom w:id="616" w:author="Andreae, Emily A" w:date="2020-01-17T13:44:00Z"/>
              </w:rPr>
            </w:pPr>
          </w:p>
        </w:tc>
      </w:tr>
      <w:tr w:rsidR="00480C20" w:rsidDel="005A16AA" w:rsidTr="00BB332D">
        <w:tc>
          <w:tcPr>
            <w:tcW w:w="2538" w:type="dxa"/>
          </w:tcPr>
          <w:p w:rsidR="00480C20" w:rsidDel="005A16AA" w:rsidRDefault="00480C20" w:rsidP="00BB332D">
            <w:pPr>
              <w:jc w:val="center"/>
              <w:rPr>
                <w:moveFrom w:id="617" w:author="Andreae, Emily A" w:date="2020-01-17T13:44:00Z"/>
              </w:rPr>
            </w:pPr>
            <w:moveFrom w:id="618" w:author="Andreae, Emily A" w:date="2020-01-17T13:44:00Z">
              <w:r w:rsidRPr="006B7746" w:rsidDel="005A16AA">
                <w:rPr>
                  <w:rFonts w:hint="eastAsia"/>
                </w:rPr>
                <w:t>≦</w:t>
              </w:r>
              <w:r w:rsidRPr="006B7746" w:rsidDel="005A16AA">
                <w:t>3 cm (n= 38)</w:t>
              </w:r>
            </w:moveFrom>
          </w:p>
        </w:tc>
        <w:tc>
          <w:tcPr>
            <w:tcW w:w="1620" w:type="dxa"/>
          </w:tcPr>
          <w:p w:rsidR="00480C20" w:rsidDel="005A16AA" w:rsidRDefault="00480C20" w:rsidP="00BB332D">
            <w:pPr>
              <w:rPr>
                <w:moveFrom w:id="619" w:author="Andreae, Emily A" w:date="2020-01-17T13:44:00Z"/>
              </w:rPr>
            </w:pPr>
            <w:moveFrom w:id="620" w:author="Andreae, Emily A" w:date="2020-01-17T13:44:00Z">
              <w:r w:rsidDel="005A16AA">
                <w:t>10 (26.32)</w:t>
              </w:r>
            </w:moveFrom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621" w:author="Andreae, Emily A" w:date="2020-01-17T13:44:00Z"/>
              </w:rPr>
            </w:pPr>
            <w:moveFrom w:id="622" w:author="Andreae, Emily A" w:date="2020-01-17T13:44:00Z">
              <w:r w:rsidDel="005A16AA">
                <w:t>17 (44.74)</w:t>
              </w:r>
            </w:moveFrom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623" w:author="Andreae, Emily A" w:date="2020-01-17T13:44:00Z"/>
              </w:rPr>
            </w:pPr>
            <w:moveFrom w:id="624" w:author="Andreae, Emily A" w:date="2020-01-17T13:44:00Z">
              <w:r w:rsidDel="005A16AA">
                <w:t>13 (34.21)</w:t>
              </w:r>
            </w:moveFrom>
          </w:p>
        </w:tc>
        <w:tc>
          <w:tcPr>
            <w:tcW w:w="1260" w:type="dxa"/>
          </w:tcPr>
          <w:p w:rsidR="00480C20" w:rsidDel="005A16AA" w:rsidRDefault="00480C20" w:rsidP="00BB332D">
            <w:pPr>
              <w:rPr>
                <w:moveFrom w:id="625" w:author="Andreae, Emily A" w:date="2020-01-17T13:44:00Z"/>
              </w:rPr>
            </w:pPr>
            <w:moveFrom w:id="626" w:author="Andreae, Emily A" w:date="2020-01-17T13:44:00Z">
              <w:r w:rsidDel="005A16AA">
                <w:t>8 (21.05)</w:t>
              </w:r>
            </w:moveFrom>
          </w:p>
        </w:tc>
        <w:tc>
          <w:tcPr>
            <w:tcW w:w="1458" w:type="dxa"/>
          </w:tcPr>
          <w:p w:rsidR="00480C20" w:rsidDel="005A16AA" w:rsidRDefault="00480C20" w:rsidP="00BB332D">
            <w:pPr>
              <w:rPr>
                <w:moveFrom w:id="627" w:author="Andreae, Emily A" w:date="2020-01-17T13:44:00Z"/>
              </w:rPr>
            </w:pPr>
            <w:moveFrom w:id="628" w:author="Andreae, Emily A" w:date="2020-01-17T13:44:00Z">
              <w:r w:rsidDel="005A16AA">
                <w:t>11 (28.95)</w:t>
              </w:r>
            </w:moveFrom>
          </w:p>
        </w:tc>
      </w:tr>
      <w:tr w:rsidR="00480C20" w:rsidDel="005A16AA" w:rsidTr="00BB332D">
        <w:tc>
          <w:tcPr>
            <w:tcW w:w="2538" w:type="dxa"/>
          </w:tcPr>
          <w:p w:rsidR="00480C20" w:rsidDel="005A16AA" w:rsidRDefault="00480C20" w:rsidP="00BB332D">
            <w:pPr>
              <w:jc w:val="center"/>
              <w:rPr>
                <w:moveFrom w:id="629" w:author="Andreae, Emily A" w:date="2020-01-17T13:44:00Z"/>
              </w:rPr>
            </w:pPr>
            <w:moveFrom w:id="630" w:author="Andreae, Emily A" w:date="2020-01-17T13:44:00Z">
              <w:r w:rsidDel="005A16AA">
                <w:t>&gt;3 cm  (n=66)</w:t>
              </w:r>
            </w:moveFrom>
          </w:p>
        </w:tc>
        <w:tc>
          <w:tcPr>
            <w:tcW w:w="1620" w:type="dxa"/>
          </w:tcPr>
          <w:p w:rsidR="00480C20" w:rsidDel="005A16AA" w:rsidRDefault="00480C20" w:rsidP="00BB332D">
            <w:pPr>
              <w:rPr>
                <w:moveFrom w:id="631" w:author="Andreae, Emily A" w:date="2020-01-17T13:44:00Z"/>
              </w:rPr>
            </w:pPr>
            <w:moveFrom w:id="632" w:author="Andreae, Emily A" w:date="2020-01-17T13:44:00Z">
              <w:r w:rsidDel="005A16AA">
                <w:t>18 (27.27)</w:t>
              </w:r>
            </w:moveFrom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633" w:author="Andreae, Emily A" w:date="2020-01-17T13:44:00Z"/>
              </w:rPr>
            </w:pPr>
            <w:moveFrom w:id="634" w:author="Andreae, Emily A" w:date="2020-01-17T13:44:00Z">
              <w:r w:rsidDel="005A16AA">
                <w:t>40 (60.61)</w:t>
              </w:r>
            </w:moveFrom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635" w:author="Andreae, Emily A" w:date="2020-01-17T13:44:00Z"/>
              </w:rPr>
            </w:pPr>
            <w:moveFrom w:id="636" w:author="Andreae, Emily A" w:date="2020-01-17T13:44:00Z">
              <w:r w:rsidDel="005A16AA">
                <w:t>25 (37.88)</w:t>
              </w:r>
            </w:moveFrom>
          </w:p>
        </w:tc>
        <w:tc>
          <w:tcPr>
            <w:tcW w:w="1260" w:type="dxa"/>
          </w:tcPr>
          <w:p w:rsidR="00480C20" w:rsidDel="005A16AA" w:rsidRDefault="00480C20" w:rsidP="00BB332D">
            <w:pPr>
              <w:rPr>
                <w:moveFrom w:id="637" w:author="Andreae, Emily A" w:date="2020-01-17T13:44:00Z"/>
              </w:rPr>
            </w:pPr>
            <w:moveFrom w:id="638" w:author="Andreae, Emily A" w:date="2020-01-17T13:44:00Z">
              <w:r w:rsidDel="005A16AA">
                <w:t>9 (13.64)</w:t>
              </w:r>
            </w:moveFrom>
          </w:p>
        </w:tc>
        <w:tc>
          <w:tcPr>
            <w:tcW w:w="1458" w:type="dxa"/>
          </w:tcPr>
          <w:p w:rsidR="00480C20" w:rsidDel="005A16AA" w:rsidRDefault="00480C20" w:rsidP="00BB332D">
            <w:pPr>
              <w:rPr>
                <w:moveFrom w:id="639" w:author="Andreae, Emily A" w:date="2020-01-17T13:44:00Z"/>
              </w:rPr>
            </w:pPr>
            <w:moveFrom w:id="640" w:author="Andreae, Emily A" w:date="2020-01-17T13:44:00Z">
              <w:r w:rsidDel="005A16AA">
                <w:t>16 (24.24)</w:t>
              </w:r>
            </w:moveFrom>
          </w:p>
        </w:tc>
      </w:tr>
      <w:tr w:rsidR="00480C20" w:rsidDel="005A16AA" w:rsidTr="00BB332D">
        <w:tc>
          <w:tcPr>
            <w:tcW w:w="2538" w:type="dxa"/>
          </w:tcPr>
          <w:p w:rsidR="00480C20" w:rsidDel="005A16AA" w:rsidRDefault="00480C20" w:rsidP="00BB332D">
            <w:pPr>
              <w:jc w:val="center"/>
              <w:rPr>
                <w:moveFrom w:id="641" w:author="Andreae, Emily A" w:date="2020-01-17T13:44:00Z"/>
              </w:rPr>
            </w:pPr>
            <w:moveFrom w:id="642" w:author="Andreae, Emily A" w:date="2020-01-17T13:44:00Z">
              <w:r w:rsidDel="005A16AA">
                <w:t>Invasion depth</w:t>
              </w:r>
            </w:moveFrom>
          </w:p>
        </w:tc>
        <w:tc>
          <w:tcPr>
            <w:tcW w:w="1620" w:type="dxa"/>
          </w:tcPr>
          <w:p w:rsidR="00480C20" w:rsidDel="005A16AA" w:rsidRDefault="00480C20" w:rsidP="00BB332D">
            <w:pPr>
              <w:rPr>
                <w:moveFrom w:id="643" w:author="Andreae, Emily A" w:date="2020-01-17T13:44:00Z"/>
              </w:rPr>
            </w:pPr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644" w:author="Andreae, Emily A" w:date="2020-01-17T13:44:00Z"/>
              </w:rPr>
            </w:pPr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645" w:author="Andreae, Emily A" w:date="2020-01-17T13:44:00Z"/>
              </w:rPr>
            </w:pPr>
          </w:p>
        </w:tc>
        <w:tc>
          <w:tcPr>
            <w:tcW w:w="1260" w:type="dxa"/>
          </w:tcPr>
          <w:p w:rsidR="00480C20" w:rsidDel="005A16AA" w:rsidRDefault="00480C20" w:rsidP="00BB332D">
            <w:pPr>
              <w:rPr>
                <w:moveFrom w:id="646" w:author="Andreae, Emily A" w:date="2020-01-17T13:44:00Z"/>
              </w:rPr>
            </w:pPr>
          </w:p>
        </w:tc>
        <w:tc>
          <w:tcPr>
            <w:tcW w:w="1458" w:type="dxa"/>
          </w:tcPr>
          <w:p w:rsidR="00480C20" w:rsidDel="005A16AA" w:rsidRDefault="00480C20" w:rsidP="00BB332D">
            <w:pPr>
              <w:rPr>
                <w:moveFrom w:id="647" w:author="Andreae, Emily A" w:date="2020-01-17T13:44:00Z"/>
              </w:rPr>
            </w:pPr>
          </w:p>
        </w:tc>
      </w:tr>
      <w:tr w:rsidR="00480C20" w:rsidDel="005A16AA" w:rsidTr="00BB332D">
        <w:tc>
          <w:tcPr>
            <w:tcW w:w="2538" w:type="dxa"/>
          </w:tcPr>
          <w:p w:rsidR="00480C20" w:rsidDel="005A16AA" w:rsidRDefault="00480C20" w:rsidP="00BB332D">
            <w:pPr>
              <w:jc w:val="center"/>
              <w:rPr>
                <w:moveFrom w:id="648" w:author="Andreae, Emily A" w:date="2020-01-17T13:44:00Z"/>
              </w:rPr>
            </w:pPr>
            <w:moveFrom w:id="649" w:author="Andreae, Emily A" w:date="2020-01-17T13:44:00Z">
              <w:r w:rsidDel="005A16AA">
                <w:t>T1+T2 (n=26)</w:t>
              </w:r>
            </w:moveFrom>
          </w:p>
        </w:tc>
        <w:tc>
          <w:tcPr>
            <w:tcW w:w="1620" w:type="dxa"/>
          </w:tcPr>
          <w:p w:rsidR="00480C20" w:rsidDel="005A16AA" w:rsidRDefault="00480C20" w:rsidP="00BB332D">
            <w:pPr>
              <w:rPr>
                <w:moveFrom w:id="650" w:author="Andreae, Emily A" w:date="2020-01-17T13:44:00Z"/>
              </w:rPr>
            </w:pPr>
            <w:moveFrom w:id="651" w:author="Andreae, Emily A" w:date="2020-01-17T13:44:00Z">
              <w:r w:rsidDel="005A16AA">
                <w:t>5 (19.23)</w:t>
              </w:r>
            </w:moveFrom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652" w:author="Andreae, Emily A" w:date="2020-01-17T13:44:00Z"/>
              </w:rPr>
            </w:pPr>
            <w:moveFrom w:id="653" w:author="Andreae, Emily A" w:date="2020-01-17T13:44:00Z">
              <w:r w:rsidDel="005A16AA">
                <w:t>15 (57.69)</w:t>
              </w:r>
            </w:moveFrom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654" w:author="Andreae, Emily A" w:date="2020-01-17T13:44:00Z"/>
              </w:rPr>
            </w:pPr>
            <w:moveFrom w:id="655" w:author="Andreae, Emily A" w:date="2020-01-17T13:44:00Z">
              <w:r w:rsidDel="005A16AA">
                <w:t>11 (42.31)</w:t>
              </w:r>
            </w:moveFrom>
          </w:p>
        </w:tc>
        <w:tc>
          <w:tcPr>
            <w:tcW w:w="1260" w:type="dxa"/>
          </w:tcPr>
          <w:p w:rsidR="00480C20" w:rsidDel="005A16AA" w:rsidRDefault="00480C20" w:rsidP="00BB332D">
            <w:pPr>
              <w:rPr>
                <w:moveFrom w:id="656" w:author="Andreae, Emily A" w:date="2020-01-17T13:44:00Z"/>
              </w:rPr>
            </w:pPr>
            <w:moveFrom w:id="657" w:author="Andreae, Emily A" w:date="2020-01-17T13:44:00Z">
              <w:r w:rsidDel="005A16AA">
                <w:t>4 (15.38)</w:t>
              </w:r>
            </w:moveFrom>
          </w:p>
        </w:tc>
        <w:tc>
          <w:tcPr>
            <w:tcW w:w="1458" w:type="dxa"/>
          </w:tcPr>
          <w:p w:rsidR="00480C20" w:rsidDel="005A16AA" w:rsidRDefault="00480C20" w:rsidP="00BB332D">
            <w:pPr>
              <w:rPr>
                <w:moveFrom w:id="658" w:author="Andreae, Emily A" w:date="2020-01-17T13:44:00Z"/>
              </w:rPr>
            </w:pPr>
            <w:moveFrom w:id="659" w:author="Andreae, Emily A" w:date="2020-01-17T13:44:00Z">
              <w:r w:rsidDel="005A16AA">
                <w:t>8 (30.77)</w:t>
              </w:r>
            </w:moveFrom>
          </w:p>
        </w:tc>
      </w:tr>
      <w:tr w:rsidR="00480C20" w:rsidDel="005A16AA" w:rsidTr="00BB332D">
        <w:tc>
          <w:tcPr>
            <w:tcW w:w="2538" w:type="dxa"/>
          </w:tcPr>
          <w:p w:rsidR="00480C20" w:rsidDel="005A16AA" w:rsidRDefault="00480C20" w:rsidP="00BB332D">
            <w:pPr>
              <w:jc w:val="center"/>
              <w:rPr>
                <w:moveFrom w:id="660" w:author="Andreae, Emily A" w:date="2020-01-17T13:44:00Z"/>
              </w:rPr>
            </w:pPr>
            <w:moveFrom w:id="661" w:author="Andreae, Emily A" w:date="2020-01-17T13:44:00Z">
              <w:r w:rsidDel="005A16AA">
                <w:t>T3+T4 (n=76)</w:t>
              </w:r>
            </w:moveFrom>
          </w:p>
        </w:tc>
        <w:tc>
          <w:tcPr>
            <w:tcW w:w="1620" w:type="dxa"/>
          </w:tcPr>
          <w:p w:rsidR="00480C20" w:rsidDel="005A16AA" w:rsidRDefault="00480C20" w:rsidP="00BB332D">
            <w:pPr>
              <w:rPr>
                <w:moveFrom w:id="662" w:author="Andreae, Emily A" w:date="2020-01-17T13:44:00Z"/>
              </w:rPr>
            </w:pPr>
            <w:moveFrom w:id="663" w:author="Andreae, Emily A" w:date="2020-01-17T13:44:00Z">
              <w:r w:rsidDel="005A16AA">
                <w:t>23 (30.26)</w:t>
              </w:r>
            </w:moveFrom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664" w:author="Andreae, Emily A" w:date="2020-01-17T13:44:00Z"/>
              </w:rPr>
            </w:pPr>
            <w:moveFrom w:id="665" w:author="Andreae, Emily A" w:date="2020-01-17T13:44:00Z">
              <w:r w:rsidDel="005A16AA">
                <w:t>41 (54.95)</w:t>
              </w:r>
            </w:moveFrom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666" w:author="Andreae, Emily A" w:date="2020-01-17T13:44:00Z"/>
              </w:rPr>
            </w:pPr>
            <w:moveFrom w:id="667" w:author="Andreae, Emily A" w:date="2020-01-17T13:44:00Z">
              <w:r w:rsidDel="005A16AA">
                <w:t>26 (34.21)</w:t>
              </w:r>
            </w:moveFrom>
          </w:p>
        </w:tc>
        <w:tc>
          <w:tcPr>
            <w:tcW w:w="1260" w:type="dxa"/>
          </w:tcPr>
          <w:p w:rsidR="00480C20" w:rsidDel="005A16AA" w:rsidRDefault="00480C20" w:rsidP="00BB332D">
            <w:pPr>
              <w:rPr>
                <w:moveFrom w:id="668" w:author="Andreae, Emily A" w:date="2020-01-17T13:44:00Z"/>
              </w:rPr>
            </w:pPr>
            <w:moveFrom w:id="669" w:author="Andreae, Emily A" w:date="2020-01-17T13:44:00Z">
              <w:r w:rsidDel="005A16AA">
                <w:t>12 (15.79)</w:t>
              </w:r>
            </w:moveFrom>
          </w:p>
        </w:tc>
        <w:tc>
          <w:tcPr>
            <w:tcW w:w="1458" w:type="dxa"/>
          </w:tcPr>
          <w:p w:rsidR="00480C20" w:rsidDel="005A16AA" w:rsidRDefault="00480C20" w:rsidP="00BB332D">
            <w:pPr>
              <w:rPr>
                <w:moveFrom w:id="670" w:author="Andreae, Emily A" w:date="2020-01-17T13:44:00Z"/>
              </w:rPr>
            </w:pPr>
            <w:moveFrom w:id="671" w:author="Andreae, Emily A" w:date="2020-01-17T13:44:00Z">
              <w:r w:rsidDel="005A16AA">
                <w:t>19 (25.00)</w:t>
              </w:r>
            </w:moveFrom>
          </w:p>
        </w:tc>
      </w:tr>
      <w:tr w:rsidR="00480C20" w:rsidDel="005A16AA" w:rsidTr="00BB332D">
        <w:tc>
          <w:tcPr>
            <w:tcW w:w="2538" w:type="dxa"/>
          </w:tcPr>
          <w:p w:rsidR="00480C20" w:rsidDel="005A16AA" w:rsidRDefault="00480C20" w:rsidP="00BB332D">
            <w:pPr>
              <w:jc w:val="center"/>
              <w:rPr>
                <w:moveFrom w:id="672" w:author="Andreae, Emily A" w:date="2020-01-17T13:44:00Z"/>
              </w:rPr>
            </w:pPr>
            <w:moveFrom w:id="673" w:author="Andreae, Emily A" w:date="2020-01-17T13:44:00Z">
              <w:r w:rsidDel="005A16AA">
                <w:t>Lymph node involvement</w:t>
              </w:r>
            </w:moveFrom>
          </w:p>
        </w:tc>
        <w:tc>
          <w:tcPr>
            <w:tcW w:w="1620" w:type="dxa"/>
          </w:tcPr>
          <w:p w:rsidR="00480C20" w:rsidDel="005A16AA" w:rsidRDefault="00480C20" w:rsidP="00BB332D">
            <w:pPr>
              <w:rPr>
                <w:moveFrom w:id="674" w:author="Andreae, Emily A" w:date="2020-01-17T13:44:00Z"/>
              </w:rPr>
            </w:pPr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675" w:author="Andreae, Emily A" w:date="2020-01-17T13:44:00Z"/>
              </w:rPr>
            </w:pPr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676" w:author="Andreae, Emily A" w:date="2020-01-17T13:44:00Z"/>
              </w:rPr>
            </w:pPr>
          </w:p>
        </w:tc>
        <w:tc>
          <w:tcPr>
            <w:tcW w:w="1260" w:type="dxa"/>
          </w:tcPr>
          <w:p w:rsidR="00480C20" w:rsidDel="005A16AA" w:rsidRDefault="00480C20" w:rsidP="00BB332D">
            <w:pPr>
              <w:rPr>
                <w:moveFrom w:id="677" w:author="Andreae, Emily A" w:date="2020-01-17T13:44:00Z"/>
              </w:rPr>
            </w:pPr>
          </w:p>
        </w:tc>
        <w:tc>
          <w:tcPr>
            <w:tcW w:w="1458" w:type="dxa"/>
          </w:tcPr>
          <w:p w:rsidR="00480C20" w:rsidDel="005A16AA" w:rsidRDefault="00480C20" w:rsidP="00BB332D">
            <w:pPr>
              <w:rPr>
                <w:moveFrom w:id="678" w:author="Andreae, Emily A" w:date="2020-01-17T13:44:00Z"/>
              </w:rPr>
            </w:pPr>
          </w:p>
        </w:tc>
      </w:tr>
      <w:tr w:rsidR="00480C20" w:rsidDel="005A16AA" w:rsidTr="00BB332D">
        <w:tc>
          <w:tcPr>
            <w:tcW w:w="2538" w:type="dxa"/>
          </w:tcPr>
          <w:p w:rsidR="00480C20" w:rsidDel="005A16AA" w:rsidRDefault="00480C20" w:rsidP="00BB332D">
            <w:pPr>
              <w:jc w:val="center"/>
              <w:rPr>
                <w:moveFrom w:id="679" w:author="Andreae, Emily A" w:date="2020-01-17T13:44:00Z"/>
              </w:rPr>
            </w:pPr>
            <w:moveFrom w:id="680" w:author="Andreae, Emily A" w:date="2020-01-17T13:44:00Z">
              <w:r w:rsidDel="005A16AA">
                <w:t>N0 (n=57)</w:t>
              </w:r>
            </w:moveFrom>
          </w:p>
        </w:tc>
        <w:tc>
          <w:tcPr>
            <w:tcW w:w="1620" w:type="dxa"/>
          </w:tcPr>
          <w:p w:rsidR="00480C20" w:rsidDel="005A16AA" w:rsidRDefault="00480C20" w:rsidP="00BB332D">
            <w:pPr>
              <w:rPr>
                <w:moveFrom w:id="681" w:author="Andreae, Emily A" w:date="2020-01-17T13:44:00Z"/>
              </w:rPr>
            </w:pPr>
            <w:moveFrom w:id="682" w:author="Andreae, Emily A" w:date="2020-01-17T13:44:00Z">
              <w:r w:rsidDel="005A16AA">
                <w:t>16 (28.07)</w:t>
              </w:r>
            </w:moveFrom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683" w:author="Andreae, Emily A" w:date="2020-01-17T13:44:00Z"/>
              </w:rPr>
            </w:pPr>
            <w:moveFrom w:id="684" w:author="Andreae, Emily A" w:date="2020-01-17T13:44:00Z">
              <w:r w:rsidDel="005A16AA">
                <w:t>30 (52.63)</w:t>
              </w:r>
            </w:moveFrom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685" w:author="Andreae, Emily A" w:date="2020-01-17T13:44:00Z"/>
              </w:rPr>
            </w:pPr>
            <w:moveFrom w:id="686" w:author="Andreae, Emily A" w:date="2020-01-17T13:44:00Z">
              <w:r w:rsidDel="005A16AA">
                <w:t>22 (38.60)</w:t>
              </w:r>
            </w:moveFrom>
          </w:p>
        </w:tc>
        <w:tc>
          <w:tcPr>
            <w:tcW w:w="1260" w:type="dxa"/>
          </w:tcPr>
          <w:p w:rsidR="00480C20" w:rsidDel="005A16AA" w:rsidRDefault="00480C20" w:rsidP="00BB332D">
            <w:pPr>
              <w:rPr>
                <w:moveFrom w:id="687" w:author="Andreae, Emily A" w:date="2020-01-17T13:44:00Z"/>
              </w:rPr>
            </w:pPr>
            <w:moveFrom w:id="688" w:author="Andreae, Emily A" w:date="2020-01-17T13:44:00Z">
              <w:r w:rsidDel="005A16AA">
                <w:t>9 (15.79)</w:t>
              </w:r>
            </w:moveFrom>
          </w:p>
        </w:tc>
        <w:tc>
          <w:tcPr>
            <w:tcW w:w="1458" w:type="dxa"/>
          </w:tcPr>
          <w:p w:rsidR="00480C20" w:rsidDel="005A16AA" w:rsidRDefault="00480C20" w:rsidP="00BB332D">
            <w:pPr>
              <w:rPr>
                <w:moveFrom w:id="689" w:author="Andreae, Emily A" w:date="2020-01-17T13:44:00Z"/>
              </w:rPr>
            </w:pPr>
            <w:moveFrom w:id="690" w:author="Andreae, Emily A" w:date="2020-01-17T13:44:00Z">
              <w:r w:rsidDel="005A16AA">
                <w:t>16 (28.07)</w:t>
              </w:r>
            </w:moveFrom>
          </w:p>
        </w:tc>
      </w:tr>
      <w:tr w:rsidR="00480C20" w:rsidDel="005A16AA" w:rsidTr="00BB332D">
        <w:tc>
          <w:tcPr>
            <w:tcW w:w="2538" w:type="dxa"/>
          </w:tcPr>
          <w:p w:rsidR="00480C20" w:rsidDel="005A16AA" w:rsidRDefault="00480C20" w:rsidP="00BB332D">
            <w:pPr>
              <w:jc w:val="center"/>
              <w:rPr>
                <w:moveFrom w:id="691" w:author="Andreae, Emily A" w:date="2020-01-17T13:44:00Z"/>
              </w:rPr>
            </w:pPr>
            <w:moveFrom w:id="692" w:author="Andreae, Emily A" w:date="2020-01-17T13:44:00Z">
              <w:r w:rsidDel="005A16AA">
                <w:t>N1-3 (n=45)</w:t>
              </w:r>
            </w:moveFrom>
          </w:p>
        </w:tc>
        <w:tc>
          <w:tcPr>
            <w:tcW w:w="1620" w:type="dxa"/>
          </w:tcPr>
          <w:p w:rsidR="00480C20" w:rsidDel="005A16AA" w:rsidRDefault="00480C20" w:rsidP="00BB332D">
            <w:pPr>
              <w:rPr>
                <w:moveFrom w:id="693" w:author="Andreae, Emily A" w:date="2020-01-17T13:44:00Z"/>
              </w:rPr>
            </w:pPr>
            <w:moveFrom w:id="694" w:author="Andreae, Emily A" w:date="2020-01-17T13:44:00Z">
              <w:r w:rsidDel="005A16AA">
                <w:t>12 (26.67)</w:t>
              </w:r>
            </w:moveFrom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695" w:author="Andreae, Emily A" w:date="2020-01-17T13:44:00Z"/>
              </w:rPr>
            </w:pPr>
            <w:moveFrom w:id="696" w:author="Andreae, Emily A" w:date="2020-01-17T13:44:00Z">
              <w:r w:rsidDel="005A16AA">
                <w:t>26 (57.78)</w:t>
              </w:r>
            </w:moveFrom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697" w:author="Andreae, Emily A" w:date="2020-01-17T13:44:00Z"/>
              </w:rPr>
            </w:pPr>
            <w:moveFrom w:id="698" w:author="Andreae, Emily A" w:date="2020-01-17T13:44:00Z">
              <w:r w:rsidDel="005A16AA">
                <w:t>15 (33.33)</w:t>
              </w:r>
            </w:moveFrom>
          </w:p>
        </w:tc>
        <w:tc>
          <w:tcPr>
            <w:tcW w:w="1260" w:type="dxa"/>
          </w:tcPr>
          <w:p w:rsidR="00480C20" w:rsidDel="005A16AA" w:rsidRDefault="00480C20" w:rsidP="00BB332D">
            <w:pPr>
              <w:rPr>
                <w:moveFrom w:id="699" w:author="Andreae, Emily A" w:date="2020-01-17T13:44:00Z"/>
              </w:rPr>
            </w:pPr>
            <w:moveFrom w:id="700" w:author="Andreae, Emily A" w:date="2020-01-17T13:44:00Z">
              <w:r w:rsidDel="005A16AA">
                <w:t>7 (15.56)</w:t>
              </w:r>
            </w:moveFrom>
          </w:p>
        </w:tc>
        <w:tc>
          <w:tcPr>
            <w:tcW w:w="1458" w:type="dxa"/>
          </w:tcPr>
          <w:p w:rsidR="00480C20" w:rsidDel="005A16AA" w:rsidRDefault="00480C20" w:rsidP="00BB332D">
            <w:pPr>
              <w:rPr>
                <w:moveFrom w:id="701" w:author="Andreae, Emily A" w:date="2020-01-17T13:44:00Z"/>
              </w:rPr>
            </w:pPr>
            <w:moveFrom w:id="702" w:author="Andreae, Emily A" w:date="2020-01-17T13:44:00Z">
              <w:r w:rsidDel="005A16AA">
                <w:t>11 (24.44)</w:t>
              </w:r>
            </w:moveFrom>
          </w:p>
        </w:tc>
      </w:tr>
      <w:tr w:rsidR="00480C20" w:rsidDel="005A16AA" w:rsidTr="00BB332D">
        <w:tc>
          <w:tcPr>
            <w:tcW w:w="2538" w:type="dxa"/>
          </w:tcPr>
          <w:p w:rsidR="00480C20" w:rsidDel="005A16AA" w:rsidRDefault="00480C20" w:rsidP="00BB332D">
            <w:pPr>
              <w:jc w:val="center"/>
              <w:rPr>
                <w:moveFrom w:id="703" w:author="Andreae, Emily A" w:date="2020-01-17T13:44:00Z"/>
              </w:rPr>
            </w:pPr>
            <w:moveFrom w:id="704" w:author="Andreae, Emily A" w:date="2020-01-17T13:44:00Z">
              <w:r w:rsidDel="005A16AA">
                <w:t>Distance metastasis</w:t>
              </w:r>
            </w:moveFrom>
          </w:p>
        </w:tc>
        <w:tc>
          <w:tcPr>
            <w:tcW w:w="1620" w:type="dxa"/>
          </w:tcPr>
          <w:p w:rsidR="00480C20" w:rsidDel="005A16AA" w:rsidRDefault="00480C20" w:rsidP="00BB332D">
            <w:pPr>
              <w:rPr>
                <w:moveFrom w:id="705" w:author="Andreae, Emily A" w:date="2020-01-17T13:44:00Z"/>
              </w:rPr>
            </w:pPr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706" w:author="Andreae, Emily A" w:date="2020-01-17T13:44:00Z"/>
              </w:rPr>
            </w:pPr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707" w:author="Andreae, Emily A" w:date="2020-01-17T13:44:00Z"/>
              </w:rPr>
            </w:pPr>
          </w:p>
        </w:tc>
        <w:tc>
          <w:tcPr>
            <w:tcW w:w="1260" w:type="dxa"/>
          </w:tcPr>
          <w:p w:rsidR="00480C20" w:rsidDel="005A16AA" w:rsidRDefault="00480C20" w:rsidP="00BB332D">
            <w:pPr>
              <w:rPr>
                <w:moveFrom w:id="708" w:author="Andreae, Emily A" w:date="2020-01-17T13:44:00Z"/>
              </w:rPr>
            </w:pPr>
          </w:p>
        </w:tc>
        <w:tc>
          <w:tcPr>
            <w:tcW w:w="1458" w:type="dxa"/>
          </w:tcPr>
          <w:p w:rsidR="00480C20" w:rsidDel="005A16AA" w:rsidRDefault="00480C20" w:rsidP="00BB332D">
            <w:pPr>
              <w:rPr>
                <w:moveFrom w:id="709" w:author="Andreae, Emily A" w:date="2020-01-17T13:44:00Z"/>
              </w:rPr>
            </w:pPr>
          </w:p>
        </w:tc>
      </w:tr>
      <w:tr w:rsidR="00480C20" w:rsidDel="005A16AA" w:rsidTr="00BB332D">
        <w:tc>
          <w:tcPr>
            <w:tcW w:w="2538" w:type="dxa"/>
          </w:tcPr>
          <w:p w:rsidR="00480C20" w:rsidDel="005A16AA" w:rsidRDefault="00480C20" w:rsidP="00BB332D">
            <w:pPr>
              <w:jc w:val="center"/>
              <w:rPr>
                <w:moveFrom w:id="710" w:author="Andreae, Emily A" w:date="2020-01-17T13:44:00Z"/>
              </w:rPr>
            </w:pPr>
            <w:moveFrom w:id="711" w:author="Andreae, Emily A" w:date="2020-01-17T13:44:00Z">
              <w:r w:rsidDel="005A16AA">
                <w:t>M0 (n=93)</w:t>
              </w:r>
            </w:moveFrom>
          </w:p>
        </w:tc>
        <w:tc>
          <w:tcPr>
            <w:tcW w:w="1620" w:type="dxa"/>
          </w:tcPr>
          <w:p w:rsidR="00480C20" w:rsidDel="005A16AA" w:rsidRDefault="00480C20" w:rsidP="00BB332D">
            <w:pPr>
              <w:rPr>
                <w:moveFrom w:id="712" w:author="Andreae, Emily A" w:date="2020-01-17T13:44:00Z"/>
              </w:rPr>
            </w:pPr>
            <w:moveFrom w:id="713" w:author="Andreae, Emily A" w:date="2020-01-17T13:44:00Z">
              <w:r w:rsidDel="005A16AA">
                <w:t>26 (27.96)</w:t>
              </w:r>
            </w:moveFrom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714" w:author="Andreae, Emily A" w:date="2020-01-17T13:44:00Z"/>
              </w:rPr>
            </w:pPr>
            <w:moveFrom w:id="715" w:author="Andreae, Emily A" w:date="2020-01-17T13:44:00Z">
              <w:r w:rsidDel="005A16AA">
                <w:t>52 (55.91)</w:t>
              </w:r>
            </w:moveFrom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716" w:author="Andreae, Emily A" w:date="2020-01-17T13:44:00Z"/>
              </w:rPr>
            </w:pPr>
            <w:moveFrom w:id="717" w:author="Andreae, Emily A" w:date="2020-01-17T13:44:00Z">
              <w:r w:rsidDel="005A16AA">
                <w:t>32 (34.41)</w:t>
              </w:r>
            </w:moveFrom>
          </w:p>
        </w:tc>
        <w:tc>
          <w:tcPr>
            <w:tcW w:w="1260" w:type="dxa"/>
          </w:tcPr>
          <w:p w:rsidR="00480C20" w:rsidDel="005A16AA" w:rsidRDefault="00480C20" w:rsidP="00BB332D">
            <w:pPr>
              <w:rPr>
                <w:moveFrom w:id="718" w:author="Andreae, Emily A" w:date="2020-01-17T13:44:00Z"/>
              </w:rPr>
            </w:pPr>
            <w:moveFrom w:id="719" w:author="Andreae, Emily A" w:date="2020-01-17T13:44:00Z">
              <w:r w:rsidDel="005A16AA">
                <w:t>16 (17.20)</w:t>
              </w:r>
            </w:moveFrom>
          </w:p>
        </w:tc>
        <w:tc>
          <w:tcPr>
            <w:tcW w:w="1458" w:type="dxa"/>
          </w:tcPr>
          <w:p w:rsidR="00480C20" w:rsidDel="005A16AA" w:rsidRDefault="00480C20" w:rsidP="00BB332D">
            <w:pPr>
              <w:rPr>
                <w:moveFrom w:id="720" w:author="Andreae, Emily A" w:date="2020-01-17T13:44:00Z"/>
              </w:rPr>
            </w:pPr>
            <w:moveFrom w:id="721" w:author="Andreae, Emily A" w:date="2020-01-17T13:44:00Z">
              <w:r w:rsidDel="005A16AA">
                <w:t>26 (27.96)</w:t>
              </w:r>
            </w:moveFrom>
          </w:p>
        </w:tc>
      </w:tr>
      <w:tr w:rsidR="00480C20" w:rsidDel="005A16AA" w:rsidTr="00BB332D">
        <w:tc>
          <w:tcPr>
            <w:tcW w:w="2538" w:type="dxa"/>
          </w:tcPr>
          <w:p w:rsidR="00480C20" w:rsidDel="005A16AA" w:rsidRDefault="00480C20" w:rsidP="00BB332D">
            <w:pPr>
              <w:jc w:val="center"/>
              <w:rPr>
                <w:moveFrom w:id="722" w:author="Andreae, Emily A" w:date="2020-01-17T13:44:00Z"/>
              </w:rPr>
            </w:pPr>
            <w:moveFrom w:id="723" w:author="Andreae, Emily A" w:date="2020-01-17T13:44:00Z">
              <w:r w:rsidDel="005A16AA">
                <w:t>M1 (n=11)</w:t>
              </w:r>
            </w:moveFrom>
          </w:p>
        </w:tc>
        <w:tc>
          <w:tcPr>
            <w:tcW w:w="1620" w:type="dxa"/>
          </w:tcPr>
          <w:p w:rsidR="00480C20" w:rsidDel="005A16AA" w:rsidRDefault="00480C20" w:rsidP="00BB332D">
            <w:pPr>
              <w:rPr>
                <w:moveFrom w:id="724" w:author="Andreae, Emily A" w:date="2020-01-17T13:44:00Z"/>
              </w:rPr>
            </w:pPr>
            <w:moveFrom w:id="725" w:author="Andreae, Emily A" w:date="2020-01-17T13:44:00Z">
              <w:r w:rsidDel="005A16AA">
                <w:t>2 (18.18)</w:t>
              </w:r>
            </w:moveFrom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726" w:author="Andreae, Emily A" w:date="2020-01-17T13:44:00Z"/>
              </w:rPr>
            </w:pPr>
            <w:moveFrom w:id="727" w:author="Andreae, Emily A" w:date="2020-01-17T13:44:00Z">
              <w:r w:rsidDel="005A16AA">
                <w:t>5 (45.45)</w:t>
              </w:r>
            </w:moveFrom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728" w:author="Andreae, Emily A" w:date="2020-01-17T13:44:00Z"/>
              </w:rPr>
            </w:pPr>
            <w:moveFrom w:id="729" w:author="Andreae, Emily A" w:date="2020-01-17T13:44:00Z">
              <w:r w:rsidDel="005A16AA">
                <w:t>5 (45.45)</w:t>
              </w:r>
            </w:moveFrom>
          </w:p>
        </w:tc>
        <w:tc>
          <w:tcPr>
            <w:tcW w:w="1260" w:type="dxa"/>
          </w:tcPr>
          <w:p w:rsidR="00480C20" w:rsidDel="005A16AA" w:rsidRDefault="00480C20" w:rsidP="00BB332D">
            <w:pPr>
              <w:rPr>
                <w:moveFrom w:id="730" w:author="Andreae, Emily A" w:date="2020-01-17T13:44:00Z"/>
              </w:rPr>
            </w:pPr>
            <w:moveFrom w:id="731" w:author="Andreae, Emily A" w:date="2020-01-17T13:44:00Z">
              <w:r w:rsidDel="005A16AA">
                <w:t>1 (9.09)</w:t>
              </w:r>
            </w:moveFrom>
          </w:p>
        </w:tc>
        <w:tc>
          <w:tcPr>
            <w:tcW w:w="1458" w:type="dxa"/>
          </w:tcPr>
          <w:p w:rsidR="00480C20" w:rsidDel="005A16AA" w:rsidRDefault="00480C20" w:rsidP="00BB332D">
            <w:pPr>
              <w:rPr>
                <w:moveFrom w:id="732" w:author="Andreae, Emily A" w:date="2020-01-17T13:44:00Z"/>
              </w:rPr>
            </w:pPr>
            <w:moveFrom w:id="733" w:author="Andreae, Emily A" w:date="2020-01-17T13:44:00Z">
              <w:r w:rsidDel="005A16AA">
                <w:t>1 (9.09)</w:t>
              </w:r>
            </w:moveFrom>
          </w:p>
        </w:tc>
      </w:tr>
      <w:tr w:rsidR="00480C20" w:rsidDel="005A16AA" w:rsidTr="00BB332D">
        <w:tc>
          <w:tcPr>
            <w:tcW w:w="2538" w:type="dxa"/>
          </w:tcPr>
          <w:p w:rsidR="00480C20" w:rsidDel="005A16AA" w:rsidRDefault="00480C20" w:rsidP="00BB332D">
            <w:pPr>
              <w:jc w:val="center"/>
              <w:rPr>
                <w:moveFrom w:id="734" w:author="Andreae, Emily A" w:date="2020-01-17T13:44:00Z"/>
              </w:rPr>
            </w:pPr>
            <w:moveFrom w:id="735" w:author="Andreae, Emily A" w:date="2020-01-17T13:44:00Z">
              <w:r w:rsidDel="005A16AA">
                <w:t>UICC stage</w:t>
              </w:r>
            </w:moveFrom>
          </w:p>
        </w:tc>
        <w:tc>
          <w:tcPr>
            <w:tcW w:w="1620" w:type="dxa"/>
          </w:tcPr>
          <w:p w:rsidR="00480C20" w:rsidDel="005A16AA" w:rsidRDefault="00480C20" w:rsidP="00BB332D">
            <w:pPr>
              <w:rPr>
                <w:moveFrom w:id="736" w:author="Andreae, Emily A" w:date="2020-01-17T13:44:00Z"/>
              </w:rPr>
            </w:pPr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737" w:author="Andreae, Emily A" w:date="2020-01-17T13:44:00Z"/>
              </w:rPr>
            </w:pPr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738" w:author="Andreae, Emily A" w:date="2020-01-17T13:44:00Z"/>
              </w:rPr>
            </w:pPr>
          </w:p>
        </w:tc>
        <w:tc>
          <w:tcPr>
            <w:tcW w:w="1260" w:type="dxa"/>
          </w:tcPr>
          <w:p w:rsidR="00480C20" w:rsidDel="005A16AA" w:rsidRDefault="00480C20" w:rsidP="00BB332D">
            <w:pPr>
              <w:rPr>
                <w:moveFrom w:id="739" w:author="Andreae, Emily A" w:date="2020-01-17T13:44:00Z"/>
              </w:rPr>
            </w:pPr>
          </w:p>
        </w:tc>
        <w:tc>
          <w:tcPr>
            <w:tcW w:w="1458" w:type="dxa"/>
          </w:tcPr>
          <w:p w:rsidR="00480C20" w:rsidDel="005A16AA" w:rsidRDefault="00480C20" w:rsidP="00BB332D">
            <w:pPr>
              <w:rPr>
                <w:moveFrom w:id="740" w:author="Andreae, Emily A" w:date="2020-01-17T13:44:00Z"/>
              </w:rPr>
            </w:pPr>
          </w:p>
        </w:tc>
      </w:tr>
      <w:tr w:rsidR="00480C20" w:rsidDel="005A16AA" w:rsidTr="00BB332D">
        <w:tc>
          <w:tcPr>
            <w:tcW w:w="2538" w:type="dxa"/>
          </w:tcPr>
          <w:p w:rsidR="00480C20" w:rsidDel="005A16AA" w:rsidRDefault="00480C20" w:rsidP="00BB332D">
            <w:pPr>
              <w:jc w:val="center"/>
              <w:rPr>
                <w:moveFrom w:id="741" w:author="Andreae, Emily A" w:date="2020-01-17T13:44:00Z"/>
              </w:rPr>
            </w:pPr>
            <w:moveFrom w:id="742" w:author="Andreae, Emily A" w:date="2020-01-17T13:44:00Z">
              <w:r w:rsidDel="005A16AA">
                <w:t>I/II (n=53)</w:t>
              </w:r>
            </w:moveFrom>
          </w:p>
        </w:tc>
        <w:tc>
          <w:tcPr>
            <w:tcW w:w="1620" w:type="dxa"/>
          </w:tcPr>
          <w:p w:rsidR="00480C20" w:rsidDel="005A16AA" w:rsidRDefault="00480C20" w:rsidP="00BB332D">
            <w:pPr>
              <w:rPr>
                <w:moveFrom w:id="743" w:author="Andreae, Emily A" w:date="2020-01-17T13:44:00Z"/>
              </w:rPr>
            </w:pPr>
            <w:moveFrom w:id="744" w:author="Andreae, Emily A" w:date="2020-01-17T13:44:00Z">
              <w:r w:rsidDel="005A16AA">
                <w:t>16 (30.19)</w:t>
              </w:r>
            </w:moveFrom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745" w:author="Andreae, Emily A" w:date="2020-01-17T13:44:00Z"/>
              </w:rPr>
            </w:pPr>
            <w:moveFrom w:id="746" w:author="Andreae, Emily A" w:date="2020-01-17T13:44:00Z">
              <w:r w:rsidDel="005A16AA">
                <w:t>29 (54.72)</w:t>
              </w:r>
            </w:moveFrom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747" w:author="Andreae, Emily A" w:date="2020-01-17T13:44:00Z"/>
              </w:rPr>
            </w:pPr>
            <w:moveFrom w:id="748" w:author="Andreae, Emily A" w:date="2020-01-17T13:44:00Z">
              <w:r w:rsidDel="005A16AA">
                <w:t>19 (35.85)</w:t>
              </w:r>
            </w:moveFrom>
          </w:p>
        </w:tc>
        <w:tc>
          <w:tcPr>
            <w:tcW w:w="1260" w:type="dxa"/>
          </w:tcPr>
          <w:p w:rsidR="00480C20" w:rsidDel="005A16AA" w:rsidRDefault="00480C20" w:rsidP="00BB332D">
            <w:pPr>
              <w:rPr>
                <w:moveFrom w:id="749" w:author="Andreae, Emily A" w:date="2020-01-17T13:44:00Z"/>
              </w:rPr>
            </w:pPr>
            <w:moveFrom w:id="750" w:author="Andreae, Emily A" w:date="2020-01-17T13:44:00Z">
              <w:r w:rsidDel="005A16AA">
                <w:t>9 (16.98)</w:t>
              </w:r>
            </w:moveFrom>
          </w:p>
        </w:tc>
        <w:tc>
          <w:tcPr>
            <w:tcW w:w="1458" w:type="dxa"/>
          </w:tcPr>
          <w:p w:rsidR="00480C20" w:rsidDel="005A16AA" w:rsidRDefault="00480C20" w:rsidP="00BB332D">
            <w:pPr>
              <w:rPr>
                <w:moveFrom w:id="751" w:author="Andreae, Emily A" w:date="2020-01-17T13:44:00Z"/>
              </w:rPr>
            </w:pPr>
            <w:moveFrom w:id="752" w:author="Andreae, Emily A" w:date="2020-01-17T13:44:00Z">
              <w:r w:rsidDel="005A16AA">
                <w:t>15 (28.30)</w:t>
              </w:r>
            </w:moveFrom>
          </w:p>
        </w:tc>
      </w:tr>
      <w:tr w:rsidR="00480C20" w:rsidDel="005A16AA" w:rsidTr="00BB332D">
        <w:tc>
          <w:tcPr>
            <w:tcW w:w="2538" w:type="dxa"/>
          </w:tcPr>
          <w:p w:rsidR="00480C20" w:rsidDel="005A16AA" w:rsidRDefault="00480C20" w:rsidP="00BB332D">
            <w:pPr>
              <w:jc w:val="center"/>
              <w:rPr>
                <w:moveFrom w:id="753" w:author="Andreae, Emily A" w:date="2020-01-17T13:44:00Z"/>
              </w:rPr>
            </w:pPr>
            <w:moveFrom w:id="754" w:author="Andreae, Emily A" w:date="2020-01-17T13:44:00Z">
              <w:r w:rsidDel="005A16AA">
                <w:t>III/IV (n=51)</w:t>
              </w:r>
            </w:moveFrom>
          </w:p>
        </w:tc>
        <w:tc>
          <w:tcPr>
            <w:tcW w:w="1620" w:type="dxa"/>
          </w:tcPr>
          <w:p w:rsidR="00480C20" w:rsidDel="005A16AA" w:rsidRDefault="00480C20" w:rsidP="00BB332D">
            <w:pPr>
              <w:rPr>
                <w:moveFrom w:id="755" w:author="Andreae, Emily A" w:date="2020-01-17T13:44:00Z"/>
              </w:rPr>
            </w:pPr>
            <w:moveFrom w:id="756" w:author="Andreae, Emily A" w:date="2020-01-17T13:44:00Z">
              <w:r w:rsidDel="005A16AA">
                <w:t>12 (23.53)</w:t>
              </w:r>
            </w:moveFrom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757" w:author="Andreae, Emily A" w:date="2020-01-17T13:44:00Z"/>
              </w:rPr>
            </w:pPr>
            <w:moveFrom w:id="758" w:author="Andreae, Emily A" w:date="2020-01-17T13:44:00Z">
              <w:r w:rsidDel="005A16AA">
                <w:t>28 (54.91)</w:t>
              </w:r>
            </w:moveFrom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759" w:author="Andreae, Emily A" w:date="2020-01-17T13:44:00Z"/>
              </w:rPr>
            </w:pPr>
            <w:moveFrom w:id="760" w:author="Andreae, Emily A" w:date="2020-01-17T13:44:00Z">
              <w:r w:rsidDel="005A16AA">
                <w:t>18 (35.29)</w:t>
              </w:r>
            </w:moveFrom>
          </w:p>
        </w:tc>
        <w:tc>
          <w:tcPr>
            <w:tcW w:w="1260" w:type="dxa"/>
          </w:tcPr>
          <w:p w:rsidR="00480C20" w:rsidDel="005A16AA" w:rsidRDefault="00480C20" w:rsidP="00BB332D">
            <w:pPr>
              <w:rPr>
                <w:moveFrom w:id="761" w:author="Andreae, Emily A" w:date="2020-01-17T13:44:00Z"/>
              </w:rPr>
            </w:pPr>
            <w:moveFrom w:id="762" w:author="Andreae, Emily A" w:date="2020-01-17T13:44:00Z">
              <w:r w:rsidDel="005A16AA">
                <w:t>8 (15.69)</w:t>
              </w:r>
            </w:moveFrom>
          </w:p>
        </w:tc>
        <w:tc>
          <w:tcPr>
            <w:tcW w:w="1458" w:type="dxa"/>
          </w:tcPr>
          <w:p w:rsidR="00480C20" w:rsidDel="005A16AA" w:rsidRDefault="00480C20" w:rsidP="00BB332D">
            <w:pPr>
              <w:rPr>
                <w:moveFrom w:id="763" w:author="Andreae, Emily A" w:date="2020-01-17T13:44:00Z"/>
              </w:rPr>
            </w:pPr>
            <w:moveFrom w:id="764" w:author="Andreae, Emily A" w:date="2020-01-17T13:44:00Z">
              <w:r w:rsidDel="005A16AA">
                <w:t>12 (23.53)</w:t>
              </w:r>
            </w:moveFrom>
          </w:p>
        </w:tc>
      </w:tr>
      <w:tr w:rsidR="00480C20" w:rsidDel="005A16AA" w:rsidTr="00BB332D">
        <w:tc>
          <w:tcPr>
            <w:tcW w:w="2538" w:type="dxa"/>
          </w:tcPr>
          <w:p w:rsidR="00480C20" w:rsidDel="005A16AA" w:rsidRDefault="00480C20" w:rsidP="00BB332D">
            <w:pPr>
              <w:jc w:val="center"/>
              <w:rPr>
                <w:moveFrom w:id="765" w:author="Andreae, Emily A" w:date="2020-01-17T13:44:00Z"/>
              </w:rPr>
            </w:pPr>
            <w:moveFrom w:id="766" w:author="Andreae, Emily A" w:date="2020-01-17T13:44:00Z">
              <w:r w:rsidDel="005A16AA">
                <w:t>Differentiation degree</w:t>
              </w:r>
            </w:moveFrom>
          </w:p>
        </w:tc>
        <w:tc>
          <w:tcPr>
            <w:tcW w:w="1620" w:type="dxa"/>
          </w:tcPr>
          <w:p w:rsidR="00480C20" w:rsidDel="005A16AA" w:rsidRDefault="00480C20" w:rsidP="00BB332D">
            <w:pPr>
              <w:rPr>
                <w:moveFrom w:id="767" w:author="Andreae, Emily A" w:date="2020-01-17T13:44:00Z"/>
              </w:rPr>
            </w:pPr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768" w:author="Andreae, Emily A" w:date="2020-01-17T13:44:00Z"/>
              </w:rPr>
            </w:pPr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769" w:author="Andreae, Emily A" w:date="2020-01-17T13:44:00Z"/>
              </w:rPr>
            </w:pPr>
          </w:p>
        </w:tc>
        <w:tc>
          <w:tcPr>
            <w:tcW w:w="1260" w:type="dxa"/>
          </w:tcPr>
          <w:p w:rsidR="00480C20" w:rsidDel="005A16AA" w:rsidRDefault="00480C20" w:rsidP="00BB332D">
            <w:pPr>
              <w:rPr>
                <w:moveFrom w:id="770" w:author="Andreae, Emily A" w:date="2020-01-17T13:44:00Z"/>
              </w:rPr>
            </w:pPr>
          </w:p>
        </w:tc>
        <w:tc>
          <w:tcPr>
            <w:tcW w:w="1458" w:type="dxa"/>
          </w:tcPr>
          <w:p w:rsidR="00480C20" w:rsidDel="005A16AA" w:rsidRDefault="00480C20" w:rsidP="00BB332D">
            <w:pPr>
              <w:rPr>
                <w:moveFrom w:id="771" w:author="Andreae, Emily A" w:date="2020-01-17T13:44:00Z"/>
              </w:rPr>
            </w:pPr>
          </w:p>
        </w:tc>
      </w:tr>
      <w:tr w:rsidR="00480C20" w:rsidDel="005A16AA" w:rsidTr="00BB332D">
        <w:tc>
          <w:tcPr>
            <w:tcW w:w="2538" w:type="dxa"/>
          </w:tcPr>
          <w:p w:rsidR="00480C20" w:rsidDel="005A16AA" w:rsidRDefault="00480C20" w:rsidP="00BB332D">
            <w:pPr>
              <w:jc w:val="center"/>
              <w:rPr>
                <w:moveFrom w:id="772" w:author="Andreae, Emily A" w:date="2020-01-17T13:44:00Z"/>
              </w:rPr>
            </w:pPr>
            <w:moveFrom w:id="773" w:author="Andreae, Emily A" w:date="2020-01-17T13:44:00Z">
              <w:r w:rsidDel="005A16AA">
                <w:t>High (n=8)</w:t>
              </w:r>
            </w:moveFrom>
          </w:p>
        </w:tc>
        <w:tc>
          <w:tcPr>
            <w:tcW w:w="1620" w:type="dxa"/>
          </w:tcPr>
          <w:p w:rsidR="00480C20" w:rsidDel="005A16AA" w:rsidRDefault="00480C20" w:rsidP="00BB332D">
            <w:pPr>
              <w:rPr>
                <w:moveFrom w:id="774" w:author="Andreae, Emily A" w:date="2020-01-17T13:44:00Z"/>
              </w:rPr>
            </w:pPr>
            <w:moveFrom w:id="775" w:author="Andreae, Emily A" w:date="2020-01-17T13:44:00Z">
              <w:r w:rsidDel="005A16AA">
                <w:t>3 (37.50)</w:t>
              </w:r>
            </w:moveFrom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776" w:author="Andreae, Emily A" w:date="2020-01-17T13:44:00Z"/>
              </w:rPr>
            </w:pPr>
            <w:moveFrom w:id="777" w:author="Andreae, Emily A" w:date="2020-01-17T13:44:00Z">
              <w:r w:rsidDel="005A16AA">
                <w:t>3 (37.50)</w:t>
              </w:r>
            </w:moveFrom>
          </w:p>
        </w:tc>
        <w:tc>
          <w:tcPr>
            <w:tcW w:w="1350" w:type="dxa"/>
          </w:tcPr>
          <w:p w:rsidR="00480C20" w:rsidRPr="00174AC6" w:rsidDel="005A16AA" w:rsidRDefault="00480C20" w:rsidP="00BB332D">
            <w:pPr>
              <w:spacing w:after="200" w:line="276" w:lineRule="auto"/>
              <w:rPr>
                <w:moveFrom w:id="778" w:author="Andreae, Emily A" w:date="2020-01-17T13:44:00Z"/>
                <w:b/>
              </w:rPr>
            </w:pPr>
            <w:moveFrom w:id="779" w:author="Andreae, Emily A" w:date="2020-01-17T13:44:00Z">
              <w:r w:rsidRPr="008E05DC" w:rsidDel="005A16AA">
                <w:rPr>
                  <w:b/>
                </w:rPr>
                <w:t>6 (75.00)</w:t>
              </w:r>
            </w:moveFrom>
          </w:p>
        </w:tc>
        <w:tc>
          <w:tcPr>
            <w:tcW w:w="1260" w:type="dxa"/>
          </w:tcPr>
          <w:p w:rsidR="00480C20" w:rsidDel="005A16AA" w:rsidRDefault="00480C20" w:rsidP="00BB332D">
            <w:pPr>
              <w:rPr>
                <w:moveFrom w:id="780" w:author="Andreae, Emily A" w:date="2020-01-17T13:44:00Z"/>
              </w:rPr>
            </w:pPr>
            <w:moveFrom w:id="781" w:author="Andreae, Emily A" w:date="2020-01-17T13:44:00Z">
              <w:r w:rsidDel="005A16AA">
                <w:t>1 (12.50)</w:t>
              </w:r>
            </w:moveFrom>
          </w:p>
        </w:tc>
        <w:tc>
          <w:tcPr>
            <w:tcW w:w="1458" w:type="dxa"/>
          </w:tcPr>
          <w:p w:rsidR="00480C20" w:rsidDel="005A16AA" w:rsidRDefault="00480C20" w:rsidP="00BB332D">
            <w:pPr>
              <w:rPr>
                <w:moveFrom w:id="782" w:author="Andreae, Emily A" w:date="2020-01-17T13:44:00Z"/>
              </w:rPr>
            </w:pPr>
            <w:moveFrom w:id="783" w:author="Andreae, Emily A" w:date="2020-01-17T13:44:00Z">
              <w:r w:rsidDel="005A16AA">
                <w:t>2 (25.00)</w:t>
              </w:r>
            </w:moveFrom>
          </w:p>
        </w:tc>
      </w:tr>
      <w:tr w:rsidR="00480C20" w:rsidDel="005A16AA" w:rsidTr="00BB332D">
        <w:tc>
          <w:tcPr>
            <w:tcW w:w="2538" w:type="dxa"/>
          </w:tcPr>
          <w:p w:rsidR="00480C20" w:rsidDel="005A16AA" w:rsidRDefault="00480C20" w:rsidP="00BB332D">
            <w:pPr>
              <w:jc w:val="center"/>
              <w:rPr>
                <w:moveFrom w:id="784" w:author="Andreae, Emily A" w:date="2020-01-17T13:44:00Z"/>
              </w:rPr>
            </w:pPr>
            <w:moveFrom w:id="785" w:author="Andreae, Emily A" w:date="2020-01-17T13:44:00Z">
              <w:r w:rsidDel="005A16AA">
                <w:t>Medium (n=81)</w:t>
              </w:r>
            </w:moveFrom>
          </w:p>
        </w:tc>
        <w:tc>
          <w:tcPr>
            <w:tcW w:w="1620" w:type="dxa"/>
          </w:tcPr>
          <w:p w:rsidR="00480C20" w:rsidDel="005A16AA" w:rsidRDefault="00480C20" w:rsidP="00BB332D">
            <w:pPr>
              <w:rPr>
                <w:moveFrom w:id="786" w:author="Andreae, Emily A" w:date="2020-01-17T13:44:00Z"/>
              </w:rPr>
            </w:pPr>
            <w:moveFrom w:id="787" w:author="Andreae, Emily A" w:date="2020-01-17T13:44:00Z">
              <w:r w:rsidDel="005A16AA">
                <w:t>21 (25.93)</w:t>
              </w:r>
            </w:moveFrom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788" w:author="Andreae, Emily A" w:date="2020-01-17T13:44:00Z"/>
              </w:rPr>
            </w:pPr>
            <w:moveFrom w:id="789" w:author="Andreae, Emily A" w:date="2020-01-17T13:44:00Z">
              <w:r w:rsidDel="005A16AA">
                <w:t>48 (59.26)</w:t>
              </w:r>
            </w:moveFrom>
          </w:p>
        </w:tc>
        <w:tc>
          <w:tcPr>
            <w:tcW w:w="1350" w:type="dxa"/>
          </w:tcPr>
          <w:p w:rsidR="00480C20" w:rsidRPr="00174AC6" w:rsidDel="005A16AA" w:rsidRDefault="00480C20" w:rsidP="00BB332D">
            <w:pPr>
              <w:spacing w:after="200" w:line="276" w:lineRule="auto"/>
              <w:rPr>
                <w:moveFrom w:id="790" w:author="Andreae, Emily A" w:date="2020-01-17T13:44:00Z"/>
                <w:b/>
              </w:rPr>
            </w:pPr>
            <w:moveFrom w:id="791" w:author="Andreae, Emily A" w:date="2020-01-17T13:44:00Z">
              <w:r w:rsidRPr="008E05DC" w:rsidDel="005A16AA">
                <w:rPr>
                  <w:b/>
                </w:rPr>
                <w:t xml:space="preserve">27 (33.33) </w:t>
              </w:r>
              <w:r w:rsidRPr="009A7D23" w:rsidDel="005A16AA">
                <w:rPr>
                  <w:b/>
                </w:rPr>
                <w:t>b</w:t>
              </w:r>
            </w:moveFrom>
          </w:p>
        </w:tc>
        <w:tc>
          <w:tcPr>
            <w:tcW w:w="1260" w:type="dxa"/>
          </w:tcPr>
          <w:p w:rsidR="00480C20" w:rsidDel="005A16AA" w:rsidRDefault="00480C20" w:rsidP="00BB332D">
            <w:pPr>
              <w:rPr>
                <w:moveFrom w:id="792" w:author="Andreae, Emily A" w:date="2020-01-17T13:44:00Z"/>
              </w:rPr>
            </w:pPr>
            <w:moveFrom w:id="793" w:author="Andreae, Emily A" w:date="2020-01-17T13:44:00Z">
              <w:r w:rsidDel="005A16AA">
                <w:t>12 (14.81)</w:t>
              </w:r>
            </w:moveFrom>
          </w:p>
        </w:tc>
        <w:tc>
          <w:tcPr>
            <w:tcW w:w="1458" w:type="dxa"/>
          </w:tcPr>
          <w:p w:rsidR="00480C20" w:rsidDel="005A16AA" w:rsidRDefault="00480C20" w:rsidP="00BB332D">
            <w:pPr>
              <w:rPr>
                <w:moveFrom w:id="794" w:author="Andreae, Emily A" w:date="2020-01-17T13:44:00Z"/>
              </w:rPr>
            </w:pPr>
            <w:moveFrom w:id="795" w:author="Andreae, Emily A" w:date="2020-01-17T13:44:00Z">
              <w:r w:rsidDel="005A16AA">
                <w:t>23 (28.39)</w:t>
              </w:r>
            </w:moveFrom>
          </w:p>
        </w:tc>
      </w:tr>
      <w:tr w:rsidR="00480C20" w:rsidDel="005A16AA" w:rsidTr="00BB332D">
        <w:tc>
          <w:tcPr>
            <w:tcW w:w="2538" w:type="dxa"/>
          </w:tcPr>
          <w:p w:rsidR="00480C20" w:rsidDel="005A16AA" w:rsidRDefault="00480C20" w:rsidP="00BB332D">
            <w:pPr>
              <w:jc w:val="center"/>
              <w:rPr>
                <w:moveFrom w:id="796" w:author="Andreae, Emily A" w:date="2020-01-17T13:44:00Z"/>
              </w:rPr>
            </w:pPr>
            <w:moveFrom w:id="797" w:author="Andreae, Emily A" w:date="2020-01-17T13:44:00Z">
              <w:r w:rsidDel="005A16AA">
                <w:t>Low (n=14)</w:t>
              </w:r>
            </w:moveFrom>
          </w:p>
        </w:tc>
        <w:tc>
          <w:tcPr>
            <w:tcW w:w="1620" w:type="dxa"/>
          </w:tcPr>
          <w:p w:rsidR="00480C20" w:rsidDel="005A16AA" w:rsidRDefault="00480C20" w:rsidP="00BB332D">
            <w:pPr>
              <w:rPr>
                <w:moveFrom w:id="798" w:author="Andreae, Emily A" w:date="2020-01-17T13:44:00Z"/>
              </w:rPr>
            </w:pPr>
            <w:moveFrom w:id="799" w:author="Andreae, Emily A" w:date="2020-01-17T13:44:00Z">
              <w:r w:rsidDel="005A16AA">
                <w:t>3 (21.43)</w:t>
              </w:r>
            </w:moveFrom>
          </w:p>
        </w:tc>
        <w:tc>
          <w:tcPr>
            <w:tcW w:w="1350" w:type="dxa"/>
          </w:tcPr>
          <w:p w:rsidR="00480C20" w:rsidDel="005A16AA" w:rsidRDefault="00480C20" w:rsidP="00BB332D">
            <w:pPr>
              <w:rPr>
                <w:moveFrom w:id="800" w:author="Andreae, Emily A" w:date="2020-01-17T13:44:00Z"/>
              </w:rPr>
            </w:pPr>
            <w:moveFrom w:id="801" w:author="Andreae, Emily A" w:date="2020-01-17T13:44:00Z">
              <w:r w:rsidDel="005A16AA">
                <w:t>6 (42.86)</w:t>
              </w:r>
            </w:moveFrom>
          </w:p>
        </w:tc>
        <w:tc>
          <w:tcPr>
            <w:tcW w:w="1350" w:type="dxa"/>
          </w:tcPr>
          <w:p w:rsidR="00480C20" w:rsidRPr="00174AC6" w:rsidDel="005A16AA" w:rsidRDefault="00480C20" w:rsidP="00BB332D">
            <w:pPr>
              <w:spacing w:after="200" w:line="276" w:lineRule="auto"/>
              <w:rPr>
                <w:moveFrom w:id="802" w:author="Andreae, Emily A" w:date="2020-01-17T13:44:00Z"/>
                <w:b/>
              </w:rPr>
            </w:pPr>
            <w:moveFrom w:id="803" w:author="Andreae, Emily A" w:date="2020-01-17T13:44:00Z">
              <w:r w:rsidRPr="008E05DC" w:rsidDel="005A16AA">
                <w:rPr>
                  <w:b/>
                </w:rPr>
                <w:t xml:space="preserve">5 (35.71) </w:t>
              </w:r>
              <w:r w:rsidRPr="009A7D23" w:rsidDel="005A16AA">
                <w:rPr>
                  <w:b/>
                </w:rPr>
                <w:t>c</w:t>
              </w:r>
            </w:moveFrom>
          </w:p>
        </w:tc>
        <w:tc>
          <w:tcPr>
            <w:tcW w:w="1260" w:type="dxa"/>
          </w:tcPr>
          <w:p w:rsidR="00480C20" w:rsidDel="005A16AA" w:rsidRDefault="00480C20" w:rsidP="00BB332D">
            <w:pPr>
              <w:rPr>
                <w:moveFrom w:id="804" w:author="Andreae, Emily A" w:date="2020-01-17T13:44:00Z"/>
              </w:rPr>
            </w:pPr>
            <w:moveFrom w:id="805" w:author="Andreae, Emily A" w:date="2020-01-17T13:44:00Z">
              <w:r w:rsidDel="005A16AA">
                <w:t>4 (28.57)</w:t>
              </w:r>
            </w:moveFrom>
          </w:p>
        </w:tc>
        <w:tc>
          <w:tcPr>
            <w:tcW w:w="1458" w:type="dxa"/>
          </w:tcPr>
          <w:p w:rsidR="00480C20" w:rsidDel="005A16AA" w:rsidRDefault="00480C20" w:rsidP="00BB332D">
            <w:pPr>
              <w:rPr>
                <w:moveFrom w:id="806" w:author="Andreae, Emily A" w:date="2020-01-17T13:44:00Z"/>
              </w:rPr>
            </w:pPr>
            <w:moveFrom w:id="807" w:author="Andreae, Emily A" w:date="2020-01-17T13:44:00Z">
              <w:r w:rsidDel="005A16AA">
                <w:t>2 (14.29)</w:t>
              </w:r>
            </w:moveFrom>
          </w:p>
        </w:tc>
      </w:tr>
    </w:tbl>
    <w:p w:rsidR="00480C20" w:rsidDel="005A16AA" w:rsidRDefault="00480C20" w:rsidP="005A16AA">
      <w:pPr>
        <w:spacing w:after="0" w:line="240" w:lineRule="auto"/>
        <w:contextualSpacing/>
        <w:rPr>
          <w:moveFrom w:id="808" w:author="Andreae, Emily A" w:date="2020-01-17T13:44:00Z"/>
        </w:rPr>
      </w:pPr>
      <w:moveFrom w:id="809" w:author="Andreae, Emily A" w:date="2020-01-17T13:44:00Z">
        <w:r w:rsidDel="005A16AA">
          <w:t>a, p= 0.089 ulcerated CRC vs protruded CRC, OR=3.379</w:t>
        </w:r>
      </w:moveFrom>
    </w:p>
    <w:p w:rsidR="00480C20" w:rsidDel="005A16AA" w:rsidRDefault="00480C20" w:rsidP="005A16AA">
      <w:pPr>
        <w:spacing w:after="0" w:line="240" w:lineRule="auto"/>
        <w:contextualSpacing/>
        <w:rPr>
          <w:moveFrom w:id="810" w:author="Andreae, Emily A" w:date="2020-01-17T13:44:00Z"/>
        </w:rPr>
      </w:pPr>
      <w:moveFrom w:id="811" w:author="Andreae, Emily A" w:date="2020-01-17T13:44:00Z">
        <w:r w:rsidDel="005A16AA">
          <w:t>b, p= 0.019 High differential CRC vs medium differential CRC, OR=6.00</w:t>
        </w:r>
      </w:moveFrom>
    </w:p>
    <w:p w:rsidR="00480C20" w:rsidDel="005A16AA" w:rsidRDefault="00480C20" w:rsidP="005A16AA">
      <w:pPr>
        <w:spacing w:after="0" w:line="240" w:lineRule="auto"/>
        <w:contextualSpacing/>
        <w:rPr>
          <w:moveFrom w:id="812" w:author="Andreae, Emily A" w:date="2020-01-17T13:44:00Z"/>
        </w:rPr>
      </w:pPr>
      <w:moveFrom w:id="813" w:author="Andreae, Emily A" w:date="2020-01-17T13:44:00Z">
        <w:r w:rsidDel="005A16AA">
          <w:t>c, p= 0.07 High differential CRC vs low differential CRC, OR=5.40</w:t>
        </w:r>
      </w:moveFrom>
    </w:p>
    <w:moveFromRangeEnd w:id="566"/>
    <w:p w:rsidR="005A16AA" w:rsidRPr="00B119A6" w:rsidRDefault="005A16AA" w:rsidP="005A16AA">
      <w:pPr>
        <w:jc w:val="center"/>
        <w:rPr>
          <w:moveTo w:id="814" w:author="Andreae, Emily A" w:date="2020-01-17T13:44:00Z"/>
          <w:b/>
        </w:rPr>
      </w:pPr>
      <w:moveToRangeStart w:id="815" w:author="Andreae, Emily A" w:date="2020-01-17T13:44:00Z" w:name="move30161092"/>
      <w:moveTo w:id="816" w:author="Andreae, Emily A" w:date="2020-01-17T13:44:00Z">
        <w:r w:rsidRPr="005A16AA">
          <w:rPr>
            <w:b/>
          </w:rPr>
          <w:t>Suppl</w:t>
        </w:r>
      </w:moveTo>
      <w:ins w:id="817" w:author="Andreae, Emily A" w:date="2020-01-17T13:47:00Z">
        <w:r w:rsidRPr="005A16AA">
          <w:rPr>
            <w:b/>
          </w:rPr>
          <w:t>emental</w:t>
        </w:r>
      </w:ins>
      <w:moveTo w:id="818" w:author="Andreae, Emily A" w:date="2020-01-17T13:44:00Z">
        <w:del w:id="819" w:author="Andreae, Emily A" w:date="2020-01-17T13:47:00Z">
          <w:r w:rsidRPr="005A16AA" w:rsidDel="005A16AA">
            <w:rPr>
              <w:b/>
            </w:rPr>
            <w:delText>.</w:delText>
          </w:r>
        </w:del>
        <w:r w:rsidRPr="005A16AA">
          <w:rPr>
            <w:b/>
          </w:rPr>
          <w:t xml:space="preserve"> Table S</w:t>
        </w:r>
      </w:moveTo>
      <w:ins w:id="820" w:author="Andreae, Emily A" w:date="2020-01-17T13:46:00Z">
        <w:r w:rsidRPr="005A16AA">
          <w:rPr>
            <w:b/>
          </w:rPr>
          <w:t>5</w:t>
        </w:r>
      </w:ins>
      <w:moveTo w:id="821" w:author="Andreae, Emily A" w:date="2020-01-17T13:44:00Z">
        <w:del w:id="822" w:author="Andreae, Emily A" w:date="2020-01-17T13:46:00Z">
          <w:r w:rsidRPr="005A16AA" w:rsidDel="005A16AA">
            <w:rPr>
              <w:b/>
            </w:rPr>
            <w:delText>4</w:delText>
          </w:r>
        </w:del>
      </w:moveTo>
      <w:ins w:id="823" w:author="Andreae, Emily A" w:date="2020-01-17T13:47:00Z">
        <w:r w:rsidRPr="005A16AA">
          <w:rPr>
            <w:b/>
          </w:rPr>
          <w:t>:</w:t>
        </w:r>
      </w:ins>
      <w:moveTo w:id="824" w:author="Andreae, Emily A" w:date="2020-01-17T13:44:00Z">
        <w:r w:rsidRPr="00B119A6">
          <w:rPr>
            <w:b/>
          </w:rPr>
          <w:t xml:space="preserve"> Comparison of </w:t>
        </w:r>
        <w:del w:id="825" w:author="Andreae, Emily A" w:date="2020-01-17T13:47:00Z">
          <w:r w:rsidRPr="00B119A6" w:rsidDel="005A16AA">
            <w:rPr>
              <w:b/>
            </w:rPr>
            <w:delText xml:space="preserve">the </w:delText>
          </w:r>
        </w:del>
        <w:r w:rsidRPr="00B119A6">
          <w:rPr>
            <w:b/>
          </w:rPr>
          <w:t xml:space="preserve">codon 295 </w:t>
        </w:r>
      </w:moveTo>
      <w:ins w:id="826" w:author="Andreae, Emily A" w:date="2020-01-17T13:47:00Z">
        <w:r>
          <w:rPr>
            <w:b/>
          </w:rPr>
          <w:t xml:space="preserve">polymorphisms </w:t>
        </w:r>
      </w:ins>
      <w:moveTo w:id="827" w:author="Andreae, Emily A" w:date="2020-01-17T13:44:00Z">
        <w:r w:rsidRPr="00B119A6">
          <w:rPr>
            <w:b/>
          </w:rPr>
          <w:t xml:space="preserve">of </w:t>
        </w:r>
        <w:r w:rsidRPr="00B119A6">
          <w:rPr>
            <w:b/>
            <w:i/>
          </w:rPr>
          <w:t>MICA</w:t>
        </w:r>
        <w:r w:rsidRPr="00B119A6">
          <w:rPr>
            <w:b/>
          </w:rPr>
          <w:t xml:space="preserve"> </w:t>
        </w:r>
        <w:del w:id="828" w:author="Andreae, Emily A" w:date="2020-01-17T13:47:00Z">
          <w:r w:rsidRPr="00B119A6" w:rsidDel="005A16AA">
            <w:rPr>
              <w:b/>
            </w:rPr>
            <w:delText xml:space="preserve">gene </w:delText>
          </w:r>
        </w:del>
        <w:r w:rsidRPr="00B119A6">
          <w:rPr>
            <w:b/>
          </w:rPr>
          <w:t xml:space="preserve">to the </w:t>
        </w:r>
      </w:moveTo>
      <w:ins w:id="829" w:author="Andreae, Emily A" w:date="2020-01-17T13:48:00Z">
        <w:r>
          <w:rPr>
            <w:b/>
          </w:rPr>
          <w:t xml:space="preserve">clinical </w:t>
        </w:r>
      </w:ins>
      <w:moveTo w:id="830" w:author="Andreae, Emily A" w:date="2020-01-17T13:44:00Z">
        <w:r w:rsidRPr="00B119A6">
          <w:rPr>
            <w:b/>
          </w:rPr>
          <w:t xml:space="preserve">phenotype of </w:t>
        </w:r>
        <w:del w:id="831" w:author="Andreae, Emily A" w:date="2020-01-17T13:48:00Z">
          <w:r w:rsidRPr="00B119A6" w:rsidDel="005A16AA">
            <w:rPr>
              <w:b/>
            </w:rPr>
            <w:delText xml:space="preserve">CRC </w:delText>
          </w:r>
        </w:del>
        <w:r w:rsidRPr="00B119A6">
          <w:rPr>
            <w:b/>
          </w:rPr>
          <w:t xml:space="preserve">patients </w:t>
        </w:r>
      </w:moveTo>
      <w:ins w:id="832" w:author="Andreae, Emily A" w:date="2020-01-17T13:48:00Z">
        <w:r>
          <w:rPr>
            <w:b/>
          </w:rPr>
          <w:t xml:space="preserve">with CRC </w:t>
        </w:r>
      </w:ins>
      <w:moveTo w:id="833" w:author="Andreae, Emily A" w:date="2020-01-17T13:44:00Z">
        <w:r w:rsidRPr="00B119A6">
          <w:rPr>
            <w:b/>
          </w:rPr>
          <w:t xml:space="preserve">after </w:t>
        </w:r>
      </w:moveTo>
      <w:ins w:id="834" w:author="Andreae, Emily A" w:date="2020-01-17T13:48:00Z">
        <w:r>
          <w:rPr>
            <w:b/>
          </w:rPr>
          <w:t xml:space="preserve">adjusting for </w:t>
        </w:r>
      </w:ins>
      <w:moveTo w:id="835" w:author="Andreae, Emily A" w:date="2020-01-17T13:44:00Z">
        <w:r w:rsidRPr="00B119A6">
          <w:rPr>
            <w:b/>
          </w:rPr>
          <w:t>age and gender</w:t>
        </w:r>
        <w:del w:id="836" w:author="Andreae, Emily A" w:date="2020-01-17T13:48:00Z">
          <w:r w:rsidRPr="00B119A6" w:rsidDel="005A16AA">
            <w:rPr>
              <w:b/>
            </w:rPr>
            <w:delText xml:space="preserve"> adjust</w:delText>
          </w:r>
        </w:del>
      </w:moveTo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1620"/>
        <w:gridCol w:w="1350"/>
        <w:gridCol w:w="1350"/>
        <w:gridCol w:w="1260"/>
        <w:gridCol w:w="1458"/>
      </w:tblGrid>
      <w:tr w:rsidR="005A16AA" w:rsidTr="00A34B81">
        <w:tc>
          <w:tcPr>
            <w:tcW w:w="2538" w:type="dxa"/>
            <w:tcBorders>
              <w:bottom w:val="single" w:sz="4" w:space="0" w:color="auto"/>
            </w:tcBorders>
          </w:tcPr>
          <w:p w:rsidR="005A16AA" w:rsidRDefault="005A16AA" w:rsidP="00A34B81">
            <w:pPr>
              <w:jc w:val="center"/>
              <w:rPr>
                <w:moveTo w:id="837" w:author="Andreae, Emily A" w:date="2020-01-17T13:44:00Z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A16AA" w:rsidRDefault="005A16AA" w:rsidP="00A34B81">
            <w:pPr>
              <w:rPr>
                <w:moveTo w:id="838" w:author="Andreae, Emily A" w:date="2020-01-17T13:44:00Z"/>
              </w:rPr>
            </w:pPr>
            <w:moveTo w:id="839" w:author="Andreae, Emily A" w:date="2020-01-17T13:44:00Z">
              <w:r>
                <w:t>A4 (%)</w:t>
              </w:r>
            </w:moveTo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A16AA" w:rsidRDefault="005A16AA" w:rsidP="00A34B81">
            <w:pPr>
              <w:rPr>
                <w:moveTo w:id="840" w:author="Andreae, Emily A" w:date="2020-01-17T13:44:00Z"/>
              </w:rPr>
            </w:pPr>
            <w:moveTo w:id="841" w:author="Andreae, Emily A" w:date="2020-01-17T13:44:00Z">
              <w:r>
                <w:t>A5 (%)</w:t>
              </w:r>
            </w:moveTo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A16AA" w:rsidRDefault="005A16AA" w:rsidP="00A34B81">
            <w:pPr>
              <w:rPr>
                <w:moveTo w:id="842" w:author="Andreae, Emily A" w:date="2020-01-17T13:44:00Z"/>
              </w:rPr>
            </w:pPr>
            <w:moveTo w:id="843" w:author="Andreae, Emily A" w:date="2020-01-17T13:44:00Z">
              <w:r>
                <w:t>A5.1 (%)</w:t>
              </w:r>
            </w:moveTo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A16AA" w:rsidRDefault="005A16AA" w:rsidP="00A34B81">
            <w:pPr>
              <w:rPr>
                <w:moveTo w:id="844" w:author="Andreae, Emily A" w:date="2020-01-17T13:44:00Z"/>
              </w:rPr>
            </w:pPr>
            <w:moveTo w:id="845" w:author="Andreae, Emily A" w:date="2020-01-17T13:44:00Z">
              <w:r>
                <w:t>A6 (%)</w:t>
              </w:r>
            </w:moveTo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5A16AA" w:rsidRDefault="005A16AA" w:rsidP="00A34B81">
            <w:pPr>
              <w:rPr>
                <w:moveTo w:id="846" w:author="Andreae, Emily A" w:date="2020-01-17T13:44:00Z"/>
              </w:rPr>
            </w:pPr>
            <w:moveTo w:id="847" w:author="Andreae, Emily A" w:date="2020-01-17T13:44:00Z">
              <w:r>
                <w:t>A9 (%)</w:t>
              </w:r>
            </w:moveTo>
          </w:p>
        </w:tc>
      </w:tr>
      <w:tr w:rsidR="005A16AA" w:rsidTr="00A34B81">
        <w:tc>
          <w:tcPr>
            <w:tcW w:w="2538" w:type="dxa"/>
            <w:tcBorders>
              <w:top w:val="single" w:sz="4" w:space="0" w:color="auto"/>
            </w:tcBorders>
          </w:tcPr>
          <w:p w:rsidR="005A16AA" w:rsidRDefault="005A16AA" w:rsidP="00A34B81">
            <w:pPr>
              <w:jc w:val="center"/>
              <w:rPr>
                <w:moveTo w:id="848" w:author="Andreae, Emily A" w:date="2020-01-17T13:44:00Z"/>
              </w:rPr>
            </w:pPr>
            <w:moveTo w:id="849" w:author="Andreae, Emily A" w:date="2020-01-17T13:44:00Z">
              <w:r>
                <w:t>Gross classification</w:t>
              </w:r>
            </w:moveTo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5A16AA" w:rsidRDefault="005A16AA" w:rsidP="00A34B81">
            <w:pPr>
              <w:rPr>
                <w:moveTo w:id="850" w:author="Andreae, Emily A" w:date="2020-01-17T13:44:00Z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5A16AA" w:rsidRDefault="005A16AA" w:rsidP="00A34B81">
            <w:pPr>
              <w:rPr>
                <w:moveTo w:id="851" w:author="Andreae, Emily A" w:date="2020-01-17T13:44:00Z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5A16AA" w:rsidRDefault="005A16AA" w:rsidP="00A34B81">
            <w:pPr>
              <w:rPr>
                <w:moveTo w:id="852" w:author="Andreae, Emily A" w:date="2020-01-17T13:44:00Z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A16AA" w:rsidRDefault="005A16AA" w:rsidP="00A34B81">
            <w:pPr>
              <w:rPr>
                <w:moveTo w:id="853" w:author="Andreae, Emily A" w:date="2020-01-17T13:44:00Z"/>
              </w:rPr>
            </w:pP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5A16AA" w:rsidRDefault="005A16AA" w:rsidP="00A34B81">
            <w:pPr>
              <w:rPr>
                <w:moveTo w:id="854" w:author="Andreae, Emily A" w:date="2020-01-17T13:44:00Z"/>
              </w:rPr>
            </w:pPr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855" w:author="Andreae, Emily A" w:date="2020-01-17T13:44:00Z"/>
              </w:rPr>
            </w:pPr>
            <w:moveTo w:id="856" w:author="Andreae, Emily A" w:date="2020-01-17T13:44:00Z">
              <w:r>
                <w:t>Ulcerated (n=72)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857" w:author="Andreae, Emily A" w:date="2020-01-17T13:44:00Z"/>
              </w:rPr>
            </w:pPr>
            <w:moveTo w:id="858" w:author="Andreae, Emily A" w:date="2020-01-17T13:44:00Z">
              <w:r>
                <w:t>18 (25.00)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859" w:author="Andreae, Emily A" w:date="2020-01-17T13:44:00Z"/>
              </w:rPr>
            </w:pPr>
            <w:moveTo w:id="860" w:author="Andreae, Emily A" w:date="2020-01-17T13:44:00Z">
              <w:r>
                <w:t>40 (55.56)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861" w:author="Andreae, Emily A" w:date="2020-01-17T13:44:00Z"/>
              </w:rPr>
            </w:pPr>
            <w:moveTo w:id="862" w:author="Andreae, Emily A" w:date="2020-01-17T13:44:00Z">
              <w:r>
                <w:t>24 (33.33)</w:t>
              </w:r>
            </w:moveTo>
          </w:p>
        </w:tc>
        <w:tc>
          <w:tcPr>
            <w:tcW w:w="1260" w:type="dxa"/>
          </w:tcPr>
          <w:p w:rsidR="005A16AA" w:rsidRPr="00174AC6" w:rsidRDefault="005A16AA" w:rsidP="00A34B81">
            <w:pPr>
              <w:spacing w:after="200" w:line="276" w:lineRule="auto"/>
              <w:rPr>
                <w:moveTo w:id="863" w:author="Andreae, Emily A" w:date="2020-01-17T13:44:00Z"/>
                <w:b/>
              </w:rPr>
            </w:pPr>
            <w:moveTo w:id="864" w:author="Andreae, Emily A" w:date="2020-01-17T13:44:00Z">
              <w:r w:rsidRPr="008E05DC">
                <w:rPr>
                  <w:b/>
                </w:rPr>
                <w:t>14 (19.44)</w:t>
              </w:r>
            </w:moveTo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865" w:author="Andreae, Emily A" w:date="2020-01-17T13:44:00Z"/>
              </w:rPr>
            </w:pPr>
            <w:moveTo w:id="866" w:author="Andreae, Emily A" w:date="2020-01-17T13:44:00Z">
              <w:r>
                <w:t>17 (23.61)</w:t>
              </w:r>
            </w:moveTo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867" w:author="Andreae, Emily A" w:date="2020-01-17T13:44:00Z"/>
              </w:rPr>
            </w:pPr>
            <w:moveTo w:id="868" w:author="Andreae, Emily A" w:date="2020-01-17T13:44:00Z">
              <w:r>
                <w:t>Protruded (n=30)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869" w:author="Andreae, Emily A" w:date="2020-01-17T13:44:00Z"/>
              </w:rPr>
            </w:pPr>
            <w:moveTo w:id="870" w:author="Andreae, Emily A" w:date="2020-01-17T13:44:00Z">
              <w:r>
                <w:t>10 (33.33)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871" w:author="Andreae, Emily A" w:date="2020-01-17T13:44:00Z"/>
              </w:rPr>
            </w:pPr>
            <w:moveTo w:id="872" w:author="Andreae, Emily A" w:date="2020-01-17T13:44:00Z">
              <w:r>
                <w:t>15 (50.00)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873" w:author="Andreae, Emily A" w:date="2020-01-17T13:44:00Z"/>
              </w:rPr>
            </w:pPr>
            <w:moveTo w:id="874" w:author="Andreae, Emily A" w:date="2020-01-17T13:44:00Z">
              <w:r>
                <w:t>12 (40.00)</w:t>
              </w:r>
            </w:moveTo>
          </w:p>
        </w:tc>
        <w:tc>
          <w:tcPr>
            <w:tcW w:w="1260" w:type="dxa"/>
          </w:tcPr>
          <w:p w:rsidR="005A16AA" w:rsidRPr="00174AC6" w:rsidRDefault="005A16AA" w:rsidP="00A34B81">
            <w:pPr>
              <w:spacing w:after="200" w:line="276" w:lineRule="auto"/>
              <w:rPr>
                <w:moveTo w:id="875" w:author="Andreae, Emily A" w:date="2020-01-17T13:44:00Z"/>
                <w:b/>
              </w:rPr>
            </w:pPr>
            <w:moveTo w:id="876" w:author="Andreae, Emily A" w:date="2020-01-17T13:44:00Z">
              <w:r w:rsidRPr="008E05DC">
                <w:rPr>
                  <w:b/>
                </w:rPr>
                <w:t>2 (6.67)</w:t>
              </w:r>
              <w:del w:id="877" w:author="Andreae, Emily A" w:date="2020-01-17T13:48:00Z">
                <w:r w:rsidRPr="008E05DC" w:rsidDel="005A16AA">
                  <w:rPr>
                    <w:b/>
                  </w:rPr>
                  <w:delText xml:space="preserve"> </w:delText>
                </w:r>
              </w:del>
              <w:r w:rsidRPr="00174AC6">
                <w:rPr>
                  <w:b/>
                  <w:vertAlign w:val="superscript"/>
                </w:rPr>
                <w:t>a</w:t>
              </w:r>
            </w:moveTo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878" w:author="Andreae, Emily A" w:date="2020-01-17T13:44:00Z"/>
              </w:rPr>
            </w:pPr>
            <w:moveTo w:id="879" w:author="Andreae, Emily A" w:date="2020-01-17T13:44:00Z">
              <w:r>
                <w:t>10 (33.33)</w:t>
              </w:r>
            </w:moveTo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880" w:author="Andreae, Emily A" w:date="2020-01-17T13:44:00Z"/>
              </w:rPr>
            </w:pPr>
            <w:moveTo w:id="881" w:author="Andreae, Emily A" w:date="2020-01-17T13:44:00Z">
              <w:r>
                <w:t>Tumor size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882" w:author="Andreae, Emily A" w:date="2020-01-17T13:44:00Z"/>
              </w:rPr>
            </w:pPr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883" w:author="Andreae, Emily A" w:date="2020-01-17T13:44:00Z"/>
              </w:rPr>
            </w:pPr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884" w:author="Andreae, Emily A" w:date="2020-01-17T13:44:00Z"/>
              </w:rPr>
            </w:pPr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885" w:author="Andreae, Emily A" w:date="2020-01-17T13:44:00Z"/>
              </w:rPr>
            </w:pPr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886" w:author="Andreae, Emily A" w:date="2020-01-17T13:44:00Z"/>
              </w:rPr>
            </w:pPr>
          </w:p>
        </w:tc>
      </w:tr>
      <w:tr w:rsidR="005A16AA" w:rsidTr="00A34B81">
        <w:tc>
          <w:tcPr>
            <w:tcW w:w="2538" w:type="dxa"/>
          </w:tcPr>
          <w:p w:rsidR="005A16AA" w:rsidRDefault="00344ABF" w:rsidP="00A34B81">
            <w:pPr>
              <w:jc w:val="center"/>
              <w:rPr>
                <w:moveTo w:id="887" w:author="Andreae, Emily A" w:date="2020-01-17T13:44:00Z"/>
              </w:rPr>
            </w:pPr>
            <w:ins w:id="888" w:author="Andreae, Emily A" w:date="2020-01-17T13:50:00Z">
              <w:r>
                <w:rPr>
                  <w:rFonts w:ascii="Calibri" w:hAnsi="Calibri" w:cs="Calibri"/>
                </w:rPr>
                <w:t>≤</w:t>
              </w:r>
            </w:ins>
            <w:moveTo w:id="889" w:author="Andreae, Emily A" w:date="2020-01-17T13:44:00Z">
              <w:del w:id="890" w:author="Andreae, Emily A" w:date="2020-01-17T13:50:00Z">
                <w:r w:rsidR="005A16AA" w:rsidRPr="006B7746" w:rsidDel="00344ABF">
                  <w:rPr>
                    <w:rFonts w:hint="eastAsia"/>
                  </w:rPr>
                  <w:delText>≦</w:delText>
                </w:r>
              </w:del>
              <w:r w:rsidR="005A16AA" w:rsidRPr="006B7746">
                <w:t>3 cm (n= 38)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891" w:author="Andreae, Emily A" w:date="2020-01-17T13:44:00Z"/>
              </w:rPr>
            </w:pPr>
            <w:moveTo w:id="892" w:author="Andreae, Emily A" w:date="2020-01-17T13:44:00Z">
              <w:r>
                <w:t>10 (26.32)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893" w:author="Andreae, Emily A" w:date="2020-01-17T13:44:00Z"/>
              </w:rPr>
            </w:pPr>
            <w:moveTo w:id="894" w:author="Andreae, Emily A" w:date="2020-01-17T13:44:00Z">
              <w:r>
                <w:t>17 (44.74)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895" w:author="Andreae, Emily A" w:date="2020-01-17T13:44:00Z"/>
              </w:rPr>
            </w:pPr>
            <w:moveTo w:id="896" w:author="Andreae, Emily A" w:date="2020-01-17T13:44:00Z">
              <w:r>
                <w:t>13 (34.21)</w:t>
              </w:r>
            </w:moveTo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897" w:author="Andreae, Emily A" w:date="2020-01-17T13:44:00Z"/>
              </w:rPr>
            </w:pPr>
            <w:moveTo w:id="898" w:author="Andreae, Emily A" w:date="2020-01-17T13:44:00Z">
              <w:r>
                <w:t>8 (21.05)</w:t>
              </w:r>
            </w:moveTo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899" w:author="Andreae, Emily A" w:date="2020-01-17T13:44:00Z"/>
              </w:rPr>
            </w:pPr>
            <w:moveTo w:id="900" w:author="Andreae, Emily A" w:date="2020-01-17T13:44:00Z">
              <w:r>
                <w:t>11 (28.95)</w:t>
              </w:r>
            </w:moveTo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901" w:author="Andreae, Emily A" w:date="2020-01-17T13:44:00Z"/>
              </w:rPr>
            </w:pPr>
            <w:moveTo w:id="902" w:author="Andreae, Emily A" w:date="2020-01-17T13:44:00Z">
              <w:r>
                <w:t>&gt;3 cm  (n=66)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903" w:author="Andreae, Emily A" w:date="2020-01-17T13:44:00Z"/>
              </w:rPr>
            </w:pPr>
            <w:moveTo w:id="904" w:author="Andreae, Emily A" w:date="2020-01-17T13:44:00Z">
              <w:r>
                <w:t>18 (27.27)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905" w:author="Andreae, Emily A" w:date="2020-01-17T13:44:00Z"/>
              </w:rPr>
            </w:pPr>
            <w:moveTo w:id="906" w:author="Andreae, Emily A" w:date="2020-01-17T13:44:00Z">
              <w:r>
                <w:t>40 (60.61)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907" w:author="Andreae, Emily A" w:date="2020-01-17T13:44:00Z"/>
              </w:rPr>
            </w:pPr>
            <w:moveTo w:id="908" w:author="Andreae, Emily A" w:date="2020-01-17T13:44:00Z">
              <w:r>
                <w:t>25 (37.88)</w:t>
              </w:r>
            </w:moveTo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909" w:author="Andreae, Emily A" w:date="2020-01-17T13:44:00Z"/>
              </w:rPr>
            </w:pPr>
            <w:moveTo w:id="910" w:author="Andreae, Emily A" w:date="2020-01-17T13:44:00Z">
              <w:r>
                <w:t>9 (13.64)</w:t>
              </w:r>
            </w:moveTo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911" w:author="Andreae, Emily A" w:date="2020-01-17T13:44:00Z"/>
              </w:rPr>
            </w:pPr>
            <w:moveTo w:id="912" w:author="Andreae, Emily A" w:date="2020-01-17T13:44:00Z">
              <w:r>
                <w:t>16 (24.24)</w:t>
              </w:r>
            </w:moveTo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913" w:author="Andreae, Emily A" w:date="2020-01-17T13:44:00Z"/>
              </w:rPr>
            </w:pPr>
            <w:moveTo w:id="914" w:author="Andreae, Emily A" w:date="2020-01-17T13:44:00Z">
              <w:r>
                <w:t>Invasion depth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915" w:author="Andreae, Emily A" w:date="2020-01-17T13:44:00Z"/>
              </w:rPr>
            </w:pPr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916" w:author="Andreae, Emily A" w:date="2020-01-17T13:44:00Z"/>
              </w:rPr>
            </w:pPr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917" w:author="Andreae, Emily A" w:date="2020-01-17T13:44:00Z"/>
              </w:rPr>
            </w:pPr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918" w:author="Andreae, Emily A" w:date="2020-01-17T13:44:00Z"/>
              </w:rPr>
            </w:pPr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919" w:author="Andreae, Emily A" w:date="2020-01-17T13:44:00Z"/>
              </w:rPr>
            </w:pPr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920" w:author="Andreae, Emily A" w:date="2020-01-17T13:44:00Z"/>
              </w:rPr>
            </w:pPr>
            <w:moveTo w:id="921" w:author="Andreae, Emily A" w:date="2020-01-17T13:44:00Z">
              <w:r>
                <w:t>T1+T2 (n=26)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922" w:author="Andreae, Emily A" w:date="2020-01-17T13:44:00Z"/>
              </w:rPr>
            </w:pPr>
            <w:moveTo w:id="923" w:author="Andreae, Emily A" w:date="2020-01-17T13:44:00Z">
              <w:r>
                <w:t>5 (19.23)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924" w:author="Andreae, Emily A" w:date="2020-01-17T13:44:00Z"/>
              </w:rPr>
            </w:pPr>
            <w:moveTo w:id="925" w:author="Andreae, Emily A" w:date="2020-01-17T13:44:00Z">
              <w:r>
                <w:t>15 (57.69)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926" w:author="Andreae, Emily A" w:date="2020-01-17T13:44:00Z"/>
              </w:rPr>
            </w:pPr>
            <w:moveTo w:id="927" w:author="Andreae, Emily A" w:date="2020-01-17T13:44:00Z">
              <w:r>
                <w:t>11 (42.31)</w:t>
              </w:r>
            </w:moveTo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928" w:author="Andreae, Emily A" w:date="2020-01-17T13:44:00Z"/>
              </w:rPr>
            </w:pPr>
            <w:moveTo w:id="929" w:author="Andreae, Emily A" w:date="2020-01-17T13:44:00Z">
              <w:r>
                <w:t>4 (15.38)</w:t>
              </w:r>
            </w:moveTo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930" w:author="Andreae, Emily A" w:date="2020-01-17T13:44:00Z"/>
              </w:rPr>
            </w:pPr>
            <w:moveTo w:id="931" w:author="Andreae, Emily A" w:date="2020-01-17T13:44:00Z">
              <w:r>
                <w:t>8 (30.77)</w:t>
              </w:r>
            </w:moveTo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932" w:author="Andreae, Emily A" w:date="2020-01-17T13:44:00Z"/>
              </w:rPr>
            </w:pPr>
            <w:moveTo w:id="933" w:author="Andreae, Emily A" w:date="2020-01-17T13:44:00Z">
              <w:r>
                <w:t>T3+T4 (n=76)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934" w:author="Andreae, Emily A" w:date="2020-01-17T13:44:00Z"/>
              </w:rPr>
            </w:pPr>
            <w:moveTo w:id="935" w:author="Andreae, Emily A" w:date="2020-01-17T13:44:00Z">
              <w:r>
                <w:t>23 (30.26)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936" w:author="Andreae, Emily A" w:date="2020-01-17T13:44:00Z"/>
              </w:rPr>
            </w:pPr>
            <w:moveTo w:id="937" w:author="Andreae, Emily A" w:date="2020-01-17T13:44:00Z">
              <w:r>
                <w:t>41 (54.95)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938" w:author="Andreae, Emily A" w:date="2020-01-17T13:44:00Z"/>
              </w:rPr>
            </w:pPr>
            <w:moveTo w:id="939" w:author="Andreae, Emily A" w:date="2020-01-17T13:44:00Z">
              <w:r>
                <w:t>26 (34.21)</w:t>
              </w:r>
            </w:moveTo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940" w:author="Andreae, Emily A" w:date="2020-01-17T13:44:00Z"/>
              </w:rPr>
            </w:pPr>
            <w:moveTo w:id="941" w:author="Andreae, Emily A" w:date="2020-01-17T13:44:00Z">
              <w:r>
                <w:t>12 (15.79)</w:t>
              </w:r>
            </w:moveTo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942" w:author="Andreae, Emily A" w:date="2020-01-17T13:44:00Z"/>
              </w:rPr>
            </w:pPr>
            <w:moveTo w:id="943" w:author="Andreae, Emily A" w:date="2020-01-17T13:44:00Z">
              <w:r>
                <w:t>19 (25.00)</w:t>
              </w:r>
            </w:moveTo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944" w:author="Andreae, Emily A" w:date="2020-01-17T13:44:00Z"/>
              </w:rPr>
            </w:pPr>
            <w:moveTo w:id="945" w:author="Andreae, Emily A" w:date="2020-01-17T13:44:00Z">
              <w:r>
                <w:lastRenderedPageBreak/>
                <w:t>Lymph node involvement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946" w:author="Andreae, Emily A" w:date="2020-01-17T13:44:00Z"/>
              </w:rPr>
            </w:pPr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947" w:author="Andreae, Emily A" w:date="2020-01-17T13:44:00Z"/>
              </w:rPr>
            </w:pPr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948" w:author="Andreae, Emily A" w:date="2020-01-17T13:44:00Z"/>
              </w:rPr>
            </w:pPr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949" w:author="Andreae, Emily A" w:date="2020-01-17T13:44:00Z"/>
              </w:rPr>
            </w:pPr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950" w:author="Andreae, Emily A" w:date="2020-01-17T13:44:00Z"/>
              </w:rPr>
            </w:pPr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951" w:author="Andreae, Emily A" w:date="2020-01-17T13:44:00Z"/>
              </w:rPr>
            </w:pPr>
            <w:moveTo w:id="952" w:author="Andreae, Emily A" w:date="2020-01-17T13:44:00Z">
              <w:r>
                <w:t>N0 (n=57)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953" w:author="Andreae, Emily A" w:date="2020-01-17T13:44:00Z"/>
              </w:rPr>
            </w:pPr>
            <w:moveTo w:id="954" w:author="Andreae, Emily A" w:date="2020-01-17T13:44:00Z">
              <w:r>
                <w:t>16 (28.07)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955" w:author="Andreae, Emily A" w:date="2020-01-17T13:44:00Z"/>
              </w:rPr>
            </w:pPr>
            <w:moveTo w:id="956" w:author="Andreae, Emily A" w:date="2020-01-17T13:44:00Z">
              <w:r>
                <w:t>30 (52.63)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957" w:author="Andreae, Emily A" w:date="2020-01-17T13:44:00Z"/>
              </w:rPr>
            </w:pPr>
            <w:moveTo w:id="958" w:author="Andreae, Emily A" w:date="2020-01-17T13:44:00Z">
              <w:r>
                <w:t>22 (38.60)</w:t>
              </w:r>
            </w:moveTo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959" w:author="Andreae, Emily A" w:date="2020-01-17T13:44:00Z"/>
              </w:rPr>
            </w:pPr>
            <w:moveTo w:id="960" w:author="Andreae, Emily A" w:date="2020-01-17T13:44:00Z">
              <w:r>
                <w:t>9 (15.79)</w:t>
              </w:r>
            </w:moveTo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961" w:author="Andreae, Emily A" w:date="2020-01-17T13:44:00Z"/>
              </w:rPr>
            </w:pPr>
            <w:moveTo w:id="962" w:author="Andreae, Emily A" w:date="2020-01-17T13:44:00Z">
              <w:r>
                <w:t>16 (28.07)</w:t>
              </w:r>
            </w:moveTo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963" w:author="Andreae, Emily A" w:date="2020-01-17T13:44:00Z"/>
              </w:rPr>
            </w:pPr>
            <w:moveTo w:id="964" w:author="Andreae, Emily A" w:date="2020-01-17T13:44:00Z">
              <w:r>
                <w:t>N1-3 (n=45)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965" w:author="Andreae, Emily A" w:date="2020-01-17T13:44:00Z"/>
              </w:rPr>
            </w:pPr>
            <w:moveTo w:id="966" w:author="Andreae, Emily A" w:date="2020-01-17T13:44:00Z">
              <w:r>
                <w:t>12 (26.67)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967" w:author="Andreae, Emily A" w:date="2020-01-17T13:44:00Z"/>
              </w:rPr>
            </w:pPr>
            <w:moveTo w:id="968" w:author="Andreae, Emily A" w:date="2020-01-17T13:44:00Z">
              <w:r>
                <w:t>26 (57.78)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969" w:author="Andreae, Emily A" w:date="2020-01-17T13:44:00Z"/>
              </w:rPr>
            </w:pPr>
            <w:moveTo w:id="970" w:author="Andreae, Emily A" w:date="2020-01-17T13:44:00Z">
              <w:r>
                <w:t>15 (33.33)</w:t>
              </w:r>
            </w:moveTo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971" w:author="Andreae, Emily A" w:date="2020-01-17T13:44:00Z"/>
              </w:rPr>
            </w:pPr>
            <w:moveTo w:id="972" w:author="Andreae, Emily A" w:date="2020-01-17T13:44:00Z">
              <w:r>
                <w:t>7 (15.56)</w:t>
              </w:r>
            </w:moveTo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973" w:author="Andreae, Emily A" w:date="2020-01-17T13:44:00Z"/>
              </w:rPr>
            </w:pPr>
            <w:moveTo w:id="974" w:author="Andreae, Emily A" w:date="2020-01-17T13:44:00Z">
              <w:r>
                <w:t>11 (24.44)</w:t>
              </w:r>
            </w:moveTo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975" w:author="Andreae, Emily A" w:date="2020-01-17T13:44:00Z"/>
              </w:rPr>
            </w:pPr>
            <w:moveTo w:id="976" w:author="Andreae, Emily A" w:date="2020-01-17T13:44:00Z">
              <w:r>
                <w:t>Distance metastasis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977" w:author="Andreae, Emily A" w:date="2020-01-17T13:44:00Z"/>
              </w:rPr>
            </w:pPr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978" w:author="Andreae, Emily A" w:date="2020-01-17T13:44:00Z"/>
              </w:rPr>
            </w:pPr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979" w:author="Andreae, Emily A" w:date="2020-01-17T13:44:00Z"/>
              </w:rPr>
            </w:pPr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980" w:author="Andreae, Emily A" w:date="2020-01-17T13:44:00Z"/>
              </w:rPr>
            </w:pPr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981" w:author="Andreae, Emily A" w:date="2020-01-17T13:44:00Z"/>
              </w:rPr>
            </w:pPr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982" w:author="Andreae, Emily A" w:date="2020-01-17T13:44:00Z"/>
              </w:rPr>
            </w:pPr>
            <w:moveTo w:id="983" w:author="Andreae, Emily A" w:date="2020-01-17T13:44:00Z">
              <w:r>
                <w:t>M0 (n=93)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984" w:author="Andreae, Emily A" w:date="2020-01-17T13:44:00Z"/>
              </w:rPr>
            </w:pPr>
            <w:moveTo w:id="985" w:author="Andreae, Emily A" w:date="2020-01-17T13:44:00Z">
              <w:r>
                <w:t>26 (27.96)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986" w:author="Andreae, Emily A" w:date="2020-01-17T13:44:00Z"/>
              </w:rPr>
            </w:pPr>
            <w:moveTo w:id="987" w:author="Andreae, Emily A" w:date="2020-01-17T13:44:00Z">
              <w:r>
                <w:t>52 (55.91)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988" w:author="Andreae, Emily A" w:date="2020-01-17T13:44:00Z"/>
              </w:rPr>
            </w:pPr>
            <w:moveTo w:id="989" w:author="Andreae, Emily A" w:date="2020-01-17T13:44:00Z">
              <w:r>
                <w:t>32 (34.41)</w:t>
              </w:r>
            </w:moveTo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990" w:author="Andreae, Emily A" w:date="2020-01-17T13:44:00Z"/>
              </w:rPr>
            </w:pPr>
            <w:moveTo w:id="991" w:author="Andreae, Emily A" w:date="2020-01-17T13:44:00Z">
              <w:r>
                <w:t>16 (17.20)</w:t>
              </w:r>
            </w:moveTo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992" w:author="Andreae, Emily A" w:date="2020-01-17T13:44:00Z"/>
              </w:rPr>
            </w:pPr>
            <w:moveTo w:id="993" w:author="Andreae, Emily A" w:date="2020-01-17T13:44:00Z">
              <w:r>
                <w:t>26 (27.96)</w:t>
              </w:r>
            </w:moveTo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994" w:author="Andreae, Emily A" w:date="2020-01-17T13:44:00Z"/>
              </w:rPr>
            </w:pPr>
            <w:moveTo w:id="995" w:author="Andreae, Emily A" w:date="2020-01-17T13:44:00Z">
              <w:r>
                <w:t>M1 (n=11)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996" w:author="Andreae, Emily A" w:date="2020-01-17T13:44:00Z"/>
              </w:rPr>
            </w:pPr>
            <w:moveTo w:id="997" w:author="Andreae, Emily A" w:date="2020-01-17T13:44:00Z">
              <w:r>
                <w:t>2 (18.18)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998" w:author="Andreae, Emily A" w:date="2020-01-17T13:44:00Z"/>
              </w:rPr>
            </w:pPr>
            <w:moveTo w:id="999" w:author="Andreae, Emily A" w:date="2020-01-17T13:44:00Z">
              <w:r>
                <w:t>5 (45.45)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1000" w:author="Andreae, Emily A" w:date="2020-01-17T13:44:00Z"/>
              </w:rPr>
            </w:pPr>
            <w:moveTo w:id="1001" w:author="Andreae, Emily A" w:date="2020-01-17T13:44:00Z">
              <w:r>
                <w:t>5 (45.45)</w:t>
              </w:r>
            </w:moveTo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1002" w:author="Andreae, Emily A" w:date="2020-01-17T13:44:00Z"/>
              </w:rPr>
            </w:pPr>
            <w:moveTo w:id="1003" w:author="Andreae, Emily A" w:date="2020-01-17T13:44:00Z">
              <w:r>
                <w:t>1 (9.09)</w:t>
              </w:r>
            </w:moveTo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1004" w:author="Andreae, Emily A" w:date="2020-01-17T13:44:00Z"/>
              </w:rPr>
            </w:pPr>
            <w:moveTo w:id="1005" w:author="Andreae, Emily A" w:date="2020-01-17T13:44:00Z">
              <w:r>
                <w:t>1 (9.09)</w:t>
              </w:r>
            </w:moveTo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1006" w:author="Andreae, Emily A" w:date="2020-01-17T13:44:00Z"/>
              </w:rPr>
            </w:pPr>
            <w:moveTo w:id="1007" w:author="Andreae, Emily A" w:date="2020-01-17T13:44:00Z">
              <w:r>
                <w:t>UICC stage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1008" w:author="Andreae, Emily A" w:date="2020-01-17T13:44:00Z"/>
              </w:rPr>
            </w:pPr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1009" w:author="Andreae, Emily A" w:date="2020-01-17T13:44:00Z"/>
              </w:rPr>
            </w:pPr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1010" w:author="Andreae, Emily A" w:date="2020-01-17T13:44:00Z"/>
              </w:rPr>
            </w:pPr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1011" w:author="Andreae, Emily A" w:date="2020-01-17T13:44:00Z"/>
              </w:rPr>
            </w:pPr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1012" w:author="Andreae, Emily A" w:date="2020-01-17T13:44:00Z"/>
              </w:rPr>
            </w:pPr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1013" w:author="Andreae, Emily A" w:date="2020-01-17T13:44:00Z"/>
              </w:rPr>
            </w:pPr>
            <w:moveTo w:id="1014" w:author="Andreae, Emily A" w:date="2020-01-17T13:44:00Z">
              <w:r>
                <w:t>I/II (n=53)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1015" w:author="Andreae, Emily A" w:date="2020-01-17T13:44:00Z"/>
              </w:rPr>
            </w:pPr>
            <w:moveTo w:id="1016" w:author="Andreae, Emily A" w:date="2020-01-17T13:44:00Z">
              <w:r>
                <w:t>16 (30.19)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1017" w:author="Andreae, Emily A" w:date="2020-01-17T13:44:00Z"/>
              </w:rPr>
            </w:pPr>
            <w:moveTo w:id="1018" w:author="Andreae, Emily A" w:date="2020-01-17T13:44:00Z">
              <w:r>
                <w:t>29 (54.72)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1019" w:author="Andreae, Emily A" w:date="2020-01-17T13:44:00Z"/>
              </w:rPr>
            </w:pPr>
            <w:moveTo w:id="1020" w:author="Andreae, Emily A" w:date="2020-01-17T13:44:00Z">
              <w:r>
                <w:t>19 (35.85)</w:t>
              </w:r>
            </w:moveTo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1021" w:author="Andreae, Emily A" w:date="2020-01-17T13:44:00Z"/>
              </w:rPr>
            </w:pPr>
            <w:moveTo w:id="1022" w:author="Andreae, Emily A" w:date="2020-01-17T13:44:00Z">
              <w:r>
                <w:t>9 (16.98)</w:t>
              </w:r>
            </w:moveTo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1023" w:author="Andreae, Emily A" w:date="2020-01-17T13:44:00Z"/>
              </w:rPr>
            </w:pPr>
            <w:moveTo w:id="1024" w:author="Andreae, Emily A" w:date="2020-01-17T13:44:00Z">
              <w:r>
                <w:t>15 (28.30)</w:t>
              </w:r>
            </w:moveTo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1025" w:author="Andreae, Emily A" w:date="2020-01-17T13:44:00Z"/>
              </w:rPr>
            </w:pPr>
            <w:moveTo w:id="1026" w:author="Andreae, Emily A" w:date="2020-01-17T13:44:00Z">
              <w:r>
                <w:t>III/IV (n=51)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1027" w:author="Andreae, Emily A" w:date="2020-01-17T13:44:00Z"/>
              </w:rPr>
            </w:pPr>
            <w:moveTo w:id="1028" w:author="Andreae, Emily A" w:date="2020-01-17T13:44:00Z">
              <w:r>
                <w:t>12 (23.53)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1029" w:author="Andreae, Emily A" w:date="2020-01-17T13:44:00Z"/>
              </w:rPr>
            </w:pPr>
            <w:moveTo w:id="1030" w:author="Andreae, Emily A" w:date="2020-01-17T13:44:00Z">
              <w:r>
                <w:t>28 (54.91)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1031" w:author="Andreae, Emily A" w:date="2020-01-17T13:44:00Z"/>
              </w:rPr>
            </w:pPr>
            <w:moveTo w:id="1032" w:author="Andreae, Emily A" w:date="2020-01-17T13:44:00Z">
              <w:r>
                <w:t>18 (35.29)</w:t>
              </w:r>
            </w:moveTo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1033" w:author="Andreae, Emily A" w:date="2020-01-17T13:44:00Z"/>
              </w:rPr>
            </w:pPr>
            <w:moveTo w:id="1034" w:author="Andreae, Emily A" w:date="2020-01-17T13:44:00Z">
              <w:r>
                <w:t>8 (15.69)</w:t>
              </w:r>
            </w:moveTo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1035" w:author="Andreae, Emily A" w:date="2020-01-17T13:44:00Z"/>
              </w:rPr>
            </w:pPr>
            <w:moveTo w:id="1036" w:author="Andreae, Emily A" w:date="2020-01-17T13:44:00Z">
              <w:r>
                <w:t>12 (23.53)</w:t>
              </w:r>
            </w:moveTo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1037" w:author="Andreae, Emily A" w:date="2020-01-17T13:44:00Z"/>
              </w:rPr>
            </w:pPr>
            <w:moveTo w:id="1038" w:author="Andreae, Emily A" w:date="2020-01-17T13:44:00Z">
              <w:r>
                <w:t>Differentiation degree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1039" w:author="Andreae, Emily A" w:date="2020-01-17T13:44:00Z"/>
              </w:rPr>
            </w:pPr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1040" w:author="Andreae, Emily A" w:date="2020-01-17T13:44:00Z"/>
              </w:rPr>
            </w:pPr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1041" w:author="Andreae, Emily A" w:date="2020-01-17T13:44:00Z"/>
              </w:rPr>
            </w:pPr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1042" w:author="Andreae, Emily A" w:date="2020-01-17T13:44:00Z"/>
              </w:rPr>
            </w:pPr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1043" w:author="Andreae, Emily A" w:date="2020-01-17T13:44:00Z"/>
              </w:rPr>
            </w:pPr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1044" w:author="Andreae, Emily A" w:date="2020-01-17T13:44:00Z"/>
              </w:rPr>
            </w:pPr>
            <w:moveTo w:id="1045" w:author="Andreae, Emily A" w:date="2020-01-17T13:44:00Z">
              <w:r>
                <w:t>High (n=8)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1046" w:author="Andreae, Emily A" w:date="2020-01-17T13:44:00Z"/>
              </w:rPr>
            </w:pPr>
            <w:moveTo w:id="1047" w:author="Andreae, Emily A" w:date="2020-01-17T13:44:00Z">
              <w:r>
                <w:t>3 (37.50)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1048" w:author="Andreae, Emily A" w:date="2020-01-17T13:44:00Z"/>
              </w:rPr>
            </w:pPr>
            <w:moveTo w:id="1049" w:author="Andreae, Emily A" w:date="2020-01-17T13:44:00Z">
              <w:r>
                <w:t>3 (37.50)</w:t>
              </w:r>
            </w:moveTo>
          </w:p>
        </w:tc>
        <w:tc>
          <w:tcPr>
            <w:tcW w:w="1350" w:type="dxa"/>
          </w:tcPr>
          <w:p w:rsidR="005A16AA" w:rsidRPr="00174AC6" w:rsidRDefault="005A16AA" w:rsidP="00A34B81">
            <w:pPr>
              <w:spacing w:after="200" w:line="276" w:lineRule="auto"/>
              <w:rPr>
                <w:moveTo w:id="1050" w:author="Andreae, Emily A" w:date="2020-01-17T13:44:00Z"/>
                <w:b/>
              </w:rPr>
            </w:pPr>
            <w:moveTo w:id="1051" w:author="Andreae, Emily A" w:date="2020-01-17T13:44:00Z">
              <w:r w:rsidRPr="008E05DC">
                <w:rPr>
                  <w:b/>
                </w:rPr>
                <w:t>6 (75.00)</w:t>
              </w:r>
            </w:moveTo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1052" w:author="Andreae, Emily A" w:date="2020-01-17T13:44:00Z"/>
              </w:rPr>
            </w:pPr>
            <w:moveTo w:id="1053" w:author="Andreae, Emily A" w:date="2020-01-17T13:44:00Z">
              <w:r>
                <w:t>1 (12.50)</w:t>
              </w:r>
            </w:moveTo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1054" w:author="Andreae, Emily A" w:date="2020-01-17T13:44:00Z"/>
              </w:rPr>
            </w:pPr>
            <w:moveTo w:id="1055" w:author="Andreae, Emily A" w:date="2020-01-17T13:44:00Z">
              <w:r>
                <w:t>2 (25.00)</w:t>
              </w:r>
            </w:moveTo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1056" w:author="Andreae, Emily A" w:date="2020-01-17T13:44:00Z"/>
              </w:rPr>
            </w:pPr>
            <w:moveTo w:id="1057" w:author="Andreae, Emily A" w:date="2020-01-17T13:44:00Z">
              <w:r>
                <w:t>Medium (n=81)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1058" w:author="Andreae, Emily A" w:date="2020-01-17T13:44:00Z"/>
              </w:rPr>
            </w:pPr>
            <w:moveTo w:id="1059" w:author="Andreae, Emily A" w:date="2020-01-17T13:44:00Z">
              <w:r>
                <w:t>21 (25.93)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1060" w:author="Andreae, Emily A" w:date="2020-01-17T13:44:00Z"/>
              </w:rPr>
            </w:pPr>
            <w:moveTo w:id="1061" w:author="Andreae, Emily A" w:date="2020-01-17T13:44:00Z">
              <w:r>
                <w:t>48 (59.26)</w:t>
              </w:r>
            </w:moveTo>
          </w:p>
        </w:tc>
        <w:tc>
          <w:tcPr>
            <w:tcW w:w="1350" w:type="dxa"/>
          </w:tcPr>
          <w:p w:rsidR="005A16AA" w:rsidRPr="00174AC6" w:rsidRDefault="005A16AA" w:rsidP="00A34B81">
            <w:pPr>
              <w:spacing w:after="200" w:line="276" w:lineRule="auto"/>
              <w:rPr>
                <w:moveTo w:id="1062" w:author="Andreae, Emily A" w:date="2020-01-17T13:44:00Z"/>
                <w:b/>
              </w:rPr>
            </w:pPr>
            <w:moveTo w:id="1063" w:author="Andreae, Emily A" w:date="2020-01-17T13:44:00Z">
              <w:r w:rsidRPr="008E05DC">
                <w:rPr>
                  <w:b/>
                </w:rPr>
                <w:t>27 (33.33)</w:t>
              </w:r>
              <w:del w:id="1064" w:author="Andreae, Emily A" w:date="2020-01-17T13:48:00Z">
                <w:r w:rsidRPr="008E05DC" w:rsidDel="005A16AA">
                  <w:rPr>
                    <w:b/>
                  </w:rPr>
                  <w:delText xml:space="preserve"> </w:delText>
                </w:r>
              </w:del>
              <w:r w:rsidRPr="00174AC6">
                <w:rPr>
                  <w:b/>
                  <w:vertAlign w:val="superscript"/>
                </w:rPr>
                <w:t>b</w:t>
              </w:r>
            </w:moveTo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1065" w:author="Andreae, Emily A" w:date="2020-01-17T13:44:00Z"/>
              </w:rPr>
            </w:pPr>
            <w:moveTo w:id="1066" w:author="Andreae, Emily A" w:date="2020-01-17T13:44:00Z">
              <w:r>
                <w:t>12 (14.81)</w:t>
              </w:r>
            </w:moveTo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1067" w:author="Andreae, Emily A" w:date="2020-01-17T13:44:00Z"/>
              </w:rPr>
            </w:pPr>
            <w:moveTo w:id="1068" w:author="Andreae, Emily A" w:date="2020-01-17T13:44:00Z">
              <w:r>
                <w:t>23 (28.39)</w:t>
              </w:r>
            </w:moveTo>
          </w:p>
        </w:tc>
      </w:tr>
      <w:tr w:rsidR="005A16AA" w:rsidTr="00A34B81">
        <w:tc>
          <w:tcPr>
            <w:tcW w:w="2538" w:type="dxa"/>
          </w:tcPr>
          <w:p w:rsidR="005A16AA" w:rsidRDefault="005A16AA" w:rsidP="00A34B81">
            <w:pPr>
              <w:jc w:val="center"/>
              <w:rPr>
                <w:moveTo w:id="1069" w:author="Andreae, Emily A" w:date="2020-01-17T13:44:00Z"/>
              </w:rPr>
            </w:pPr>
            <w:moveTo w:id="1070" w:author="Andreae, Emily A" w:date="2020-01-17T13:44:00Z">
              <w:r>
                <w:t>Low (n=14)</w:t>
              </w:r>
            </w:moveTo>
          </w:p>
        </w:tc>
        <w:tc>
          <w:tcPr>
            <w:tcW w:w="1620" w:type="dxa"/>
          </w:tcPr>
          <w:p w:rsidR="005A16AA" w:rsidRDefault="005A16AA" w:rsidP="00A34B81">
            <w:pPr>
              <w:rPr>
                <w:moveTo w:id="1071" w:author="Andreae, Emily A" w:date="2020-01-17T13:44:00Z"/>
              </w:rPr>
            </w:pPr>
            <w:moveTo w:id="1072" w:author="Andreae, Emily A" w:date="2020-01-17T13:44:00Z">
              <w:r>
                <w:t>3 (21.43)</w:t>
              </w:r>
            </w:moveTo>
          </w:p>
        </w:tc>
        <w:tc>
          <w:tcPr>
            <w:tcW w:w="1350" w:type="dxa"/>
          </w:tcPr>
          <w:p w:rsidR="005A16AA" w:rsidRDefault="005A16AA" w:rsidP="00A34B81">
            <w:pPr>
              <w:rPr>
                <w:moveTo w:id="1073" w:author="Andreae, Emily A" w:date="2020-01-17T13:44:00Z"/>
              </w:rPr>
            </w:pPr>
            <w:moveTo w:id="1074" w:author="Andreae, Emily A" w:date="2020-01-17T13:44:00Z">
              <w:r>
                <w:t>6 (42.86)</w:t>
              </w:r>
            </w:moveTo>
          </w:p>
        </w:tc>
        <w:tc>
          <w:tcPr>
            <w:tcW w:w="1350" w:type="dxa"/>
          </w:tcPr>
          <w:p w:rsidR="005A16AA" w:rsidRPr="00174AC6" w:rsidRDefault="005A16AA" w:rsidP="00A34B81">
            <w:pPr>
              <w:spacing w:after="200" w:line="276" w:lineRule="auto"/>
              <w:rPr>
                <w:moveTo w:id="1075" w:author="Andreae, Emily A" w:date="2020-01-17T13:44:00Z"/>
                <w:b/>
              </w:rPr>
            </w:pPr>
            <w:moveTo w:id="1076" w:author="Andreae, Emily A" w:date="2020-01-17T13:44:00Z">
              <w:r w:rsidRPr="008E05DC">
                <w:rPr>
                  <w:b/>
                </w:rPr>
                <w:t>5 (35.71)</w:t>
              </w:r>
              <w:del w:id="1077" w:author="Andreae, Emily A" w:date="2020-01-17T13:48:00Z">
                <w:r w:rsidRPr="008E05DC" w:rsidDel="005A16AA">
                  <w:rPr>
                    <w:b/>
                  </w:rPr>
                  <w:delText xml:space="preserve"> </w:delText>
                </w:r>
              </w:del>
              <w:r w:rsidRPr="00174AC6">
                <w:rPr>
                  <w:b/>
                  <w:vertAlign w:val="superscript"/>
                </w:rPr>
                <w:t>c</w:t>
              </w:r>
            </w:moveTo>
          </w:p>
        </w:tc>
        <w:tc>
          <w:tcPr>
            <w:tcW w:w="1260" w:type="dxa"/>
          </w:tcPr>
          <w:p w:rsidR="005A16AA" w:rsidRDefault="005A16AA" w:rsidP="00A34B81">
            <w:pPr>
              <w:rPr>
                <w:moveTo w:id="1078" w:author="Andreae, Emily A" w:date="2020-01-17T13:44:00Z"/>
              </w:rPr>
            </w:pPr>
            <w:moveTo w:id="1079" w:author="Andreae, Emily A" w:date="2020-01-17T13:44:00Z">
              <w:r>
                <w:t>4 (28.57)</w:t>
              </w:r>
            </w:moveTo>
          </w:p>
        </w:tc>
        <w:tc>
          <w:tcPr>
            <w:tcW w:w="1458" w:type="dxa"/>
          </w:tcPr>
          <w:p w:rsidR="005A16AA" w:rsidRDefault="005A16AA" w:rsidP="00A34B81">
            <w:pPr>
              <w:rPr>
                <w:moveTo w:id="1080" w:author="Andreae, Emily A" w:date="2020-01-17T13:44:00Z"/>
              </w:rPr>
            </w:pPr>
            <w:moveTo w:id="1081" w:author="Andreae, Emily A" w:date="2020-01-17T13:44:00Z">
              <w:r>
                <w:t>2 (14.29)</w:t>
              </w:r>
            </w:moveTo>
          </w:p>
        </w:tc>
      </w:tr>
    </w:tbl>
    <w:p w:rsidR="005A16AA" w:rsidRDefault="005A16AA" w:rsidP="005A16AA">
      <w:pPr>
        <w:spacing w:after="0" w:line="240" w:lineRule="auto"/>
        <w:contextualSpacing/>
        <w:rPr>
          <w:moveTo w:id="1082" w:author="Andreae, Emily A" w:date="2020-01-17T13:44:00Z"/>
        </w:rPr>
      </w:pPr>
      <w:moveTo w:id="1083" w:author="Andreae, Emily A" w:date="2020-01-17T13:44:00Z">
        <w:r>
          <w:t>a, p= 0.107 ulcerated CRC vs protruded CRC, OR=3.346</w:t>
        </w:r>
      </w:moveTo>
    </w:p>
    <w:p w:rsidR="005A16AA" w:rsidRDefault="005A16AA" w:rsidP="005A16AA">
      <w:pPr>
        <w:spacing w:after="0" w:line="240" w:lineRule="auto"/>
        <w:contextualSpacing/>
        <w:rPr>
          <w:moveTo w:id="1084" w:author="Andreae, Emily A" w:date="2020-01-17T13:44:00Z"/>
        </w:rPr>
      </w:pPr>
      <w:moveTo w:id="1085" w:author="Andreae, Emily A" w:date="2020-01-17T13:44:00Z">
        <w:r>
          <w:t>b, p= 0.051 High differential CRC vs medium differential CRC, OR=5.87</w:t>
        </w:r>
      </w:moveTo>
    </w:p>
    <w:p w:rsidR="005A16AA" w:rsidRDefault="005A16AA" w:rsidP="005A16AA">
      <w:pPr>
        <w:spacing w:after="0" w:line="240" w:lineRule="auto"/>
        <w:contextualSpacing/>
        <w:rPr>
          <w:moveTo w:id="1086" w:author="Andreae, Emily A" w:date="2020-01-17T13:44:00Z"/>
        </w:rPr>
      </w:pPr>
      <w:moveTo w:id="1087" w:author="Andreae, Emily A" w:date="2020-01-17T13:44:00Z">
        <w:r>
          <w:t>c, p= 0.18 High differential CRC vs low differential CRC, OR=4.96</w:t>
        </w:r>
      </w:moveTo>
    </w:p>
    <w:moveToRangeEnd w:id="815"/>
    <w:p w:rsidR="005A16AA" w:rsidRDefault="005A16AA">
      <w:r>
        <w:br w:type="page"/>
      </w:r>
    </w:p>
    <w:p w:rsidR="00480C20" w:rsidRPr="00DE17BB" w:rsidRDefault="00480C20" w:rsidP="00480C20">
      <w:pPr>
        <w:jc w:val="center"/>
        <w:rPr>
          <w:b/>
        </w:rPr>
      </w:pPr>
      <w:r w:rsidRPr="006B670F">
        <w:rPr>
          <w:b/>
        </w:rPr>
        <w:lastRenderedPageBreak/>
        <w:t>Suppl</w:t>
      </w:r>
      <w:ins w:id="1088" w:author="Andreae, Emily A" w:date="2020-01-17T13:48:00Z">
        <w:r w:rsidR="00344ABF">
          <w:rPr>
            <w:b/>
          </w:rPr>
          <w:t>emental</w:t>
        </w:r>
      </w:ins>
      <w:del w:id="1089" w:author="Andreae, Emily A" w:date="2020-01-17T13:48:00Z">
        <w:r w:rsidRPr="006B670F" w:rsidDel="00344ABF">
          <w:rPr>
            <w:b/>
          </w:rPr>
          <w:delText>.</w:delText>
        </w:r>
      </w:del>
      <w:r w:rsidRPr="006B670F">
        <w:rPr>
          <w:b/>
        </w:rPr>
        <w:t xml:space="preserve"> </w:t>
      </w:r>
      <w:r w:rsidRPr="00DE17BB">
        <w:rPr>
          <w:b/>
        </w:rPr>
        <w:t xml:space="preserve">Table </w:t>
      </w:r>
      <w:r>
        <w:rPr>
          <w:b/>
        </w:rPr>
        <w:t>S</w:t>
      </w:r>
      <w:r w:rsidR="00917326">
        <w:rPr>
          <w:b/>
        </w:rPr>
        <w:t>6</w:t>
      </w:r>
      <w:ins w:id="1090" w:author="Andreae, Emily A" w:date="2020-01-17T13:48:00Z">
        <w:r w:rsidR="00344ABF">
          <w:rPr>
            <w:b/>
          </w:rPr>
          <w:t>:</w:t>
        </w:r>
      </w:ins>
      <w:r w:rsidRPr="00DE17BB">
        <w:rPr>
          <w:b/>
        </w:rPr>
        <w:t xml:space="preserve"> Comparison of MICA alleles to the </w:t>
      </w:r>
      <w:ins w:id="1091" w:author="Andreae, Emily A" w:date="2020-01-17T13:48:00Z">
        <w:r w:rsidR="00344ABF">
          <w:rPr>
            <w:b/>
          </w:rPr>
          <w:t xml:space="preserve">clinical </w:t>
        </w:r>
      </w:ins>
      <w:r w:rsidRPr="00DE17BB">
        <w:rPr>
          <w:b/>
        </w:rPr>
        <w:t xml:space="preserve">phenotype of </w:t>
      </w:r>
      <w:del w:id="1092" w:author="Andreae, Emily A" w:date="2020-01-17T13:49:00Z">
        <w:r w:rsidRPr="00DE17BB" w:rsidDel="00344ABF">
          <w:rPr>
            <w:b/>
          </w:rPr>
          <w:delText xml:space="preserve">CRC </w:delText>
        </w:r>
      </w:del>
      <w:r w:rsidRPr="00DE17BB">
        <w:rPr>
          <w:b/>
        </w:rPr>
        <w:t xml:space="preserve">patients </w:t>
      </w:r>
      <w:ins w:id="1093" w:author="Andreae, Emily A" w:date="2020-01-17T13:49:00Z">
        <w:r w:rsidR="00344ABF">
          <w:rPr>
            <w:b/>
          </w:rPr>
          <w:t xml:space="preserve">with </w:t>
        </w:r>
        <w:r w:rsidR="00344ABF" w:rsidRPr="00344ABF">
          <w:rPr>
            <w:b/>
          </w:rPr>
          <w:t>CRC</w:t>
        </w:r>
      </w:ins>
    </w:p>
    <w:tbl>
      <w:tblPr>
        <w:tblStyle w:val="TableGrid"/>
        <w:tblW w:w="10386" w:type="dxa"/>
        <w:tblInd w:w="-3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02"/>
        <w:gridCol w:w="648"/>
        <w:gridCol w:w="630"/>
        <w:gridCol w:w="810"/>
        <w:gridCol w:w="90"/>
        <w:gridCol w:w="723"/>
        <w:gridCol w:w="87"/>
        <w:gridCol w:w="90"/>
        <w:gridCol w:w="630"/>
        <w:gridCol w:w="90"/>
        <w:gridCol w:w="810"/>
        <w:gridCol w:w="90"/>
        <w:gridCol w:w="630"/>
        <w:gridCol w:w="90"/>
        <w:gridCol w:w="810"/>
        <w:gridCol w:w="90"/>
        <w:gridCol w:w="720"/>
        <w:gridCol w:w="90"/>
        <w:gridCol w:w="25"/>
        <w:gridCol w:w="47"/>
        <w:gridCol w:w="108"/>
        <w:gridCol w:w="630"/>
        <w:gridCol w:w="90"/>
        <w:gridCol w:w="180"/>
        <w:gridCol w:w="216"/>
      </w:tblGrid>
      <w:tr w:rsidR="00480C20" w:rsidRPr="007845A1" w:rsidTr="00BB332D">
        <w:tc>
          <w:tcPr>
            <w:tcW w:w="1260" w:type="dxa"/>
            <w:tcBorders>
              <w:bottom w:val="single" w:sz="4" w:space="0" w:color="000000" w:themeColor="text1"/>
            </w:tcBorders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</w:p>
        </w:tc>
        <w:tc>
          <w:tcPr>
            <w:tcW w:w="702" w:type="dxa"/>
            <w:tcBorders>
              <w:bottom w:val="single" w:sz="4" w:space="0" w:color="000000" w:themeColor="text1"/>
            </w:tcBorders>
          </w:tcPr>
          <w:p w:rsidR="00480C20" w:rsidRPr="007845A1" w:rsidRDefault="00480C20" w:rsidP="00BB332D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*002:01 (%)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*004 (%)</w:t>
            </w:r>
          </w:p>
        </w:tc>
        <w:tc>
          <w:tcPr>
            <w:tcW w:w="630" w:type="dxa"/>
            <w:tcBorders>
              <w:bottom w:val="single" w:sz="4" w:space="0" w:color="000000" w:themeColor="text1"/>
            </w:tcBorders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*007:01 (%)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*008 (%)</w:t>
            </w:r>
          </w:p>
        </w:tc>
        <w:tc>
          <w:tcPr>
            <w:tcW w:w="900" w:type="dxa"/>
            <w:gridSpan w:val="3"/>
            <w:tcBorders>
              <w:bottom w:val="single" w:sz="4" w:space="0" w:color="000000" w:themeColor="text1"/>
            </w:tcBorders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*009:01 or *049 (%)</w:t>
            </w:r>
          </w:p>
        </w:tc>
        <w:tc>
          <w:tcPr>
            <w:tcW w:w="720" w:type="dxa"/>
            <w:gridSpan w:val="2"/>
            <w:tcBorders>
              <w:bottom w:val="single" w:sz="4" w:space="0" w:color="000000" w:themeColor="text1"/>
            </w:tcBorders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*010:01 (%)</w:t>
            </w:r>
          </w:p>
        </w:tc>
        <w:tc>
          <w:tcPr>
            <w:tcW w:w="900" w:type="dxa"/>
            <w:gridSpan w:val="2"/>
            <w:tcBorders>
              <w:bottom w:val="single" w:sz="4" w:space="0" w:color="000000" w:themeColor="text1"/>
            </w:tcBorders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*012:01 (%)</w:t>
            </w:r>
          </w:p>
        </w:tc>
        <w:tc>
          <w:tcPr>
            <w:tcW w:w="720" w:type="dxa"/>
            <w:gridSpan w:val="2"/>
            <w:tcBorders>
              <w:bottom w:val="single" w:sz="4" w:space="0" w:color="000000" w:themeColor="text1"/>
            </w:tcBorders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*017 (%)</w:t>
            </w:r>
          </w:p>
        </w:tc>
        <w:tc>
          <w:tcPr>
            <w:tcW w:w="900" w:type="dxa"/>
            <w:gridSpan w:val="2"/>
            <w:tcBorders>
              <w:bottom w:val="single" w:sz="4" w:space="0" w:color="000000" w:themeColor="text1"/>
            </w:tcBorders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*019 (%)</w:t>
            </w:r>
          </w:p>
        </w:tc>
        <w:tc>
          <w:tcPr>
            <w:tcW w:w="972" w:type="dxa"/>
            <w:gridSpan w:val="5"/>
            <w:tcBorders>
              <w:bottom w:val="single" w:sz="4" w:space="0" w:color="000000" w:themeColor="text1"/>
            </w:tcBorders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*027 (%)</w:t>
            </w:r>
          </w:p>
        </w:tc>
        <w:tc>
          <w:tcPr>
            <w:tcW w:w="1224" w:type="dxa"/>
            <w:gridSpan w:val="5"/>
            <w:tcBorders>
              <w:bottom w:val="single" w:sz="4" w:space="0" w:color="000000" w:themeColor="text1"/>
            </w:tcBorders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*045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(%)</w:t>
            </w:r>
          </w:p>
        </w:tc>
      </w:tr>
      <w:tr w:rsidR="00480C20" w:rsidRPr="007845A1" w:rsidTr="00BB332D">
        <w:tc>
          <w:tcPr>
            <w:tcW w:w="1260" w:type="dxa"/>
            <w:tcBorders>
              <w:top w:val="single" w:sz="4" w:space="0" w:color="000000" w:themeColor="text1"/>
            </w:tcBorders>
          </w:tcPr>
          <w:p w:rsidR="00480C20" w:rsidRPr="007845A1" w:rsidRDefault="00480C20" w:rsidP="00BB332D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Gross classification</w:t>
            </w:r>
          </w:p>
        </w:tc>
        <w:tc>
          <w:tcPr>
            <w:tcW w:w="702" w:type="dxa"/>
            <w:tcBorders>
              <w:top w:val="single" w:sz="4" w:space="0" w:color="000000" w:themeColor="text1"/>
            </w:tcBorders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000000" w:themeColor="text1"/>
            </w:tcBorders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</w:tcBorders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</w:tcBorders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000000" w:themeColor="text1"/>
            </w:tcBorders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</w:tcBorders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 w:themeColor="text1"/>
            </w:tcBorders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</w:tcBorders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 w:themeColor="text1"/>
            </w:tcBorders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5"/>
            <w:tcBorders>
              <w:top w:val="single" w:sz="4" w:space="0" w:color="000000" w:themeColor="text1"/>
            </w:tcBorders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4" w:space="0" w:color="000000" w:themeColor="text1"/>
            </w:tcBorders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</w:tr>
      <w:tr w:rsidR="00480C20" w:rsidRPr="007845A1" w:rsidTr="00BB332D">
        <w:tc>
          <w:tcPr>
            <w:tcW w:w="1260" w:type="dxa"/>
          </w:tcPr>
          <w:p w:rsidR="00480C20" w:rsidRPr="007845A1" w:rsidRDefault="00480C20" w:rsidP="00BB332D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Ulcerated</w:t>
            </w:r>
          </w:p>
          <w:p w:rsidR="00480C20" w:rsidRPr="007845A1" w:rsidRDefault="00480C20" w:rsidP="00BB332D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 (n=72)</w:t>
            </w:r>
          </w:p>
        </w:tc>
        <w:tc>
          <w:tcPr>
            <w:tcW w:w="702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16 (22.2)</w:t>
            </w:r>
          </w:p>
        </w:tc>
        <w:tc>
          <w:tcPr>
            <w:tcW w:w="648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4 (5.</w:t>
            </w:r>
            <w:r>
              <w:rPr>
                <w:sz w:val="20"/>
                <w:szCs w:val="20"/>
              </w:rPr>
              <w:t>6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630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3 (4.</w:t>
            </w:r>
            <w:r>
              <w:rPr>
                <w:sz w:val="20"/>
                <w:szCs w:val="20"/>
              </w:rPr>
              <w:t>2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810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20 (27.</w:t>
            </w:r>
            <w:r>
              <w:rPr>
                <w:sz w:val="20"/>
                <w:szCs w:val="20"/>
              </w:rPr>
              <w:t>8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  <w:gridSpan w:val="3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8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(11.1)</w:t>
            </w: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27 (37.5)</w:t>
            </w:r>
          </w:p>
        </w:tc>
        <w:tc>
          <w:tcPr>
            <w:tcW w:w="90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12 (16.7)</w:t>
            </w: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 (1.</w:t>
            </w:r>
            <w:r>
              <w:rPr>
                <w:sz w:val="20"/>
                <w:szCs w:val="20"/>
              </w:rPr>
              <w:t>4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12 (16.7)</w:t>
            </w:r>
          </w:p>
        </w:tc>
        <w:tc>
          <w:tcPr>
            <w:tcW w:w="972" w:type="dxa"/>
            <w:gridSpan w:val="5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6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(8.3)</w:t>
            </w:r>
          </w:p>
        </w:tc>
        <w:tc>
          <w:tcPr>
            <w:tcW w:w="1224" w:type="dxa"/>
            <w:gridSpan w:val="5"/>
          </w:tcPr>
          <w:p w:rsidR="00480C20" w:rsidRDefault="00480C20" w:rsidP="00BB332D">
            <w:pPr>
              <w:rPr>
                <w:b/>
                <w:sz w:val="20"/>
                <w:szCs w:val="20"/>
              </w:rPr>
            </w:pPr>
            <w:r w:rsidRPr="00094745">
              <w:rPr>
                <w:b/>
                <w:sz w:val="20"/>
                <w:szCs w:val="20"/>
              </w:rPr>
              <w:t xml:space="preserve">1 </w:t>
            </w:r>
          </w:p>
          <w:p w:rsidR="00480C20" w:rsidRPr="007845A1" w:rsidRDefault="00480C20" w:rsidP="00BB332D">
            <w:pPr>
              <w:spacing w:after="200" w:line="276" w:lineRule="auto"/>
              <w:rPr>
                <w:b/>
                <w:sz w:val="20"/>
                <w:szCs w:val="20"/>
                <w:highlight w:val="yellow"/>
              </w:rPr>
            </w:pPr>
            <w:r w:rsidRPr="008E05DC">
              <w:rPr>
                <w:b/>
                <w:sz w:val="20"/>
                <w:szCs w:val="20"/>
              </w:rPr>
              <w:t>(1.4)</w:t>
            </w:r>
          </w:p>
        </w:tc>
      </w:tr>
      <w:tr w:rsidR="00480C20" w:rsidRPr="007845A1" w:rsidTr="00BB332D">
        <w:tc>
          <w:tcPr>
            <w:tcW w:w="1260" w:type="dxa"/>
          </w:tcPr>
          <w:p w:rsidR="00480C20" w:rsidRPr="007845A1" w:rsidRDefault="00480C20" w:rsidP="00BB332D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Protruded</w:t>
            </w:r>
          </w:p>
          <w:p w:rsidR="00480C20" w:rsidRPr="007845A1" w:rsidRDefault="00480C20" w:rsidP="00BB332D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 (n=30)</w:t>
            </w:r>
          </w:p>
        </w:tc>
        <w:tc>
          <w:tcPr>
            <w:tcW w:w="702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9 (30.0)</w:t>
            </w:r>
          </w:p>
        </w:tc>
        <w:tc>
          <w:tcPr>
            <w:tcW w:w="648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0 (0.0)</w:t>
            </w:r>
          </w:p>
        </w:tc>
        <w:tc>
          <w:tcPr>
            <w:tcW w:w="630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2 (6.7)</w:t>
            </w:r>
          </w:p>
        </w:tc>
        <w:tc>
          <w:tcPr>
            <w:tcW w:w="810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12 (40.0)</w:t>
            </w:r>
          </w:p>
        </w:tc>
        <w:tc>
          <w:tcPr>
            <w:tcW w:w="900" w:type="dxa"/>
            <w:gridSpan w:val="3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2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(6.7)</w:t>
            </w: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11 (36.7)</w:t>
            </w:r>
          </w:p>
        </w:tc>
        <w:tc>
          <w:tcPr>
            <w:tcW w:w="900" w:type="dxa"/>
            <w:gridSpan w:val="2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7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(23.3)</w:t>
            </w: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 (3.3)</w:t>
            </w:r>
          </w:p>
        </w:tc>
        <w:tc>
          <w:tcPr>
            <w:tcW w:w="900" w:type="dxa"/>
            <w:gridSpan w:val="2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4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(13.3)</w:t>
            </w:r>
          </w:p>
        </w:tc>
        <w:tc>
          <w:tcPr>
            <w:tcW w:w="972" w:type="dxa"/>
            <w:gridSpan w:val="5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1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(3.3)</w:t>
            </w:r>
          </w:p>
        </w:tc>
        <w:tc>
          <w:tcPr>
            <w:tcW w:w="1224" w:type="dxa"/>
            <w:gridSpan w:val="5"/>
          </w:tcPr>
          <w:p w:rsidR="00480C20" w:rsidRDefault="00480C20" w:rsidP="00BB332D">
            <w:pPr>
              <w:rPr>
                <w:b/>
                <w:sz w:val="20"/>
                <w:szCs w:val="20"/>
              </w:rPr>
            </w:pPr>
            <w:r w:rsidRPr="00094745">
              <w:rPr>
                <w:b/>
                <w:sz w:val="20"/>
                <w:szCs w:val="20"/>
              </w:rPr>
              <w:t>5</w:t>
            </w:r>
            <w:r w:rsidRPr="008E05DC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:rsidR="00480C20" w:rsidRPr="007845A1" w:rsidRDefault="00480C20" w:rsidP="00BB332D">
            <w:pPr>
              <w:spacing w:after="200" w:line="276" w:lineRule="auto"/>
              <w:rPr>
                <w:b/>
                <w:sz w:val="20"/>
                <w:szCs w:val="20"/>
                <w:highlight w:val="yellow"/>
              </w:rPr>
            </w:pPr>
            <w:r w:rsidRPr="008E05DC">
              <w:rPr>
                <w:b/>
                <w:sz w:val="20"/>
                <w:szCs w:val="20"/>
              </w:rPr>
              <w:t>(16.7) a</w:t>
            </w:r>
          </w:p>
        </w:tc>
      </w:tr>
      <w:tr w:rsidR="00480C20" w:rsidRPr="007845A1" w:rsidTr="00BB332D">
        <w:trPr>
          <w:gridAfter w:val="3"/>
          <w:wAfter w:w="486" w:type="dxa"/>
        </w:trPr>
        <w:tc>
          <w:tcPr>
            <w:tcW w:w="1260" w:type="dxa"/>
          </w:tcPr>
          <w:p w:rsidR="00480C20" w:rsidRPr="007845A1" w:rsidRDefault="00480C20" w:rsidP="00BB332D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Tumor size</w:t>
            </w:r>
          </w:p>
        </w:tc>
        <w:tc>
          <w:tcPr>
            <w:tcW w:w="702" w:type="dxa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648" w:type="dxa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810" w:type="dxa"/>
            <w:gridSpan w:val="2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5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</w:tr>
      <w:tr w:rsidR="00480C20" w:rsidTr="00BB332D">
        <w:trPr>
          <w:gridAfter w:val="1"/>
          <w:wAfter w:w="216" w:type="dxa"/>
        </w:trPr>
        <w:tc>
          <w:tcPr>
            <w:tcW w:w="1260" w:type="dxa"/>
          </w:tcPr>
          <w:p w:rsidR="00480C20" w:rsidRPr="007845A1" w:rsidRDefault="00344ABF" w:rsidP="00BB332D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ins w:id="1094" w:author="Andreae, Emily A" w:date="2020-01-17T13:50:00Z">
              <w:r>
                <w:rPr>
                  <w:rFonts w:ascii="Calibri" w:hAnsi="Calibri" w:cs="Calibri"/>
                  <w:sz w:val="20"/>
                  <w:szCs w:val="20"/>
                </w:rPr>
                <w:t>≤</w:t>
              </w:r>
            </w:ins>
            <w:del w:id="1095" w:author="Andreae, Emily A" w:date="2020-01-17T13:50:00Z">
              <w:r w:rsidR="00480C20" w:rsidRPr="008E05DC" w:rsidDel="00344ABF">
                <w:rPr>
                  <w:rFonts w:hint="eastAsia"/>
                  <w:sz w:val="20"/>
                  <w:szCs w:val="20"/>
                </w:rPr>
                <w:delText>≦</w:delText>
              </w:r>
            </w:del>
            <w:r w:rsidR="00480C20" w:rsidRPr="008E05DC">
              <w:rPr>
                <w:sz w:val="20"/>
                <w:szCs w:val="20"/>
              </w:rPr>
              <w:t>3 cm (n= 38)</w:t>
            </w:r>
          </w:p>
        </w:tc>
        <w:tc>
          <w:tcPr>
            <w:tcW w:w="702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10 (26.3)</w:t>
            </w:r>
          </w:p>
        </w:tc>
        <w:tc>
          <w:tcPr>
            <w:tcW w:w="648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2 (5.3)</w:t>
            </w:r>
          </w:p>
        </w:tc>
        <w:tc>
          <w:tcPr>
            <w:tcW w:w="630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 (2.6)</w:t>
            </w:r>
          </w:p>
        </w:tc>
        <w:tc>
          <w:tcPr>
            <w:tcW w:w="810" w:type="dxa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11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(29)</w:t>
            </w:r>
          </w:p>
        </w:tc>
        <w:tc>
          <w:tcPr>
            <w:tcW w:w="900" w:type="dxa"/>
            <w:gridSpan w:val="3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4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(10.5)</w:t>
            </w: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13 (34.2)</w:t>
            </w:r>
          </w:p>
        </w:tc>
        <w:tc>
          <w:tcPr>
            <w:tcW w:w="900" w:type="dxa"/>
            <w:gridSpan w:val="2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8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(21.1)</w:t>
            </w: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 (2.6)</w:t>
            </w:r>
          </w:p>
        </w:tc>
        <w:tc>
          <w:tcPr>
            <w:tcW w:w="900" w:type="dxa"/>
            <w:gridSpan w:val="2"/>
          </w:tcPr>
          <w:p w:rsidR="00480C20" w:rsidRPr="009D7C63" w:rsidRDefault="00480C20" w:rsidP="00BB332D">
            <w:pPr>
              <w:rPr>
                <w:b/>
                <w:sz w:val="20"/>
                <w:szCs w:val="20"/>
              </w:rPr>
            </w:pPr>
            <w:r w:rsidRPr="009D7C63">
              <w:rPr>
                <w:b/>
                <w:sz w:val="20"/>
                <w:szCs w:val="20"/>
              </w:rPr>
              <w:t xml:space="preserve">3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9D7C63">
              <w:rPr>
                <w:b/>
                <w:sz w:val="20"/>
                <w:szCs w:val="20"/>
              </w:rPr>
              <w:t>(7.9)</w:t>
            </w:r>
          </w:p>
        </w:tc>
        <w:tc>
          <w:tcPr>
            <w:tcW w:w="1080" w:type="dxa"/>
            <w:gridSpan w:val="6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3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(7.</w:t>
            </w:r>
            <w:r>
              <w:rPr>
                <w:sz w:val="20"/>
                <w:szCs w:val="20"/>
              </w:rPr>
              <w:t>9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  <w:gridSpan w:val="3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2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(5.</w:t>
            </w:r>
            <w:r>
              <w:rPr>
                <w:sz w:val="20"/>
                <w:szCs w:val="20"/>
              </w:rPr>
              <w:t>3</w:t>
            </w:r>
            <w:r w:rsidRPr="008E05DC">
              <w:rPr>
                <w:sz w:val="20"/>
                <w:szCs w:val="20"/>
              </w:rPr>
              <w:t>)</w:t>
            </w:r>
          </w:p>
        </w:tc>
      </w:tr>
      <w:tr w:rsidR="00480C20" w:rsidTr="00BB332D">
        <w:trPr>
          <w:gridAfter w:val="3"/>
          <w:wAfter w:w="486" w:type="dxa"/>
        </w:trPr>
        <w:tc>
          <w:tcPr>
            <w:tcW w:w="1260" w:type="dxa"/>
          </w:tcPr>
          <w:p w:rsidR="00480C20" w:rsidRPr="007845A1" w:rsidRDefault="00480C20" w:rsidP="00BB332D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&gt;3 cm  (n=66)</w:t>
            </w:r>
          </w:p>
        </w:tc>
        <w:tc>
          <w:tcPr>
            <w:tcW w:w="702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15 (22.7)</w:t>
            </w:r>
          </w:p>
        </w:tc>
        <w:tc>
          <w:tcPr>
            <w:tcW w:w="648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2 (3.0)</w:t>
            </w:r>
          </w:p>
        </w:tc>
        <w:tc>
          <w:tcPr>
            <w:tcW w:w="630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4 (6.</w:t>
            </w:r>
            <w:r>
              <w:rPr>
                <w:sz w:val="20"/>
                <w:szCs w:val="20"/>
              </w:rPr>
              <w:t>1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810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23 (34.</w:t>
            </w:r>
            <w:r>
              <w:rPr>
                <w:sz w:val="20"/>
                <w:szCs w:val="20"/>
              </w:rPr>
              <w:t>9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  <w:gridSpan w:val="3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6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(9.09)</w:t>
            </w: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26 (39.</w:t>
            </w:r>
            <w:r>
              <w:rPr>
                <w:sz w:val="20"/>
                <w:szCs w:val="20"/>
              </w:rPr>
              <w:t>4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11 (16.7)</w:t>
            </w: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 (1.5)</w:t>
            </w:r>
          </w:p>
        </w:tc>
        <w:tc>
          <w:tcPr>
            <w:tcW w:w="90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8E05DC">
              <w:rPr>
                <w:b/>
                <w:sz w:val="20"/>
                <w:szCs w:val="20"/>
              </w:rPr>
              <w:t>14 (21.2) b</w:t>
            </w:r>
          </w:p>
        </w:tc>
        <w:tc>
          <w:tcPr>
            <w:tcW w:w="81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4 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8E05DC">
              <w:rPr>
                <w:sz w:val="20"/>
                <w:szCs w:val="20"/>
              </w:rPr>
              <w:t>(6.</w:t>
            </w:r>
            <w:r>
              <w:rPr>
                <w:sz w:val="20"/>
                <w:szCs w:val="20"/>
              </w:rPr>
              <w:t>1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  <w:gridSpan w:val="5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4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(6.06)</w:t>
            </w:r>
          </w:p>
        </w:tc>
      </w:tr>
      <w:tr w:rsidR="00480C20" w:rsidTr="00BB332D">
        <w:trPr>
          <w:gridAfter w:val="3"/>
          <w:wAfter w:w="486" w:type="dxa"/>
        </w:trPr>
        <w:tc>
          <w:tcPr>
            <w:tcW w:w="1260" w:type="dxa"/>
          </w:tcPr>
          <w:p w:rsidR="00480C20" w:rsidRPr="007845A1" w:rsidRDefault="00480C20" w:rsidP="00BB332D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Invasion depth</w:t>
            </w:r>
          </w:p>
        </w:tc>
        <w:tc>
          <w:tcPr>
            <w:tcW w:w="702" w:type="dxa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648" w:type="dxa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480C20" w:rsidRPr="00E7688E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  <w:gridSpan w:val="2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5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</w:tr>
      <w:tr w:rsidR="00480C20" w:rsidTr="00BB332D">
        <w:trPr>
          <w:gridAfter w:val="3"/>
          <w:wAfter w:w="486" w:type="dxa"/>
        </w:trPr>
        <w:tc>
          <w:tcPr>
            <w:tcW w:w="1260" w:type="dxa"/>
          </w:tcPr>
          <w:p w:rsidR="00480C20" w:rsidRPr="007845A1" w:rsidRDefault="00480C20" w:rsidP="00BB332D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T1+T2 (n=26)</w:t>
            </w:r>
          </w:p>
        </w:tc>
        <w:tc>
          <w:tcPr>
            <w:tcW w:w="702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7 (26.9)</w:t>
            </w:r>
          </w:p>
        </w:tc>
        <w:tc>
          <w:tcPr>
            <w:tcW w:w="648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0 (0.0)</w:t>
            </w:r>
          </w:p>
        </w:tc>
        <w:tc>
          <w:tcPr>
            <w:tcW w:w="630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2 (7.</w:t>
            </w:r>
            <w:r>
              <w:rPr>
                <w:sz w:val="20"/>
                <w:szCs w:val="20"/>
              </w:rPr>
              <w:t>7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810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9 (34.6)</w:t>
            </w:r>
          </w:p>
        </w:tc>
        <w:tc>
          <w:tcPr>
            <w:tcW w:w="900" w:type="dxa"/>
            <w:gridSpan w:val="3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1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(3.</w:t>
            </w:r>
            <w:r>
              <w:rPr>
                <w:sz w:val="20"/>
                <w:szCs w:val="20"/>
              </w:rPr>
              <w:t>9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8 (30.</w:t>
            </w:r>
            <w:r>
              <w:rPr>
                <w:sz w:val="20"/>
                <w:szCs w:val="20"/>
              </w:rPr>
              <w:t>8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  <w:gridSpan w:val="2"/>
          </w:tcPr>
          <w:p w:rsidR="00480C20" w:rsidRDefault="00480C20" w:rsidP="00BB332D">
            <w:pPr>
              <w:rPr>
                <w:color w:val="000000" w:themeColor="text1"/>
                <w:sz w:val="20"/>
                <w:szCs w:val="20"/>
              </w:rPr>
            </w:pPr>
            <w:r w:rsidRPr="008E05DC">
              <w:rPr>
                <w:color w:val="000000" w:themeColor="text1"/>
                <w:sz w:val="20"/>
                <w:szCs w:val="20"/>
              </w:rPr>
              <w:t xml:space="preserve">3 </w:t>
            </w:r>
          </w:p>
          <w:p w:rsidR="00480C20" w:rsidRPr="007845A1" w:rsidRDefault="00480C20" w:rsidP="00BB332D">
            <w:pPr>
              <w:spacing w:after="200" w:line="276" w:lineRule="auto"/>
              <w:rPr>
                <w:color w:val="000000" w:themeColor="text1"/>
                <w:sz w:val="20"/>
                <w:szCs w:val="20"/>
              </w:rPr>
            </w:pPr>
            <w:r w:rsidRPr="008E05DC">
              <w:rPr>
                <w:color w:val="000000" w:themeColor="text1"/>
                <w:sz w:val="20"/>
                <w:szCs w:val="20"/>
              </w:rPr>
              <w:t>(11.5)</w:t>
            </w: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 (3.</w:t>
            </w:r>
            <w:r>
              <w:rPr>
                <w:sz w:val="20"/>
                <w:szCs w:val="20"/>
              </w:rPr>
              <w:t>9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  <w:gridSpan w:val="2"/>
          </w:tcPr>
          <w:p w:rsidR="00480C20" w:rsidRPr="00E7688E" w:rsidRDefault="00480C20" w:rsidP="00BB332D">
            <w:pPr>
              <w:rPr>
                <w:b/>
                <w:sz w:val="20"/>
                <w:szCs w:val="20"/>
              </w:rPr>
            </w:pPr>
            <w:r w:rsidRPr="00E7688E">
              <w:rPr>
                <w:b/>
                <w:sz w:val="20"/>
                <w:szCs w:val="20"/>
              </w:rPr>
              <w:t xml:space="preserve">7 </w:t>
            </w:r>
          </w:p>
          <w:p w:rsidR="00480C20" w:rsidRPr="00E7688E" w:rsidRDefault="00480C20" w:rsidP="00BB332D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E7688E">
              <w:rPr>
                <w:b/>
                <w:sz w:val="20"/>
                <w:szCs w:val="20"/>
              </w:rPr>
              <w:t>(26.9)</w:t>
            </w:r>
          </w:p>
        </w:tc>
        <w:tc>
          <w:tcPr>
            <w:tcW w:w="81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8E05DC">
              <w:rPr>
                <w:sz w:val="20"/>
                <w:szCs w:val="20"/>
              </w:rPr>
              <w:t xml:space="preserve"> (7.</w:t>
            </w:r>
            <w:r>
              <w:rPr>
                <w:sz w:val="20"/>
                <w:szCs w:val="20"/>
              </w:rPr>
              <w:t>7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  <w:gridSpan w:val="5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2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(7.</w:t>
            </w:r>
            <w:r>
              <w:rPr>
                <w:sz w:val="20"/>
                <w:szCs w:val="20"/>
              </w:rPr>
              <w:t>7</w:t>
            </w:r>
            <w:r w:rsidRPr="008E05DC">
              <w:rPr>
                <w:sz w:val="20"/>
                <w:szCs w:val="20"/>
              </w:rPr>
              <w:t>)</w:t>
            </w:r>
          </w:p>
        </w:tc>
      </w:tr>
      <w:tr w:rsidR="00480C20" w:rsidTr="00BB332D">
        <w:trPr>
          <w:gridAfter w:val="3"/>
          <w:wAfter w:w="486" w:type="dxa"/>
        </w:trPr>
        <w:tc>
          <w:tcPr>
            <w:tcW w:w="1260" w:type="dxa"/>
          </w:tcPr>
          <w:p w:rsidR="00480C20" w:rsidRPr="007845A1" w:rsidRDefault="00480C20" w:rsidP="00BB332D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T3+T4 (n=76)</w:t>
            </w:r>
          </w:p>
        </w:tc>
        <w:tc>
          <w:tcPr>
            <w:tcW w:w="702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18 (23.</w:t>
            </w:r>
            <w:r>
              <w:rPr>
                <w:sz w:val="20"/>
                <w:szCs w:val="20"/>
              </w:rPr>
              <w:t>7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648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4 (5.</w:t>
            </w:r>
            <w:r>
              <w:rPr>
                <w:sz w:val="20"/>
                <w:szCs w:val="20"/>
              </w:rPr>
              <w:t>3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630" w:type="dxa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3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4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810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24 (31</w:t>
            </w:r>
            <w:r>
              <w:rPr>
                <w:sz w:val="20"/>
                <w:szCs w:val="20"/>
              </w:rPr>
              <w:t>.6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  <w:gridSpan w:val="3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8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(10.5)</w:t>
            </w: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30 (39.</w:t>
            </w:r>
            <w:r>
              <w:rPr>
                <w:sz w:val="20"/>
                <w:szCs w:val="20"/>
              </w:rPr>
              <w:t>5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color w:val="000000" w:themeColor="text1"/>
                <w:sz w:val="20"/>
                <w:szCs w:val="20"/>
              </w:rPr>
            </w:pPr>
            <w:r w:rsidRPr="008E05DC">
              <w:rPr>
                <w:color w:val="000000" w:themeColor="text1"/>
                <w:sz w:val="20"/>
                <w:szCs w:val="20"/>
              </w:rPr>
              <w:t>16 (21.</w:t>
            </w:r>
            <w:r>
              <w:rPr>
                <w:color w:val="000000" w:themeColor="text1"/>
                <w:sz w:val="20"/>
                <w:szCs w:val="20"/>
              </w:rPr>
              <w:t>1</w:t>
            </w:r>
            <w:r w:rsidRPr="008E05DC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 (1.3)</w:t>
            </w:r>
          </w:p>
        </w:tc>
        <w:tc>
          <w:tcPr>
            <w:tcW w:w="90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8E05DC">
              <w:rPr>
                <w:b/>
                <w:sz w:val="20"/>
                <w:szCs w:val="20"/>
              </w:rPr>
              <w:t>10 (13.</w:t>
            </w:r>
            <w:r>
              <w:rPr>
                <w:b/>
                <w:sz w:val="20"/>
                <w:szCs w:val="20"/>
              </w:rPr>
              <w:t>2</w:t>
            </w:r>
            <w:r w:rsidRPr="008E05DC">
              <w:rPr>
                <w:b/>
                <w:sz w:val="20"/>
                <w:szCs w:val="20"/>
              </w:rPr>
              <w:t>) c</w:t>
            </w:r>
          </w:p>
        </w:tc>
        <w:tc>
          <w:tcPr>
            <w:tcW w:w="81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8E05DC">
              <w:rPr>
                <w:sz w:val="20"/>
                <w:szCs w:val="20"/>
              </w:rPr>
              <w:t xml:space="preserve"> (6.</w:t>
            </w:r>
            <w:r>
              <w:rPr>
                <w:sz w:val="20"/>
                <w:szCs w:val="20"/>
              </w:rPr>
              <w:t>6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  <w:gridSpan w:val="5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4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(5.</w:t>
            </w:r>
            <w:r>
              <w:rPr>
                <w:sz w:val="20"/>
                <w:szCs w:val="20"/>
              </w:rPr>
              <w:t>3</w:t>
            </w:r>
            <w:r w:rsidRPr="008E05DC">
              <w:rPr>
                <w:sz w:val="20"/>
                <w:szCs w:val="20"/>
              </w:rPr>
              <w:t>)</w:t>
            </w:r>
          </w:p>
        </w:tc>
      </w:tr>
      <w:tr w:rsidR="00480C20" w:rsidTr="00BB332D">
        <w:trPr>
          <w:gridAfter w:val="3"/>
          <w:wAfter w:w="486" w:type="dxa"/>
        </w:trPr>
        <w:tc>
          <w:tcPr>
            <w:tcW w:w="1260" w:type="dxa"/>
          </w:tcPr>
          <w:p w:rsidR="00480C20" w:rsidRPr="007845A1" w:rsidRDefault="00480C20" w:rsidP="00BB332D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Lymph node involvement</w:t>
            </w:r>
          </w:p>
        </w:tc>
        <w:tc>
          <w:tcPr>
            <w:tcW w:w="702" w:type="dxa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648" w:type="dxa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810" w:type="dxa"/>
            <w:gridSpan w:val="2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5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</w:tr>
      <w:tr w:rsidR="00480C20" w:rsidTr="00BB332D">
        <w:trPr>
          <w:gridAfter w:val="3"/>
          <w:wAfter w:w="486" w:type="dxa"/>
        </w:trPr>
        <w:tc>
          <w:tcPr>
            <w:tcW w:w="1260" w:type="dxa"/>
          </w:tcPr>
          <w:p w:rsidR="00480C20" w:rsidRPr="007845A1" w:rsidRDefault="00480C20" w:rsidP="00BB332D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N0 (n=57)</w:t>
            </w:r>
          </w:p>
        </w:tc>
        <w:tc>
          <w:tcPr>
            <w:tcW w:w="702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14 (24.6)</w:t>
            </w:r>
          </w:p>
        </w:tc>
        <w:tc>
          <w:tcPr>
            <w:tcW w:w="648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 (1.</w:t>
            </w:r>
            <w:r>
              <w:rPr>
                <w:sz w:val="20"/>
                <w:szCs w:val="20"/>
              </w:rPr>
              <w:t>8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630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2 (3.5)</w:t>
            </w:r>
          </w:p>
        </w:tc>
        <w:tc>
          <w:tcPr>
            <w:tcW w:w="810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19 (33.3)</w:t>
            </w:r>
          </w:p>
        </w:tc>
        <w:tc>
          <w:tcPr>
            <w:tcW w:w="900" w:type="dxa"/>
            <w:gridSpan w:val="3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6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(10.5)</w:t>
            </w: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22 (38.</w:t>
            </w:r>
            <w:r>
              <w:rPr>
                <w:sz w:val="20"/>
                <w:szCs w:val="20"/>
              </w:rPr>
              <w:t>6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color w:val="000000" w:themeColor="text1"/>
                <w:sz w:val="20"/>
                <w:szCs w:val="20"/>
              </w:rPr>
            </w:pPr>
            <w:r w:rsidRPr="008E05DC">
              <w:rPr>
                <w:color w:val="000000" w:themeColor="text1"/>
                <w:sz w:val="20"/>
                <w:szCs w:val="20"/>
              </w:rPr>
              <w:t>13 (22.8)</w:t>
            </w: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2 (3.5)</w:t>
            </w:r>
          </w:p>
        </w:tc>
        <w:tc>
          <w:tcPr>
            <w:tcW w:w="90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10 (17.5)</w:t>
            </w:r>
          </w:p>
        </w:tc>
        <w:tc>
          <w:tcPr>
            <w:tcW w:w="81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2 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8E05DC">
              <w:rPr>
                <w:sz w:val="20"/>
                <w:szCs w:val="20"/>
              </w:rPr>
              <w:t>(3.5)</w:t>
            </w:r>
          </w:p>
        </w:tc>
        <w:tc>
          <w:tcPr>
            <w:tcW w:w="900" w:type="dxa"/>
            <w:gridSpan w:val="5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2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(3.51)</w:t>
            </w:r>
          </w:p>
        </w:tc>
      </w:tr>
      <w:tr w:rsidR="00480C20" w:rsidTr="00BB332D">
        <w:trPr>
          <w:gridAfter w:val="3"/>
          <w:wAfter w:w="486" w:type="dxa"/>
        </w:trPr>
        <w:tc>
          <w:tcPr>
            <w:tcW w:w="1260" w:type="dxa"/>
          </w:tcPr>
          <w:p w:rsidR="00480C20" w:rsidRPr="007845A1" w:rsidRDefault="00480C20" w:rsidP="00BB332D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N1-3 (n=45)</w:t>
            </w:r>
          </w:p>
        </w:tc>
        <w:tc>
          <w:tcPr>
            <w:tcW w:w="702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11 (24.4)</w:t>
            </w:r>
          </w:p>
        </w:tc>
        <w:tc>
          <w:tcPr>
            <w:tcW w:w="648" w:type="dxa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3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(6.7)</w:t>
            </w:r>
          </w:p>
        </w:tc>
        <w:tc>
          <w:tcPr>
            <w:tcW w:w="630" w:type="dxa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3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(6.7)</w:t>
            </w:r>
          </w:p>
        </w:tc>
        <w:tc>
          <w:tcPr>
            <w:tcW w:w="810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14 (31.1)</w:t>
            </w:r>
          </w:p>
        </w:tc>
        <w:tc>
          <w:tcPr>
            <w:tcW w:w="900" w:type="dxa"/>
            <w:gridSpan w:val="3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3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(6.7)</w:t>
            </w: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16 (35.6)</w:t>
            </w:r>
          </w:p>
        </w:tc>
        <w:tc>
          <w:tcPr>
            <w:tcW w:w="900" w:type="dxa"/>
            <w:gridSpan w:val="2"/>
          </w:tcPr>
          <w:p w:rsidR="00480C20" w:rsidRDefault="00480C20" w:rsidP="00BB332D">
            <w:pPr>
              <w:rPr>
                <w:color w:val="000000" w:themeColor="text1"/>
                <w:sz w:val="20"/>
                <w:szCs w:val="20"/>
              </w:rPr>
            </w:pPr>
            <w:r w:rsidRPr="008E05DC">
              <w:rPr>
                <w:color w:val="000000" w:themeColor="text1"/>
                <w:sz w:val="20"/>
                <w:szCs w:val="20"/>
              </w:rPr>
              <w:t xml:space="preserve">6 </w:t>
            </w:r>
          </w:p>
          <w:p w:rsidR="00480C20" w:rsidRPr="007845A1" w:rsidRDefault="00480C20" w:rsidP="00BB332D">
            <w:pPr>
              <w:spacing w:after="200" w:line="276" w:lineRule="auto"/>
              <w:rPr>
                <w:color w:val="000000" w:themeColor="text1"/>
                <w:sz w:val="20"/>
                <w:szCs w:val="20"/>
              </w:rPr>
            </w:pPr>
            <w:r w:rsidRPr="008E05DC">
              <w:rPr>
                <w:color w:val="000000" w:themeColor="text1"/>
                <w:sz w:val="20"/>
                <w:szCs w:val="20"/>
              </w:rPr>
              <w:t>(13.3)</w:t>
            </w: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0 (0.0)</w:t>
            </w:r>
          </w:p>
        </w:tc>
        <w:tc>
          <w:tcPr>
            <w:tcW w:w="900" w:type="dxa"/>
            <w:gridSpan w:val="2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7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(15.6)</w:t>
            </w:r>
          </w:p>
        </w:tc>
        <w:tc>
          <w:tcPr>
            <w:tcW w:w="810" w:type="dxa"/>
            <w:gridSpan w:val="2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5 </w:t>
            </w:r>
          </w:p>
          <w:p w:rsidR="00480C20" w:rsidRPr="008E05DC" w:rsidRDefault="00480C20" w:rsidP="00BB332D">
            <w:pPr>
              <w:ind w:hanging="40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(11.1)</w:t>
            </w:r>
          </w:p>
        </w:tc>
        <w:tc>
          <w:tcPr>
            <w:tcW w:w="900" w:type="dxa"/>
            <w:gridSpan w:val="5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4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(8.9)</w:t>
            </w:r>
          </w:p>
        </w:tc>
      </w:tr>
      <w:tr w:rsidR="00480C20" w:rsidTr="00BB332D">
        <w:trPr>
          <w:gridAfter w:val="3"/>
          <w:wAfter w:w="486" w:type="dxa"/>
        </w:trPr>
        <w:tc>
          <w:tcPr>
            <w:tcW w:w="1260" w:type="dxa"/>
          </w:tcPr>
          <w:p w:rsidR="00480C20" w:rsidRPr="007845A1" w:rsidRDefault="00480C20" w:rsidP="00BB332D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Distance metastasis</w:t>
            </w:r>
          </w:p>
        </w:tc>
        <w:tc>
          <w:tcPr>
            <w:tcW w:w="702" w:type="dxa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648" w:type="dxa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810" w:type="dxa"/>
            <w:gridSpan w:val="2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5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</w:tr>
      <w:tr w:rsidR="00480C20" w:rsidTr="00BB332D">
        <w:trPr>
          <w:gridAfter w:val="2"/>
          <w:wAfter w:w="396" w:type="dxa"/>
        </w:trPr>
        <w:tc>
          <w:tcPr>
            <w:tcW w:w="1260" w:type="dxa"/>
          </w:tcPr>
          <w:p w:rsidR="00480C20" w:rsidRPr="007845A1" w:rsidRDefault="00480C20" w:rsidP="00BB332D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M0 (n=9</w:t>
            </w:r>
            <w:r>
              <w:rPr>
                <w:sz w:val="20"/>
                <w:szCs w:val="20"/>
              </w:rPr>
              <w:t>4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702" w:type="dxa"/>
          </w:tcPr>
          <w:p w:rsidR="00480C20" w:rsidRPr="007845A1" w:rsidRDefault="00480C20" w:rsidP="00BB332D">
            <w:pPr>
              <w:spacing w:after="200" w:line="276" w:lineRule="auto"/>
              <w:rPr>
                <w:color w:val="000000" w:themeColor="text1"/>
                <w:sz w:val="20"/>
                <w:szCs w:val="20"/>
              </w:rPr>
            </w:pPr>
            <w:r w:rsidRPr="008E05DC">
              <w:rPr>
                <w:color w:val="000000" w:themeColor="text1"/>
                <w:sz w:val="20"/>
                <w:szCs w:val="20"/>
              </w:rPr>
              <w:t>24 (25.8)</w:t>
            </w:r>
          </w:p>
        </w:tc>
        <w:tc>
          <w:tcPr>
            <w:tcW w:w="648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4 (4.3)</w:t>
            </w:r>
          </w:p>
        </w:tc>
        <w:tc>
          <w:tcPr>
            <w:tcW w:w="630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5 (5.</w:t>
            </w:r>
            <w:r>
              <w:rPr>
                <w:sz w:val="20"/>
                <w:szCs w:val="20"/>
              </w:rPr>
              <w:t>4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  <w:gridSpan w:val="2"/>
          </w:tcPr>
          <w:p w:rsidR="00480C20" w:rsidRPr="00E7688E" w:rsidRDefault="00480C20" w:rsidP="00BB332D">
            <w:pPr>
              <w:spacing w:after="200" w:line="276" w:lineRule="auto"/>
              <w:rPr>
                <w:b/>
                <w:color w:val="000000" w:themeColor="text1"/>
                <w:sz w:val="20"/>
                <w:szCs w:val="20"/>
              </w:rPr>
            </w:pPr>
            <w:r w:rsidRPr="00E7688E">
              <w:rPr>
                <w:b/>
                <w:color w:val="000000" w:themeColor="text1"/>
                <w:sz w:val="20"/>
                <w:szCs w:val="20"/>
              </w:rPr>
              <w:t>28 (29.8)</w:t>
            </w:r>
          </w:p>
        </w:tc>
        <w:tc>
          <w:tcPr>
            <w:tcW w:w="900" w:type="dxa"/>
            <w:gridSpan w:val="3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9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(9.</w:t>
            </w:r>
            <w:r>
              <w:rPr>
                <w:sz w:val="20"/>
                <w:szCs w:val="20"/>
              </w:rPr>
              <w:t>7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35 (37.6)</w:t>
            </w:r>
          </w:p>
        </w:tc>
        <w:tc>
          <w:tcPr>
            <w:tcW w:w="90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18 (19.</w:t>
            </w:r>
            <w:r>
              <w:rPr>
                <w:sz w:val="20"/>
                <w:szCs w:val="20"/>
              </w:rPr>
              <w:t>3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2 (2.</w:t>
            </w:r>
            <w:r>
              <w:rPr>
                <w:sz w:val="20"/>
                <w:szCs w:val="20"/>
              </w:rPr>
              <w:t>2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color w:val="000000" w:themeColor="text1"/>
                <w:sz w:val="20"/>
                <w:szCs w:val="20"/>
              </w:rPr>
            </w:pPr>
            <w:r w:rsidRPr="008E05DC">
              <w:rPr>
                <w:color w:val="000000" w:themeColor="text1"/>
                <w:sz w:val="20"/>
                <w:szCs w:val="20"/>
              </w:rPr>
              <w:t>17 (18.</w:t>
            </w:r>
            <w:r>
              <w:rPr>
                <w:color w:val="000000" w:themeColor="text1"/>
                <w:sz w:val="20"/>
                <w:szCs w:val="20"/>
              </w:rPr>
              <w:t>3</w:t>
            </w:r>
            <w:r w:rsidRPr="008E05DC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1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6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8E05DC">
              <w:rPr>
                <w:sz w:val="20"/>
                <w:szCs w:val="20"/>
              </w:rPr>
              <w:t xml:space="preserve"> (6.</w:t>
            </w:r>
            <w:r>
              <w:rPr>
                <w:sz w:val="20"/>
                <w:szCs w:val="20"/>
              </w:rPr>
              <w:t>5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  <w:gridSpan w:val="5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5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(5.</w:t>
            </w:r>
            <w:r>
              <w:rPr>
                <w:sz w:val="20"/>
                <w:szCs w:val="20"/>
              </w:rPr>
              <w:t>4</w:t>
            </w:r>
            <w:r w:rsidRPr="008E05DC">
              <w:rPr>
                <w:sz w:val="20"/>
                <w:szCs w:val="20"/>
              </w:rPr>
              <w:t>)</w:t>
            </w:r>
          </w:p>
        </w:tc>
      </w:tr>
      <w:tr w:rsidR="00480C20" w:rsidTr="00BB332D">
        <w:trPr>
          <w:gridAfter w:val="2"/>
          <w:wAfter w:w="396" w:type="dxa"/>
        </w:trPr>
        <w:tc>
          <w:tcPr>
            <w:tcW w:w="1260" w:type="dxa"/>
          </w:tcPr>
          <w:p w:rsidR="00480C20" w:rsidRPr="007845A1" w:rsidRDefault="00480C20" w:rsidP="00BB332D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lastRenderedPageBreak/>
              <w:t>M1 (n=1</w:t>
            </w:r>
            <w:r>
              <w:rPr>
                <w:sz w:val="20"/>
                <w:szCs w:val="20"/>
              </w:rPr>
              <w:t>0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702" w:type="dxa"/>
          </w:tcPr>
          <w:p w:rsidR="00480C20" w:rsidRPr="007845A1" w:rsidRDefault="00480C20" w:rsidP="00BB332D">
            <w:pPr>
              <w:spacing w:after="200" w:line="276" w:lineRule="auto"/>
              <w:rPr>
                <w:color w:val="000000" w:themeColor="text1"/>
                <w:sz w:val="20"/>
                <w:szCs w:val="20"/>
              </w:rPr>
            </w:pPr>
            <w:r w:rsidRPr="008E05DC">
              <w:rPr>
                <w:color w:val="000000" w:themeColor="text1"/>
                <w:sz w:val="20"/>
                <w:szCs w:val="20"/>
              </w:rPr>
              <w:t>1 (9.</w:t>
            </w:r>
            <w:r>
              <w:rPr>
                <w:color w:val="000000" w:themeColor="text1"/>
                <w:sz w:val="20"/>
                <w:szCs w:val="20"/>
              </w:rPr>
              <w:t>1</w:t>
            </w:r>
            <w:r w:rsidRPr="008E05DC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48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0 (0.0)</w:t>
            </w:r>
          </w:p>
        </w:tc>
        <w:tc>
          <w:tcPr>
            <w:tcW w:w="630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0 (0.0)</w:t>
            </w:r>
          </w:p>
        </w:tc>
        <w:tc>
          <w:tcPr>
            <w:tcW w:w="900" w:type="dxa"/>
            <w:gridSpan w:val="2"/>
          </w:tcPr>
          <w:p w:rsidR="00480C20" w:rsidRPr="00E7688E" w:rsidRDefault="00480C20" w:rsidP="00BB332D">
            <w:pPr>
              <w:rPr>
                <w:b/>
                <w:color w:val="000000" w:themeColor="text1"/>
                <w:sz w:val="20"/>
                <w:szCs w:val="20"/>
              </w:rPr>
            </w:pPr>
            <w:r w:rsidRPr="00E7688E">
              <w:rPr>
                <w:b/>
                <w:color w:val="000000" w:themeColor="text1"/>
                <w:sz w:val="20"/>
                <w:szCs w:val="20"/>
              </w:rPr>
              <w:t xml:space="preserve">6 </w:t>
            </w:r>
          </w:p>
          <w:p w:rsidR="00480C20" w:rsidRPr="00E7688E" w:rsidRDefault="00480C20" w:rsidP="00BB332D">
            <w:pPr>
              <w:spacing w:after="200" w:line="276" w:lineRule="auto"/>
              <w:rPr>
                <w:b/>
                <w:color w:val="000000" w:themeColor="text1"/>
                <w:sz w:val="20"/>
                <w:szCs w:val="20"/>
              </w:rPr>
            </w:pPr>
            <w:r w:rsidRPr="00E7688E">
              <w:rPr>
                <w:b/>
                <w:color w:val="000000" w:themeColor="text1"/>
                <w:sz w:val="20"/>
                <w:szCs w:val="20"/>
              </w:rPr>
              <w:t>(60.0) d</w:t>
            </w:r>
          </w:p>
        </w:tc>
        <w:tc>
          <w:tcPr>
            <w:tcW w:w="900" w:type="dxa"/>
            <w:gridSpan w:val="3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0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(0.0)</w:t>
            </w: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3 (27.</w:t>
            </w:r>
            <w:r>
              <w:rPr>
                <w:sz w:val="20"/>
                <w:szCs w:val="20"/>
              </w:rPr>
              <w:t>3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  <w:gridSpan w:val="2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1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(9.</w:t>
            </w:r>
            <w:r>
              <w:rPr>
                <w:sz w:val="20"/>
                <w:szCs w:val="20"/>
              </w:rPr>
              <w:t>1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0 (0.0)</w:t>
            </w:r>
          </w:p>
        </w:tc>
        <w:tc>
          <w:tcPr>
            <w:tcW w:w="900" w:type="dxa"/>
            <w:gridSpan w:val="2"/>
          </w:tcPr>
          <w:p w:rsidR="00480C20" w:rsidRDefault="00480C20" w:rsidP="00BB332D">
            <w:pPr>
              <w:rPr>
                <w:color w:val="000000" w:themeColor="text1"/>
                <w:sz w:val="20"/>
                <w:szCs w:val="20"/>
              </w:rPr>
            </w:pPr>
            <w:r w:rsidRPr="008E05DC">
              <w:rPr>
                <w:color w:val="000000" w:themeColor="text1"/>
                <w:sz w:val="20"/>
                <w:szCs w:val="20"/>
              </w:rPr>
              <w:t xml:space="preserve">0 </w:t>
            </w:r>
          </w:p>
          <w:p w:rsidR="00480C20" w:rsidRPr="007845A1" w:rsidRDefault="00480C20" w:rsidP="00BB332D">
            <w:pPr>
              <w:spacing w:after="200" w:line="276" w:lineRule="auto"/>
              <w:rPr>
                <w:color w:val="000000" w:themeColor="text1"/>
                <w:sz w:val="20"/>
                <w:szCs w:val="20"/>
              </w:rPr>
            </w:pPr>
            <w:r w:rsidRPr="008E05DC">
              <w:rPr>
                <w:color w:val="000000" w:themeColor="text1"/>
                <w:sz w:val="20"/>
                <w:szCs w:val="20"/>
              </w:rPr>
              <w:t>(0.0)</w:t>
            </w:r>
          </w:p>
        </w:tc>
        <w:tc>
          <w:tcPr>
            <w:tcW w:w="81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8E05DC">
              <w:rPr>
                <w:sz w:val="20"/>
                <w:szCs w:val="20"/>
              </w:rPr>
              <w:t xml:space="preserve"> (9.</w:t>
            </w:r>
            <w:r>
              <w:rPr>
                <w:sz w:val="20"/>
                <w:szCs w:val="20"/>
              </w:rPr>
              <w:t>1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  <w:gridSpan w:val="5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1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(9.</w:t>
            </w:r>
            <w:r>
              <w:rPr>
                <w:sz w:val="20"/>
                <w:szCs w:val="20"/>
              </w:rPr>
              <w:t>1</w:t>
            </w:r>
            <w:r w:rsidRPr="008E05DC">
              <w:rPr>
                <w:sz w:val="20"/>
                <w:szCs w:val="20"/>
              </w:rPr>
              <w:t>)</w:t>
            </w:r>
          </w:p>
        </w:tc>
      </w:tr>
      <w:tr w:rsidR="00480C20" w:rsidTr="00BB332D">
        <w:trPr>
          <w:gridAfter w:val="3"/>
          <w:wAfter w:w="486" w:type="dxa"/>
        </w:trPr>
        <w:tc>
          <w:tcPr>
            <w:tcW w:w="1260" w:type="dxa"/>
          </w:tcPr>
          <w:p w:rsidR="00480C20" w:rsidRPr="007845A1" w:rsidRDefault="00480C20" w:rsidP="00BB332D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UICC stage</w:t>
            </w:r>
          </w:p>
        </w:tc>
        <w:tc>
          <w:tcPr>
            <w:tcW w:w="702" w:type="dxa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648" w:type="dxa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813" w:type="dxa"/>
            <w:gridSpan w:val="2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807" w:type="dxa"/>
            <w:gridSpan w:val="3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925" w:type="dxa"/>
            <w:gridSpan w:val="4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785" w:type="dxa"/>
            <w:gridSpan w:val="3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</w:tr>
      <w:tr w:rsidR="00480C20" w:rsidTr="00BB332D">
        <w:trPr>
          <w:gridAfter w:val="3"/>
          <w:wAfter w:w="486" w:type="dxa"/>
        </w:trPr>
        <w:tc>
          <w:tcPr>
            <w:tcW w:w="1260" w:type="dxa"/>
          </w:tcPr>
          <w:p w:rsidR="00480C20" w:rsidRPr="007845A1" w:rsidRDefault="00480C20" w:rsidP="00BB332D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I/II (n=53)</w:t>
            </w:r>
          </w:p>
        </w:tc>
        <w:tc>
          <w:tcPr>
            <w:tcW w:w="702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13 (24.5)</w:t>
            </w:r>
          </w:p>
        </w:tc>
        <w:tc>
          <w:tcPr>
            <w:tcW w:w="648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 (1.</w:t>
            </w:r>
            <w:r>
              <w:rPr>
                <w:sz w:val="20"/>
                <w:szCs w:val="20"/>
              </w:rPr>
              <w:t>9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630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2 (3.</w:t>
            </w:r>
            <w:r>
              <w:rPr>
                <w:sz w:val="20"/>
                <w:szCs w:val="20"/>
              </w:rPr>
              <w:t>8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810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16 (30.</w:t>
            </w:r>
            <w:r>
              <w:rPr>
                <w:sz w:val="20"/>
                <w:szCs w:val="20"/>
              </w:rPr>
              <w:t>2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813" w:type="dxa"/>
            <w:gridSpan w:val="2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6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(11.3)</w:t>
            </w:r>
          </w:p>
        </w:tc>
        <w:tc>
          <w:tcPr>
            <w:tcW w:w="807" w:type="dxa"/>
            <w:gridSpan w:val="3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22 (41.5)</w:t>
            </w:r>
          </w:p>
        </w:tc>
        <w:tc>
          <w:tcPr>
            <w:tcW w:w="90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13 (24.5)</w:t>
            </w: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2 (3.</w:t>
            </w:r>
            <w:r>
              <w:rPr>
                <w:sz w:val="20"/>
                <w:szCs w:val="20"/>
              </w:rPr>
              <w:t>8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10 (18.8)</w:t>
            </w:r>
          </w:p>
        </w:tc>
        <w:tc>
          <w:tcPr>
            <w:tcW w:w="925" w:type="dxa"/>
            <w:gridSpan w:val="4"/>
          </w:tcPr>
          <w:p w:rsidR="00480C20" w:rsidRPr="00E7688E" w:rsidRDefault="00480C20" w:rsidP="00BB332D">
            <w:pPr>
              <w:spacing w:after="200" w:line="276" w:lineRule="auto"/>
              <w:rPr>
                <w:b/>
                <w:sz w:val="20"/>
                <w:szCs w:val="20"/>
                <w:highlight w:val="yellow"/>
              </w:rPr>
            </w:pPr>
            <w:r w:rsidRPr="00E7688E">
              <w:rPr>
                <w:b/>
                <w:sz w:val="20"/>
                <w:szCs w:val="20"/>
              </w:rPr>
              <w:t>1</w:t>
            </w:r>
            <w:r>
              <w:rPr>
                <w:rFonts w:hint="eastAsia"/>
                <w:b/>
                <w:sz w:val="20"/>
                <w:szCs w:val="20"/>
              </w:rPr>
              <w:t xml:space="preserve">      </w:t>
            </w:r>
            <w:r w:rsidRPr="00E7688E">
              <w:rPr>
                <w:b/>
                <w:sz w:val="20"/>
                <w:szCs w:val="20"/>
              </w:rPr>
              <w:t>(1.9)</w:t>
            </w:r>
          </w:p>
        </w:tc>
        <w:tc>
          <w:tcPr>
            <w:tcW w:w="785" w:type="dxa"/>
            <w:gridSpan w:val="3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2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(3.</w:t>
            </w:r>
            <w:r>
              <w:rPr>
                <w:sz w:val="20"/>
                <w:szCs w:val="20"/>
              </w:rPr>
              <w:t>8</w:t>
            </w:r>
            <w:r w:rsidRPr="008E05DC">
              <w:rPr>
                <w:sz w:val="20"/>
                <w:szCs w:val="20"/>
              </w:rPr>
              <w:t>)</w:t>
            </w:r>
          </w:p>
        </w:tc>
      </w:tr>
      <w:tr w:rsidR="00480C20" w:rsidTr="00BB332D">
        <w:trPr>
          <w:gridAfter w:val="3"/>
          <w:wAfter w:w="486" w:type="dxa"/>
        </w:trPr>
        <w:tc>
          <w:tcPr>
            <w:tcW w:w="1260" w:type="dxa"/>
          </w:tcPr>
          <w:p w:rsidR="00480C20" w:rsidRPr="007845A1" w:rsidRDefault="00480C20" w:rsidP="00BB332D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III/IV (n=51)</w:t>
            </w:r>
          </w:p>
        </w:tc>
        <w:tc>
          <w:tcPr>
            <w:tcW w:w="702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12 (23.5)</w:t>
            </w:r>
          </w:p>
        </w:tc>
        <w:tc>
          <w:tcPr>
            <w:tcW w:w="648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3 (5.</w:t>
            </w:r>
            <w:r>
              <w:rPr>
                <w:sz w:val="20"/>
                <w:szCs w:val="20"/>
              </w:rPr>
              <w:t>9</w:t>
            </w:r>
            <w:r w:rsidRPr="008E05DC">
              <w:rPr>
                <w:sz w:val="20"/>
                <w:szCs w:val="20"/>
              </w:rPr>
              <w:t>)</w:t>
            </w:r>
          </w:p>
        </w:tc>
        <w:tc>
          <w:tcPr>
            <w:tcW w:w="630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3 (5.</w:t>
            </w:r>
            <w:r>
              <w:rPr>
                <w:sz w:val="20"/>
                <w:szCs w:val="20"/>
              </w:rPr>
              <w:t>9)</w:t>
            </w:r>
          </w:p>
        </w:tc>
        <w:tc>
          <w:tcPr>
            <w:tcW w:w="810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18 (35.29)</w:t>
            </w:r>
          </w:p>
        </w:tc>
        <w:tc>
          <w:tcPr>
            <w:tcW w:w="813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 w:rsidRPr="008E05DC">
              <w:rPr>
                <w:sz w:val="20"/>
                <w:szCs w:val="20"/>
              </w:rPr>
              <w:t xml:space="preserve"> (7.8)</w:t>
            </w:r>
          </w:p>
        </w:tc>
        <w:tc>
          <w:tcPr>
            <w:tcW w:w="807" w:type="dxa"/>
            <w:gridSpan w:val="3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17 (33.3)</w:t>
            </w:r>
          </w:p>
        </w:tc>
        <w:tc>
          <w:tcPr>
            <w:tcW w:w="90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6 (11.76) </w:t>
            </w: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0 (0.00)</w:t>
            </w:r>
          </w:p>
        </w:tc>
        <w:tc>
          <w:tcPr>
            <w:tcW w:w="90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7 (13.73) </w:t>
            </w:r>
          </w:p>
        </w:tc>
        <w:tc>
          <w:tcPr>
            <w:tcW w:w="925" w:type="dxa"/>
            <w:gridSpan w:val="4"/>
          </w:tcPr>
          <w:p w:rsidR="00480C20" w:rsidRPr="007845A1" w:rsidRDefault="00480C20" w:rsidP="00BB332D">
            <w:pPr>
              <w:spacing w:after="200" w:line="276" w:lineRule="auto"/>
              <w:rPr>
                <w:b/>
                <w:sz w:val="20"/>
                <w:szCs w:val="20"/>
                <w:highlight w:val="yellow"/>
              </w:rPr>
            </w:pPr>
            <w:r w:rsidRPr="008E05DC">
              <w:rPr>
                <w:b/>
                <w:sz w:val="20"/>
                <w:szCs w:val="20"/>
              </w:rPr>
              <w:t>6</w:t>
            </w:r>
            <w:r>
              <w:rPr>
                <w:rFonts w:hint="eastAsia"/>
                <w:b/>
                <w:sz w:val="20"/>
                <w:szCs w:val="20"/>
              </w:rPr>
              <w:t xml:space="preserve">   </w:t>
            </w:r>
            <w:r w:rsidRPr="008E05DC">
              <w:rPr>
                <w:b/>
                <w:sz w:val="20"/>
                <w:szCs w:val="20"/>
              </w:rPr>
              <w:t>(11.</w:t>
            </w:r>
            <w:r>
              <w:rPr>
                <w:b/>
                <w:sz w:val="20"/>
                <w:szCs w:val="20"/>
              </w:rPr>
              <w:t>8</w:t>
            </w:r>
            <w:r w:rsidRPr="008E05DC">
              <w:rPr>
                <w:b/>
                <w:sz w:val="20"/>
                <w:szCs w:val="20"/>
              </w:rPr>
              <w:t>) e</w:t>
            </w:r>
          </w:p>
        </w:tc>
        <w:tc>
          <w:tcPr>
            <w:tcW w:w="785" w:type="dxa"/>
            <w:gridSpan w:val="3"/>
          </w:tcPr>
          <w:p w:rsidR="00480C20" w:rsidRDefault="00480C20" w:rsidP="00BB332D">
            <w:pPr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4 </w:t>
            </w:r>
          </w:p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(7.8)</w:t>
            </w:r>
          </w:p>
        </w:tc>
      </w:tr>
      <w:tr w:rsidR="00480C20" w:rsidTr="00BB332D">
        <w:trPr>
          <w:gridAfter w:val="3"/>
          <w:wAfter w:w="486" w:type="dxa"/>
        </w:trPr>
        <w:tc>
          <w:tcPr>
            <w:tcW w:w="1260" w:type="dxa"/>
          </w:tcPr>
          <w:p w:rsidR="00480C20" w:rsidRPr="007845A1" w:rsidRDefault="00480C20" w:rsidP="00BB332D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Differention degree</w:t>
            </w:r>
          </w:p>
        </w:tc>
        <w:tc>
          <w:tcPr>
            <w:tcW w:w="702" w:type="dxa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648" w:type="dxa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813" w:type="dxa"/>
            <w:gridSpan w:val="2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807" w:type="dxa"/>
            <w:gridSpan w:val="3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925" w:type="dxa"/>
            <w:gridSpan w:val="4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785" w:type="dxa"/>
            <w:gridSpan w:val="3"/>
          </w:tcPr>
          <w:p w:rsidR="00480C20" w:rsidRPr="007845A1" w:rsidRDefault="00480C20" w:rsidP="00BB332D">
            <w:pPr>
              <w:spacing w:before="100" w:beforeAutospacing="1" w:after="200" w:afterAutospacing="1" w:line="276" w:lineRule="auto"/>
              <w:outlineLvl w:val="0"/>
              <w:rPr>
                <w:sz w:val="20"/>
                <w:szCs w:val="20"/>
              </w:rPr>
            </w:pPr>
          </w:p>
        </w:tc>
      </w:tr>
      <w:tr w:rsidR="00480C20" w:rsidTr="00BB332D">
        <w:trPr>
          <w:gridAfter w:val="3"/>
          <w:wAfter w:w="486" w:type="dxa"/>
        </w:trPr>
        <w:tc>
          <w:tcPr>
            <w:tcW w:w="1260" w:type="dxa"/>
          </w:tcPr>
          <w:p w:rsidR="00480C20" w:rsidRPr="007845A1" w:rsidRDefault="00480C20" w:rsidP="00BB332D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High (n=8)</w:t>
            </w:r>
          </w:p>
        </w:tc>
        <w:tc>
          <w:tcPr>
            <w:tcW w:w="702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2 (25.0)</w:t>
            </w:r>
          </w:p>
        </w:tc>
        <w:tc>
          <w:tcPr>
            <w:tcW w:w="648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 (12.5)</w:t>
            </w:r>
          </w:p>
        </w:tc>
        <w:tc>
          <w:tcPr>
            <w:tcW w:w="630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 (12.5)</w:t>
            </w:r>
          </w:p>
        </w:tc>
        <w:tc>
          <w:tcPr>
            <w:tcW w:w="810" w:type="dxa"/>
          </w:tcPr>
          <w:p w:rsidR="00480C20" w:rsidRPr="00E7688E" w:rsidRDefault="00480C20" w:rsidP="00BB332D">
            <w:pPr>
              <w:spacing w:after="200" w:line="276" w:lineRule="auto"/>
              <w:rPr>
                <w:b/>
                <w:color w:val="000000" w:themeColor="text1"/>
                <w:sz w:val="20"/>
                <w:szCs w:val="20"/>
              </w:rPr>
            </w:pPr>
            <w:r w:rsidRPr="00E7688E">
              <w:rPr>
                <w:b/>
                <w:color w:val="000000" w:themeColor="text1"/>
                <w:sz w:val="20"/>
                <w:szCs w:val="20"/>
              </w:rPr>
              <w:t>5 (62.50)</w:t>
            </w:r>
          </w:p>
        </w:tc>
        <w:tc>
          <w:tcPr>
            <w:tcW w:w="813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0 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8E05DC">
              <w:rPr>
                <w:sz w:val="20"/>
                <w:szCs w:val="20"/>
              </w:rPr>
              <w:t>(0.00)</w:t>
            </w:r>
          </w:p>
        </w:tc>
        <w:tc>
          <w:tcPr>
            <w:tcW w:w="807" w:type="dxa"/>
            <w:gridSpan w:val="3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2 (25.00)</w:t>
            </w:r>
          </w:p>
        </w:tc>
        <w:tc>
          <w:tcPr>
            <w:tcW w:w="90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(</w:t>
            </w:r>
            <w:r w:rsidRPr="008E05DC">
              <w:rPr>
                <w:sz w:val="20"/>
                <w:szCs w:val="20"/>
              </w:rPr>
              <w:t xml:space="preserve"> 25.00)</w:t>
            </w: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0 (0.00)</w:t>
            </w:r>
          </w:p>
        </w:tc>
        <w:tc>
          <w:tcPr>
            <w:tcW w:w="90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 (12.50)</w:t>
            </w:r>
          </w:p>
        </w:tc>
        <w:tc>
          <w:tcPr>
            <w:tcW w:w="925" w:type="dxa"/>
            <w:gridSpan w:val="4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0 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8E05DC">
              <w:rPr>
                <w:sz w:val="20"/>
                <w:szCs w:val="20"/>
              </w:rPr>
              <w:t>(0.00)</w:t>
            </w:r>
          </w:p>
        </w:tc>
        <w:tc>
          <w:tcPr>
            <w:tcW w:w="785" w:type="dxa"/>
            <w:gridSpan w:val="3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0 (0.00)</w:t>
            </w:r>
          </w:p>
        </w:tc>
      </w:tr>
      <w:tr w:rsidR="00480C20" w:rsidTr="00BB332D">
        <w:trPr>
          <w:gridAfter w:val="3"/>
          <w:wAfter w:w="486" w:type="dxa"/>
        </w:trPr>
        <w:tc>
          <w:tcPr>
            <w:tcW w:w="1260" w:type="dxa"/>
          </w:tcPr>
          <w:p w:rsidR="00480C20" w:rsidRPr="007845A1" w:rsidRDefault="00480C20" w:rsidP="00BB332D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Medium (n=81)</w:t>
            </w:r>
          </w:p>
        </w:tc>
        <w:tc>
          <w:tcPr>
            <w:tcW w:w="702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21 (25.93)</w:t>
            </w:r>
          </w:p>
        </w:tc>
        <w:tc>
          <w:tcPr>
            <w:tcW w:w="648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4 (4.94)</w:t>
            </w:r>
          </w:p>
        </w:tc>
        <w:tc>
          <w:tcPr>
            <w:tcW w:w="630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3 (3.70)</w:t>
            </w:r>
          </w:p>
        </w:tc>
        <w:tc>
          <w:tcPr>
            <w:tcW w:w="810" w:type="dxa"/>
          </w:tcPr>
          <w:p w:rsidR="00480C20" w:rsidRPr="00E7688E" w:rsidRDefault="00480C20" w:rsidP="00BB332D">
            <w:pPr>
              <w:spacing w:after="200" w:line="276" w:lineRule="auto"/>
              <w:rPr>
                <w:b/>
                <w:color w:val="000000" w:themeColor="text1"/>
                <w:sz w:val="20"/>
                <w:szCs w:val="20"/>
              </w:rPr>
            </w:pPr>
            <w:r w:rsidRPr="00E7688E">
              <w:rPr>
                <w:b/>
                <w:color w:val="000000" w:themeColor="text1"/>
                <w:sz w:val="20"/>
                <w:szCs w:val="20"/>
              </w:rPr>
              <w:t>25 (30.86) f</w:t>
            </w:r>
          </w:p>
        </w:tc>
        <w:tc>
          <w:tcPr>
            <w:tcW w:w="813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7 (8.64)</w:t>
            </w:r>
          </w:p>
        </w:tc>
        <w:tc>
          <w:tcPr>
            <w:tcW w:w="807" w:type="dxa"/>
            <w:gridSpan w:val="3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33 (40.74)</w:t>
            </w:r>
          </w:p>
        </w:tc>
        <w:tc>
          <w:tcPr>
            <w:tcW w:w="90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16 (19.75)</w:t>
            </w: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2 (2.47)</w:t>
            </w:r>
          </w:p>
        </w:tc>
        <w:tc>
          <w:tcPr>
            <w:tcW w:w="90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13 (16.05)</w:t>
            </w:r>
          </w:p>
        </w:tc>
        <w:tc>
          <w:tcPr>
            <w:tcW w:w="925" w:type="dxa"/>
            <w:gridSpan w:val="4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6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8E05DC">
              <w:rPr>
                <w:sz w:val="20"/>
                <w:szCs w:val="20"/>
              </w:rPr>
              <w:t xml:space="preserve"> (7.40)</w:t>
            </w:r>
          </w:p>
        </w:tc>
        <w:tc>
          <w:tcPr>
            <w:tcW w:w="785" w:type="dxa"/>
            <w:gridSpan w:val="3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3 (3.70)</w:t>
            </w:r>
          </w:p>
        </w:tc>
      </w:tr>
      <w:tr w:rsidR="00480C20" w:rsidTr="00BB332D">
        <w:trPr>
          <w:gridAfter w:val="3"/>
          <w:wAfter w:w="486" w:type="dxa"/>
        </w:trPr>
        <w:tc>
          <w:tcPr>
            <w:tcW w:w="1260" w:type="dxa"/>
          </w:tcPr>
          <w:p w:rsidR="00480C20" w:rsidRPr="007845A1" w:rsidRDefault="00480C20" w:rsidP="00BB332D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Low (n=14)</w:t>
            </w:r>
          </w:p>
        </w:tc>
        <w:tc>
          <w:tcPr>
            <w:tcW w:w="702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2 (14.29)</w:t>
            </w:r>
          </w:p>
        </w:tc>
        <w:tc>
          <w:tcPr>
            <w:tcW w:w="648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0 (0.00)</w:t>
            </w:r>
          </w:p>
        </w:tc>
        <w:tc>
          <w:tcPr>
            <w:tcW w:w="630" w:type="dxa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 (7.14)</w:t>
            </w:r>
          </w:p>
        </w:tc>
        <w:tc>
          <w:tcPr>
            <w:tcW w:w="810" w:type="dxa"/>
          </w:tcPr>
          <w:p w:rsidR="00480C20" w:rsidRPr="007845A1" w:rsidRDefault="00480C20" w:rsidP="00BB332D">
            <w:pPr>
              <w:spacing w:after="200" w:line="276" w:lineRule="auto"/>
              <w:rPr>
                <w:color w:val="000000" w:themeColor="text1"/>
                <w:sz w:val="20"/>
                <w:szCs w:val="20"/>
              </w:rPr>
            </w:pPr>
            <w:r w:rsidRPr="008E05DC">
              <w:rPr>
                <w:color w:val="000000" w:themeColor="text1"/>
                <w:sz w:val="20"/>
                <w:szCs w:val="20"/>
              </w:rPr>
              <w:t xml:space="preserve">4 (28.57) </w:t>
            </w:r>
          </w:p>
        </w:tc>
        <w:tc>
          <w:tcPr>
            <w:tcW w:w="813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3 (21.43)</w:t>
            </w:r>
          </w:p>
        </w:tc>
        <w:tc>
          <w:tcPr>
            <w:tcW w:w="807" w:type="dxa"/>
            <w:gridSpan w:val="3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4 (28.57)</w:t>
            </w:r>
          </w:p>
        </w:tc>
        <w:tc>
          <w:tcPr>
            <w:tcW w:w="90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 xml:space="preserve">0 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8E05DC">
              <w:rPr>
                <w:sz w:val="20"/>
                <w:szCs w:val="20"/>
              </w:rPr>
              <w:t>(0.00)</w:t>
            </w:r>
          </w:p>
        </w:tc>
        <w:tc>
          <w:tcPr>
            <w:tcW w:w="72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0 (0.00)</w:t>
            </w:r>
          </w:p>
        </w:tc>
        <w:tc>
          <w:tcPr>
            <w:tcW w:w="900" w:type="dxa"/>
            <w:gridSpan w:val="2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3 (21.43)</w:t>
            </w:r>
          </w:p>
        </w:tc>
        <w:tc>
          <w:tcPr>
            <w:tcW w:w="925" w:type="dxa"/>
            <w:gridSpan w:val="4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8E05DC">
              <w:rPr>
                <w:sz w:val="20"/>
                <w:szCs w:val="20"/>
              </w:rPr>
              <w:t xml:space="preserve"> (7.14)</w:t>
            </w:r>
          </w:p>
        </w:tc>
        <w:tc>
          <w:tcPr>
            <w:tcW w:w="785" w:type="dxa"/>
            <w:gridSpan w:val="3"/>
          </w:tcPr>
          <w:p w:rsidR="00480C20" w:rsidRPr="007845A1" w:rsidRDefault="00480C20" w:rsidP="00BB332D">
            <w:pPr>
              <w:spacing w:after="200" w:line="276" w:lineRule="auto"/>
              <w:rPr>
                <w:sz w:val="20"/>
                <w:szCs w:val="20"/>
              </w:rPr>
            </w:pPr>
            <w:r w:rsidRPr="008E05DC">
              <w:rPr>
                <w:sz w:val="20"/>
                <w:szCs w:val="20"/>
              </w:rPr>
              <w:t>1 (7.14)</w:t>
            </w:r>
          </w:p>
        </w:tc>
      </w:tr>
    </w:tbl>
    <w:p w:rsidR="00480C20" w:rsidRDefault="00480C20" w:rsidP="005A16AA">
      <w:pPr>
        <w:spacing w:after="0" w:line="240" w:lineRule="auto"/>
        <w:contextualSpacing/>
      </w:pPr>
      <w:r>
        <w:t>a, p= 0.0028 ulcerated CRC vs protruded CRC, OR=0.0704</w:t>
      </w:r>
    </w:p>
    <w:p w:rsidR="00480C20" w:rsidRDefault="00480C20" w:rsidP="005A16AA">
      <w:pPr>
        <w:spacing w:after="0" w:line="240" w:lineRule="auto"/>
        <w:contextualSpacing/>
      </w:pPr>
      <w:r>
        <w:t>b, p=0.064 between CRC tumor size, OR=0.3214</w:t>
      </w:r>
    </w:p>
    <w:p w:rsidR="00480C20" w:rsidRDefault="00480C20" w:rsidP="005A16AA">
      <w:pPr>
        <w:spacing w:after="0" w:line="240" w:lineRule="auto"/>
        <w:contextualSpacing/>
      </w:pPr>
      <w:r>
        <w:t>c, p=0.096 between T1/T2 and T3/T4 OR=2.4316</w:t>
      </w:r>
    </w:p>
    <w:p w:rsidR="00480C20" w:rsidRDefault="00480C20" w:rsidP="005A16AA">
      <w:pPr>
        <w:spacing w:after="0" w:line="240" w:lineRule="auto"/>
        <w:contextualSpacing/>
      </w:pPr>
      <w:r>
        <w:t>d, p=0.053 between M0 and M1, OR= 0.2828</w:t>
      </w:r>
    </w:p>
    <w:p w:rsidR="00480C20" w:rsidRDefault="00480C20" w:rsidP="005A16AA">
      <w:pPr>
        <w:spacing w:after="0" w:line="240" w:lineRule="auto"/>
        <w:contextualSpacing/>
      </w:pPr>
      <w:r>
        <w:t>e, p=0.044 between UICC I/II and III/IV, OR= 0.1442</w:t>
      </w:r>
    </w:p>
    <w:p w:rsidR="00AE3EDC" w:rsidRDefault="00480C20" w:rsidP="005A16AA">
      <w:pPr>
        <w:spacing w:after="0" w:line="240" w:lineRule="auto"/>
        <w:contextualSpacing/>
      </w:pPr>
      <w:r>
        <w:t>f, p=0.071 High differential CRC vs medium differential CRC,OR= 3.7333</w:t>
      </w:r>
    </w:p>
    <w:p w:rsidR="005A16AA" w:rsidRDefault="005A16AA">
      <w:r>
        <w:br w:type="page"/>
      </w:r>
    </w:p>
    <w:p w:rsidR="00E6155B" w:rsidRDefault="00E6155B" w:rsidP="00E6155B">
      <w:pPr>
        <w:jc w:val="center"/>
      </w:pPr>
      <w:r w:rsidRPr="006B670F">
        <w:rPr>
          <w:b/>
        </w:rPr>
        <w:lastRenderedPageBreak/>
        <w:t>Suppl</w:t>
      </w:r>
      <w:ins w:id="1096" w:author="Andreae, Emily A" w:date="2020-01-17T13:51:00Z">
        <w:r w:rsidR="00344ABF">
          <w:rPr>
            <w:b/>
          </w:rPr>
          <w:t>emental</w:t>
        </w:r>
      </w:ins>
      <w:del w:id="1097" w:author="Andreae, Emily A" w:date="2020-01-17T13:51:00Z">
        <w:r w:rsidRPr="006B670F" w:rsidDel="00344ABF">
          <w:rPr>
            <w:b/>
          </w:rPr>
          <w:delText>.</w:delText>
        </w:r>
      </w:del>
      <w:r w:rsidRPr="006B670F">
        <w:rPr>
          <w:b/>
        </w:rPr>
        <w:t xml:space="preserve"> Table S</w:t>
      </w:r>
      <w:r w:rsidR="00480C20">
        <w:rPr>
          <w:b/>
        </w:rPr>
        <w:t>7</w:t>
      </w:r>
      <w:ins w:id="1098" w:author="Andreae, Emily A" w:date="2020-01-17T13:51:00Z">
        <w:r w:rsidR="00344ABF" w:rsidRPr="00344ABF">
          <w:rPr>
            <w:b/>
          </w:rPr>
          <w:t>:</w:t>
        </w:r>
      </w:ins>
      <w:r w:rsidRPr="00B119A6">
        <w:rPr>
          <w:b/>
        </w:rPr>
        <w:t xml:space="preserve"> Comparison of the presence of MICA alleles in patients with PD-L1 expression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1107"/>
        <w:gridCol w:w="1620"/>
        <w:gridCol w:w="913"/>
        <w:gridCol w:w="257"/>
        <w:gridCol w:w="721"/>
        <w:gridCol w:w="719"/>
        <w:gridCol w:w="364"/>
        <w:gridCol w:w="1732"/>
      </w:tblGrid>
      <w:tr w:rsidR="00E6155B" w:rsidTr="00BB332D">
        <w:trPr>
          <w:jc w:val="center"/>
        </w:trPr>
        <w:tc>
          <w:tcPr>
            <w:tcW w:w="2070" w:type="dxa"/>
            <w:tcBorders>
              <w:bottom w:val="single" w:sz="4" w:space="0" w:color="000000" w:themeColor="text1"/>
            </w:tcBorders>
          </w:tcPr>
          <w:p w:rsidR="00E6155B" w:rsidRDefault="00E6155B" w:rsidP="00BB332D">
            <w:pPr>
              <w:jc w:val="center"/>
            </w:pPr>
            <w:r>
              <w:t>Allele</w:t>
            </w:r>
          </w:p>
        </w:tc>
        <w:tc>
          <w:tcPr>
            <w:tcW w:w="1107" w:type="dxa"/>
            <w:tcBorders>
              <w:bottom w:val="single" w:sz="4" w:space="0" w:color="000000" w:themeColor="text1"/>
            </w:tcBorders>
          </w:tcPr>
          <w:p w:rsidR="00E6155B" w:rsidRDefault="00E6155B" w:rsidP="00BB332D">
            <w:pPr>
              <w:jc w:val="center"/>
            </w:pPr>
            <w:r>
              <w:t>PD-L1 neg. n=21 (%)</w:t>
            </w:r>
          </w:p>
        </w:tc>
        <w:tc>
          <w:tcPr>
            <w:tcW w:w="1620" w:type="dxa"/>
            <w:tcBorders>
              <w:bottom w:val="single" w:sz="4" w:space="0" w:color="000000" w:themeColor="text1"/>
            </w:tcBorders>
          </w:tcPr>
          <w:p w:rsidR="00E6155B" w:rsidRDefault="00E6155B" w:rsidP="00BB332D">
            <w:pPr>
              <w:jc w:val="center"/>
            </w:pPr>
            <w:r>
              <w:t>PD-L1 pos. n=3 (%)</w:t>
            </w:r>
          </w:p>
        </w:tc>
        <w:tc>
          <w:tcPr>
            <w:tcW w:w="913" w:type="dxa"/>
            <w:tcBorders>
              <w:bottom w:val="single" w:sz="4" w:space="0" w:color="000000" w:themeColor="text1"/>
            </w:tcBorders>
          </w:tcPr>
          <w:p w:rsidR="00E6155B" w:rsidRDefault="00E6155B" w:rsidP="00BB332D">
            <w:pPr>
              <w:jc w:val="center"/>
            </w:pPr>
            <w:r w:rsidRPr="009616D3">
              <w:t>χ</w:t>
            </w:r>
            <w:r w:rsidRPr="009616D3">
              <w:rPr>
                <w:vertAlign w:val="superscript"/>
              </w:rPr>
              <w:t>2</w:t>
            </w:r>
          </w:p>
        </w:tc>
        <w:tc>
          <w:tcPr>
            <w:tcW w:w="257" w:type="dxa"/>
            <w:tcBorders>
              <w:bottom w:val="single" w:sz="4" w:space="0" w:color="000000" w:themeColor="text1"/>
            </w:tcBorders>
          </w:tcPr>
          <w:p w:rsidR="00E6155B" w:rsidRDefault="00E6155B" w:rsidP="00BB332D">
            <w:pPr>
              <w:jc w:val="center"/>
            </w:pP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</w:tcPr>
          <w:p w:rsidR="00E6155B" w:rsidRDefault="00E6155B" w:rsidP="00BB332D">
            <w:pPr>
              <w:jc w:val="center"/>
            </w:pPr>
            <w:r>
              <w:t>P value</w:t>
            </w:r>
          </w:p>
        </w:tc>
        <w:tc>
          <w:tcPr>
            <w:tcW w:w="2096" w:type="dxa"/>
            <w:gridSpan w:val="2"/>
            <w:tcBorders>
              <w:bottom w:val="single" w:sz="4" w:space="0" w:color="000000" w:themeColor="text1"/>
            </w:tcBorders>
          </w:tcPr>
          <w:p w:rsidR="00E6155B" w:rsidRDefault="00E6155B" w:rsidP="00BB332D">
            <w:pPr>
              <w:jc w:val="center"/>
            </w:pPr>
            <w:r>
              <w:t>OR (95% CI)</w:t>
            </w:r>
          </w:p>
        </w:tc>
      </w:tr>
      <w:tr w:rsidR="00E6155B" w:rsidTr="00BB332D">
        <w:trPr>
          <w:jc w:val="center"/>
        </w:trPr>
        <w:tc>
          <w:tcPr>
            <w:tcW w:w="2070" w:type="dxa"/>
            <w:tcBorders>
              <w:top w:val="single" w:sz="4" w:space="0" w:color="000000" w:themeColor="text1"/>
            </w:tcBorders>
          </w:tcPr>
          <w:p w:rsidR="00E6155B" w:rsidRDefault="00E6155B" w:rsidP="00BB332D">
            <w:pPr>
              <w:jc w:val="center"/>
            </w:pPr>
            <w:r w:rsidRPr="00F7406B">
              <w:t>*00</w:t>
            </w:r>
            <w:r>
              <w:t>2</w:t>
            </w:r>
            <w:r w:rsidRPr="00F7406B">
              <w:t>:01</w:t>
            </w:r>
          </w:p>
        </w:tc>
        <w:tc>
          <w:tcPr>
            <w:tcW w:w="1107" w:type="dxa"/>
            <w:tcBorders>
              <w:top w:val="single" w:sz="4" w:space="0" w:color="000000" w:themeColor="text1"/>
            </w:tcBorders>
          </w:tcPr>
          <w:p w:rsidR="00E6155B" w:rsidRDefault="00E6155B" w:rsidP="00BB332D">
            <w:pPr>
              <w:jc w:val="center"/>
            </w:pPr>
            <w:r>
              <w:t>4 (19.05)</w:t>
            </w:r>
          </w:p>
        </w:tc>
        <w:tc>
          <w:tcPr>
            <w:tcW w:w="1620" w:type="dxa"/>
            <w:tcBorders>
              <w:top w:val="single" w:sz="4" w:space="0" w:color="000000" w:themeColor="text1"/>
            </w:tcBorders>
          </w:tcPr>
          <w:p w:rsidR="00E6155B" w:rsidRDefault="00E6155B" w:rsidP="00BB332D">
            <w:pPr>
              <w:jc w:val="center"/>
            </w:pPr>
            <w:r>
              <w:t>0 (0.00)</w:t>
            </w:r>
          </w:p>
        </w:tc>
        <w:tc>
          <w:tcPr>
            <w:tcW w:w="913" w:type="dxa"/>
            <w:tcBorders>
              <w:top w:val="single" w:sz="4" w:space="0" w:color="000000" w:themeColor="text1"/>
            </w:tcBorders>
          </w:tcPr>
          <w:p w:rsidR="00E6155B" w:rsidRDefault="00E6155B" w:rsidP="00BB332D">
            <w:pPr>
              <w:jc w:val="center"/>
            </w:pPr>
          </w:p>
        </w:tc>
        <w:tc>
          <w:tcPr>
            <w:tcW w:w="257" w:type="dxa"/>
            <w:tcBorders>
              <w:top w:val="single" w:sz="4" w:space="0" w:color="000000" w:themeColor="text1"/>
            </w:tcBorders>
          </w:tcPr>
          <w:p w:rsidR="00E6155B" w:rsidRDefault="00E6155B" w:rsidP="00BB332D">
            <w:pPr>
              <w:jc w:val="center"/>
            </w:pPr>
          </w:p>
        </w:tc>
        <w:tc>
          <w:tcPr>
            <w:tcW w:w="1440" w:type="dxa"/>
            <w:gridSpan w:val="2"/>
            <w:tcBorders>
              <w:top w:val="single" w:sz="4" w:space="0" w:color="000000" w:themeColor="text1"/>
            </w:tcBorders>
          </w:tcPr>
          <w:p w:rsidR="00E6155B" w:rsidRDefault="00E6155B" w:rsidP="00BB332D">
            <w:pPr>
              <w:jc w:val="center"/>
            </w:pPr>
          </w:p>
        </w:tc>
        <w:tc>
          <w:tcPr>
            <w:tcW w:w="2096" w:type="dxa"/>
            <w:gridSpan w:val="2"/>
            <w:tcBorders>
              <w:top w:val="single" w:sz="4" w:space="0" w:color="000000" w:themeColor="text1"/>
            </w:tcBorders>
          </w:tcPr>
          <w:p w:rsidR="00E6155B" w:rsidRDefault="00E6155B" w:rsidP="00BB332D">
            <w:pPr>
              <w:jc w:val="center"/>
            </w:pPr>
          </w:p>
        </w:tc>
      </w:tr>
      <w:tr w:rsidR="00E6155B" w:rsidTr="00BB332D">
        <w:trPr>
          <w:jc w:val="center"/>
        </w:trPr>
        <w:tc>
          <w:tcPr>
            <w:tcW w:w="2070" w:type="dxa"/>
          </w:tcPr>
          <w:p w:rsidR="00E6155B" w:rsidRDefault="00E6155B" w:rsidP="00BB332D">
            <w:pPr>
              <w:jc w:val="center"/>
            </w:pPr>
            <w:r w:rsidRPr="00F7406B">
              <w:t>*00</w:t>
            </w:r>
            <w:r>
              <w:t>4</w:t>
            </w:r>
          </w:p>
        </w:tc>
        <w:tc>
          <w:tcPr>
            <w:tcW w:w="1107" w:type="dxa"/>
          </w:tcPr>
          <w:p w:rsidR="00E6155B" w:rsidRDefault="00E6155B" w:rsidP="00BB332D">
            <w:pPr>
              <w:jc w:val="center"/>
            </w:pPr>
            <w:r>
              <w:t>0 (0.00)</w:t>
            </w:r>
          </w:p>
        </w:tc>
        <w:tc>
          <w:tcPr>
            <w:tcW w:w="1620" w:type="dxa"/>
          </w:tcPr>
          <w:p w:rsidR="00E6155B" w:rsidRDefault="00E6155B" w:rsidP="00BB332D">
            <w:pPr>
              <w:jc w:val="center"/>
            </w:pPr>
            <w:r>
              <w:t>0 (0.00)</w:t>
            </w:r>
          </w:p>
        </w:tc>
        <w:tc>
          <w:tcPr>
            <w:tcW w:w="913" w:type="dxa"/>
          </w:tcPr>
          <w:p w:rsidR="00E6155B" w:rsidRDefault="00E6155B" w:rsidP="00BB332D">
            <w:pPr>
              <w:jc w:val="center"/>
            </w:pPr>
          </w:p>
        </w:tc>
        <w:tc>
          <w:tcPr>
            <w:tcW w:w="257" w:type="dxa"/>
          </w:tcPr>
          <w:p w:rsidR="00E6155B" w:rsidRDefault="00E6155B" w:rsidP="00BB332D">
            <w:pPr>
              <w:jc w:val="center"/>
            </w:pPr>
          </w:p>
        </w:tc>
        <w:tc>
          <w:tcPr>
            <w:tcW w:w="1440" w:type="dxa"/>
            <w:gridSpan w:val="2"/>
          </w:tcPr>
          <w:p w:rsidR="00E6155B" w:rsidRDefault="00E6155B" w:rsidP="00BB332D">
            <w:pPr>
              <w:jc w:val="center"/>
            </w:pPr>
          </w:p>
        </w:tc>
        <w:tc>
          <w:tcPr>
            <w:tcW w:w="2096" w:type="dxa"/>
            <w:gridSpan w:val="2"/>
          </w:tcPr>
          <w:p w:rsidR="00E6155B" w:rsidRDefault="00E6155B" w:rsidP="00BB332D">
            <w:pPr>
              <w:jc w:val="center"/>
            </w:pPr>
          </w:p>
        </w:tc>
      </w:tr>
      <w:tr w:rsidR="00E6155B" w:rsidTr="00BB332D">
        <w:trPr>
          <w:jc w:val="center"/>
        </w:trPr>
        <w:tc>
          <w:tcPr>
            <w:tcW w:w="2070" w:type="dxa"/>
          </w:tcPr>
          <w:p w:rsidR="00E6155B" w:rsidRDefault="00E6155B" w:rsidP="00BB332D">
            <w:pPr>
              <w:jc w:val="center"/>
            </w:pPr>
            <w:r w:rsidRPr="00F7406B">
              <w:t>*00</w:t>
            </w:r>
            <w:r>
              <w:t>7</w:t>
            </w:r>
            <w:r w:rsidRPr="00F7406B">
              <w:t>:01</w:t>
            </w:r>
          </w:p>
        </w:tc>
        <w:tc>
          <w:tcPr>
            <w:tcW w:w="1107" w:type="dxa"/>
          </w:tcPr>
          <w:p w:rsidR="00E6155B" w:rsidRDefault="00E6155B" w:rsidP="00BB332D">
            <w:pPr>
              <w:jc w:val="center"/>
            </w:pPr>
            <w:r>
              <w:t>3 (14.29)</w:t>
            </w:r>
          </w:p>
        </w:tc>
        <w:tc>
          <w:tcPr>
            <w:tcW w:w="1620" w:type="dxa"/>
          </w:tcPr>
          <w:p w:rsidR="00E6155B" w:rsidRDefault="00E6155B" w:rsidP="00BB332D">
            <w:pPr>
              <w:jc w:val="center"/>
            </w:pPr>
            <w:r>
              <w:t>0 (0.00)</w:t>
            </w:r>
          </w:p>
        </w:tc>
        <w:tc>
          <w:tcPr>
            <w:tcW w:w="913" w:type="dxa"/>
          </w:tcPr>
          <w:p w:rsidR="00E6155B" w:rsidRDefault="00E6155B" w:rsidP="00BB332D">
            <w:pPr>
              <w:jc w:val="center"/>
            </w:pPr>
          </w:p>
        </w:tc>
        <w:tc>
          <w:tcPr>
            <w:tcW w:w="257" w:type="dxa"/>
          </w:tcPr>
          <w:p w:rsidR="00E6155B" w:rsidRDefault="00E6155B" w:rsidP="00BB332D">
            <w:pPr>
              <w:jc w:val="center"/>
            </w:pPr>
          </w:p>
        </w:tc>
        <w:tc>
          <w:tcPr>
            <w:tcW w:w="1440" w:type="dxa"/>
            <w:gridSpan w:val="2"/>
          </w:tcPr>
          <w:p w:rsidR="00E6155B" w:rsidRDefault="00E6155B" w:rsidP="00BB332D">
            <w:pPr>
              <w:jc w:val="center"/>
            </w:pPr>
          </w:p>
        </w:tc>
        <w:tc>
          <w:tcPr>
            <w:tcW w:w="2096" w:type="dxa"/>
            <w:gridSpan w:val="2"/>
          </w:tcPr>
          <w:p w:rsidR="00E6155B" w:rsidRDefault="00E6155B" w:rsidP="00BB332D">
            <w:pPr>
              <w:jc w:val="center"/>
            </w:pPr>
          </w:p>
        </w:tc>
      </w:tr>
      <w:tr w:rsidR="00E6155B" w:rsidTr="00BB332D">
        <w:trPr>
          <w:jc w:val="center"/>
        </w:trPr>
        <w:tc>
          <w:tcPr>
            <w:tcW w:w="2070" w:type="dxa"/>
          </w:tcPr>
          <w:p w:rsidR="00E6155B" w:rsidRDefault="00E6155B" w:rsidP="00BB332D">
            <w:pPr>
              <w:jc w:val="center"/>
            </w:pPr>
            <w:r w:rsidRPr="00F7406B">
              <w:t>*00</w:t>
            </w:r>
            <w:r>
              <w:t>8</w:t>
            </w:r>
          </w:p>
        </w:tc>
        <w:tc>
          <w:tcPr>
            <w:tcW w:w="1107" w:type="dxa"/>
          </w:tcPr>
          <w:p w:rsidR="00E6155B" w:rsidRDefault="00E6155B" w:rsidP="00BB332D">
            <w:pPr>
              <w:jc w:val="center"/>
            </w:pPr>
            <w:r>
              <w:t>8 (38.10)</w:t>
            </w:r>
          </w:p>
        </w:tc>
        <w:tc>
          <w:tcPr>
            <w:tcW w:w="1620" w:type="dxa"/>
          </w:tcPr>
          <w:p w:rsidR="00E6155B" w:rsidRDefault="00E6155B" w:rsidP="00BB332D">
            <w:pPr>
              <w:jc w:val="center"/>
            </w:pPr>
            <w:r>
              <w:t>1 (33.33)</w:t>
            </w:r>
          </w:p>
        </w:tc>
        <w:tc>
          <w:tcPr>
            <w:tcW w:w="913" w:type="dxa"/>
          </w:tcPr>
          <w:p w:rsidR="00E6155B" w:rsidRDefault="00E6155B" w:rsidP="00BB332D">
            <w:pPr>
              <w:jc w:val="center"/>
            </w:pPr>
          </w:p>
        </w:tc>
        <w:tc>
          <w:tcPr>
            <w:tcW w:w="257" w:type="dxa"/>
          </w:tcPr>
          <w:p w:rsidR="00E6155B" w:rsidRDefault="00E6155B" w:rsidP="00BB332D">
            <w:pPr>
              <w:jc w:val="center"/>
            </w:pPr>
          </w:p>
        </w:tc>
        <w:tc>
          <w:tcPr>
            <w:tcW w:w="1440" w:type="dxa"/>
            <w:gridSpan w:val="2"/>
          </w:tcPr>
          <w:p w:rsidR="00E6155B" w:rsidRDefault="00E6155B" w:rsidP="00BB332D">
            <w:pPr>
              <w:jc w:val="center"/>
            </w:pPr>
          </w:p>
        </w:tc>
        <w:tc>
          <w:tcPr>
            <w:tcW w:w="2096" w:type="dxa"/>
            <w:gridSpan w:val="2"/>
          </w:tcPr>
          <w:p w:rsidR="00E6155B" w:rsidRDefault="00E6155B" w:rsidP="00BB332D">
            <w:pPr>
              <w:jc w:val="center"/>
            </w:pPr>
          </w:p>
        </w:tc>
      </w:tr>
      <w:tr w:rsidR="00E6155B" w:rsidTr="00BB332D">
        <w:trPr>
          <w:jc w:val="center"/>
        </w:trPr>
        <w:tc>
          <w:tcPr>
            <w:tcW w:w="2070" w:type="dxa"/>
          </w:tcPr>
          <w:p w:rsidR="00E6155B" w:rsidRDefault="00E6155B" w:rsidP="00BB332D">
            <w:pPr>
              <w:jc w:val="center"/>
            </w:pPr>
            <w:r w:rsidRPr="00F7406B">
              <w:t>*00</w:t>
            </w:r>
            <w:r>
              <w:t>9</w:t>
            </w:r>
            <w:r w:rsidRPr="00F7406B">
              <w:t xml:space="preserve">:01 </w:t>
            </w:r>
            <w:r>
              <w:t xml:space="preserve">or </w:t>
            </w:r>
            <w:r w:rsidRPr="00F7406B">
              <w:t>*0</w:t>
            </w:r>
            <w:r>
              <w:t>49</w:t>
            </w:r>
          </w:p>
        </w:tc>
        <w:tc>
          <w:tcPr>
            <w:tcW w:w="1107" w:type="dxa"/>
          </w:tcPr>
          <w:p w:rsidR="00E6155B" w:rsidRDefault="00E6155B" w:rsidP="00BB332D">
            <w:pPr>
              <w:jc w:val="center"/>
            </w:pPr>
            <w:r>
              <w:t>1 (4.76)</w:t>
            </w:r>
          </w:p>
        </w:tc>
        <w:tc>
          <w:tcPr>
            <w:tcW w:w="1620" w:type="dxa"/>
          </w:tcPr>
          <w:p w:rsidR="00E6155B" w:rsidRDefault="00E6155B" w:rsidP="00BB332D">
            <w:pPr>
              <w:jc w:val="center"/>
            </w:pPr>
            <w:r>
              <w:t>1 (33.33)</w:t>
            </w:r>
          </w:p>
        </w:tc>
        <w:tc>
          <w:tcPr>
            <w:tcW w:w="913" w:type="dxa"/>
          </w:tcPr>
          <w:p w:rsidR="00E6155B" w:rsidRDefault="00E6155B" w:rsidP="00BB332D">
            <w:pPr>
              <w:jc w:val="center"/>
            </w:pPr>
            <w:r>
              <w:t>2.81</w:t>
            </w:r>
          </w:p>
        </w:tc>
        <w:tc>
          <w:tcPr>
            <w:tcW w:w="257" w:type="dxa"/>
          </w:tcPr>
          <w:p w:rsidR="00E6155B" w:rsidRDefault="00E6155B" w:rsidP="00BB332D">
            <w:pPr>
              <w:jc w:val="center"/>
            </w:pPr>
          </w:p>
        </w:tc>
        <w:tc>
          <w:tcPr>
            <w:tcW w:w="1440" w:type="dxa"/>
            <w:gridSpan w:val="2"/>
          </w:tcPr>
          <w:p w:rsidR="00E6155B" w:rsidRDefault="00E6155B" w:rsidP="00BB332D">
            <w:pPr>
              <w:jc w:val="center"/>
            </w:pPr>
            <w:r>
              <w:t>0.094</w:t>
            </w:r>
          </w:p>
        </w:tc>
        <w:tc>
          <w:tcPr>
            <w:tcW w:w="2096" w:type="dxa"/>
            <w:gridSpan w:val="2"/>
          </w:tcPr>
          <w:p w:rsidR="00E6155B" w:rsidRDefault="00E6155B" w:rsidP="00BB332D">
            <w:pPr>
              <w:jc w:val="center"/>
            </w:pPr>
            <w:r>
              <w:t>0.11 (0.004-2.29)</w:t>
            </w:r>
          </w:p>
        </w:tc>
      </w:tr>
      <w:tr w:rsidR="00E6155B" w:rsidTr="00BB332D">
        <w:trPr>
          <w:jc w:val="center"/>
        </w:trPr>
        <w:tc>
          <w:tcPr>
            <w:tcW w:w="2070" w:type="dxa"/>
          </w:tcPr>
          <w:p w:rsidR="00E6155B" w:rsidRDefault="00E6155B" w:rsidP="00BB332D">
            <w:pPr>
              <w:jc w:val="center"/>
            </w:pPr>
            <w:r w:rsidRPr="00F7406B">
              <w:t>*0</w:t>
            </w:r>
            <w:r>
              <w:t>10</w:t>
            </w:r>
            <w:r w:rsidRPr="00F7406B">
              <w:t>:01</w:t>
            </w:r>
          </w:p>
        </w:tc>
        <w:tc>
          <w:tcPr>
            <w:tcW w:w="1107" w:type="dxa"/>
          </w:tcPr>
          <w:p w:rsidR="00E6155B" w:rsidRDefault="00E6155B" w:rsidP="00BB332D">
            <w:pPr>
              <w:jc w:val="center"/>
            </w:pPr>
            <w:r>
              <w:t>6 (28.57)</w:t>
            </w:r>
          </w:p>
        </w:tc>
        <w:tc>
          <w:tcPr>
            <w:tcW w:w="1620" w:type="dxa"/>
          </w:tcPr>
          <w:p w:rsidR="00E6155B" w:rsidRDefault="00E6155B" w:rsidP="00BB332D">
            <w:pPr>
              <w:jc w:val="center"/>
            </w:pPr>
            <w:r>
              <w:t>2 (66.66)</w:t>
            </w:r>
          </w:p>
        </w:tc>
        <w:tc>
          <w:tcPr>
            <w:tcW w:w="913" w:type="dxa"/>
          </w:tcPr>
          <w:p w:rsidR="00E6155B" w:rsidRDefault="00E6155B" w:rsidP="00BB332D">
            <w:pPr>
              <w:jc w:val="center"/>
            </w:pPr>
          </w:p>
        </w:tc>
        <w:tc>
          <w:tcPr>
            <w:tcW w:w="257" w:type="dxa"/>
          </w:tcPr>
          <w:p w:rsidR="00E6155B" w:rsidRDefault="00E6155B" w:rsidP="00BB332D">
            <w:pPr>
              <w:jc w:val="center"/>
            </w:pPr>
          </w:p>
        </w:tc>
        <w:tc>
          <w:tcPr>
            <w:tcW w:w="1440" w:type="dxa"/>
            <w:gridSpan w:val="2"/>
          </w:tcPr>
          <w:p w:rsidR="00E6155B" w:rsidRDefault="00E6155B" w:rsidP="00BB332D">
            <w:pPr>
              <w:jc w:val="center"/>
            </w:pPr>
          </w:p>
        </w:tc>
        <w:tc>
          <w:tcPr>
            <w:tcW w:w="2096" w:type="dxa"/>
            <w:gridSpan w:val="2"/>
          </w:tcPr>
          <w:p w:rsidR="00E6155B" w:rsidRDefault="00E6155B" w:rsidP="00BB332D">
            <w:pPr>
              <w:jc w:val="center"/>
            </w:pPr>
          </w:p>
        </w:tc>
      </w:tr>
      <w:tr w:rsidR="00E6155B" w:rsidTr="00BB332D">
        <w:trPr>
          <w:jc w:val="center"/>
        </w:trPr>
        <w:tc>
          <w:tcPr>
            <w:tcW w:w="2070" w:type="dxa"/>
          </w:tcPr>
          <w:p w:rsidR="00E6155B" w:rsidRDefault="00E6155B" w:rsidP="00BB332D">
            <w:pPr>
              <w:jc w:val="center"/>
            </w:pPr>
            <w:r w:rsidRPr="00F7406B">
              <w:t>*0</w:t>
            </w:r>
            <w:r>
              <w:t>12:01</w:t>
            </w:r>
          </w:p>
        </w:tc>
        <w:tc>
          <w:tcPr>
            <w:tcW w:w="1107" w:type="dxa"/>
          </w:tcPr>
          <w:p w:rsidR="00E6155B" w:rsidRDefault="00E6155B" w:rsidP="00BB332D">
            <w:pPr>
              <w:jc w:val="center"/>
            </w:pPr>
            <w:r>
              <w:t>3 (14.29)</w:t>
            </w:r>
          </w:p>
        </w:tc>
        <w:tc>
          <w:tcPr>
            <w:tcW w:w="1620" w:type="dxa"/>
          </w:tcPr>
          <w:p w:rsidR="00E6155B" w:rsidRDefault="00E6155B" w:rsidP="00BB332D">
            <w:pPr>
              <w:jc w:val="center"/>
            </w:pPr>
            <w:r>
              <w:t>1 (33.33)</w:t>
            </w:r>
          </w:p>
        </w:tc>
        <w:tc>
          <w:tcPr>
            <w:tcW w:w="913" w:type="dxa"/>
          </w:tcPr>
          <w:p w:rsidR="00E6155B" w:rsidRDefault="00E6155B" w:rsidP="00BB332D">
            <w:pPr>
              <w:jc w:val="center"/>
            </w:pPr>
          </w:p>
        </w:tc>
        <w:tc>
          <w:tcPr>
            <w:tcW w:w="257" w:type="dxa"/>
          </w:tcPr>
          <w:p w:rsidR="00E6155B" w:rsidRDefault="00E6155B" w:rsidP="00BB332D">
            <w:pPr>
              <w:jc w:val="center"/>
            </w:pPr>
          </w:p>
        </w:tc>
        <w:tc>
          <w:tcPr>
            <w:tcW w:w="1440" w:type="dxa"/>
            <w:gridSpan w:val="2"/>
          </w:tcPr>
          <w:p w:rsidR="00E6155B" w:rsidRDefault="00E6155B" w:rsidP="00BB332D">
            <w:pPr>
              <w:jc w:val="center"/>
            </w:pPr>
          </w:p>
        </w:tc>
        <w:tc>
          <w:tcPr>
            <w:tcW w:w="2096" w:type="dxa"/>
            <w:gridSpan w:val="2"/>
          </w:tcPr>
          <w:p w:rsidR="00E6155B" w:rsidRDefault="00E6155B" w:rsidP="00BB332D">
            <w:pPr>
              <w:jc w:val="center"/>
            </w:pPr>
          </w:p>
        </w:tc>
      </w:tr>
      <w:tr w:rsidR="00E6155B" w:rsidTr="00BB332D">
        <w:trPr>
          <w:jc w:val="center"/>
        </w:trPr>
        <w:tc>
          <w:tcPr>
            <w:tcW w:w="2070" w:type="dxa"/>
          </w:tcPr>
          <w:p w:rsidR="00E6155B" w:rsidRDefault="00E6155B" w:rsidP="00BB332D">
            <w:pPr>
              <w:jc w:val="center"/>
            </w:pPr>
            <w:r w:rsidRPr="00F7406B">
              <w:t>*0</w:t>
            </w:r>
            <w:r>
              <w:t>17</w:t>
            </w:r>
          </w:p>
        </w:tc>
        <w:tc>
          <w:tcPr>
            <w:tcW w:w="1107" w:type="dxa"/>
          </w:tcPr>
          <w:p w:rsidR="00E6155B" w:rsidRDefault="00E6155B" w:rsidP="00BB332D">
            <w:pPr>
              <w:jc w:val="center"/>
            </w:pPr>
            <w:r>
              <w:t>1 (4.76)</w:t>
            </w:r>
          </w:p>
        </w:tc>
        <w:tc>
          <w:tcPr>
            <w:tcW w:w="1620" w:type="dxa"/>
          </w:tcPr>
          <w:p w:rsidR="00E6155B" w:rsidRDefault="00E6155B" w:rsidP="00BB332D">
            <w:pPr>
              <w:jc w:val="center"/>
            </w:pPr>
            <w:r>
              <w:t>0 (0.00)</w:t>
            </w:r>
          </w:p>
        </w:tc>
        <w:tc>
          <w:tcPr>
            <w:tcW w:w="913" w:type="dxa"/>
          </w:tcPr>
          <w:p w:rsidR="00E6155B" w:rsidRDefault="00E6155B" w:rsidP="00BB332D">
            <w:pPr>
              <w:jc w:val="center"/>
            </w:pPr>
          </w:p>
        </w:tc>
        <w:tc>
          <w:tcPr>
            <w:tcW w:w="257" w:type="dxa"/>
          </w:tcPr>
          <w:p w:rsidR="00E6155B" w:rsidRDefault="00E6155B" w:rsidP="00BB332D">
            <w:pPr>
              <w:jc w:val="center"/>
            </w:pPr>
          </w:p>
        </w:tc>
        <w:tc>
          <w:tcPr>
            <w:tcW w:w="1440" w:type="dxa"/>
            <w:gridSpan w:val="2"/>
          </w:tcPr>
          <w:p w:rsidR="00E6155B" w:rsidRDefault="00E6155B" w:rsidP="00BB332D">
            <w:pPr>
              <w:jc w:val="center"/>
            </w:pPr>
          </w:p>
        </w:tc>
        <w:tc>
          <w:tcPr>
            <w:tcW w:w="2096" w:type="dxa"/>
            <w:gridSpan w:val="2"/>
          </w:tcPr>
          <w:p w:rsidR="00E6155B" w:rsidRDefault="00E6155B" w:rsidP="00BB332D">
            <w:pPr>
              <w:jc w:val="center"/>
            </w:pPr>
          </w:p>
        </w:tc>
      </w:tr>
      <w:tr w:rsidR="00E6155B" w:rsidTr="00BB332D">
        <w:trPr>
          <w:jc w:val="center"/>
        </w:trPr>
        <w:tc>
          <w:tcPr>
            <w:tcW w:w="2070" w:type="dxa"/>
          </w:tcPr>
          <w:p w:rsidR="00E6155B" w:rsidRDefault="00E6155B" w:rsidP="00BB332D">
            <w:pPr>
              <w:jc w:val="center"/>
            </w:pPr>
            <w:r w:rsidRPr="00F7406B">
              <w:t>*0</w:t>
            </w:r>
            <w:r>
              <w:t>19</w:t>
            </w:r>
          </w:p>
        </w:tc>
        <w:tc>
          <w:tcPr>
            <w:tcW w:w="1107" w:type="dxa"/>
          </w:tcPr>
          <w:p w:rsidR="00E6155B" w:rsidRDefault="00E6155B" w:rsidP="00BB332D">
            <w:pPr>
              <w:jc w:val="center"/>
            </w:pPr>
            <w:r>
              <w:t>7 (33.33)</w:t>
            </w:r>
          </w:p>
        </w:tc>
        <w:tc>
          <w:tcPr>
            <w:tcW w:w="1620" w:type="dxa"/>
          </w:tcPr>
          <w:p w:rsidR="00E6155B" w:rsidRDefault="00E6155B" w:rsidP="00BB332D">
            <w:pPr>
              <w:jc w:val="center"/>
            </w:pPr>
            <w:r>
              <w:t>1 (33.33)</w:t>
            </w:r>
          </w:p>
        </w:tc>
        <w:tc>
          <w:tcPr>
            <w:tcW w:w="913" w:type="dxa"/>
          </w:tcPr>
          <w:p w:rsidR="00E6155B" w:rsidRDefault="00E6155B" w:rsidP="00BB332D">
            <w:pPr>
              <w:jc w:val="center"/>
            </w:pPr>
          </w:p>
        </w:tc>
        <w:tc>
          <w:tcPr>
            <w:tcW w:w="978" w:type="dxa"/>
            <w:gridSpan w:val="2"/>
          </w:tcPr>
          <w:p w:rsidR="00E6155B" w:rsidRDefault="00E6155B" w:rsidP="00BB332D">
            <w:pPr>
              <w:jc w:val="center"/>
            </w:pPr>
          </w:p>
        </w:tc>
        <w:tc>
          <w:tcPr>
            <w:tcW w:w="1083" w:type="dxa"/>
            <w:gridSpan w:val="2"/>
          </w:tcPr>
          <w:p w:rsidR="00E6155B" w:rsidRDefault="00E6155B" w:rsidP="00BB332D">
            <w:pPr>
              <w:jc w:val="center"/>
            </w:pPr>
          </w:p>
        </w:tc>
        <w:tc>
          <w:tcPr>
            <w:tcW w:w="1732" w:type="dxa"/>
          </w:tcPr>
          <w:p w:rsidR="00E6155B" w:rsidRDefault="00E6155B" w:rsidP="00BB332D">
            <w:pPr>
              <w:jc w:val="center"/>
            </w:pPr>
          </w:p>
        </w:tc>
      </w:tr>
      <w:tr w:rsidR="00E6155B" w:rsidTr="00BB332D">
        <w:trPr>
          <w:jc w:val="center"/>
        </w:trPr>
        <w:tc>
          <w:tcPr>
            <w:tcW w:w="2070" w:type="dxa"/>
          </w:tcPr>
          <w:p w:rsidR="00E6155B" w:rsidRDefault="00E6155B" w:rsidP="00BB332D">
            <w:pPr>
              <w:jc w:val="center"/>
            </w:pPr>
            <w:r w:rsidRPr="00F7406B">
              <w:t>*0</w:t>
            </w:r>
            <w:r>
              <w:t>27</w:t>
            </w:r>
          </w:p>
        </w:tc>
        <w:tc>
          <w:tcPr>
            <w:tcW w:w="1107" w:type="dxa"/>
          </w:tcPr>
          <w:p w:rsidR="00E6155B" w:rsidRDefault="00E6155B" w:rsidP="00BB332D">
            <w:pPr>
              <w:jc w:val="center"/>
            </w:pPr>
            <w:r>
              <w:t>2 (9.52)</w:t>
            </w:r>
          </w:p>
        </w:tc>
        <w:tc>
          <w:tcPr>
            <w:tcW w:w="1620" w:type="dxa"/>
          </w:tcPr>
          <w:p w:rsidR="00E6155B" w:rsidRDefault="00E6155B" w:rsidP="00BB332D">
            <w:pPr>
              <w:jc w:val="center"/>
            </w:pPr>
            <w:r>
              <w:t>0 (0.00)</w:t>
            </w:r>
          </w:p>
        </w:tc>
        <w:tc>
          <w:tcPr>
            <w:tcW w:w="913" w:type="dxa"/>
          </w:tcPr>
          <w:p w:rsidR="00E6155B" w:rsidRDefault="00E6155B" w:rsidP="00BB332D">
            <w:pPr>
              <w:jc w:val="center"/>
            </w:pPr>
          </w:p>
        </w:tc>
        <w:tc>
          <w:tcPr>
            <w:tcW w:w="978" w:type="dxa"/>
            <w:gridSpan w:val="2"/>
          </w:tcPr>
          <w:p w:rsidR="00E6155B" w:rsidRDefault="00E6155B" w:rsidP="00BB332D">
            <w:pPr>
              <w:jc w:val="center"/>
            </w:pPr>
          </w:p>
        </w:tc>
        <w:tc>
          <w:tcPr>
            <w:tcW w:w="1083" w:type="dxa"/>
            <w:gridSpan w:val="2"/>
          </w:tcPr>
          <w:p w:rsidR="00E6155B" w:rsidRDefault="00E6155B" w:rsidP="00BB332D">
            <w:pPr>
              <w:jc w:val="center"/>
            </w:pPr>
          </w:p>
        </w:tc>
        <w:tc>
          <w:tcPr>
            <w:tcW w:w="1732" w:type="dxa"/>
          </w:tcPr>
          <w:p w:rsidR="00E6155B" w:rsidRDefault="00E6155B" w:rsidP="00BB332D">
            <w:pPr>
              <w:jc w:val="center"/>
            </w:pPr>
          </w:p>
        </w:tc>
      </w:tr>
      <w:tr w:rsidR="00E6155B" w:rsidTr="00BB332D">
        <w:trPr>
          <w:jc w:val="center"/>
        </w:trPr>
        <w:tc>
          <w:tcPr>
            <w:tcW w:w="2070" w:type="dxa"/>
          </w:tcPr>
          <w:p w:rsidR="00E6155B" w:rsidRDefault="00E6155B" w:rsidP="00BB332D">
            <w:pPr>
              <w:jc w:val="center"/>
            </w:pPr>
            <w:r w:rsidRPr="00F7406B">
              <w:t>*0</w:t>
            </w:r>
            <w:r>
              <w:t>45</w:t>
            </w:r>
          </w:p>
        </w:tc>
        <w:tc>
          <w:tcPr>
            <w:tcW w:w="1107" w:type="dxa"/>
          </w:tcPr>
          <w:p w:rsidR="00E6155B" w:rsidRDefault="00E6155B" w:rsidP="00BB332D">
            <w:pPr>
              <w:jc w:val="center"/>
            </w:pPr>
            <w:r>
              <w:t>2 (9.52)</w:t>
            </w:r>
          </w:p>
        </w:tc>
        <w:tc>
          <w:tcPr>
            <w:tcW w:w="1620" w:type="dxa"/>
          </w:tcPr>
          <w:p w:rsidR="00E6155B" w:rsidRDefault="00E6155B" w:rsidP="00BB332D">
            <w:pPr>
              <w:jc w:val="center"/>
            </w:pPr>
            <w:r>
              <w:t>0 (0.00)</w:t>
            </w:r>
          </w:p>
        </w:tc>
        <w:tc>
          <w:tcPr>
            <w:tcW w:w="913" w:type="dxa"/>
          </w:tcPr>
          <w:p w:rsidR="00E6155B" w:rsidRDefault="00E6155B" w:rsidP="00BB332D">
            <w:pPr>
              <w:jc w:val="center"/>
            </w:pPr>
          </w:p>
        </w:tc>
        <w:tc>
          <w:tcPr>
            <w:tcW w:w="978" w:type="dxa"/>
            <w:gridSpan w:val="2"/>
          </w:tcPr>
          <w:p w:rsidR="00E6155B" w:rsidRDefault="00E6155B" w:rsidP="00BB332D">
            <w:pPr>
              <w:jc w:val="center"/>
            </w:pPr>
          </w:p>
        </w:tc>
        <w:tc>
          <w:tcPr>
            <w:tcW w:w="1083" w:type="dxa"/>
            <w:gridSpan w:val="2"/>
          </w:tcPr>
          <w:p w:rsidR="00E6155B" w:rsidRDefault="00E6155B" w:rsidP="00BB332D">
            <w:pPr>
              <w:jc w:val="center"/>
            </w:pPr>
          </w:p>
        </w:tc>
        <w:tc>
          <w:tcPr>
            <w:tcW w:w="1732" w:type="dxa"/>
          </w:tcPr>
          <w:p w:rsidR="00E6155B" w:rsidRDefault="00E6155B" w:rsidP="00BB332D">
            <w:pPr>
              <w:jc w:val="center"/>
            </w:pPr>
          </w:p>
        </w:tc>
      </w:tr>
    </w:tbl>
    <w:p w:rsidR="00497B1B" w:rsidRDefault="00497B1B" w:rsidP="00092C18">
      <w:pPr>
        <w:rPr>
          <w:rFonts w:asciiTheme="minorEastAsia" w:hAnsiTheme="minorEastAsia"/>
        </w:rPr>
      </w:pPr>
    </w:p>
    <w:p w:rsidR="005A16AA" w:rsidRDefault="005A16A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023CA3" w:rsidRDefault="00023CA3" w:rsidP="00023CA3">
      <w:pPr>
        <w:jc w:val="center"/>
      </w:pPr>
      <w:r w:rsidRPr="006B670F">
        <w:rPr>
          <w:b/>
        </w:rPr>
        <w:lastRenderedPageBreak/>
        <w:t>Suppl</w:t>
      </w:r>
      <w:ins w:id="1099" w:author="Andreae, Emily A" w:date="2020-01-17T13:51:00Z">
        <w:r w:rsidR="00344ABF">
          <w:rPr>
            <w:b/>
          </w:rPr>
          <w:t>emental</w:t>
        </w:r>
      </w:ins>
      <w:del w:id="1100" w:author="Andreae, Emily A" w:date="2020-01-17T13:51:00Z">
        <w:r w:rsidRPr="006B670F" w:rsidDel="00344ABF">
          <w:rPr>
            <w:b/>
          </w:rPr>
          <w:delText>.</w:delText>
        </w:r>
      </w:del>
      <w:r w:rsidRPr="006B670F">
        <w:rPr>
          <w:b/>
        </w:rPr>
        <w:t xml:space="preserve"> Table S</w:t>
      </w:r>
      <w:r w:rsidR="00480C20">
        <w:rPr>
          <w:b/>
        </w:rPr>
        <w:t>8</w:t>
      </w:r>
      <w:ins w:id="1101" w:author="Andreae, Emily A" w:date="2020-01-17T13:51:00Z">
        <w:r w:rsidR="00344ABF">
          <w:rPr>
            <w:b/>
          </w:rPr>
          <w:t>:</w:t>
        </w:r>
      </w:ins>
      <w:r w:rsidRPr="0009218E">
        <w:t xml:space="preserve"> </w:t>
      </w:r>
      <w:bookmarkStart w:id="1102" w:name="_GoBack"/>
      <w:r w:rsidRPr="00B119A6">
        <w:rPr>
          <w:b/>
        </w:rPr>
        <w:t xml:space="preserve">Comparison of </w:t>
      </w:r>
      <w:del w:id="1103" w:author="Andreae, Emily A" w:date="2020-01-17T13:51:00Z">
        <w:r w:rsidRPr="00B119A6" w:rsidDel="00344ABF">
          <w:rPr>
            <w:b/>
          </w:rPr>
          <w:delText xml:space="preserve">the </w:delText>
        </w:r>
      </w:del>
      <w:r w:rsidRPr="00B119A6">
        <w:rPr>
          <w:b/>
        </w:rPr>
        <w:t>biomarker CA19-9 to MICA alleles</w:t>
      </w:r>
      <w:bookmarkEnd w:id="1102"/>
      <w:r w:rsidRPr="0009218E">
        <w:t xml:space="preserve"> 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1464"/>
        <w:gridCol w:w="1596"/>
        <w:gridCol w:w="1596"/>
        <w:gridCol w:w="1194"/>
        <w:gridCol w:w="1998"/>
      </w:tblGrid>
      <w:tr w:rsidR="00023CA3" w:rsidTr="00BB332D">
        <w:trPr>
          <w:jc w:val="center"/>
        </w:trPr>
        <w:tc>
          <w:tcPr>
            <w:tcW w:w="1728" w:type="dxa"/>
            <w:tcBorders>
              <w:bottom w:val="single" w:sz="4" w:space="0" w:color="000000" w:themeColor="text1"/>
            </w:tcBorders>
          </w:tcPr>
          <w:p w:rsidR="00023CA3" w:rsidRDefault="00023CA3" w:rsidP="00BB332D">
            <w:pPr>
              <w:jc w:val="center"/>
            </w:pPr>
            <w:r>
              <w:t>Allele</w:t>
            </w:r>
          </w:p>
        </w:tc>
        <w:tc>
          <w:tcPr>
            <w:tcW w:w="1464" w:type="dxa"/>
            <w:tcBorders>
              <w:bottom w:val="single" w:sz="4" w:space="0" w:color="000000" w:themeColor="text1"/>
            </w:tcBorders>
          </w:tcPr>
          <w:p w:rsidR="00023CA3" w:rsidRDefault="00023CA3" w:rsidP="00BB332D">
            <w:pPr>
              <w:jc w:val="center"/>
            </w:pPr>
            <w:r>
              <w:t>CA19-9 neg. n=84 (%)</w:t>
            </w:r>
          </w:p>
        </w:tc>
        <w:tc>
          <w:tcPr>
            <w:tcW w:w="1596" w:type="dxa"/>
            <w:tcBorders>
              <w:bottom w:val="single" w:sz="4" w:space="0" w:color="000000" w:themeColor="text1"/>
            </w:tcBorders>
          </w:tcPr>
          <w:p w:rsidR="00023CA3" w:rsidRDefault="00023CA3" w:rsidP="00BB332D">
            <w:pPr>
              <w:jc w:val="center"/>
            </w:pPr>
            <w:r>
              <w:t>CA19-9 pos. n=15 (%)</w:t>
            </w:r>
          </w:p>
        </w:tc>
        <w:tc>
          <w:tcPr>
            <w:tcW w:w="1596" w:type="dxa"/>
            <w:tcBorders>
              <w:bottom w:val="single" w:sz="4" w:space="0" w:color="000000" w:themeColor="text1"/>
            </w:tcBorders>
          </w:tcPr>
          <w:p w:rsidR="00023CA3" w:rsidRDefault="00023CA3" w:rsidP="00BB332D">
            <w:pPr>
              <w:jc w:val="center"/>
            </w:pPr>
            <w:r w:rsidRPr="009616D3">
              <w:t>χ</w:t>
            </w:r>
            <w:r w:rsidRPr="009616D3">
              <w:rPr>
                <w:vertAlign w:val="superscript"/>
              </w:rPr>
              <w:t>2</w:t>
            </w:r>
          </w:p>
        </w:tc>
        <w:tc>
          <w:tcPr>
            <w:tcW w:w="1194" w:type="dxa"/>
            <w:tcBorders>
              <w:bottom w:val="single" w:sz="4" w:space="0" w:color="000000" w:themeColor="text1"/>
            </w:tcBorders>
          </w:tcPr>
          <w:p w:rsidR="00023CA3" w:rsidRDefault="00023CA3" w:rsidP="00BB332D">
            <w:pPr>
              <w:jc w:val="center"/>
            </w:pPr>
            <w:r>
              <w:t>P value</w:t>
            </w:r>
          </w:p>
        </w:tc>
        <w:tc>
          <w:tcPr>
            <w:tcW w:w="1998" w:type="dxa"/>
            <w:tcBorders>
              <w:bottom w:val="single" w:sz="4" w:space="0" w:color="000000" w:themeColor="text1"/>
            </w:tcBorders>
          </w:tcPr>
          <w:p w:rsidR="00023CA3" w:rsidRDefault="00023CA3" w:rsidP="00BB332D">
            <w:pPr>
              <w:jc w:val="center"/>
            </w:pPr>
            <w:r>
              <w:t>OR (95% CI)</w:t>
            </w:r>
          </w:p>
        </w:tc>
      </w:tr>
      <w:tr w:rsidR="00023CA3" w:rsidTr="00BB332D">
        <w:trPr>
          <w:jc w:val="center"/>
        </w:trPr>
        <w:tc>
          <w:tcPr>
            <w:tcW w:w="1728" w:type="dxa"/>
            <w:tcBorders>
              <w:top w:val="single" w:sz="4" w:space="0" w:color="000000" w:themeColor="text1"/>
            </w:tcBorders>
          </w:tcPr>
          <w:p w:rsidR="00023CA3" w:rsidRDefault="00023CA3" w:rsidP="00BB332D">
            <w:pPr>
              <w:jc w:val="center"/>
            </w:pPr>
            <w:r w:rsidRPr="00F7406B">
              <w:t>*00</w:t>
            </w:r>
            <w:r>
              <w:t>2</w:t>
            </w:r>
            <w:r w:rsidRPr="00F7406B">
              <w:t>:01</w:t>
            </w:r>
          </w:p>
        </w:tc>
        <w:tc>
          <w:tcPr>
            <w:tcW w:w="1464" w:type="dxa"/>
            <w:tcBorders>
              <w:top w:val="single" w:sz="4" w:space="0" w:color="000000" w:themeColor="text1"/>
            </w:tcBorders>
          </w:tcPr>
          <w:p w:rsidR="00023CA3" w:rsidRDefault="00023CA3" w:rsidP="00BB332D">
            <w:pPr>
              <w:jc w:val="center"/>
            </w:pPr>
            <w:r>
              <w:t>20 (23.81)</w:t>
            </w:r>
          </w:p>
        </w:tc>
        <w:tc>
          <w:tcPr>
            <w:tcW w:w="1596" w:type="dxa"/>
            <w:tcBorders>
              <w:top w:val="single" w:sz="4" w:space="0" w:color="000000" w:themeColor="text1"/>
            </w:tcBorders>
          </w:tcPr>
          <w:p w:rsidR="00023CA3" w:rsidRDefault="00023CA3" w:rsidP="00BB332D">
            <w:pPr>
              <w:jc w:val="center"/>
            </w:pPr>
            <w:r>
              <w:t>3 (20.00)</w:t>
            </w:r>
          </w:p>
        </w:tc>
        <w:tc>
          <w:tcPr>
            <w:tcW w:w="1596" w:type="dxa"/>
            <w:tcBorders>
              <w:top w:val="single" w:sz="4" w:space="0" w:color="000000" w:themeColor="text1"/>
            </w:tcBorders>
          </w:tcPr>
          <w:p w:rsidR="00023CA3" w:rsidRDefault="00023CA3" w:rsidP="00BB332D">
            <w:pPr>
              <w:jc w:val="center"/>
            </w:pPr>
          </w:p>
        </w:tc>
        <w:tc>
          <w:tcPr>
            <w:tcW w:w="1194" w:type="dxa"/>
            <w:tcBorders>
              <w:top w:val="single" w:sz="4" w:space="0" w:color="000000" w:themeColor="text1"/>
            </w:tcBorders>
          </w:tcPr>
          <w:p w:rsidR="00023CA3" w:rsidRDefault="00023CA3" w:rsidP="00BB332D">
            <w:pPr>
              <w:jc w:val="center"/>
            </w:pPr>
          </w:p>
        </w:tc>
        <w:tc>
          <w:tcPr>
            <w:tcW w:w="1998" w:type="dxa"/>
            <w:tcBorders>
              <w:top w:val="single" w:sz="4" w:space="0" w:color="000000" w:themeColor="text1"/>
            </w:tcBorders>
          </w:tcPr>
          <w:p w:rsidR="00023CA3" w:rsidRDefault="00023CA3" w:rsidP="00BB332D">
            <w:pPr>
              <w:jc w:val="center"/>
            </w:pPr>
          </w:p>
        </w:tc>
      </w:tr>
      <w:tr w:rsidR="00023CA3" w:rsidTr="00BB332D">
        <w:trPr>
          <w:jc w:val="center"/>
        </w:trPr>
        <w:tc>
          <w:tcPr>
            <w:tcW w:w="1728" w:type="dxa"/>
          </w:tcPr>
          <w:p w:rsidR="00023CA3" w:rsidRDefault="00023CA3" w:rsidP="00BB332D">
            <w:pPr>
              <w:jc w:val="center"/>
            </w:pPr>
            <w:r w:rsidRPr="00F7406B">
              <w:t>*00</w:t>
            </w:r>
            <w:r>
              <w:t>4</w:t>
            </w:r>
          </w:p>
        </w:tc>
        <w:tc>
          <w:tcPr>
            <w:tcW w:w="1464" w:type="dxa"/>
          </w:tcPr>
          <w:p w:rsidR="00023CA3" w:rsidRDefault="00023CA3" w:rsidP="00BB332D">
            <w:pPr>
              <w:jc w:val="center"/>
            </w:pPr>
            <w:r>
              <w:t>4 (4.76)</w:t>
            </w:r>
          </w:p>
        </w:tc>
        <w:tc>
          <w:tcPr>
            <w:tcW w:w="1596" w:type="dxa"/>
          </w:tcPr>
          <w:p w:rsidR="00023CA3" w:rsidRDefault="00023CA3" w:rsidP="00BB332D">
            <w:pPr>
              <w:jc w:val="center"/>
            </w:pPr>
            <w:r>
              <w:t>0 (0.00)</w:t>
            </w:r>
          </w:p>
        </w:tc>
        <w:tc>
          <w:tcPr>
            <w:tcW w:w="1596" w:type="dxa"/>
          </w:tcPr>
          <w:p w:rsidR="00023CA3" w:rsidRDefault="00023CA3" w:rsidP="00BB332D">
            <w:pPr>
              <w:jc w:val="center"/>
            </w:pPr>
          </w:p>
        </w:tc>
        <w:tc>
          <w:tcPr>
            <w:tcW w:w="1194" w:type="dxa"/>
          </w:tcPr>
          <w:p w:rsidR="00023CA3" w:rsidRDefault="00023CA3" w:rsidP="00BB332D">
            <w:pPr>
              <w:jc w:val="center"/>
            </w:pPr>
          </w:p>
        </w:tc>
        <w:tc>
          <w:tcPr>
            <w:tcW w:w="1998" w:type="dxa"/>
          </w:tcPr>
          <w:p w:rsidR="00023CA3" w:rsidRDefault="00023CA3" w:rsidP="00BB332D">
            <w:pPr>
              <w:jc w:val="center"/>
            </w:pPr>
          </w:p>
        </w:tc>
      </w:tr>
      <w:tr w:rsidR="00023CA3" w:rsidTr="00BB332D">
        <w:trPr>
          <w:jc w:val="center"/>
        </w:trPr>
        <w:tc>
          <w:tcPr>
            <w:tcW w:w="1728" w:type="dxa"/>
          </w:tcPr>
          <w:p w:rsidR="00023CA3" w:rsidRDefault="00023CA3" w:rsidP="00BB332D">
            <w:pPr>
              <w:jc w:val="center"/>
            </w:pPr>
            <w:r w:rsidRPr="00F7406B">
              <w:t>*00</w:t>
            </w:r>
            <w:r>
              <w:t>7</w:t>
            </w:r>
            <w:r w:rsidRPr="00F7406B">
              <w:t>:01</w:t>
            </w:r>
          </w:p>
        </w:tc>
        <w:tc>
          <w:tcPr>
            <w:tcW w:w="1464" w:type="dxa"/>
          </w:tcPr>
          <w:p w:rsidR="00023CA3" w:rsidRDefault="00023CA3" w:rsidP="00BB332D">
            <w:pPr>
              <w:jc w:val="center"/>
            </w:pPr>
            <w:r>
              <w:t>5 (5.95)</w:t>
            </w:r>
          </w:p>
        </w:tc>
        <w:tc>
          <w:tcPr>
            <w:tcW w:w="1596" w:type="dxa"/>
          </w:tcPr>
          <w:p w:rsidR="00023CA3" w:rsidRDefault="00023CA3" w:rsidP="00BB332D">
            <w:pPr>
              <w:jc w:val="center"/>
            </w:pPr>
            <w:r>
              <w:t>0 (0.00)</w:t>
            </w:r>
          </w:p>
        </w:tc>
        <w:tc>
          <w:tcPr>
            <w:tcW w:w="1596" w:type="dxa"/>
          </w:tcPr>
          <w:p w:rsidR="00023CA3" w:rsidRDefault="00023CA3" w:rsidP="00BB332D">
            <w:pPr>
              <w:jc w:val="center"/>
            </w:pPr>
          </w:p>
        </w:tc>
        <w:tc>
          <w:tcPr>
            <w:tcW w:w="1194" w:type="dxa"/>
          </w:tcPr>
          <w:p w:rsidR="00023CA3" w:rsidRDefault="00023CA3" w:rsidP="00BB332D">
            <w:pPr>
              <w:jc w:val="center"/>
            </w:pPr>
          </w:p>
        </w:tc>
        <w:tc>
          <w:tcPr>
            <w:tcW w:w="1998" w:type="dxa"/>
          </w:tcPr>
          <w:p w:rsidR="00023CA3" w:rsidRDefault="00023CA3" w:rsidP="00BB332D">
            <w:pPr>
              <w:jc w:val="center"/>
            </w:pPr>
          </w:p>
        </w:tc>
      </w:tr>
      <w:tr w:rsidR="00023CA3" w:rsidTr="00BB332D">
        <w:trPr>
          <w:jc w:val="center"/>
        </w:trPr>
        <w:tc>
          <w:tcPr>
            <w:tcW w:w="1728" w:type="dxa"/>
          </w:tcPr>
          <w:p w:rsidR="00023CA3" w:rsidRDefault="00023CA3" w:rsidP="00BB332D">
            <w:pPr>
              <w:jc w:val="center"/>
            </w:pPr>
            <w:r w:rsidRPr="00F7406B">
              <w:t>*00</w:t>
            </w:r>
            <w:r>
              <w:t>8</w:t>
            </w:r>
          </w:p>
        </w:tc>
        <w:tc>
          <w:tcPr>
            <w:tcW w:w="1464" w:type="dxa"/>
          </w:tcPr>
          <w:p w:rsidR="00023CA3" w:rsidRDefault="00023CA3" w:rsidP="00BB332D">
            <w:pPr>
              <w:jc w:val="center"/>
            </w:pPr>
            <w:r>
              <w:t>26 (30.95)</w:t>
            </w:r>
          </w:p>
        </w:tc>
        <w:tc>
          <w:tcPr>
            <w:tcW w:w="1596" w:type="dxa"/>
          </w:tcPr>
          <w:p w:rsidR="00023CA3" w:rsidRDefault="00023CA3" w:rsidP="00BB332D">
            <w:pPr>
              <w:jc w:val="center"/>
            </w:pPr>
            <w:r>
              <w:t>7 (46.67)</w:t>
            </w:r>
          </w:p>
        </w:tc>
        <w:tc>
          <w:tcPr>
            <w:tcW w:w="1596" w:type="dxa"/>
          </w:tcPr>
          <w:p w:rsidR="00023CA3" w:rsidRDefault="00023CA3" w:rsidP="00BB332D">
            <w:pPr>
              <w:jc w:val="center"/>
            </w:pPr>
          </w:p>
        </w:tc>
        <w:tc>
          <w:tcPr>
            <w:tcW w:w="1194" w:type="dxa"/>
          </w:tcPr>
          <w:p w:rsidR="00023CA3" w:rsidRDefault="00023CA3" w:rsidP="00BB332D">
            <w:pPr>
              <w:jc w:val="center"/>
            </w:pPr>
          </w:p>
        </w:tc>
        <w:tc>
          <w:tcPr>
            <w:tcW w:w="1998" w:type="dxa"/>
          </w:tcPr>
          <w:p w:rsidR="00023CA3" w:rsidRDefault="00023CA3" w:rsidP="00BB332D">
            <w:pPr>
              <w:jc w:val="center"/>
            </w:pPr>
          </w:p>
        </w:tc>
      </w:tr>
      <w:tr w:rsidR="00023CA3" w:rsidTr="00BB332D">
        <w:trPr>
          <w:jc w:val="center"/>
        </w:trPr>
        <w:tc>
          <w:tcPr>
            <w:tcW w:w="1728" w:type="dxa"/>
          </w:tcPr>
          <w:p w:rsidR="00023CA3" w:rsidRDefault="00023CA3" w:rsidP="00BB332D">
            <w:pPr>
              <w:jc w:val="center"/>
            </w:pPr>
            <w:r w:rsidRPr="00F7406B">
              <w:t>*00</w:t>
            </w:r>
            <w:r>
              <w:t>9</w:t>
            </w:r>
            <w:r w:rsidRPr="00F7406B">
              <w:t xml:space="preserve">:01 </w:t>
            </w:r>
            <w:r>
              <w:t xml:space="preserve">or </w:t>
            </w:r>
            <w:r w:rsidRPr="00F7406B">
              <w:t>*0</w:t>
            </w:r>
            <w:r>
              <w:t>49</w:t>
            </w:r>
          </w:p>
        </w:tc>
        <w:tc>
          <w:tcPr>
            <w:tcW w:w="1464" w:type="dxa"/>
          </w:tcPr>
          <w:p w:rsidR="00023CA3" w:rsidRDefault="00023CA3" w:rsidP="00BB332D">
            <w:pPr>
              <w:jc w:val="center"/>
            </w:pPr>
            <w:r>
              <w:t>10 (11.90)</w:t>
            </w:r>
          </w:p>
        </w:tc>
        <w:tc>
          <w:tcPr>
            <w:tcW w:w="1596" w:type="dxa"/>
          </w:tcPr>
          <w:p w:rsidR="00023CA3" w:rsidRDefault="00023CA3" w:rsidP="00BB332D">
            <w:pPr>
              <w:jc w:val="center"/>
            </w:pPr>
            <w:r>
              <w:t>0 (0.00)</w:t>
            </w:r>
          </w:p>
        </w:tc>
        <w:tc>
          <w:tcPr>
            <w:tcW w:w="1596" w:type="dxa"/>
          </w:tcPr>
          <w:p w:rsidR="00023CA3" w:rsidRDefault="00023CA3" w:rsidP="00BB332D">
            <w:pPr>
              <w:jc w:val="center"/>
            </w:pPr>
          </w:p>
        </w:tc>
        <w:tc>
          <w:tcPr>
            <w:tcW w:w="1194" w:type="dxa"/>
          </w:tcPr>
          <w:p w:rsidR="00023CA3" w:rsidRDefault="00023CA3" w:rsidP="00BB332D">
            <w:pPr>
              <w:jc w:val="center"/>
            </w:pPr>
          </w:p>
        </w:tc>
        <w:tc>
          <w:tcPr>
            <w:tcW w:w="1998" w:type="dxa"/>
          </w:tcPr>
          <w:p w:rsidR="00023CA3" w:rsidRDefault="00023CA3" w:rsidP="00BB332D">
            <w:pPr>
              <w:jc w:val="center"/>
            </w:pPr>
          </w:p>
        </w:tc>
      </w:tr>
      <w:tr w:rsidR="00023CA3" w:rsidTr="00BB332D">
        <w:trPr>
          <w:jc w:val="center"/>
        </w:trPr>
        <w:tc>
          <w:tcPr>
            <w:tcW w:w="1728" w:type="dxa"/>
          </w:tcPr>
          <w:p w:rsidR="00023CA3" w:rsidRDefault="00023CA3" w:rsidP="00BB332D">
            <w:pPr>
              <w:jc w:val="center"/>
            </w:pPr>
            <w:r w:rsidRPr="00F7406B">
              <w:t>*0</w:t>
            </w:r>
            <w:r>
              <w:t>10</w:t>
            </w:r>
            <w:r w:rsidRPr="00F7406B">
              <w:t>:01</w:t>
            </w:r>
          </w:p>
        </w:tc>
        <w:tc>
          <w:tcPr>
            <w:tcW w:w="1464" w:type="dxa"/>
          </w:tcPr>
          <w:p w:rsidR="00023CA3" w:rsidRDefault="00023CA3" w:rsidP="00BB332D">
            <w:pPr>
              <w:jc w:val="center"/>
            </w:pPr>
            <w:r>
              <w:t>34 (40.48)</w:t>
            </w:r>
          </w:p>
        </w:tc>
        <w:tc>
          <w:tcPr>
            <w:tcW w:w="1596" w:type="dxa"/>
          </w:tcPr>
          <w:p w:rsidR="00023CA3" w:rsidRDefault="00023CA3" w:rsidP="00BB332D">
            <w:pPr>
              <w:jc w:val="center"/>
            </w:pPr>
            <w:r>
              <w:t>2 (13.33)</w:t>
            </w:r>
          </w:p>
        </w:tc>
        <w:tc>
          <w:tcPr>
            <w:tcW w:w="1596" w:type="dxa"/>
          </w:tcPr>
          <w:p w:rsidR="00023CA3" w:rsidRDefault="00023CA3" w:rsidP="00BB332D">
            <w:pPr>
              <w:jc w:val="center"/>
            </w:pPr>
            <w:r>
              <w:t>2.96</w:t>
            </w:r>
          </w:p>
        </w:tc>
        <w:tc>
          <w:tcPr>
            <w:tcW w:w="1194" w:type="dxa"/>
          </w:tcPr>
          <w:p w:rsidR="00023CA3" w:rsidRDefault="00023CA3" w:rsidP="00BB332D">
            <w:pPr>
              <w:jc w:val="center"/>
            </w:pPr>
            <w:r>
              <w:t>0.077</w:t>
            </w:r>
          </w:p>
        </w:tc>
        <w:tc>
          <w:tcPr>
            <w:tcW w:w="1998" w:type="dxa"/>
          </w:tcPr>
          <w:p w:rsidR="00023CA3" w:rsidRDefault="00023CA3" w:rsidP="00BB332D">
            <w:pPr>
              <w:jc w:val="center"/>
            </w:pPr>
            <w:r>
              <w:t>0.23 (0.02-1.11)</w:t>
            </w:r>
          </w:p>
        </w:tc>
      </w:tr>
      <w:tr w:rsidR="00023CA3" w:rsidTr="00BB332D">
        <w:trPr>
          <w:jc w:val="center"/>
        </w:trPr>
        <w:tc>
          <w:tcPr>
            <w:tcW w:w="1728" w:type="dxa"/>
          </w:tcPr>
          <w:p w:rsidR="00023CA3" w:rsidRDefault="00023CA3" w:rsidP="00BB332D">
            <w:pPr>
              <w:jc w:val="center"/>
            </w:pPr>
            <w:r w:rsidRPr="00F7406B">
              <w:t>*0</w:t>
            </w:r>
            <w:r>
              <w:t>12:01</w:t>
            </w:r>
          </w:p>
        </w:tc>
        <w:tc>
          <w:tcPr>
            <w:tcW w:w="1464" w:type="dxa"/>
          </w:tcPr>
          <w:p w:rsidR="00023CA3" w:rsidRDefault="00023CA3" w:rsidP="00BB332D">
            <w:pPr>
              <w:jc w:val="center"/>
            </w:pPr>
            <w:r>
              <w:t>15(17.86)</w:t>
            </w:r>
          </w:p>
        </w:tc>
        <w:tc>
          <w:tcPr>
            <w:tcW w:w="1596" w:type="dxa"/>
          </w:tcPr>
          <w:p w:rsidR="00023CA3" w:rsidRDefault="00023CA3" w:rsidP="00BB332D">
            <w:pPr>
              <w:jc w:val="center"/>
            </w:pPr>
            <w:r>
              <w:t>3 (20.00)</w:t>
            </w:r>
          </w:p>
        </w:tc>
        <w:tc>
          <w:tcPr>
            <w:tcW w:w="1596" w:type="dxa"/>
          </w:tcPr>
          <w:p w:rsidR="00023CA3" w:rsidRDefault="00023CA3" w:rsidP="00BB332D">
            <w:pPr>
              <w:jc w:val="center"/>
            </w:pPr>
          </w:p>
        </w:tc>
        <w:tc>
          <w:tcPr>
            <w:tcW w:w="1194" w:type="dxa"/>
          </w:tcPr>
          <w:p w:rsidR="00023CA3" w:rsidRDefault="00023CA3" w:rsidP="00BB332D">
            <w:pPr>
              <w:jc w:val="center"/>
            </w:pPr>
          </w:p>
        </w:tc>
        <w:tc>
          <w:tcPr>
            <w:tcW w:w="1998" w:type="dxa"/>
          </w:tcPr>
          <w:p w:rsidR="00023CA3" w:rsidRDefault="00023CA3" w:rsidP="00BB332D">
            <w:pPr>
              <w:jc w:val="center"/>
            </w:pPr>
          </w:p>
        </w:tc>
      </w:tr>
      <w:tr w:rsidR="00023CA3" w:rsidTr="00BB332D">
        <w:trPr>
          <w:jc w:val="center"/>
        </w:trPr>
        <w:tc>
          <w:tcPr>
            <w:tcW w:w="1728" w:type="dxa"/>
          </w:tcPr>
          <w:p w:rsidR="00023CA3" w:rsidRDefault="00023CA3" w:rsidP="00BB332D">
            <w:pPr>
              <w:jc w:val="center"/>
            </w:pPr>
            <w:r w:rsidRPr="00F7406B">
              <w:t>*0</w:t>
            </w:r>
            <w:r>
              <w:t>17</w:t>
            </w:r>
          </w:p>
        </w:tc>
        <w:tc>
          <w:tcPr>
            <w:tcW w:w="1464" w:type="dxa"/>
          </w:tcPr>
          <w:p w:rsidR="00023CA3" w:rsidRDefault="00023CA3" w:rsidP="00BB332D">
            <w:pPr>
              <w:jc w:val="center"/>
            </w:pPr>
            <w:r>
              <w:t>2 (2.38)</w:t>
            </w:r>
          </w:p>
        </w:tc>
        <w:tc>
          <w:tcPr>
            <w:tcW w:w="1596" w:type="dxa"/>
          </w:tcPr>
          <w:p w:rsidR="00023CA3" w:rsidRDefault="00023CA3" w:rsidP="00BB332D">
            <w:pPr>
              <w:jc w:val="center"/>
            </w:pPr>
            <w:r>
              <w:t>0 (0.00)</w:t>
            </w:r>
          </w:p>
        </w:tc>
        <w:tc>
          <w:tcPr>
            <w:tcW w:w="1596" w:type="dxa"/>
          </w:tcPr>
          <w:p w:rsidR="00023CA3" w:rsidRDefault="00023CA3" w:rsidP="00BB332D">
            <w:pPr>
              <w:jc w:val="center"/>
            </w:pPr>
          </w:p>
        </w:tc>
        <w:tc>
          <w:tcPr>
            <w:tcW w:w="1194" w:type="dxa"/>
          </w:tcPr>
          <w:p w:rsidR="00023CA3" w:rsidRDefault="00023CA3" w:rsidP="00BB332D">
            <w:pPr>
              <w:jc w:val="center"/>
            </w:pPr>
          </w:p>
        </w:tc>
        <w:tc>
          <w:tcPr>
            <w:tcW w:w="1998" w:type="dxa"/>
          </w:tcPr>
          <w:p w:rsidR="00023CA3" w:rsidRDefault="00023CA3" w:rsidP="00BB332D">
            <w:pPr>
              <w:jc w:val="center"/>
            </w:pPr>
          </w:p>
        </w:tc>
      </w:tr>
      <w:tr w:rsidR="00023CA3" w:rsidTr="00BB332D">
        <w:trPr>
          <w:jc w:val="center"/>
        </w:trPr>
        <w:tc>
          <w:tcPr>
            <w:tcW w:w="1728" w:type="dxa"/>
          </w:tcPr>
          <w:p w:rsidR="00023CA3" w:rsidRDefault="00023CA3" w:rsidP="00BB332D">
            <w:pPr>
              <w:jc w:val="center"/>
            </w:pPr>
            <w:r w:rsidRPr="00F7406B">
              <w:t>*0</w:t>
            </w:r>
            <w:r>
              <w:t>19</w:t>
            </w:r>
          </w:p>
        </w:tc>
        <w:tc>
          <w:tcPr>
            <w:tcW w:w="1464" w:type="dxa"/>
          </w:tcPr>
          <w:p w:rsidR="00023CA3" w:rsidRDefault="00023CA3" w:rsidP="00BB332D">
            <w:pPr>
              <w:jc w:val="center"/>
            </w:pPr>
            <w:r>
              <w:t>15 (17.86)</w:t>
            </w:r>
          </w:p>
        </w:tc>
        <w:tc>
          <w:tcPr>
            <w:tcW w:w="1596" w:type="dxa"/>
          </w:tcPr>
          <w:p w:rsidR="00023CA3" w:rsidRDefault="00023CA3" w:rsidP="00BB332D">
            <w:pPr>
              <w:jc w:val="center"/>
            </w:pPr>
            <w:r>
              <w:t>1 (5.67)</w:t>
            </w:r>
          </w:p>
        </w:tc>
        <w:tc>
          <w:tcPr>
            <w:tcW w:w="1596" w:type="dxa"/>
          </w:tcPr>
          <w:p w:rsidR="00023CA3" w:rsidRDefault="00023CA3" w:rsidP="00BB332D">
            <w:pPr>
              <w:jc w:val="center"/>
            </w:pPr>
          </w:p>
        </w:tc>
        <w:tc>
          <w:tcPr>
            <w:tcW w:w="1194" w:type="dxa"/>
          </w:tcPr>
          <w:p w:rsidR="00023CA3" w:rsidRDefault="00023CA3" w:rsidP="00BB332D">
            <w:pPr>
              <w:jc w:val="center"/>
            </w:pPr>
          </w:p>
        </w:tc>
        <w:tc>
          <w:tcPr>
            <w:tcW w:w="1998" w:type="dxa"/>
          </w:tcPr>
          <w:p w:rsidR="00023CA3" w:rsidRDefault="00023CA3" w:rsidP="00BB332D">
            <w:pPr>
              <w:jc w:val="center"/>
            </w:pPr>
          </w:p>
        </w:tc>
      </w:tr>
      <w:tr w:rsidR="00023CA3" w:rsidTr="00BB332D">
        <w:trPr>
          <w:jc w:val="center"/>
        </w:trPr>
        <w:tc>
          <w:tcPr>
            <w:tcW w:w="1728" w:type="dxa"/>
          </w:tcPr>
          <w:p w:rsidR="00023CA3" w:rsidRDefault="00023CA3" w:rsidP="00BB332D">
            <w:pPr>
              <w:jc w:val="center"/>
            </w:pPr>
            <w:r w:rsidRPr="00F7406B">
              <w:t>*0</w:t>
            </w:r>
            <w:r>
              <w:t>27</w:t>
            </w:r>
          </w:p>
        </w:tc>
        <w:tc>
          <w:tcPr>
            <w:tcW w:w="1464" w:type="dxa"/>
          </w:tcPr>
          <w:p w:rsidR="00023CA3" w:rsidRDefault="00023CA3" w:rsidP="00BB332D">
            <w:pPr>
              <w:jc w:val="center"/>
            </w:pPr>
            <w:r>
              <w:t>4 (4.76)</w:t>
            </w:r>
          </w:p>
        </w:tc>
        <w:tc>
          <w:tcPr>
            <w:tcW w:w="1596" w:type="dxa"/>
          </w:tcPr>
          <w:p w:rsidR="00023CA3" w:rsidRDefault="00023CA3" w:rsidP="00BB332D">
            <w:pPr>
              <w:jc w:val="center"/>
            </w:pPr>
            <w:r>
              <w:t>2 (13.33)</w:t>
            </w:r>
          </w:p>
        </w:tc>
        <w:tc>
          <w:tcPr>
            <w:tcW w:w="1596" w:type="dxa"/>
          </w:tcPr>
          <w:p w:rsidR="00023CA3" w:rsidRDefault="00023CA3" w:rsidP="00BB332D">
            <w:pPr>
              <w:jc w:val="center"/>
            </w:pPr>
          </w:p>
        </w:tc>
        <w:tc>
          <w:tcPr>
            <w:tcW w:w="1194" w:type="dxa"/>
          </w:tcPr>
          <w:p w:rsidR="00023CA3" w:rsidRDefault="00023CA3" w:rsidP="00BB332D">
            <w:pPr>
              <w:jc w:val="center"/>
            </w:pPr>
          </w:p>
        </w:tc>
        <w:tc>
          <w:tcPr>
            <w:tcW w:w="1998" w:type="dxa"/>
          </w:tcPr>
          <w:p w:rsidR="00023CA3" w:rsidRDefault="00023CA3" w:rsidP="00BB332D">
            <w:pPr>
              <w:jc w:val="center"/>
            </w:pPr>
          </w:p>
        </w:tc>
      </w:tr>
      <w:tr w:rsidR="00023CA3" w:rsidTr="00BB332D">
        <w:trPr>
          <w:jc w:val="center"/>
        </w:trPr>
        <w:tc>
          <w:tcPr>
            <w:tcW w:w="1728" w:type="dxa"/>
          </w:tcPr>
          <w:p w:rsidR="00023CA3" w:rsidRDefault="00023CA3" w:rsidP="00BB332D">
            <w:pPr>
              <w:jc w:val="center"/>
            </w:pPr>
            <w:r w:rsidRPr="00F7406B">
              <w:t>*0</w:t>
            </w:r>
            <w:r>
              <w:t>45</w:t>
            </w:r>
          </w:p>
        </w:tc>
        <w:tc>
          <w:tcPr>
            <w:tcW w:w="1464" w:type="dxa"/>
          </w:tcPr>
          <w:p w:rsidR="00023CA3" w:rsidRDefault="00023CA3" w:rsidP="00BB332D">
            <w:pPr>
              <w:jc w:val="center"/>
            </w:pPr>
            <w:r>
              <w:t>6 (7.14)</w:t>
            </w:r>
          </w:p>
        </w:tc>
        <w:tc>
          <w:tcPr>
            <w:tcW w:w="1596" w:type="dxa"/>
          </w:tcPr>
          <w:p w:rsidR="00023CA3" w:rsidRDefault="00023CA3" w:rsidP="00BB332D">
            <w:pPr>
              <w:jc w:val="center"/>
            </w:pPr>
            <w:r>
              <w:t>0 (0.00)</w:t>
            </w:r>
          </w:p>
        </w:tc>
        <w:tc>
          <w:tcPr>
            <w:tcW w:w="1596" w:type="dxa"/>
          </w:tcPr>
          <w:p w:rsidR="00023CA3" w:rsidRDefault="00023CA3" w:rsidP="00BB332D">
            <w:pPr>
              <w:jc w:val="center"/>
            </w:pPr>
          </w:p>
        </w:tc>
        <w:tc>
          <w:tcPr>
            <w:tcW w:w="1194" w:type="dxa"/>
          </w:tcPr>
          <w:p w:rsidR="00023CA3" w:rsidRDefault="00023CA3" w:rsidP="00BB332D">
            <w:pPr>
              <w:jc w:val="center"/>
            </w:pPr>
          </w:p>
        </w:tc>
        <w:tc>
          <w:tcPr>
            <w:tcW w:w="1998" w:type="dxa"/>
          </w:tcPr>
          <w:p w:rsidR="00023CA3" w:rsidRDefault="00023CA3" w:rsidP="00BB332D">
            <w:pPr>
              <w:jc w:val="center"/>
            </w:pPr>
          </w:p>
        </w:tc>
      </w:tr>
    </w:tbl>
    <w:p w:rsidR="00E6155B" w:rsidRDefault="00E6155B" w:rsidP="00092C18">
      <w:pPr>
        <w:rPr>
          <w:rFonts w:asciiTheme="minorEastAsia" w:hAnsiTheme="minorEastAsia"/>
        </w:rPr>
      </w:pPr>
    </w:p>
    <w:p w:rsidR="00881F4E" w:rsidRPr="00881F4E" w:rsidDel="005A16AA" w:rsidRDefault="000263E9">
      <w:pPr>
        <w:rPr>
          <w:del w:id="1104" w:author="Andreae, Emily A" w:date="2020-01-17T13:42:00Z"/>
          <w:b/>
        </w:rPr>
      </w:pPr>
      <w:del w:id="1105" w:author="Andreae, Emily A" w:date="2020-01-17T13:42:00Z">
        <w:r w:rsidRPr="000263E9" w:rsidDel="005A16AA">
          <w:rPr>
            <w:b/>
          </w:rPr>
          <w:delText>Supplementary References</w:delText>
        </w:r>
      </w:del>
    </w:p>
    <w:p w:rsidR="00881F4E" w:rsidRPr="00881F4E" w:rsidDel="005A16AA" w:rsidRDefault="00881F4E" w:rsidP="00881F4E">
      <w:pPr>
        <w:pStyle w:val="EndNoteBibliography"/>
        <w:spacing w:after="0"/>
        <w:ind w:left="720" w:hanging="720"/>
        <w:rPr>
          <w:del w:id="1106" w:author="Andreae, Emily A" w:date="2020-01-17T13:42:00Z"/>
        </w:rPr>
      </w:pPr>
      <w:del w:id="1107" w:author="Andreae, Emily A" w:date="2020-01-17T13:42:00Z">
        <w:r w:rsidDel="005A16AA">
          <w:fldChar w:fldCharType="begin"/>
        </w:r>
        <w:r w:rsidDel="005A16AA">
          <w:delInstrText xml:space="preserve"> ADDIN EN.REFLIST </w:delInstrText>
        </w:r>
        <w:r w:rsidDel="005A16AA">
          <w:fldChar w:fldCharType="separate"/>
        </w:r>
        <w:r w:rsidRPr="00881F4E" w:rsidDel="005A16AA">
          <w:delText>1.</w:delText>
        </w:r>
        <w:r w:rsidRPr="00881F4E" w:rsidDel="005A16AA">
          <w:tab/>
          <w:delText xml:space="preserve">Sepulveda, A.R., et al., </w:delText>
        </w:r>
        <w:r w:rsidRPr="00881F4E" w:rsidDel="005A16AA">
          <w:rPr>
            <w:i/>
          </w:rPr>
          <w:delText>Molecular Biomarkers for the Evaluation of Colorectal Cancer: Guideline From the American Society for Clinical Pathology, College of American Pathologists, Association for Molecular Pathology, and American Society of Clinical Oncology.</w:delText>
        </w:r>
        <w:r w:rsidRPr="00881F4E" w:rsidDel="005A16AA">
          <w:delText xml:space="preserve"> Arch Pathol Lab Med, 2017. </w:delText>
        </w:r>
        <w:r w:rsidRPr="00881F4E" w:rsidDel="005A16AA">
          <w:rPr>
            <w:b/>
          </w:rPr>
          <w:delText>141</w:delText>
        </w:r>
        <w:r w:rsidRPr="00881F4E" w:rsidDel="005A16AA">
          <w:delText>(5): p. 625-657.</w:delText>
        </w:r>
      </w:del>
    </w:p>
    <w:p w:rsidR="00881F4E" w:rsidRPr="00881F4E" w:rsidDel="005A16AA" w:rsidRDefault="00881F4E" w:rsidP="00881F4E">
      <w:pPr>
        <w:pStyle w:val="EndNoteBibliography"/>
        <w:ind w:left="720" w:hanging="720"/>
        <w:rPr>
          <w:del w:id="1108" w:author="Andreae, Emily A" w:date="2020-01-17T13:42:00Z"/>
        </w:rPr>
      </w:pPr>
      <w:del w:id="1109" w:author="Andreae, Emily A" w:date="2020-01-17T13:42:00Z">
        <w:r w:rsidRPr="00881F4E" w:rsidDel="005A16AA">
          <w:delText>2.</w:delText>
        </w:r>
        <w:r w:rsidRPr="00881F4E" w:rsidDel="005A16AA">
          <w:tab/>
          <w:delText xml:space="preserve">Zhang, R., et al., </w:delText>
        </w:r>
        <w:r w:rsidRPr="00881F4E" w:rsidDel="005A16AA">
          <w:rPr>
            <w:i/>
          </w:rPr>
          <w:delText>An ERCC4 regulatory variant predicts grade-3 or -4 toxicities in patients with advanced non-small cell lung cancer treated by platinum-based therapy.</w:delText>
        </w:r>
        <w:r w:rsidRPr="00881F4E" w:rsidDel="005A16AA">
          <w:delText xml:space="preserve"> Int J Cancer, 2018. </w:delText>
        </w:r>
        <w:r w:rsidRPr="00881F4E" w:rsidDel="005A16AA">
          <w:rPr>
            <w:b/>
          </w:rPr>
          <w:delText>142</w:delText>
        </w:r>
        <w:r w:rsidRPr="00881F4E" w:rsidDel="005A16AA">
          <w:delText>(6): p. 1218-1229.</w:delText>
        </w:r>
      </w:del>
    </w:p>
    <w:p w:rsidR="00950D87" w:rsidRDefault="00881F4E">
      <w:del w:id="1110" w:author="Andreae, Emily A" w:date="2020-01-17T13:42:00Z">
        <w:r w:rsidDel="005A16AA">
          <w:fldChar w:fldCharType="end"/>
        </w:r>
      </w:del>
    </w:p>
    <w:sectPr w:rsidR="00950D87" w:rsidSect="00580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32D" w:rsidRDefault="00BB332D" w:rsidP="002B18E4">
      <w:pPr>
        <w:spacing w:after="0" w:line="240" w:lineRule="auto"/>
      </w:pPr>
      <w:r>
        <w:separator/>
      </w:r>
    </w:p>
  </w:endnote>
  <w:endnote w:type="continuationSeparator" w:id="0">
    <w:p w:rsidR="00BB332D" w:rsidRDefault="00BB332D" w:rsidP="002B1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32D" w:rsidRDefault="00BB332D" w:rsidP="002B18E4">
      <w:pPr>
        <w:spacing w:after="0" w:line="240" w:lineRule="auto"/>
      </w:pPr>
      <w:r>
        <w:separator/>
      </w:r>
    </w:p>
  </w:footnote>
  <w:footnote w:type="continuationSeparator" w:id="0">
    <w:p w:rsidR="00BB332D" w:rsidRDefault="00BB332D" w:rsidP="002B18E4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ae, Emily A">
    <w15:presenceInfo w15:providerId="AD" w15:userId="S-1-5-21-2000478354-1637723038-1606980848-1759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0ese0awerxv5me5avdpzvwqf9a5treea0ef&quot;&gt;My EndNote Library-Saved&lt;record-ids&gt;&lt;item&gt;25967&lt;/item&gt;&lt;item&gt;25977&lt;/item&gt;&lt;/record-ids&gt;&lt;/item&gt;&lt;/Libraries&gt;"/>
  </w:docVars>
  <w:rsids>
    <w:rsidRoot w:val="00950D87"/>
    <w:rsid w:val="00023CA3"/>
    <w:rsid w:val="000263E9"/>
    <w:rsid w:val="00092C18"/>
    <w:rsid w:val="001B6486"/>
    <w:rsid w:val="00252F30"/>
    <w:rsid w:val="00274CFD"/>
    <w:rsid w:val="002A7367"/>
    <w:rsid w:val="002B18E4"/>
    <w:rsid w:val="00344ABF"/>
    <w:rsid w:val="00390597"/>
    <w:rsid w:val="00397508"/>
    <w:rsid w:val="00427556"/>
    <w:rsid w:val="004515C6"/>
    <w:rsid w:val="00480C20"/>
    <w:rsid w:val="00497B1B"/>
    <w:rsid w:val="00502CE4"/>
    <w:rsid w:val="005803B4"/>
    <w:rsid w:val="005A16AA"/>
    <w:rsid w:val="0063169C"/>
    <w:rsid w:val="00690B99"/>
    <w:rsid w:val="006B670F"/>
    <w:rsid w:val="00720E00"/>
    <w:rsid w:val="00763218"/>
    <w:rsid w:val="007C3866"/>
    <w:rsid w:val="00825C6F"/>
    <w:rsid w:val="00881F4E"/>
    <w:rsid w:val="00917326"/>
    <w:rsid w:val="00950D87"/>
    <w:rsid w:val="009D7861"/>
    <w:rsid w:val="00A6473A"/>
    <w:rsid w:val="00AE3EDC"/>
    <w:rsid w:val="00B119A6"/>
    <w:rsid w:val="00B21920"/>
    <w:rsid w:val="00B944E5"/>
    <w:rsid w:val="00B960ED"/>
    <w:rsid w:val="00BB16BD"/>
    <w:rsid w:val="00BB332D"/>
    <w:rsid w:val="00C401AD"/>
    <w:rsid w:val="00CB29B8"/>
    <w:rsid w:val="00D0611C"/>
    <w:rsid w:val="00D942F5"/>
    <w:rsid w:val="00E20B47"/>
    <w:rsid w:val="00E60BCD"/>
    <w:rsid w:val="00E6155B"/>
    <w:rsid w:val="00E71EA5"/>
    <w:rsid w:val="00E74BA7"/>
    <w:rsid w:val="00E84816"/>
    <w:rsid w:val="00EA6F10"/>
    <w:rsid w:val="00F2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5215B4"/>
  <w15:docId w15:val="{580D3DF5-2D11-456B-87D9-B674FD38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19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B1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8E4"/>
  </w:style>
  <w:style w:type="paragraph" w:styleId="Footer">
    <w:name w:val="footer"/>
    <w:basedOn w:val="Normal"/>
    <w:link w:val="FooterChar"/>
    <w:uiPriority w:val="99"/>
    <w:unhideWhenUsed/>
    <w:rsid w:val="002B1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8E4"/>
  </w:style>
  <w:style w:type="paragraph" w:styleId="BalloonText">
    <w:name w:val="Balloon Text"/>
    <w:basedOn w:val="Normal"/>
    <w:link w:val="BalloonTextChar"/>
    <w:uiPriority w:val="99"/>
    <w:semiHidden/>
    <w:unhideWhenUsed/>
    <w:rsid w:val="00F25087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087"/>
    <w:rPr>
      <w:rFonts w:ascii="SimSun" w:eastAsia="SimSun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881F4E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81F4E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881F4E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81F4E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FDFBD10F.dotm</Template>
  <TotalTime>1</TotalTime>
  <Pages>12</Pages>
  <Words>2239</Words>
  <Characters>12764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丁伟峰</dc:creator>
  <cp:lastModifiedBy>Andreae, Emily A</cp:lastModifiedBy>
  <cp:revision>3</cp:revision>
  <dcterms:created xsi:type="dcterms:W3CDTF">2020-01-17T19:52:00Z</dcterms:created>
  <dcterms:modified xsi:type="dcterms:W3CDTF">2020-01-17T19:53:00Z</dcterms:modified>
</cp:coreProperties>
</file>