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8362D" w14:textId="77777777" w:rsidR="00A325CD" w:rsidRPr="00A21CE2" w:rsidRDefault="00A325CD" w:rsidP="00A21CE2">
      <w:pPr>
        <w:spacing w:after="0" w:line="240" w:lineRule="auto"/>
        <w:rPr>
          <w:ins w:id="0" w:author="Andreae, Emily A" w:date="2020-02-07T10:26:00Z"/>
          <w:rFonts w:ascii="Arial" w:hAnsi="Arial" w:cs="Arial"/>
          <w:b/>
          <w:sz w:val="22"/>
          <w:rPrChange w:id="1" w:author="Guo, Shicheng" w:date="2020-02-11T14:36:00Z">
            <w:rPr>
              <w:ins w:id="2" w:author="Andreae, Emily A" w:date="2020-02-07T10:26:00Z"/>
              <w:rFonts w:ascii="Times New Roman" w:hAnsi="Times New Roman" w:cs="Times New Roman"/>
              <w:b/>
              <w:sz w:val="24"/>
              <w:szCs w:val="24"/>
            </w:rPr>
          </w:rPrChange>
        </w:rPr>
        <w:pPrChange w:id="3" w:author="Guo, Shicheng" w:date="2020-02-11T14:36:00Z">
          <w:pPr>
            <w:spacing w:after="0" w:line="480" w:lineRule="auto"/>
          </w:pPr>
        </w:pPrChange>
      </w:pPr>
      <w:bookmarkStart w:id="4" w:name="_GoBack"/>
      <w:ins w:id="5" w:author="Andreae, Emily A" w:date="2020-02-07T10:26:00Z">
        <w:r w:rsidRPr="00A21CE2">
          <w:rPr>
            <w:rFonts w:ascii="Arial" w:hAnsi="Arial" w:cs="Arial"/>
            <w:b/>
            <w:sz w:val="22"/>
            <w:rPrChange w:id="6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Supplementary Information</w:t>
        </w:r>
      </w:ins>
    </w:p>
    <w:p w14:paraId="04233C8F" w14:textId="77777777" w:rsidR="00A325CD" w:rsidRPr="00A21CE2" w:rsidRDefault="00A325CD" w:rsidP="00A21CE2">
      <w:pPr>
        <w:spacing w:after="0" w:line="240" w:lineRule="auto"/>
        <w:rPr>
          <w:rFonts w:ascii="Arial" w:hAnsi="Arial" w:cs="Arial"/>
          <w:b/>
          <w:sz w:val="22"/>
          <w:rPrChange w:id="7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pPrChange w:id="8" w:author="Guo, Shicheng" w:date="2020-02-11T14:36:00Z">
          <w:pPr>
            <w:spacing w:after="0" w:line="480" w:lineRule="auto"/>
          </w:pPr>
        </w:pPrChange>
      </w:pPr>
      <w:commentRangeStart w:id="9"/>
      <w:ins w:id="10" w:author="Andreae, Emily A" w:date="2020-02-07T10:26:00Z">
        <w:r w:rsidRPr="00A21CE2">
          <w:rPr>
            <w:rFonts w:ascii="Arial" w:hAnsi="Arial" w:cs="Arial"/>
            <w:b/>
            <w:sz w:val="22"/>
            <w:rPrChange w:id="11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Supplemental Figure Legends</w:t>
        </w:r>
      </w:ins>
      <w:commentRangeEnd w:id="9"/>
      <w:ins w:id="12" w:author="Andreae, Emily A" w:date="2020-02-10T15:54:00Z">
        <w:r w:rsidR="00ED77AE" w:rsidRPr="00A21CE2">
          <w:rPr>
            <w:rStyle w:val="CommentReference"/>
            <w:rFonts w:ascii="Arial" w:hAnsi="Arial" w:cs="Arial"/>
            <w:sz w:val="22"/>
            <w:szCs w:val="22"/>
            <w:rPrChange w:id="13" w:author="Guo, Shicheng" w:date="2020-02-11T14:36:00Z">
              <w:rPr>
                <w:rStyle w:val="CommentReference"/>
              </w:rPr>
            </w:rPrChange>
          </w:rPr>
          <w:commentReference w:id="9"/>
        </w:r>
      </w:ins>
    </w:p>
    <w:p w14:paraId="56D6F61E" w14:textId="77777777" w:rsidR="00A325CD" w:rsidRPr="00A21CE2" w:rsidRDefault="00A325CD" w:rsidP="00A21CE2">
      <w:pPr>
        <w:spacing w:after="0" w:line="240" w:lineRule="auto"/>
        <w:rPr>
          <w:rFonts w:ascii="Arial" w:hAnsi="Arial" w:cs="Arial"/>
          <w:sz w:val="22"/>
          <w:rPrChange w:id="14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15" w:author="Guo, Shicheng" w:date="2020-02-11T14:36:00Z">
          <w:pPr>
            <w:spacing w:after="0" w:line="480" w:lineRule="auto"/>
          </w:pPr>
        </w:pPrChange>
      </w:pPr>
      <w:r w:rsidRPr="00A21CE2">
        <w:rPr>
          <w:rFonts w:ascii="Arial" w:hAnsi="Arial" w:cs="Arial"/>
          <w:b/>
          <w:sz w:val="22"/>
          <w:rPrChange w:id="16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S1. Tandem mass spectrum and corresponding </w:t>
      </w:r>
      <w:proofErr w:type="spellStart"/>
      <w:r w:rsidRPr="00A21CE2">
        <w:rPr>
          <w:rFonts w:ascii="Arial" w:hAnsi="Arial" w:cs="Arial"/>
          <w:b/>
          <w:sz w:val="22"/>
          <w:rPrChange w:id="17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iTRAQ</w:t>
      </w:r>
      <w:proofErr w:type="spellEnd"/>
      <w:r w:rsidRPr="00A21CE2">
        <w:rPr>
          <w:rFonts w:ascii="Arial" w:hAnsi="Arial" w:cs="Arial"/>
          <w:b/>
          <w:sz w:val="22"/>
          <w:rPrChange w:id="18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reporter ions.</w:t>
      </w:r>
      <w:r w:rsidRPr="00A21CE2">
        <w:rPr>
          <w:rFonts w:ascii="Arial" w:hAnsi="Arial" w:cs="Arial"/>
          <w:sz w:val="22"/>
          <w:rPrChange w:id="1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A).Tandem mass spectrum identifying a peptide from HLA-DPA1. B). </w:t>
      </w:r>
      <w:proofErr w:type="spellStart"/>
      <w:r w:rsidRPr="00A21CE2">
        <w:rPr>
          <w:rFonts w:ascii="Arial" w:hAnsi="Arial" w:cs="Arial"/>
          <w:sz w:val="22"/>
          <w:rPrChange w:id="20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iTRAQ</w:t>
      </w:r>
      <w:proofErr w:type="spellEnd"/>
      <w:r w:rsidRPr="00A21CE2">
        <w:rPr>
          <w:rFonts w:ascii="Arial" w:hAnsi="Arial" w:cs="Arial"/>
          <w:sz w:val="22"/>
          <w:rPrChange w:id="21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reporter ions for the HLA-DPA1 peptide.</w:t>
      </w:r>
    </w:p>
    <w:p w14:paraId="0FACB145" w14:textId="77777777" w:rsidR="00A325CD" w:rsidRPr="00A21CE2" w:rsidRDefault="00A325CD" w:rsidP="00A21CE2">
      <w:pPr>
        <w:spacing w:after="0" w:line="240" w:lineRule="auto"/>
        <w:rPr>
          <w:rFonts w:ascii="Arial" w:hAnsi="Arial" w:cs="Arial"/>
          <w:sz w:val="22"/>
          <w:rPrChange w:id="22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23" w:author="Guo, Shicheng" w:date="2020-02-11T14:36:00Z">
          <w:pPr>
            <w:spacing w:after="0" w:line="480" w:lineRule="auto"/>
          </w:pPr>
        </w:pPrChange>
      </w:pPr>
    </w:p>
    <w:p w14:paraId="6F196BC5" w14:textId="77777777" w:rsidR="00A325CD" w:rsidRPr="00A21CE2" w:rsidRDefault="00A325CD" w:rsidP="00A21CE2">
      <w:pPr>
        <w:spacing w:after="0" w:line="240" w:lineRule="auto"/>
        <w:jc w:val="left"/>
        <w:rPr>
          <w:rFonts w:ascii="Arial" w:hAnsi="Arial" w:cs="Arial"/>
          <w:sz w:val="22"/>
          <w:rPrChange w:id="24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25" w:author="Guo, Shicheng" w:date="2020-02-11T14:36:00Z">
          <w:pPr>
            <w:spacing w:after="0" w:line="480" w:lineRule="auto"/>
            <w:jc w:val="left"/>
          </w:pPr>
        </w:pPrChange>
      </w:pPr>
      <w:r w:rsidRPr="00A21CE2">
        <w:rPr>
          <w:rFonts w:ascii="Arial" w:hAnsi="Arial" w:cs="Arial"/>
          <w:b/>
          <w:sz w:val="22"/>
          <w:rPrChange w:id="26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S2. </w:t>
      </w:r>
      <w:proofErr w:type="spellStart"/>
      <w:r w:rsidRPr="00A21CE2">
        <w:rPr>
          <w:rFonts w:ascii="Arial" w:hAnsi="Arial" w:cs="Arial"/>
          <w:b/>
          <w:sz w:val="22"/>
          <w:rPrChange w:id="27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TsMHCII</w:t>
      </w:r>
      <w:proofErr w:type="spellEnd"/>
      <w:r w:rsidRPr="00A21CE2">
        <w:rPr>
          <w:rFonts w:ascii="Arial" w:hAnsi="Arial" w:cs="Arial"/>
          <w:b/>
          <w:sz w:val="22"/>
          <w:rPrChange w:id="28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expression in PTC was downregulated by BRAFV600E at the transcriptional level.</w:t>
      </w:r>
      <w:r w:rsidRPr="00A21CE2">
        <w:rPr>
          <w:rFonts w:ascii="Arial" w:hAnsi="Arial" w:cs="Arial"/>
          <w:sz w:val="22"/>
          <w:rPrChange w:id="2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A) Real</w:t>
      </w:r>
      <w:ins w:id="30" w:author="Andreae, Emily A" w:date="2020-02-07T10:27:00Z">
        <w:r w:rsidRPr="00A21CE2">
          <w:rPr>
            <w:rFonts w:ascii="Arial" w:hAnsi="Arial" w:cs="Arial"/>
            <w:sz w:val="22"/>
            <w:rPrChange w:id="31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-</w:t>
        </w:r>
      </w:ins>
      <w:r w:rsidRPr="00A21CE2">
        <w:rPr>
          <w:rFonts w:ascii="Arial" w:hAnsi="Arial" w:cs="Arial"/>
          <w:sz w:val="22"/>
          <w:rPrChange w:id="32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time PCR detection of CIITA and </w:t>
      </w:r>
      <w:proofErr w:type="spellStart"/>
      <w:r w:rsidRPr="00A21CE2">
        <w:rPr>
          <w:rFonts w:ascii="Arial" w:hAnsi="Arial" w:cs="Arial"/>
          <w:sz w:val="22"/>
          <w:rPrChange w:id="33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tsMHCII</w:t>
      </w:r>
      <w:proofErr w:type="spellEnd"/>
      <w:r w:rsidRPr="00A21CE2">
        <w:rPr>
          <w:rFonts w:ascii="Arial" w:hAnsi="Arial" w:cs="Arial"/>
          <w:sz w:val="22"/>
          <w:rPrChange w:id="34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 BCPAP and K1 cells after treatment by </w:t>
      </w:r>
      <w:r w:rsidRPr="00A21CE2">
        <w:rPr>
          <w:rFonts w:ascii="Arial" w:hAnsi="Arial" w:cs="Arial"/>
          <w:bCs/>
          <w:sz w:val="22"/>
          <w:rPrChange w:id="35" w:author="Guo, Shicheng" w:date="2020-02-11T14:36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PLX4032</w:t>
      </w:r>
      <w:ins w:id="36" w:author="Andreae, Emily A" w:date="2020-02-07T10:28:00Z">
        <w:r w:rsidRPr="00A21CE2">
          <w:rPr>
            <w:rFonts w:ascii="Arial" w:hAnsi="Arial" w:cs="Arial"/>
            <w:bCs/>
            <w:sz w:val="22"/>
            <w:rPrChange w:id="37" w:author="Guo, Shicheng" w:date="2020-02-11T14:36:00Z">
              <w:rPr>
                <w:rFonts w:ascii="Times New Roman" w:hAnsi="Times New Roman" w:cs="Times New Roman"/>
                <w:bCs/>
                <w:sz w:val="24"/>
                <w:szCs w:val="24"/>
              </w:rPr>
            </w:rPrChange>
          </w:rPr>
          <w:t xml:space="preserve"> for 72 h</w:t>
        </w:r>
      </w:ins>
      <w:ins w:id="38" w:author="Andreae, Emily A" w:date="2020-02-07T10:29:00Z">
        <w:r w:rsidRPr="00A21CE2">
          <w:rPr>
            <w:rFonts w:ascii="Arial" w:hAnsi="Arial" w:cs="Arial"/>
            <w:bCs/>
            <w:sz w:val="22"/>
            <w:rPrChange w:id="39" w:author="Guo, Shicheng" w:date="2020-02-11T14:36:00Z">
              <w:rPr>
                <w:rFonts w:ascii="Times New Roman" w:hAnsi="Times New Roman" w:cs="Times New Roman"/>
                <w:bCs/>
                <w:sz w:val="24"/>
                <w:szCs w:val="24"/>
              </w:rPr>
            </w:rPrChange>
          </w:rPr>
          <w:t>; abbreviations used: Ctrl=untreated cells, PLX4032=</w:t>
        </w:r>
      </w:ins>
      <w:ins w:id="40" w:author="Andreae, Emily A" w:date="2020-02-07T10:30:00Z">
        <w:r w:rsidRPr="00A21CE2">
          <w:rPr>
            <w:rFonts w:ascii="Arial" w:hAnsi="Arial" w:cs="Arial"/>
            <w:bCs/>
            <w:sz w:val="22"/>
            <w:rPrChange w:id="41" w:author="Guo, Shicheng" w:date="2020-02-11T14:36:00Z">
              <w:rPr>
                <w:rFonts w:ascii="Times New Roman" w:hAnsi="Times New Roman" w:cs="Times New Roman"/>
                <w:bCs/>
                <w:sz w:val="24"/>
                <w:szCs w:val="24"/>
              </w:rPr>
            </w:rPrChange>
          </w:rPr>
          <w:t xml:space="preserve">BRAF inhibitor </w:t>
        </w:r>
      </w:ins>
      <w:ins w:id="42" w:author="Andreae, Emily A" w:date="2020-02-07T10:29:00Z">
        <w:r w:rsidRPr="00A21CE2">
          <w:rPr>
            <w:rFonts w:ascii="Arial" w:hAnsi="Arial" w:cs="Arial"/>
            <w:bCs/>
            <w:sz w:val="22"/>
            <w:rPrChange w:id="43" w:author="Guo, Shicheng" w:date="2020-02-11T14:36:00Z">
              <w:rPr>
                <w:rFonts w:ascii="Times New Roman" w:hAnsi="Times New Roman" w:cs="Times New Roman"/>
                <w:bCs/>
                <w:sz w:val="24"/>
                <w:szCs w:val="24"/>
              </w:rPr>
            </w:rPrChange>
          </w:rPr>
          <w:t>treated cells</w:t>
        </w:r>
      </w:ins>
      <w:r w:rsidRPr="00A21CE2">
        <w:rPr>
          <w:rFonts w:ascii="Arial" w:hAnsi="Arial" w:cs="Arial"/>
          <w:bCs/>
          <w:sz w:val="22"/>
          <w:rPrChange w:id="44" w:author="Guo, Shicheng" w:date="2020-02-11T14:36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. B) </w:t>
      </w:r>
      <w:ins w:id="45" w:author="Andreae, Emily A" w:date="2020-02-07T10:28:00Z">
        <w:r w:rsidRPr="00A21CE2">
          <w:rPr>
            <w:rFonts w:ascii="Arial" w:hAnsi="Arial" w:cs="Arial"/>
            <w:bCs/>
            <w:sz w:val="22"/>
            <w:rPrChange w:id="46" w:author="Guo, Shicheng" w:date="2020-02-11T14:36:00Z">
              <w:rPr>
                <w:rFonts w:ascii="Times New Roman" w:hAnsi="Times New Roman" w:cs="Times New Roman"/>
                <w:bCs/>
                <w:sz w:val="24"/>
                <w:szCs w:val="24"/>
              </w:rPr>
            </w:rPrChange>
          </w:rPr>
          <w:t xml:space="preserve">Transcript </w:t>
        </w:r>
      </w:ins>
      <w:del w:id="47" w:author="Andreae, Emily A" w:date="2020-02-07T10:28:00Z">
        <w:r w:rsidRPr="00A21CE2" w:rsidDel="00A325CD">
          <w:rPr>
            <w:rFonts w:ascii="Arial" w:hAnsi="Arial" w:cs="Arial"/>
            <w:bCs/>
            <w:sz w:val="22"/>
            <w:rPrChange w:id="48" w:author="Guo, Shicheng" w:date="2020-02-11T14:36:00Z">
              <w:rPr>
                <w:rFonts w:ascii="Times New Roman" w:hAnsi="Times New Roman" w:cs="Times New Roman"/>
                <w:bCs/>
                <w:sz w:val="24"/>
                <w:szCs w:val="24"/>
              </w:rPr>
            </w:rPrChange>
          </w:rPr>
          <w:delText xml:space="preserve">MRNA </w:delText>
        </w:r>
      </w:del>
      <w:r w:rsidRPr="00A21CE2">
        <w:rPr>
          <w:rFonts w:ascii="Arial" w:hAnsi="Arial" w:cs="Arial"/>
          <w:bCs/>
          <w:sz w:val="22"/>
          <w:rPrChange w:id="49" w:author="Guo, Shicheng" w:date="2020-02-11T14:36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level</w:t>
      </w:r>
      <w:ins w:id="50" w:author="Andreae, Emily A" w:date="2020-02-07T10:28:00Z">
        <w:r w:rsidRPr="00A21CE2">
          <w:rPr>
            <w:rFonts w:ascii="Arial" w:hAnsi="Arial" w:cs="Arial"/>
            <w:bCs/>
            <w:sz w:val="22"/>
            <w:rPrChange w:id="51" w:author="Guo, Shicheng" w:date="2020-02-11T14:36:00Z">
              <w:rPr>
                <w:rFonts w:ascii="Times New Roman" w:hAnsi="Times New Roman" w:cs="Times New Roman"/>
                <w:bCs/>
                <w:sz w:val="24"/>
                <w:szCs w:val="24"/>
              </w:rPr>
            </w:rPrChange>
          </w:rPr>
          <w:t>s</w:t>
        </w:r>
      </w:ins>
      <w:r w:rsidRPr="00A21CE2">
        <w:rPr>
          <w:rFonts w:ascii="Arial" w:hAnsi="Arial" w:cs="Arial"/>
          <w:bCs/>
          <w:sz w:val="22"/>
          <w:rPrChange w:id="52" w:author="Guo, Shicheng" w:date="2020-02-11T14:36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r w:rsidRPr="00A21CE2">
        <w:rPr>
          <w:rFonts w:ascii="Arial" w:hAnsi="Arial" w:cs="Arial"/>
          <w:sz w:val="22"/>
          <w:rPrChange w:id="53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of CIITA and </w:t>
      </w:r>
      <w:proofErr w:type="spellStart"/>
      <w:r w:rsidRPr="00A21CE2">
        <w:rPr>
          <w:rFonts w:ascii="Arial" w:hAnsi="Arial" w:cs="Arial"/>
          <w:sz w:val="22"/>
          <w:rPrChange w:id="54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tsMHCII</w:t>
      </w:r>
      <w:proofErr w:type="spellEnd"/>
      <w:r w:rsidRPr="00A21CE2">
        <w:rPr>
          <w:rFonts w:ascii="Arial" w:hAnsi="Arial" w:cs="Arial"/>
          <w:sz w:val="22"/>
          <w:rPrChange w:id="55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 BCPAP and K1 cells after treatment by </w:t>
      </w:r>
      <w:r w:rsidRPr="00A21CE2">
        <w:rPr>
          <w:rFonts w:ascii="Arial" w:hAnsi="Arial" w:cs="Arial"/>
          <w:bCs/>
          <w:sz w:val="22"/>
          <w:rPrChange w:id="56" w:author="Guo, Shicheng" w:date="2020-02-11T14:36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U0126</w:t>
      </w:r>
      <w:ins w:id="57" w:author="Andreae, Emily A" w:date="2020-02-07T10:28:00Z">
        <w:r w:rsidRPr="00A21CE2">
          <w:rPr>
            <w:rFonts w:ascii="Arial" w:hAnsi="Arial" w:cs="Arial"/>
            <w:bCs/>
            <w:sz w:val="22"/>
            <w:rPrChange w:id="58" w:author="Guo, Shicheng" w:date="2020-02-11T14:36:00Z">
              <w:rPr>
                <w:rFonts w:ascii="Times New Roman" w:hAnsi="Times New Roman" w:cs="Times New Roman"/>
                <w:bCs/>
                <w:sz w:val="24"/>
                <w:szCs w:val="24"/>
              </w:rPr>
            </w:rPrChange>
          </w:rPr>
          <w:t xml:space="preserve"> 72 h</w:t>
        </w:r>
      </w:ins>
      <w:ins w:id="59" w:author="Andreae, Emily A" w:date="2020-02-07T10:29:00Z">
        <w:r w:rsidRPr="00A21CE2">
          <w:rPr>
            <w:rFonts w:ascii="Arial" w:hAnsi="Arial" w:cs="Arial"/>
            <w:bCs/>
            <w:sz w:val="22"/>
            <w:rPrChange w:id="60" w:author="Guo, Shicheng" w:date="2020-02-11T14:36:00Z">
              <w:rPr>
                <w:rFonts w:ascii="Times New Roman" w:hAnsi="Times New Roman" w:cs="Times New Roman"/>
                <w:bCs/>
                <w:sz w:val="24"/>
                <w:szCs w:val="24"/>
              </w:rPr>
            </w:rPrChange>
          </w:rPr>
          <w:t>; abbreviations used: Ctrl=untreated cells, U0126=</w:t>
        </w:r>
      </w:ins>
      <w:ins w:id="61" w:author="Andreae, Emily A" w:date="2020-02-07T10:30:00Z">
        <w:r w:rsidRPr="00A21CE2">
          <w:rPr>
            <w:rFonts w:ascii="Arial" w:hAnsi="Arial" w:cs="Arial"/>
            <w:bCs/>
            <w:sz w:val="22"/>
            <w:rPrChange w:id="62" w:author="Guo, Shicheng" w:date="2020-02-11T14:36:00Z">
              <w:rPr>
                <w:rFonts w:ascii="Times New Roman" w:hAnsi="Times New Roman" w:cs="Times New Roman"/>
                <w:bCs/>
                <w:sz w:val="24"/>
                <w:szCs w:val="24"/>
              </w:rPr>
            </w:rPrChange>
          </w:rPr>
          <w:t xml:space="preserve">MEK inhibitor </w:t>
        </w:r>
      </w:ins>
      <w:ins w:id="63" w:author="Andreae, Emily A" w:date="2020-02-07T10:29:00Z">
        <w:r w:rsidRPr="00A21CE2">
          <w:rPr>
            <w:rFonts w:ascii="Arial" w:hAnsi="Arial" w:cs="Arial"/>
            <w:bCs/>
            <w:sz w:val="22"/>
            <w:rPrChange w:id="64" w:author="Guo, Shicheng" w:date="2020-02-11T14:36:00Z">
              <w:rPr>
                <w:rFonts w:ascii="Times New Roman" w:hAnsi="Times New Roman" w:cs="Times New Roman"/>
                <w:bCs/>
                <w:sz w:val="24"/>
                <w:szCs w:val="24"/>
              </w:rPr>
            </w:rPrChange>
          </w:rPr>
          <w:t>treated cells</w:t>
        </w:r>
      </w:ins>
      <w:r w:rsidRPr="00A21CE2">
        <w:rPr>
          <w:rFonts w:ascii="Arial" w:hAnsi="Arial" w:cs="Arial"/>
          <w:bCs/>
          <w:sz w:val="22"/>
          <w:rPrChange w:id="65" w:author="Guo, Shicheng" w:date="2020-02-11T14:36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.  </w:t>
      </w:r>
    </w:p>
    <w:p w14:paraId="3D485E40" w14:textId="77777777" w:rsidR="00A325CD" w:rsidRPr="00A21CE2" w:rsidRDefault="00A325CD" w:rsidP="00A21CE2">
      <w:pPr>
        <w:spacing w:after="0" w:line="240" w:lineRule="auto"/>
        <w:rPr>
          <w:rFonts w:ascii="Arial" w:hAnsi="Arial" w:cs="Arial"/>
          <w:b/>
          <w:bCs/>
          <w:sz w:val="22"/>
          <w:rPrChange w:id="66" w:author="Guo, Shicheng" w:date="2020-02-11T14:36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67" w:author="Guo, Shicheng" w:date="2020-02-11T14:36:00Z">
          <w:pPr>
            <w:spacing w:after="0" w:line="480" w:lineRule="auto"/>
          </w:pPr>
        </w:pPrChange>
      </w:pPr>
    </w:p>
    <w:p w14:paraId="1C54967E" w14:textId="77777777" w:rsidR="00A325CD" w:rsidRPr="00A21CE2" w:rsidRDefault="00A325CD" w:rsidP="00A21CE2">
      <w:pPr>
        <w:spacing w:after="0" w:line="240" w:lineRule="auto"/>
        <w:rPr>
          <w:rFonts w:ascii="Arial" w:hAnsi="Arial" w:cs="Arial"/>
          <w:sz w:val="22"/>
          <w:rPrChange w:id="68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9" w:author="Guo, Shicheng" w:date="2020-02-11T14:36:00Z">
          <w:pPr>
            <w:spacing w:after="0" w:line="480" w:lineRule="auto"/>
          </w:pPr>
        </w:pPrChange>
      </w:pPr>
      <w:r w:rsidRPr="00A21CE2">
        <w:rPr>
          <w:rFonts w:ascii="Arial" w:hAnsi="Arial" w:cs="Arial"/>
          <w:b/>
          <w:sz w:val="22"/>
          <w:rPrChange w:id="70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S3. BRAFV600E-upregulated TGF-β1 </w:t>
      </w:r>
      <w:ins w:id="71" w:author="Andreae, Emily A" w:date="2020-02-07T11:10:00Z">
        <w:r w:rsidR="00ED77AE" w:rsidRPr="00A21CE2">
          <w:rPr>
            <w:rFonts w:ascii="Arial" w:hAnsi="Arial" w:cs="Arial"/>
            <w:b/>
            <w:sz w:val="22"/>
            <w:rPrChange w:id="72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 xml:space="preserve">altered </w:t>
        </w:r>
      </w:ins>
      <w:del w:id="73" w:author="Andreae, Emily A" w:date="2020-02-07T11:10:00Z">
        <w:r w:rsidRPr="00A21CE2" w:rsidDel="0062118D">
          <w:rPr>
            <w:rFonts w:ascii="Arial" w:hAnsi="Arial" w:cs="Arial"/>
            <w:b/>
            <w:sz w:val="22"/>
            <w:rPrChange w:id="74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 xml:space="preserve">made a impact on </w:delText>
        </w:r>
      </w:del>
      <w:proofErr w:type="spellStart"/>
      <w:r w:rsidR="0062118D" w:rsidRPr="00A21CE2">
        <w:rPr>
          <w:rFonts w:ascii="Arial" w:hAnsi="Arial" w:cs="Arial"/>
          <w:b/>
          <w:sz w:val="22"/>
          <w:rPrChange w:id="75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tsMHCII</w:t>
      </w:r>
      <w:proofErr w:type="spellEnd"/>
      <w:r w:rsidR="0062118D" w:rsidRPr="00A21CE2">
        <w:rPr>
          <w:rFonts w:ascii="Arial" w:hAnsi="Arial" w:cs="Arial"/>
          <w:b/>
          <w:sz w:val="22"/>
          <w:rPrChange w:id="76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expression. </w:t>
      </w:r>
      <w:r w:rsidR="0062118D" w:rsidRPr="00A21CE2">
        <w:rPr>
          <w:rFonts w:ascii="Arial" w:hAnsi="Arial" w:cs="Arial"/>
          <w:sz w:val="22"/>
          <w:rPrChange w:id="77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A) </w:t>
      </w:r>
      <w:r w:rsidRPr="00A21CE2">
        <w:rPr>
          <w:rFonts w:ascii="Arial" w:hAnsi="Arial" w:cs="Arial"/>
          <w:sz w:val="22"/>
          <w:rPrChange w:id="78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Time course expression of CIITA and </w:t>
      </w:r>
      <w:proofErr w:type="spellStart"/>
      <w:r w:rsidRPr="00A21CE2">
        <w:rPr>
          <w:rFonts w:ascii="Arial" w:hAnsi="Arial" w:cs="Arial"/>
          <w:sz w:val="22"/>
          <w:rPrChange w:id="7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tsMHCII</w:t>
      </w:r>
      <w:proofErr w:type="spellEnd"/>
      <w:r w:rsidRPr="00A21CE2">
        <w:rPr>
          <w:rFonts w:ascii="Arial" w:hAnsi="Arial" w:cs="Arial"/>
          <w:sz w:val="22"/>
          <w:rPrChange w:id="80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 BCPAP and K1 by real</w:t>
      </w:r>
      <w:ins w:id="81" w:author="Andreae, Emily A" w:date="2020-02-07T11:09:00Z">
        <w:r w:rsidR="0062118D" w:rsidRPr="00A21CE2">
          <w:rPr>
            <w:rFonts w:ascii="Arial" w:hAnsi="Arial" w:cs="Arial"/>
            <w:sz w:val="22"/>
            <w:rPrChange w:id="82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-</w:t>
        </w:r>
      </w:ins>
      <w:r w:rsidRPr="00A21CE2">
        <w:rPr>
          <w:rFonts w:ascii="Arial" w:hAnsi="Arial" w:cs="Arial"/>
          <w:sz w:val="22"/>
          <w:rPrChange w:id="83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time PCR</w:t>
      </w:r>
      <w:del w:id="84" w:author="Andreae, Emily A" w:date="2020-02-07T11:10:00Z">
        <w:r w:rsidRPr="00A21CE2" w:rsidDel="0062118D">
          <w:rPr>
            <w:rFonts w:ascii="Arial" w:hAnsi="Arial" w:cs="Arial"/>
            <w:sz w:val="22"/>
            <w:rPrChange w:id="85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test</w:delText>
        </w:r>
      </w:del>
      <w:r w:rsidRPr="00A21CE2">
        <w:rPr>
          <w:rFonts w:ascii="Arial" w:hAnsi="Arial" w:cs="Arial"/>
          <w:sz w:val="22"/>
          <w:rPrChange w:id="86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62118D" w:rsidRPr="00A21CE2">
        <w:rPr>
          <w:rFonts w:ascii="Arial" w:hAnsi="Arial" w:cs="Arial"/>
          <w:sz w:val="22"/>
          <w:rPrChange w:id="87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B)</w:t>
      </w:r>
      <w:r w:rsidRPr="00A21CE2">
        <w:rPr>
          <w:rFonts w:ascii="Arial" w:hAnsi="Arial" w:cs="Arial"/>
          <w:sz w:val="22"/>
          <w:rPrChange w:id="88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Quantitative detection of TGF-β1 in the extracellular medium of BCPAP and K1 cells </w:t>
      </w:r>
      <w:ins w:id="89" w:author="Andreae, Emily A" w:date="2020-02-07T11:11:00Z">
        <w:r w:rsidR="0062118D" w:rsidRPr="00A21CE2">
          <w:rPr>
            <w:rFonts w:ascii="Arial" w:hAnsi="Arial" w:cs="Arial"/>
            <w:sz w:val="22"/>
            <w:rPrChange w:id="90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over time </w:t>
        </w:r>
      </w:ins>
      <w:ins w:id="91" w:author="Andreae, Emily A" w:date="2020-02-07T11:12:00Z">
        <w:r w:rsidR="00457754" w:rsidRPr="00A21CE2">
          <w:rPr>
            <w:rFonts w:ascii="Arial" w:hAnsi="Arial" w:cs="Arial"/>
            <w:sz w:val="22"/>
            <w:rPrChange w:id="92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via</w:t>
        </w:r>
      </w:ins>
      <w:del w:id="93" w:author="Andreae, Emily A" w:date="2020-02-07T11:12:00Z">
        <w:r w:rsidRPr="00A21CE2" w:rsidDel="0062118D">
          <w:rPr>
            <w:rFonts w:ascii="Arial" w:hAnsi="Arial" w:cs="Arial"/>
            <w:sz w:val="22"/>
            <w:rPrChange w:id="94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using</w:delText>
        </w:r>
      </w:del>
      <w:r w:rsidRPr="00A21CE2">
        <w:rPr>
          <w:rFonts w:ascii="Arial" w:hAnsi="Arial" w:cs="Arial"/>
          <w:sz w:val="22"/>
          <w:rPrChange w:id="95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ELISA</w:t>
      </w:r>
      <w:del w:id="96" w:author="Andreae, Emily A" w:date="2020-02-07T11:11:00Z">
        <w:r w:rsidRPr="00A21CE2" w:rsidDel="0062118D">
          <w:rPr>
            <w:rFonts w:ascii="Arial" w:hAnsi="Arial" w:cs="Arial"/>
            <w:sz w:val="22"/>
            <w:rPrChange w:id="97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test</w:delText>
        </w:r>
      </w:del>
      <w:r w:rsidRPr="00A21CE2">
        <w:rPr>
          <w:rFonts w:ascii="Arial" w:hAnsi="Arial" w:cs="Arial"/>
          <w:sz w:val="22"/>
          <w:rPrChange w:id="98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62118D" w:rsidRPr="00A21CE2">
        <w:rPr>
          <w:rFonts w:ascii="Arial" w:hAnsi="Arial" w:cs="Arial"/>
          <w:sz w:val="22"/>
          <w:rPrChange w:id="9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C)</w:t>
      </w:r>
      <w:r w:rsidRPr="00A21CE2">
        <w:rPr>
          <w:rFonts w:ascii="Arial" w:hAnsi="Arial" w:cs="Arial"/>
          <w:sz w:val="22"/>
          <w:rPrChange w:id="100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ELISA </w:t>
      </w:r>
      <w:ins w:id="101" w:author="Andreae, Emily A" w:date="2020-02-07T11:11:00Z">
        <w:r w:rsidR="0062118D" w:rsidRPr="00A21CE2">
          <w:rPr>
            <w:rFonts w:ascii="Arial" w:hAnsi="Arial" w:cs="Arial"/>
            <w:sz w:val="22"/>
            <w:rPrChange w:id="102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quantif</w:t>
        </w:r>
      </w:ins>
      <w:ins w:id="103" w:author="Andreae, Emily A" w:date="2020-02-07T11:12:00Z">
        <w:r w:rsidR="00457754" w:rsidRPr="00A21CE2">
          <w:rPr>
            <w:rFonts w:ascii="Arial" w:hAnsi="Arial" w:cs="Arial"/>
            <w:sz w:val="22"/>
            <w:rPrChange w:id="104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ication of </w:t>
        </w:r>
      </w:ins>
      <w:del w:id="105" w:author="Andreae, Emily A" w:date="2020-02-07T11:11:00Z">
        <w:r w:rsidRPr="00A21CE2" w:rsidDel="0062118D">
          <w:rPr>
            <w:rFonts w:ascii="Arial" w:hAnsi="Arial" w:cs="Arial"/>
            <w:sz w:val="22"/>
            <w:rPrChange w:id="106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test analyses </w:delText>
        </w:r>
      </w:del>
      <w:del w:id="107" w:author="Andreae, Emily A" w:date="2020-02-07T11:12:00Z">
        <w:r w:rsidRPr="00A21CE2" w:rsidDel="00457754">
          <w:rPr>
            <w:rFonts w:ascii="Arial" w:hAnsi="Arial" w:cs="Arial"/>
            <w:sz w:val="22"/>
            <w:rPrChange w:id="108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the</w:delText>
        </w:r>
      </w:del>
      <w:r w:rsidRPr="00A21CE2">
        <w:rPr>
          <w:rFonts w:ascii="Arial" w:hAnsi="Arial" w:cs="Arial"/>
          <w:sz w:val="22"/>
          <w:rPrChange w:id="10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ins w:id="110" w:author="Andreae, Emily A" w:date="2020-02-07T11:12:00Z">
        <w:r w:rsidR="00457754" w:rsidRPr="00A21CE2">
          <w:rPr>
            <w:rFonts w:ascii="Arial" w:hAnsi="Arial" w:cs="Arial"/>
            <w:sz w:val="22"/>
            <w:rPrChange w:id="111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secreted </w:t>
        </w:r>
      </w:ins>
      <w:r w:rsidRPr="00A21CE2">
        <w:rPr>
          <w:rFonts w:ascii="Arial" w:hAnsi="Arial" w:cs="Arial"/>
          <w:sz w:val="22"/>
          <w:rPrChange w:id="112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TGF-β1 </w:t>
      </w:r>
      <w:del w:id="113" w:author="Andreae, Emily A" w:date="2020-02-07T11:12:00Z">
        <w:r w:rsidRPr="00A21CE2" w:rsidDel="00457754">
          <w:rPr>
            <w:rFonts w:ascii="Arial" w:hAnsi="Arial" w:cs="Arial"/>
            <w:sz w:val="22"/>
            <w:rPrChange w:id="114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expression </w:delText>
        </w:r>
      </w:del>
      <w:r w:rsidRPr="00A21CE2">
        <w:rPr>
          <w:rFonts w:ascii="Arial" w:hAnsi="Arial" w:cs="Arial"/>
          <w:sz w:val="22"/>
          <w:rPrChange w:id="115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after treatment </w:t>
      </w:r>
      <w:ins w:id="116" w:author="Andreae, Emily A" w:date="2020-02-07T11:18:00Z">
        <w:r w:rsidR="00457754" w:rsidRPr="00A21CE2">
          <w:rPr>
            <w:rFonts w:ascii="Arial" w:hAnsi="Arial" w:cs="Arial"/>
            <w:sz w:val="22"/>
            <w:rPrChange w:id="117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with</w:t>
        </w:r>
      </w:ins>
      <w:del w:id="118" w:author="Andreae, Emily A" w:date="2020-02-07T11:18:00Z">
        <w:r w:rsidRPr="00A21CE2" w:rsidDel="00457754">
          <w:rPr>
            <w:rFonts w:ascii="Arial" w:hAnsi="Arial" w:cs="Arial"/>
            <w:sz w:val="22"/>
            <w:rPrChange w:id="119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by</w:delText>
        </w:r>
      </w:del>
      <w:r w:rsidRPr="00A21CE2">
        <w:rPr>
          <w:rFonts w:ascii="Arial" w:hAnsi="Arial" w:cs="Arial"/>
          <w:sz w:val="22"/>
          <w:rPrChange w:id="120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PLX4032</w:t>
      </w:r>
      <w:ins w:id="121" w:author="Andreae, Emily A" w:date="2020-02-07T11:12:00Z">
        <w:r w:rsidR="00457754" w:rsidRPr="00A21CE2">
          <w:rPr>
            <w:rFonts w:ascii="Arial" w:hAnsi="Arial" w:cs="Arial"/>
            <w:sz w:val="22"/>
            <w:rPrChange w:id="122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; abbreviations used: Ctrl=untreated cells, PLX4032=BRAF inhibitor treatment</w:t>
        </w:r>
      </w:ins>
      <w:r w:rsidRPr="00A21CE2">
        <w:rPr>
          <w:rFonts w:ascii="Arial" w:hAnsi="Arial" w:cs="Arial"/>
          <w:sz w:val="22"/>
          <w:rPrChange w:id="123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D) </w:t>
      </w:r>
      <w:ins w:id="124" w:author="Andreae, Emily A" w:date="2020-02-07T11:13:00Z">
        <w:r w:rsidR="00457754" w:rsidRPr="00A21CE2">
          <w:rPr>
            <w:rFonts w:ascii="Arial" w:hAnsi="Arial" w:cs="Arial"/>
            <w:sz w:val="22"/>
            <w:rPrChange w:id="125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Transcript </w:t>
        </w:r>
      </w:ins>
      <w:del w:id="126" w:author="Andreae, Emily A" w:date="2020-02-07T11:13:00Z">
        <w:r w:rsidRPr="00A21CE2" w:rsidDel="00457754">
          <w:rPr>
            <w:rFonts w:ascii="Arial" w:hAnsi="Arial" w:cs="Arial"/>
            <w:sz w:val="22"/>
            <w:rPrChange w:id="127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MRNA </w:delText>
        </w:r>
      </w:del>
      <w:r w:rsidRPr="00A21CE2">
        <w:rPr>
          <w:rFonts w:ascii="Arial" w:hAnsi="Arial" w:cs="Arial"/>
          <w:sz w:val="22"/>
          <w:rPrChange w:id="128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level</w:t>
      </w:r>
      <w:ins w:id="129" w:author="Andreae, Emily A" w:date="2020-02-07T11:13:00Z">
        <w:r w:rsidR="00457754" w:rsidRPr="00A21CE2">
          <w:rPr>
            <w:rFonts w:ascii="Arial" w:hAnsi="Arial" w:cs="Arial"/>
            <w:sz w:val="22"/>
            <w:rPrChange w:id="130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</w:t>
        </w:r>
      </w:ins>
      <w:r w:rsidRPr="00A21CE2">
        <w:rPr>
          <w:rFonts w:ascii="Arial" w:hAnsi="Arial" w:cs="Arial"/>
          <w:sz w:val="22"/>
          <w:rPrChange w:id="131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of CIITA and </w:t>
      </w:r>
      <w:proofErr w:type="spellStart"/>
      <w:r w:rsidRPr="00A21CE2">
        <w:rPr>
          <w:rFonts w:ascii="Arial" w:hAnsi="Arial" w:cs="Arial"/>
          <w:sz w:val="22"/>
          <w:rPrChange w:id="132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tsMHCII</w:t>
      </w:r>
      <w:proofErr w:type="spellEnd"/>
      <w:r w:rsidRPr="00A21CE2">
        <w:rPr>
          <w:rFonts w:ascii="Arial" w:hAnsi="Arial" w:cs="Arial"/>
          <w:sz w:val="22"/>
          <w:rPrChange w:id="133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 BCPAP and K1 cells after treatment </w:t>
      </w:r>
      <w:ins w:id="134" w:author="Andreae, Emily A" w:date="2020-02-07T11:13:00Z">
        <w:r w:rsidR="00457754" w:rsidRPr="00A21CE2">
          <w:rPr>
            <w:rFonts w:ascii="Arial" w:hAnsi="Arial" w:cs="Arial"/>
            <w:sz w:val="22"/>
            <w:rPrChange w:id="135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with </w:t>
        </w:r>
      </w:ins>
      <w:del w:id="136" w:author="Andreae, Emily A" w:date="2020-02-07T11:13:00Z">
        <w:r w:rsidRPr="00A21CE2" w:rsidDel="00457754">
          <w:rPr>
            <w:rFonts w:ascii="Arial" w:hAnsi="Arial" w:cs="Arial"/>
            <w:sz w:val="22"/>
            <w:rPrChange w:id="137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by</w:delText>
        </w:r>
      </w:del>
      <w:r w:rsidRPr="00A21CE2">
        <w:rPr>
          <w:rFonts w:ascii="Arial" w:hAnsi="Arial" w:cs="Arial"/>
          <w:sz w:val="22"/>
          <w:rPrChange w:id="138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TGF-β1 (10</w:t>
      </w:r>
      <w:ins w:id="139" w:author="Andreae, Emily A" w:date="2020-02-07T11:14:00Z">
        <w:r w:rsidR="00457754" w:rsidRPr="00A21CE2">
          <w:rPr>
            <w:rFonts w:ascii="Arial" w:hAnsi="Arial" w:cs="Arial"/>
            <w:sz w:val="22"/>
            <w:rPrChange w:id="140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A21CE2">
        <w:rPr>
          <w:rFonts w:ascii="Arial" w:hAnsi="Arial" w:cs="Arial"/>
          <w:sz w:val="22"/>
          <w:rPrChange w:id="141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ng/ml) for 72</w:t>
      </w:r>
      <w:ins w:id="142" w:author="Andreae, Emily A" w:date="2020-02-07T11:14:00Z">
        <w:r w:rsidR="00457754" w:rsidRPr="00A21CE2">
          <w:rPr>
            <w:rFonts w:ascii="Arial" w:hAnsi="Arial" w:cs="Arial"/>
            <w:sz w:val="22"/>
            <w:rPrChange w:id="143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A21CE2">
        <w:rPr>
          <w:rFonts w:ascii="Arial" w:hAnsi="Arial" w:cs="Arial"/>
          <w:sz w:val="22"/>
          <w:rPrChange w:id="144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h. </w:t>
      </w:r>
      <w:ins w:id="145" w:author="Andreae, Emily A" w:date="2020-02-07T11:14:00Z">
        <w:r w:rsidR="00457754" w:rsidRPr="00A21CE2">
          <w:rPr>
            <w:rFonts w:ascii="Arial" w:hAnsi="Arial" w:cs="Arial"/>
            <w:sz w:val="22"/>
            <w:rPrChange w:id="146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</w:t>
        </w:r>
      </w:ins>
      <w:del w:id="147" w:author="Andreae, Emily A" w:date="2020-02-07T11:14:00Z">
        <w:r w:rsidRPr="00A21CE2" w:rsidDel="00457754">
          <w:rPr>
            <w:rFonts w:ascii="Arial" w:hAnsi="Arial" w:cs="Arial"/>
            <w:sz w:val="22"/>
            <w:rPrChange w:id="148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D</w:delText>
        </w:r>
      </w:del>
      <w:r w:rsidRPr="00A21CE2">
        <w:rPr>
          <w:rFonts w:ascii="Arial" w:hAnsi="Arial" w:cs="Arial"/>
          <w:sz w:val="22"/>
          <w:rPrChange w:id="14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) </w:t>
      </w:r>
      <w:ins w:id="150" w:author="Andreae, Emily A" w:date="2020-02-07T11:14:00Z">
        <w:r w:rsidR="00457754" w:rsidRPr="00A21CE2">
          <w:rPr>
            <w:rFonts w:ascii="Arial" w:hAnsi="Arial" w:cs="Arial"/>
            <w:sz w:val="22"/>
            <w:rPrChange w:id="151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Transcript </w:t>
        </w:r>
      </w:ins>
      <w:del w:id="152" w:author="Andreae, Emily A" w:date="2020-02-07T11:14:00Z">
        <w:r w:rsidRPr="00A21CE2" w:rsidDel="00457754">
          <w:rPr>
            <w:rFonts w:ascii="Arial" w:hAnsi="Arial" w:cs="Arial"/>
            <w:sz w:val="22"/>
            <w:rPrChange w:id="153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MRNA </w:delText>
        </w:r>
      </w:del>
      <w:r w:rsidRPr="00A21CE2">
        <w:rPr>
          <w:rFonts w:ascii="Arial" w:hAnsi="Arial" w:cs="Arial"/>
          <w:sz w:val="22"/>
          <w:rPrChange w:id="154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level</w:t>
      </w:r>
      <w:ins w:id="155" w:author="Andreae, Emily A" w:date="2020-02-07T11:14:00Z">
        <w:r w:rsidR="00457754" w:rsidRPr="00A21CE2">
          <w:rPr>
            <w:rFonts w:ascii="Arial" w:hAnsi="Arial" w:cs="Arial"/>
            <w:sz w:val="22"/>
            <w:rPrChange w:id="156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</w:t>
        </w:r>
      </w:ins>
      <w:r w:rsidRPr="00A21CE2">
        <w:rPr>
          <w:rFonts w:ascii="Arial" w:hAnsi="Arial" w:cs="Arial"/>
          <w:sz w:val="22"/>
          <w:rPrChange w:id="157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of</w:t>
      </w:r>
      <w:r w:rsidRPr="00A21CE2">
        <w:rPr>
          <w:rFonts w:ascii="Arial" w:hAnsi="Arial" w:cs="Arial"/>
          <w:b/>
          <w:sz w:val="22"/>
          <w:rPrChange w:id="158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</w:t>
      </w:r>
      <w:proofErr w:type="spellStart"/>
      <w:r w:rsidRPr="00A21CE2">
        <w:rPr>
          <w:rFonts w:ascii="Arial" w:hAnsi="Arial" w:cs="Arial"/>
          <w:sz w:val="22"/>
          <w:rPrChange w:id="15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tsMHCII</w:t>
      </w:r>
      <w:proofErr w:type="spellEnd"/>
      <w:r w:rsidRPr="00A21CE2">
        <w:rPr>
          <w:rFonts w:ascii="Arial" w:hAnsi="Arial" w:cs="Arial"/>
          <w:sz w:val="22"/>
          <w:rPrChange w:id="160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 BCPAP and K1 cells after treatment</w:t>
      </w:r>
      <w:ins w:id="161" w:author="Andreae, Emily A" w:date="2020-02-07T11:14:00Z">
        <w:r w:rsidR="00457754" w:rsidRPr="00A21CE2">
          <w:rPr>
            <w:rFonts w:ascii="Arial" w:hAnsi="Arial" w:cs="Arial"/>
            <w:sz w:val="22"/>
            <w:rPrChange w:id="162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with</w:t>
        </w:r>
      </w:ins>
      <w:del w:id="163" w:author="Andreae, Emily A" w:date="2020-02-07T11:14:00Z">
        <w:r w:rsidRPr="00A21CE2" w:rsidDel="00457754">
          <w:rPr>
            <w:rFonts w:ascii="Arial" w:hAnsi="Arial" w:cs="Arial"/>
            <w:sz w:val="22"/>
            <w:rPrChange w:id="164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by</w:delText>
        </w:r>
      </w:del>
      <w:r w:rsidRPr="00A21CE2">
        <w:rPr>
          <w:rFonts w:ascii="Arial" w:hAnsi="Arial" w:cs="Arial"/>
          <w:sz w:val="22"/>
          <w:rPrChange w:id="165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PLX4032 </w:t>
      </w:r>
      <w:ins w:id="166" w:author="Andreae, Emily A" w:date="2020-02-07T11:14:00Z">
        <w:r w:rsidR="00457754" w:rsidRPr="00A21CE2">
          <w:rPr>
            <w:rFonts w:ascii="Arial" w:hAnsi="Arial" w:cs="Arial"/>
            <w:sz w:val="22"/>
            <w:rPrChange w:id="167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alone </w:t>
        </w:r>
      </w:ins>
      <w:r w:rsidRPr="00A21CE2">
        <w:rPr>
          <w:rFonts w:ascii="Arial" w:hAnsi="Arial" w:cs="Arial"/>
          <w:sz w:val="22"/>
          <w:rPrChange w:id="168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or combined with TGF-β1. </w:t>
      </w:r>
    </w:p>
    <w:p w14:paraId="741E200F" w14:textId="77777777" w:rsidR="00A325CD" w:rsidRPr="00A21CE2" w:rsidRDefault="00A325CD" w:rsidP="00A21CE2">
      <w:pPr>
        <w:spacing w:after="0" w:line="240" w:lineRule="auto"/>
        <w:rPr>
          <w:rFonts w:ascii="Arial" w:hAnsi="Arial" w:cs="Arial"/>
          <w:sz w:val="22"/>
          <w:rPrChange w:id="16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170" w:author="Guo, Shicheng" w:date="2020-02-11T14:36:00Z">
          <w:pPr>
            <w:spacing w:after="0" w:line="480" w:lineRule="auto"/>
          </w:pPr>
        </w:pPrChange>
      </w:pPr>
    </w:p>
    <w:p w14:paraId="42C0D9CF" w14:textId="5BF783D4" w:rsidR="00A325CD" w:rsidRPr="00A21CE2" w:rsidRDefault="00A325CD" w:rsidP="00A21CE2">
      <w:pPr>
        <w:spacing w:after="0" w:line="240" w:lineRule="auto"/>
        <w:rPr>
          <w:rFonts w:ascii="Arial" w:hAnsi="Arial" w:cs="Arial"/>
          <w:sz w:val="22"/>
          <w:rPrChange w:id="171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172" w:author="Guo, Shicheng" w:date="2020-02-11T14:36:00Z">
          <w:pPr>
            <w:spacing w:after="0" w:line="480" w:lineRule="auto"/>
          </w:pPr>
        </w:pPrChange>
      </w:pPr>
      <w:r w:rsidRPr="00A21CE2">
        <w:rPr>
          <w:rFonts w:ascii="Arial" w:hAnsi="Arial" w:cs="Arial"/>
          <w:b/>
          <w:sz w:val="22"/>
          <w:rPrChange w:id="173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S4. TGF-β1 mediates downregulation of </w:t>
      </w:r>
      <w:proofErr w:type="spellStart"/>
      <w:r w:rsidRPr="00A21CE2">
        <w:rPr>
          <w:rFonts w:ascii="Arial" w:hAnsi="Arial" w:cs="Arial"/>
          <w:b/>
          <w:sz w:val="22"/>
          <w:rPrChange w:id="174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tsMHCII</w:t>
      </w:r>
      <w:proofErr w:type="spellEnd"/>
      <w:r w:rsidRPr="00A21CE2">
        <w:rPr>
          <w:rFonts w:ascii="Arial" w:hAnsi="Arial" w:cs="Arial"/>
          <w:b/>
          <w:sz w:val="22"/>
          <w:rPrChange w:id="175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in BRAFV600E PTC cells via SMAD3.</w:t>
      </w:r>
      <w:r w:rsidR="00ED77AE" w:rsidRPr="00A21CE2">
        <w:rPr>
          <w:rFonts w:ascii="Arial" w:hAnsi="Arial" w:cs="Arial"/>
          <w:sz w:val="22"/>
          <w:rPrChange w:id="176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A21CE2">
        <w:rPr>
          <w:rFonts w:ascii="Arial" w:hAnsi="Arial" w:cs="Arial"/>
          <w:sz w:val="22"/>
          <w:rPrChange w:id="177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Western blot analysis of p-SMAD3 and SMAD3 expression</w:t>
      </w:r>
      <w:del w:id="178" w:author="Andreae, Emily A" w:date="2020-02-10T15:51:00Z">
        <w:r w:rsidRPr="00A21CE2" w:rsidDel="00ED77AE">
          <w:rPr>
            <w:rFonts w:ascii="Arial" w:hAnsi="Arial" w:cs="Arial"/>
            <w:sz w:val="22"/>
            <w:rPrChange w:id="179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r w:rsidRPr="00A21CE2">
        <w:rPr>
          <w:rFonts w:ascii="Arial" w:hAnsi="Arial" w:cs="Arial"/>
          <w:sz w:val="22"/>
          <w:rPrChange w:id="180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 BCPAP and K1 cells treated for 48</w:t>
      </w:r>
      <w:ins w:id="181" w:author="Andreae, Emily A" w:date="2020-02-10T15:51:00Z">
        <w:r w:rsidR="00ED77AE" w:rsidRPr="00A21CE2">
          <w:rPr>
            <w:rFonts w:ascii="Arial" w:hAnsi="Arial" w:cs="Arial"/>
            <w:sz w:val="22"/>
            <w:rPrChange w:id="182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A21CE2">
        <w:rPr>
          <w:rFonts w:ascii="Arial" w:hAnsi="Arial" w:cs="Arial"/>
          <w:sz w:val="22"/>
          <w:rPrChange w:id="183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h with or without </w:t>
      </w:r>
      <w:ins w:id="184" w:author="Andreae, Emily A" w:date="2020-02-10T15:52:00Z">
        <w:r w:rsidR="00ED77AE" w:rsidRPr="00A21CE2">
          <w:rPr>
            <w:rFonts w:ascii="Arial" w:hAnsi="Arial" w:cs="Arial"/>
            <w:sz w:val="22"/>
            <w:rPrChange w:id="185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</w:t>
        </w:r>
      </w:ins>
      <w:del w:id="186" w:author="Andreae, Emily A" w:date="2020-02-10T15:52:00Z">
        <w:r w:rsidRPr="00A21CE2" w:rsidDel="00ED77AE">
          <w:rPr>
            <w:rFonts w:ascii="Arial" w:hAnsi="Arial" w:cs="Arial"/>
            <w:sz w:val="22"/>
            <w:rPrChange w:id="187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A</w:delText>
        </w:r>
      </w:del>
      <w:r w:rsidRPr="00A21CE2">
        <w:rPr>
          <w:rFonts w:ascii="Arial" w:hAnsi="Arial" w:cs="Arial"/>
          <w:sz w:val="22"/>
          <w:rPrChange w:id="188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)</w:t>
      </w:r>
      <w:ins w:id="189" w:author="Andreae, Emily A" w:date="2020-02-10T15:51:00Z">
        <w:r w:rsidR="00ED77AE" w:rsidRPr="00A21CE2">
          <w:rPr>
            <w:rFonts w:ascii="Arial" w:hAnsi="Arial" w:cs="Arial"/>
            <w:sz w:val="22"/>
            <w:rPrChange w:id="190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A21CE2">
        <w:rPr>
          <w:rFonts w:ascii="Arial" w:hAnsi="Arial" w:cs="Arial"/>
          <w:sz w:val="22"/>
          <w:rPrChange w:id="191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PLX4032</w:t>
      </w:r>
      <w:ins w:id="192" w:author="Andreae, Emily A" w:date="2020-02-10T15:51:00Z">
        <w:r w:rsidR="00ED77AE" w:rsidRPr="00A21CE2">
          <w:rPr>
            <w:rFonts w:ascii="Arial" w:hAnsi="Arial" w:cs="Arial"/>
            <w:sz w:val="22"/>
            <w:rPrChange w:id="193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Pr="00A21CE2">
        <w:rPr>
          <w:rFonts w:ascii="Arial" w:hAnsi="Arial" w:cs="Arial"/>
          <w:sz w:val="22"/>
          <w:rPrChange w:id="194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ins w:id="195" w:author="Andreae, Emily A" w:date="2020-02-10T15:52:00Z">
        <w:r w:rsidR="00ED77AE" w:rsidRPr="00A21CE2">
          <w:rPr>
            <w:rFonts w:ascii="Arial" w:hAnsi="Arial" w:cs="Arial"/>
            <w:sz w:val="22"/>
            <w:rPrChange w:id="196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</w:t>
        </w:r>
      </w:ins>
      <w:del w:id="197" w:author="Andreae, Emily A" w:date="2020-02-10T15:52:00Z">
        <w:r w:rsidRPr="00A21CE2" w:rsidDel="00ED77AE">
          <w:rPr>
            <w:rFonts w:ascii="Arial" w:hAnsi="Arial" w:cs="Arial"/>
            <w:sz w:val="22"/>
            <w:rPrChange w:id="198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B</w:delText>
        </w:r>
      </w:del>
      <w:r w:rsidRPr="00A21CE2">
        <w:rPr>
          <w:rFonts w:ascii="Arial" w:hAnsi="Arial" w:cs="Arial"/>
          <w:sz w:val="22"/>
          <w:rPrChange w:id="19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) U0126</w:t>
      </w:r>
      <w:ins w:id="200" w:author="Andreae, Emily A" w:date="2020-02-10T15:51:00Z">
        <w:r w:rsidR="00ED77AE" w:rsidRPr="00A21CE2">
          <w:rPr>
            <w:rFonts w:ascii="Arial" w:hAnsi="Arial" w:cs="Arial"/>
            <w:sz w:val="22"/>
            <w:rPrChange w:id="201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Pr="00A21CE2">
        <w:rPr>
          <w:rFonts w:ascii="Arial" w:hAnsi="Arial" w:cs="Arial"/>
          <w:sz w:val="22"/>
          <w:rPrChange w:id="202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ins w:id="203" w:author="Andreae, Emily A" w:date="2020-02-10T15:52:00Z">
        <w:r w:rsidR="00ED77AE" w:rsidRPr="00A21CE2">
          <w:rPr>
            <w:rFonts w:ascii="Arial" w:hAnsi="Arial" w:cs="Arial"/>
            <w:sz w:val="22"/>
            <w:rPrChange w:id="204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</w:t>
        </w:r>
      </w:ins>
      <w:del w:id="205" w:author="Andreae, Emily A" w:date="2020-02-10T15:52:00Z">
        <w:r w:rsidRPr="00A21CE2" w:rsidDel="00ED77AE">
          <w:rPr>
            <w:rFonts w:ascii="Arial" w:hAnsi="Arial" w:cs="Arial"/>
            <w:sz w:val="22"/>
            <w:rPrChange w:id="206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C</w:delText>
        </w:r>
      </w:del>
      <w:r w:rsidRPr="00A21CE2">
        <w:rPr>
          <w:rFonts w:ascii="Arial" w:hAnsi="Arial" w:cs="Arial"/>
          <w:sz w:val="22"/>
          <w:rPrChange w:id="207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) TGF-β1</w:t>
      </w:r>
      <w:ins w:id="208" w:author="Andreae, Emily A" w:date="2020-02-10T15:51:00Z">
        <w:r w:rsidR="00ED77AE" w:rsidRPr="00A21CE2">
          <w:rPr>
            <w:rFonts w:ascii="Arial" w:hAnsi="Arial" w:cs="Arial"/>
            <w:sz w:val="22"/>
            <w:rPrChange w:id="209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 or</w:t>
        </w:r>
      </w:ins>
      <w:r w:rsidRPr="00A21CE2">
        <w:rPr>
          <w:rFonts w:ascii="Arial" w:hAnsi="Arial" w:cs="Arial"/>
          <w:sz w:val="22"/>
          <w:rPrChange w:id="210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ins w:id="211" w:author="Andreae, Emily A" w:date="2020-02-10T15:52:00Z">
        <w:r w:rsidR="00ED77AE" w:rsidRPr="00A21CE2">
          <w:rPr>
            <w:rFonts w:ascii="Arial" w:hAnsi="Arial" w:cs="Arial"/>
            <w:sz w:val="22"/>
            <w:rPrChange w:id="212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B</w:t>
        </w:r>
      </w:ins>
      <w:del w:id="213" w:author="Andreae, Emily A" w:date="2020-02-10T15:52:00Z">
        <w:r w:rsidRPr="00A21CE2" w:rsidDel="00ED77AE">
          <w:rPr>
            <w:rFonts w:ascii="Arial" w:hAnsi="Arial" w:cs="Arial"/>
            <w:sz w:val="22"/>
            <w:rPrChange w:id="214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D</w:delText>
        </w:r>
      </w:del>
      <w:r w:rsidRPr="00A21CE2">
        <w:rPr>
          <w:rFonts w:ascii="Arial" w:hAnsi="Arial" w:cs="Arial"/>
          <w:sz w:val="22"/>
          <w:rPrChange w:id="215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) SIS3, respectively. E) Real</w:t>
      </w:r>
      <w:ins w:id="216" w:author="Andreae, Emily A" w:date="2020-02-10T15:59:00Z">
        <w:r w:rsidR="00132456" w:rsidRPr="00A21CE2">
          <w:rPr>
            <w:rFonts w:ascii="Arial" w:hAnsi="Arial" w:cs="Arial"/>
            <w:sz w:val="22"/>
            <w:rPrChange w:id="217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-</w:t>
        </w:r>
      </w:ins>
      <w:r w:rsidRPr="00A21CE2">
        <w:rPr>
          <w:rFonts w:ascii="Arial" w:hAnsi="Arial" w:cs="Arial"/>
          <w:sz w:val="22"/>
          <w:rPrChange w:id="218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time PCR detection of CIITA and </w:t>
      </w:r>
      <w:proofErr w:type="spellStart"/>
      <w:r w:rsidRPr="00A21CE2">
        <w:rPr>
          <w:rFonts w:ascii="Arial" w:hAnsi="Arial" w:cs="Arial"/>
          <w:sz w:val="22"/>
          <w:rPrChange w:id="21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tsMHCII</w:t>
      </w:r>
      <w:proofErr w:type="spellEnd"/>
      <w:r w:rsidRPr="00A21CE2">
        <w:rPr>
          <w:rFonts w:ascii="Arial" w:hAnsi="Arial" w:cs="Arial"/>
          <w:sz w:val="22"/>
          <w:rPrChange w:id="220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ins w:id="221" w:author="Andreae, Emily A" w:date="2020-02-10T15:52:00Z">
        <w:r w:rsidR="00ED77AE" w:rsidRPr="00A21CE2">
          <w:rPr>
            <w:rFonts w:ascii="Arial" w:hAnsi="Arial" w:cs="Arial"/>
            <w:sz w:val="22"/>
            <w:rPrChange w:id="222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transcripts </w:t>
        </w:r>
      </w:ins>
      <w:r w:rsidRPr="00A21CE2">
        <w:rPr>
          <w:rFonts w:ascii="Arial" w:hAnsi="Arial" w:cs="Arial"/>
          <w:sz w:val="22"/>
          <w:rPrChange w:id="223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in BCPAP and K1 cells after treatment by </w:t>
      </w:r>
      <w:ins w:id="224" w:author="Andreae, Emily A" w:date="2020-02-10T15:53:00Z">
        <w:r w:rsidR="00ED77AE" w:rsidRPr="00A21CE2">
          <w:rPr>
            <w:rFonts w:ascii="Arial" w:hAnsi="Arial" w:cs="Arial"/>
            <w:sz w:val="22"/>
            <w:rPrChange w:id="225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10 µM </w:t>
        </w:r>
      </w:ins>
      <w:r w:rsidRPr="00A21CE2">
        <w:rPr>
          <w:rFonts w:ascii="Arial" w:hAnsi="Arial" w:cs="Arial"/>
          <w:sz w:val="22"/>
          <w:rPrChange w:id="226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SIS3</w:t>
      </w:r>
      <w:ins w:id="227" w:author="Andreae, Emily A" w:date="2020-02-10T15:53:00Z">
        <w:r w:rsidR="00ED77AE" w:rsidRPr="00A21CE2">
          <w:rPr>
            <w:rFonts w:ascii="Arial" w:hAnsi="Arial" w:cs="Arial"/>
            <w:sz w:val="22"/>
            <w:rPrChange w:id="228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for 48 h</w:t>
        </w:r>
      </w:ins>
      <w:del w:id="229" w:author="Andreae, Emily A" w:date="2020-02-10T15:53:00Z">
        <w:r w:rsidRPr="00A21CE2" w:rsidDel="00ED77AE">
          <w:rPr>
            <w:rFonts w:ascii="Arial" w:hAnsi="Arial" w:cs="Arial"/>
            <w:sz w:val="22"/>
            <w:rPrChange w:id="230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(10um)</w:delText>
        </w:r>
      </w:del>
      <w:r w:rsidRPr="00A21CE2">
        <w:rPr>
          <w:rFonts w:ascii="Arial" w:hAnsi="Arial" w:cs="Arial"/>
          <w:sz w:val="22"/>
          <w:rPrChange w:id="231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F) </w:t>
      </w:r>
      <w:ins w:id="232" w:author="Andreae, Emily A" w:date="2020-02-10T15:53:00Z">
        <w:r w:rsidR="00ED77AE" w:rsidRPr="00A21CE2">
          <w:rPr>
            <w:rFonts w:ascii="Arial" w:hAnsi="Arial" w:cs="Arial"/>
            <w:sz w:val="22"/>
            <w:rPrChange w:id="233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Transcript</w:t>
        </w:r>
      </w:ins>
      <w:del w:id="234" w:author="Andreae, Emily A" w:date="2020-02-10T15:53:00Z">
        <w:r w:rsidRPr="00A21CE2" w:rsidDel="00ED77AE">
          <w:rPr>
            <w:rFonts w:ascii="Arial" w:hAnsi="Arial" w:cs="Arial"/>
            <w:sz w:val="22"/>
            <w:rPrChange w:id="235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MRNA</w:delText>
        </w:r>
      </w:del>
      <w:r w:rsidRPr="00A21CE2">
        <w:rPr>
          <w:rFonts w:ascii="Arial" w:hAnsi="Arial" w:cs="Arial"/>
          <w:sz w:val="22"/>
          <w:rPrChange w:id="236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level of CIITA and </w:t>
      </w:r>
      <w:proofErr w:type="spellStart"/>
      <w:r w:rsidRPr="00A21CE2">
        <w:rPr>
          <w:rFonts w:ascii="Arial" w:hAnsi="Arial" w:cs="Arial"/>
          <w:sz w:val="22"/>
          <w:rPrChange w:id="237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tsMHCII</w:t>
      </w:r>
      <w:proofErr w:type="spellEnd"/>
      <w:r w:rsidRPr="00A21CE2">
        <w:rPr>
          <w:rFonts w:ascii="Arial" w:hAnsi="Arial" w:cs="Arial"/>
          <w:sz w:val="22"/>
          <w:rPrChange w:id="238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 </w:t>
      </w:r>
      <w:ins w:id="239" w:author="Andreae, Emily A" w:date="2020-02-10T15:53:00Z">
        <w:r w:rsidR="00ED77AE" w:rsidRPr="00A21CE2">
          <w:rPr>
            <w:rFonts w:ascii="Arial" w:hAnsi="Arial" w:cs="Arial"/>
            <w:sz w:val="22"/>
            <w:rPrChange w:id="240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BRAFV600E </w:t>
        </w:r>
      </w:ins>
      <w:r w:rsidRPr="00A21CE2">
        <w:rPr>
          <w:rFonts w:ascii="Arial" w:hAnsi="Arial" w:cs="Arial"/>
          <w:sz w:val="22"/>
          <w:rPrChange w:id="241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transfected TPC1 cells after treatment by DOX or combin</w:t>
      </w:r>
      <w:ins w:id="242" w:author="Andreae, Emily A" w:date="2020-02-10T15:54:00Z">
        <w:r w:rsidR="00ED77AE" w:rsidRPr="00A21CE2">
          <w:rPr>
            <w:rFonts w:ascii="Arial" w:hAnsi="Arial" w:cs="Arial"/>
            <w:sz w:val="22"/>
            <w:rPrChange w:id="243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ation DOX and </w:t>
        </w:r>
      </w:ins>
      <w:del w:id="244" w:author="Andreae, Emily A" w:date="2020-02-10T15:54:00Z">
        <w:r w:rsidRPr="00A21CE2" w:rsidDel="00ED77AE">
          <w:rPr>
            <w:rFonts w:ascii="Arial" w:hAnsi="Arial" w:cs="Arial"/>
            <w:sz w:val="22"/>
            <w:rPrChange w:id="245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ed with</w:delText>
        </w:r>
      </w:del>
      <w:r w:rsidRPr="00A21CE2">
        <w:rPr>
          <w:rFonts w:ascii="Arial" w:hAnsi="Arial" w:cs="Arial"/>
          <w:sz w:val="22"/>
          <w:rPrChange w:id="246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SIS3</w:t>
      </w:r>
      <w:ins w:id="247" w:author="Andreae, Emily A" w:date="2020-02-10T15:54:00Z">
        <w:r w:rsidR="00ED77AE" w:rsidRPr="00A21CE2">
          <w:rPr>
            <w:rFonts w:ascii="Arial" w:hAnsi="Arial" w:cs="Arial"/>
            <w:sz w:val="22"/>
            <w:rPrChange w:id="248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for 48 hr</w:t>
        </w:r>
      </w:ins>
      <w:r w:rsidRPr="00A21CE2">
        <w:rPr>
          <w:rFonts w:ascii="Arial" w:hAnsi="Arial" w:cs="Arial"/>
          <w:sz w:val="22"/>
          <w:rPrChange w:id="24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</w:t>
      </w:r>
      <w:ins w:id="250" w:author="Andreae, Emily A" w:date="2020-02-10T15:59:00Z">
        <w:r w:rsidR="00132456" w:rsidRPr="00A21CE2">
          <w:rPr>
            <w:rFonts w:ascii="Arial" w:hAnsi="Arial" w:cs="Arial"/>
            <w:sz w:val="22"/>
            <w:rPrChange w:id="251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Untreated cell controls are labeled as </w:t>
        </w:r>
      </w:ins>
      <w:ins w:id="252" w:author="Andreae, Emily A" w:date="2020-02-10T16:00:00Z">
        <w:r w:rsidR="00132456" w:rsidRPr="00A21CE2">
          <w:rPr>
            <w:rFonts w:ascii="Arial" w:hAnsi="Arial" w:cs="Arial"/>
            <w:sz w:val="22"/>
            <w:rPrChange w:id="253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“Ctrl”</w:t>
        </w:r>
      </w:ins>
      <w:ins w:id="254" w:author="Andreae, Emily A" w:date="2020-02-10T16:01:00Z">
        <w:r w:rsidR="00132456" w:rsidRPr="00A21CE2">
          <w:rPr>
            <w:rFonts w:ascii="Arial" w:hAnsi="Arial" w:cs="Arial"/>
            <w:sz w:val="22"/>
            <w:rPrChange w:id="255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in the figure.</w:t>
        </w:r>
      </w:ins>
    </w:p>
    <w:p w14:paraId="7B70A580" w14:textId="77777777" w:rsidR="00A325CD" w:rsidRPr="00A21CE2" w:rsidRDefault="00A325CD" w:rsidP="00A21CE2">
      <w:pPr>
        <w:spacing w:after="0" w:line="240" w:lineRule="auto"/>
        <w:rPr>
          <w:rFonts w:ascii="Arial" w:hAnsi="Arial" w:cs="Arial"/>
          <w:sz w:val="22"/>
          <w:rPrChange w:id="256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257" w:author="Guo, Shicheng" w:date="2020-02-11T14:36:00Z">
          <w:pPr>
            <w:spacing w:after="0" w:line="480" w:lineRule="auto"/>
          </w:pPr>
        </w:pPrChange>
      </w:pPr>
    </w:p>
    <w:p w14:paraId="2B8A0E65" w14:textId="433D5E43" w:rsidR="00A325CD" w:rsidRPr="00A21CE2" w:rsidRDefault="00A325CD" w:rsidP="00A21CE2">
      <w:pPr>
        <w:spacing w:after="0" w:line="240" w:lineRule="auto"/>
        <w:rPr>
          <w:rFonts w:ascii="Arial" w:hAnsi="Arial" w:cs="Arial"/>
          <w:sz w:val="22"/>
          <w:rPrChange w:id="258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259" w:author="Guo, Shicheng" w:date="2020-02-11T14:36:00Z">
          <w:pPr>
            <w:spacing w:after="0" w:line="480" w:lineRule="auto"/>
          </w:pPr>
        </w:pPrChange>
      </w:pPr>
      <w:r w:rsidRPr="00A21CE2">
        <w:rPr>
          <w:rFonts w:ascii="Arial" w:hAnsi="Arial" w:cs="Arial"/>
          <w:b/>
          <w:sz w:val="22"/>
          <w:rPrChange w:id="260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S5. TIMER web tool analysis</w:t>
      </w:r>
      <w:r w:rsidR="00B310DF" w:rsidRPr="00A21CE2">
        <w:rPr>
          <w:rFonts w:ascii="Arial" w:hAnsi="Arial" w:cs="Arial"/>
          <w:b/>
          <w:sz w:val="22"/>
          <w:rPrChange w:id="261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of </w:t>
      </w:r>
      <w:proofErr w:type="spellStart"/>
      <w:r w:rsidR="00B310DF" w:rsidRPr="00A21CE2">
        <w:rPr>
          <w:rFonts w:ascii="Arial" w:hAnsi="Arial" w:cs="Arial"/>
          <w:b/>
          <w:sz w:val="22"/>
          <w:rPrChange w:id="262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tsMCHII</w:t>
      </w:r>
      <w:proofErr w:type="spellEnd"/>
      <w:r w:rsidR="00B310DF" w:rsidRPr="00A21CE2">
        <w:rPr>
          <w:rFonts w:ascii="Arial" w:hAnsi="Arial" w:cs="Arial"/>
          <w:b/>
          <w:sz w:val="22"/>
          <w:rPrChange w:id="263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components in various cancers.</w:t>
      </w:r>
      <w:r w:rsidRPr="00A21CE2">
        <w:rPr>
          <w:rFonts w:ascii="Arial" w:hAnsi="Arial" w:cs="Arial"/>
          <w:sz w:val="22"/>
          <w:rPrChange w:id="264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ins w:id="265" w:author="Andreae, Emily A" w:date="2020-02-11T08:43:00Z">
        <w:r w:rsidR="00B310DF" w:rsidRPr="00A21CE2">
          <w:rPr>
            <w:rFonts w:ascii="Arial" w:hAnsi="Arial" w:cs="Arial"/>
            <w:sz w:val="22"/>
            <w:rPrChange w:id="266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Violin plots depict the association between </w:t>
        </w:r>
      </w:ins>
      <w:del w:id="267" w:author="Andreae, Emily A" w:date="2020-02-11T08:43:00Z">
        <w:r w:rsidRPr="00A21CE2" w:rsidDel="00B310DF">
          <w:rPr>
            <w:rFonts w:ascii="Arial" w:hAnsi="Arial" w:cs="Arial"/>
            <w:sz w:val="22"/>
            <w:rPrChange w:id="268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reveals the </w:delText>
        </w:r>
      </w:del>
      <w:r w:rsidRPr="00A21CE2">
        <w:rPr>
          <w:rFonts w:ascii="Arial" w:hAnsi="Arial" w:cs="Arial"/>
          <w:sz w:val="22"/>
          <w:rPrChange w:id="26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>mRNA expression of A) HLA-DQA1</w:t>
      </w:r>
      <w:ins w:id="270" w:author="Andreae, Emily A" w:date="2020-02-11T08:43:00Z">
        <w:r w:rsidR="00B310DF" w:rsidRPr="00A21CE2">
          <w:rPr>
            <w:rFonts w:ascii="Arial" w:hAnsi="Arial" w:cs="Arial"/>
            <w:sz w:val="22"/>
            <w:rPrChange w:id="271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Pr="00A21CE2">
        <w:rPr>
          <w:rFonts w:ascii="Arial" w:hAnsi="Arial" w:cs="Arial"/>
          <w:sz w:val="22"/>
          <w:rPrChange w:id="272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B) HLA-DRA</w:t>
      </w:r>
      <w:ins w:id="273" w:author="Andreae, Emily A" w:date="2020-02-11T08:43:00Z">
        <w:r w:rsidR="00BC703C" w:rsidRPr="00A21CE2">
          <w:rPr>
            <w:rFonts w:ascii="Arial" w:hAnsi="Arial" w:cs="Arial"/>
            <w:sz w:val="22"/>
            <w:rPrChange w:id="274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 and</w:t>
        </w:r>
      </w:ins>
      <w:del w:id="275" w:author="Andreae, Emily A" w:date="2020-02-11T08:43:00Z">
        <w:r w:rsidRPr="00A21CE2" w:rsidDel="00BC703C">
          <w:rPr>
            <w:rFonts w:ascii="Arial" w:hAnsi="Arial" w:cs="Arial"/>
            <w:sz w:val="22"/>
            <w:rPrChange w:id="276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r w:rsidRPr="00A21CE2">
        <w:rPr>
          <w:rFonts w:ascii="Arial" w:hAnsi="Arial" w:cs="Arial"/>
          <w:sz w:val="22"/>
          <w:rPrChange w:id="277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C) HLA-DPA1 in various tumor types.</w:t>
      </w:r>
      <w:ins w:id="278" w:author="Andreae, Emily A" w:date="2020-02-11T08:44:00Z">
        <w:r w:rsidR="00BC703C" w:rsidRPr="00A21CE2">
          <w:rPr>
            <w:rFonts w:ascii="Arial" w:hAnsi="Arial" w:cs="Arial"/>
            <w:sz w:val="22"/>
            <w:rPrChange w:id="279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commentRangeStart w:id="280"/>
        <w:r w:rsidR="00BC703C" w:rsidRPr="00A21CE2">
          <w:rPr>
            <w:rFonts w:ascii="Arial" w:hAnsi="Arial" w:cs="Arial"/>
            <w:sz w:val="22"/>
            <w:rPrChange w:id="281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Red boxes highlight the association between </w:t>
        </w:r>
        <w:proofErr w:type="spellStart"/>
        <w:r w:rsidR="00BC703C" w:rsidRPr="00A21CE2">
          <w:rPr>
            <w:rFonts w:ascii="Arial" w:hAnsi="Arial" w:cs="Arial"/>
            <w:sz w:val="22"/>
            <w:rPrChange w:id="282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tsMCHII</w:t>
        </w:r>
        <w:proofErr w:type="spellEnd"/>
        <w:r w:rsidR="00BC703C" w:rsidRPr="00A21CE2">
          <w:rPr>
            <w:rFonts w:ascii="Arial" w:hAnsi="Arial" w:cs="Arial"/>
            <w:sz w:val="22"/>
            <w:rPrChange w:id="283" w:author="Guo, Shicheng" w:date="2020-02-11T14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genes and thyroid carcinomas.</w:t>
        </w:r>
      </w:ins>
      <w:commentRangeEnd w:id="280"/>
      <w:ins w:id="284" w:author="Andreae, Emily A" w:date="2020-02-11T08:51:00Z">
        <w:r w:rsidR="00053D2F" w:rsidRPr="00A21CE2">
          <w:rPr>
            <w:rStyle w:val="CommentReference"/>
            <w:rFonts w:ascii="Arial" w:hAnsi="Arial" w:cs="Arial"/>
            <w:sz w:val="22"/>
            <w:szCs w:val="22"/>
            <w:rPrChange w:id="285" w:author="Guo, Shicheng" w:date="2020-02-11T14:36:00Z">
              <w:rPr>
                <w:rStyle w:val="CommentReference"/>
              </w:rPr>
            </w:rPrChange>
          </w:rPr>
          <w:commentReference w:id="280"/>
        </w:r>
      </w:ins>
    </w:p>
    <w:p w14:paraId="6A570BEF" w14:textId="77777777" w:rsidR="00A325CD" w:rsidRPr="00A21CE2" w:rsidRDefault="00A325CD" w:rsidP="00A21CE2">
      <w:pPr>
        <w:spacing w:after="0" w:line="240" w:lineRule="auto"/>
        <w:rPr>
          <w:rFonts w:ascii="Arial" w:hAnsi="Arial" w:cs="Arial"/>
          <w:sz w:val="22"/>
          <w:rPrChange w:id="286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287" w:author="Guo, Shicheng" w:date="2020-02-11T14:36:00Z">
          <w:pPr>
            <w:spacing w:after="0" w:line="480" w:lineRule="auto"/>
          </w:pPr>
        </w:pPrChange>
      </w:pPr>
    </w:p>
    <w:p w14:paraId="2871C876" w14:textId="221F6A11" w:rsidR="00A325CD" w:rsidRPr="00A21CE2" w:rsidRDefault="00A325CD" w:rsidP="00A21CE2">
      <w:pPr>
        <w:spacing w:after="0" w:line="240" w:lineRule="auto"/>
        <w:rPr>
          <w:rFonts w:ascii="Arial" w:hAnsi="Arial" w:cs="Arial"/>
          <w:b/>
          <w:sz w:val="22"/>
          <w:rPrChange w:id="288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pPrChange w:id="289" w:author="Guo, Shicheng" w:date="2020-02-11T14:36:00Z">
          <w:pPr>
            <w:spacing w:after="0" w:line="480" w:lineRule="auto"/>
          </w:pPr>
        </w:pPrChange>
      </w:pPr>
      <w:r w:rsidRPr="00A21CE2">
        <w:rPr>
          <w:rFonts w:ascii="Arial" w:hAnsi="Arial" w:cs="Arial"/>
          <w:b/>
          <w:sz w:val="22"/>
          <w:rPrChange w:id="290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S6. Representative </w:t>
      </w:r>
      <w:del w:id="291" w:author="Andreae, Emily A" w:date="2020-02-11T09:15:00Z">
        <w:r w:rsidRPr="00A21CE2" w:rsidDel="00AB22C3">
          <w:rPr>
            <w:rFonts w:ascii="Arial" w:hAnsi="Arial" w:cs="Arial"/>
            <w:b/>
            <w:sz w:val="22"/>
            <w:rPrChange w:id="292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H</w:delText>
        </w:r>
      </w:del>
      <w:ins w:id="293" w:author="Andreae, Emily A" w:date="2020-02-11T09:15:00Z">
        <w:r w:rsidR="00AB22C3" w:rsidRPr="00A21CE2">
          <w:rPr>
            <w:rFonts w:ascii="Arial" w:hAnsi="Arial" w:cs="Arial"/>
            <w:b/>
            <w:sz w:val="22"/>
            <w:rPrChange w:id="294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hematoxylin and eosin</w:t>
        </w:r>
      </w:ins>
      <w:del w:id="295" w:author="Andreae, Emily A" w:date="2020-02-11T09:15:00Z">
        <w:r w:rsidRPr="00A21CE2" w:rsidDel="00AB22C3">
          <w:rPr>
            <w:rFonts w:ascii="Arial" w:hAnsi="Arial" w:cs="Arial"/>
            <w:b/>
            <w:sz w:val="22"/>
            <w:rPrChange w:id="296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E</w:delText>
        </w:r>
      </w:del>
      <w:r w:rsidRPr="00A21CE2">
        <w:rPr>
          <w:rFonts w:ascii="Arial" w:hAnsi="Arial" w:cs="Arial"/>
          <w:b/>
          <w:sz w:val="22"/>
          <w:rPrChange w:id="297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staining in mouse liver (left) and kidney (right) specimens.</w:t>
      </w:r>
    </w:p>
    <w:p w14:paraId="30241B47" w14:textId="77777777" w:rsidR="00A325CD" w:rsidRPr="00A21CE2" w:rsidRDefault="00A325CD" w:rsidP="00A21CE2">
      <w:pPr>
        <w:spacing w:after="0" w:line="240" w:lineRule="auto"/>
        <w:rPr>
          <w:rFonts w:ascii="Arial" w:hAnsi="Arial" w:cs="Arial"/>
          <w:sz w:val="22"/>
          <w:rPrChange w:id="298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299" w:author="Guo, Shicheng" w:date="2020-02-11T14:36:00Z">
          <w:pPr>
            <w:spacing w:after="0" w:line="480" w:lineRule="auto"/>
          </w:pPr>
        </w:pPrChange>
      </w:pPr>
    </w:p>
    <w:p w14:paraId="74374669" w14:textId="77777777" w:rsidR="00A325CD" w:rsidRPr="00A21CE2" w:rsidRDefault="00A325CD" w:rsidP="00A21CE2">
      <w:pPr>
        <w:widowControl/>
        <w:spacing w:line="240" w:lineRule="auto"/>
        <w:jc w:val="left"/>
        <w:rPr>
          <w:rFonts w:ascii="Arial" w:hAnsi="Arial" w:cs="Arial"/>
          <w:b/>
          <w:sz w:val="22"/>
          <w:rPrChange w:id="300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pPrChange w:id="301" w:author="Guo, Shicheng" w:date="2020-02-11T14:36:00Z">
          <w:pPr>
            <w:widowControl/>
            <w:jc w:val="left"/>
          </w:pPr>
        </w:pPrChange>
      </w:pPr>
      <w:r w:rsidRPr="00A21CE2">
        <w:rPr>
          <w:rFonts w:ascii="Arial" w:hAnsi="Arial" w:cs="Arial"/>
          <w:b/>
          <w:sz w:val="22"/>
          <w:rPrChange w:id="302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br w:type="page"/>
      </w:r>
    </w:p>
    <w:p w14:paraId="07951F43" w14:textId="536695AB" w:rsidR="0098568F" w:rsidRPr="00A21CE2" w:rsidRDefault="007F1E70" w:rsidP="00A21CE2">
      <w:pPr>
        <w:spacing w:line="240" w:lineRule="auto"/>
        <w:rPr>
          <w:rFonts w:ascii="Arial" w:eastAsia="SimSun" w:hAnsi="Arial" w:cs="Arial"/>
          <w:b/>
          <w:sz w:val="22"/>
          <w:rPrChange w:id="303" w:author="Guo, Shicheng" w:date="2020-02-11T14:36:00Z">
            <w:rPr>
              <w:rFonts w:ascii="Times New Roman" w:eastAsia="SimSun" w:hAnsi="Times New Roman" w:cs="Times New Roman"/>
              <w:b/>
              <w:sz w:val="24"/>
              <w:szCs w:val="24"/>
            </w:rPr>
          </w:rPrChange>
        </w:rPr>
        <w:pPrChange w:id="304" w:author="Guo, Shicheng" w:date="2020-02-11T14:36:00Z">
          <w:pPr/>
        </w:pPrChange>
      </w:pPr>
      <w:r w:rsidRPr="00A21CE2">
        <w:rPr>
          <w:rFonts w:ascii="Arial" w:hAnsi="Arial" w:cs="Arial"/>
          <w:b/>
          <w:sz w:val="22"/>
          <w:rPrChange w:id="305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lastRenderedPageBreak/>
        <w:t xml:space="preserve">Supplementary </w:t>
      </w:r>
      <w:ins w:id="306" w:author="Andreae, Emily A" w:date="2020-02-10T17:14:00Z">
        <w:r w:rsidR="00761B50" w:rsidRPr="00A21CE2">
          <w:rPr>
            <w:rFonts w:ascii="Arial" w:hAnsi="Arial" w:cs="Arial"/>
            <w:b/>
            <w:sz w:val="22"/>
            <w:rPrChange w:id="307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T</w:t>
        </w:r>
      </w:ins>
      <w:del w:id="308" w:author="Andreae, Emily A" w:date="2020-02-10T17:14:00Z">
        <w:r w:rsidRPr="00A21CE2" w:rsidDel="00761B50">
          <w:rPr>
            <w:rFonts w:ascii="Arial" w:hAnsi="Arial" w:cs="Arial"/>
            <w:b/>
            <w:sz w:val="22"/>
            <w:rPrChange w:id="309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t</w:delText>
        </w:r>
      </w:del>
      <w:r w:rsidRPr="00A21CE2">
        <w:rPr>
          <w:rFonts w:ascii="Arial" w:hAnsi="Arial" w:cs="Arial"/>
          <w:b/>
          <w:sz w:val="22"/>
          <w:rPrChange w:id="310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able 1.</w:t>
      </w:r>
      <w:ins w:id="311" w:author="Andreae, Emily A" w:date="2020-02-07T10:24:00Z">
        <w:r w:rsidR="00A325CD" w:rsidRPr="00A21CE2">
          <w:rPr>
            <w:rFonts w:ascii="Arial" w:hAnsi="Arial" w:cs="Arial"/>
            <w:b/>
            <w:sz w:val="22"/>
            <w:rPrChange w:id="312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 xml:space="preserve"> </w:t>
        </w:r>
      </w:ins>
      <w:r w:rsidRPr="00A21CE2">
        <w:rPr>
          <w:rFonts w:ascii="Arial" w:eastAsia="AdvOTdadbfad7.B" w:hAnsi="Arial" w:cs="Arial"/>
          <w:b/>
          <w:sz w:val="22"/>
          <w:rPrChange w:id="313" w:author="Guo, Shicheng" w:date="2020-02-11T14:36:00Z">
            <w:rPr>
              <w:rFonts w:ascii="Times New Roman" w:eastAsia="AdvOTdadbfad7.B" w:hAnsi="Times New Roman" w:cs="Times New Roman"/>
              <w:b/>
              <w:sz w:val="24"/>
              <w:szCs w:val="24"/>
            </w:rPr>
          </w:rPrChange>
        </w:rPr>
        <w:t xml:space="preserve">Correlation between </w:t>
      </w:r>
      <w:r w:rsidRPr="00A21CE2">
        <w:rPr>
          <w:rFonts w:ascii="Arial" w:eastAsia="SimSun" w:hAnsi="Arial" w:cs="Arial"/>
          <w:b/>
          <w:sz w:val="22"/>
          <w:rPrChange w:id="314" w:author="Guo, Shicheng" w:date="2020-02-11T14:36:00Z">
            <w:rPr>
              <w:rFonts w:ascii="Times New Roman" w:eastAsia="SimSun" w:hAnsi="Times New Roman" w:cs="Times New Roman"/>
              <w:b/>
              <w:sz w:val="24"/>
              <w:szCs w:val="24"/>
            </w:rPr>
          </w:rPrChange>
        </w:rPr>
        <w:t>MHCII</w:t>
      </w:r>
      <w:r w:rsidRPr="00A21CE2">
        <w:rPr>
          <w:rFonts w:ascii="Arial" w:eastAsia="AdvOTdadbfad7.B" w:hAnsi="Arial" w:cs="Arial"/>
          <w:b/>
          <w:sz w:val="22"/>
          <w:rPrChange w:id="315" w:author="Guo, Shicheng" w:date="2020-02-11T14:36:00Z">
            <w:rPr>
              <w:rFonts w:ascii="Times New Roman" w:eastAsia="AdvOTdadbfad7.B" w:hAnsi="Times New Roman" w:cs="Times New Roman"/>
              <w:b/>
              <w:sz w:val="24"/>
              <w:szCs w:val="24"/>
            </w:rPr>
          </w:rPrChange>
        </w:rPr>
        <w:t xml:space="preserve"> expression and </w:t>
      </w:r>
      <w:proofErr w:type="spellStart"/>
      <w:r w:rsidRPr="00A21CE2">
        <w:rPr>
          <w:rFonts w:ascii="Arial" w:eastAsia="AdvOTdadbfad7.B" w:hAnsi="Arial" w:cs="Arial"/>
          <w:b/>
          <w:sz w:val="22"/>
          <w:rPrChange w:id="316" w:author="Guo, Shicheng" w:date="2020-02-11T14:36:00Z">
            <w:rPr>
              <w:rFonts w:ascii="Times New Roman" w:eastAsia="AdvOTdadbfad7.B" w:hAnsi="Times New Roman" w:cs="Times New Roman"/>
              <w:b/>
              <w:sz w:val="24"/>
              <w:szCs w:val="24"/>
            </w:rPr>
          </w:rPrChange>
        </w:rPr>
        <w:t>clinicopathological</w:t>
      </w:r>
      <w:proofErr w:type="spellEnd"/>
      <w:r w:rsidRPr="00A21CE2">
        <w:rPr>
          <w:rFonts w:ascii="Arial" w:eastAsia="AdvOTdadbfad7.B" w:hAnsi="Arial" w:cs="Arial"/>
          <w:b/>
          <w:sz w:val="22"/>
          <w:rPrChange w:id="317" w:author="Guo, Shicheng" w:date="2020-02-11T14:36:00Z">
            <w:rPr>
              <w:rFonts w:ascii="Times New Roman" w:eastAsia="AdvOTdadbfad7.B" w:hAnsi="Times New Roman" w:cs="Times New Roman"/>
              <w:b/>
              <w:sz w:val="24"/>
              <w:szCs w:val="24"/>
            </w:rPr>
          </w:rPrChange>
        </w:rPr>
        <w:t xml:space="preserve"> factors in </w:t>
      </w:r>
      <w:r w:rsidRPr="00A21CE2">
        <w:rPr>
          <w:rFonts w:ascii="Arial" w:eastAsia="SimSun" w:hAnsi="Arial" w:cs="Arial"/>
          <w:b/>
          <w:sz w:val="22"/>
          <w:rPrChange w:id="318" w:author="Guo, Shicheng" w:date="2020-02-11T14:36:00Z">
            <w:rPr>
              <w:rFonts w:ascii="Times New Roman" w:eastAsia="SimSun" w:hAnsi="Times New Roman" w:cs="Times New Roman"/>
              <w:b/>
              <w:sz w:val="24"/>
              <w:szCs w:val="24"/>
            </w:rPr>
          </w:rPrChange>
        </w:rPr>
        <w:t>P</w:t>
      </w:r>
      <w:r w:rsidRPr="00A21CE2">
        <w:rPr>
          <w:rFonts w:ascii="Arial" w:eastAsia="AdvOTdadbfad7.B" w:hAnsi="Arial" w:cs="Arial"/>
          <w:b/>
          <w:sz w:val="22"/>
          <w:rPrChange w:id="319" w:author="Guo, Shicheng" w:date="2020-02-11T14:36:00Z">
            <w:rPr>
              <w:rFonts w:ascii="Times New Roman" w:eastAsia="AdvOTdadbfad7.B" w:hAnsi="Times New Roman" w:cs="Times New Roman"/>
              <w:b/>
              <w:sz w:val="24"/>
              <w:szCs w:val="24"/>
            </w:rPr>
          </w:rPrChange>
        </w:rPr>
        <w:t>TC</w:t>
      </w:r>
      <w:r w:rsidRPr="00A21CE2">
        <w:rPr>
          <w:rFonts w:ascii="Arial" w:eastAsia="SimSun" w:hAnsi="Arial" w:cs="Arial"/>
          <w:b/>
          <w:sz w:val="22"/>
          <w:rPrChange w:id="320" w:author="Guo, Shicheng" w:date="2020-02-11T14:36:00Z">
            <w:rPr>
              <w:rFonts w:ascii="Times New Roman" w:eastAsia="SimSun" w:hAnsi="Times New Roman" w:cs="Times New Roman"/>
              <w:b/>
              <w:sz w:val="24"/>
              <w:szCs w:val="24"/>
            </w:rPr>
          </w:rPrChange>
        </w:rPr>
        <w:t xml:space="preserve"> patients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1632"/>
        <w:gridCol w:w="1329"/>
        <w:gridCol w:w="1767"/>
        <w:gridCol w:w="897"/>
        <w:gridCol w:w="2025"/>
        <w:gridCol w:w="1414"/>
      </w:tblGrid>
      <w:tr w:rsidR="0098568F" w:rsidRPr="00A21CE2" w14:paraId="1D4FB148" w14:textId="77777777" w:rsidTr="00761B50">
        <w:tc>
          <w:tcPr>
            <w:tcW w:w="757" w:type="pct"/>
            <w:tcBorders>
              <w:bottom w:val="nil"/>
            </w:tcBorders>
          </w:tcPr>
          <w:p w14:paraId="7EDCFD37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32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22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32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Variable</w:t>
            </w:r>
            <w:del w:id="324" w:author="Andreae, Emily A" w:date="2020-02-10T17:15:00Z">
              <w:r w:rsidRPr="00A21CE2" w:rsidDel="00761B50">
                <w:rPr>
                  <w:rFonts w:ascii="Arial" w:hAnsi="Arial" w:cs="Arial"/>
                  <w:sz w:val="22"/>
                  <w:rPrChange w:id="325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s</w:delText>
              </w:r>
            </w:del>
          </w:p>
        </w:tc>
        <w:tc>
          <w:tcPr>
            <w:tcW w:w="1385" w:type="pct"/>
            <w:gridSpan w:val="2"/>
            <w:tcBorders>
              <w:bottom w:val="nil"/>
            </w:tcBorders>
          </w:tcPr>
          <w:p w14:paraId="7EEB29CD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32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27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32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Low expression</w:t>
            </w:r>
          </w:p>
        </w:tc>
        <w:tc>
          <w:tcPr>
            <w:tcW w:w="1247" w:type="pct"/>
            <w:gridSpan w:val="2"/>
            <w:tcBorders>
              <w:bottom w:val="nil"/>
            </w:tcBorders>
          </w:tcPr>
          <w:p w14:paraId="1EAFA35F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32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30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33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High expression</w:t>
            </w:r>
          </w:p>
        </w:tc>
        <w:tc>
          <w:tcPr>
            <w:tcW w:w="948" w:type="pct"/>
            <w:tcBorders>
              <w:bottom w:val="nil"/>
            </w:tcBorders>
          </w:tcPr>
          <w:p w14:paraId="531B3DC4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vertAlign w:val="superscript"/>
                <w:rPrChange w:id="33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  <w:vertAlign w:val="superscript"/>
                  </w:rPr>
                </w:rPrChange>
              </w:rPr>
              <w:pPrChange w:id="333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33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X</w:t>
            </w:r>
            <w:r w:rsidRPr="00A21CE2">
              <w:rPr>
                <w:rFonts w:ascii="Arial" w:hAnsi="Arial" w:cs="Arial"/>
                <w:sz w:val="22"/>
                <w:vertAlign w:val="superscript"/>
                <w:rPrChange w:id="33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  <w:vertAlign w:val="superscript"/>
                  </w:rPr>
                </w:rPrChange>
              </w:rPr>
              <w:t>2</w:t>
            </w:r>
          </w:p>
        </w:tc>
        <w:tc>
          <w:tcPr>
            <w:tcW w:w="662" w:type="pct"/>
            <w:tcBorders>
              <w:bottom w:val="nil"/>
            </w:tcBorders>
          </w:tcPr>
          <w:p w14:paraId="571D6244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i/>
                <w:sz w:val="22"/>
                <w:rPrChange w:id="336" w:author="Guo, Shicheng" w:date="2020-02-11T14:36:00Z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rPrChange>
              </w:rPr>
              <w:pPrChange w:id="337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i/>
                <w:sz w:val="22"/>
                <w:rPrChange w:id="338" w:author="Guo, Shicheng" w:date="2020-02-11T14:36:00Z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rPrChange>
              </w:rPr>
              <w:t>P</w:t>
            </w:r>
          </w:p>
        </w:tc>
      </w:tr>
      <w:tr w:rsidR="0098568F" w:rsidRPr="00A21CE2" w14:paraId="4A4671AD" w14:textId="77777777" w:rsidTr="00761B50">
        <w:tc>
          <w:tcPr>
            <w:tcW w:w="757" w:type="pct"/>
            <w:tcBorders>
              <w:top w:val="single" w:sz="4" w:space="0" w:color="auto"/>
            </w:tcBorders>
          </w:tcPr>
          <w:p w14:paraId="1550E42F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33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40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34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Age</w:t>
            </w:r>
          </w:p>
        </w:tc>
        <w:tc>
          <w:tcPr>
            <w:tcW w:w="764" w:type="pct"/>
            <w:tcBorders>
              <w:top w:val="single" w:sz="4" w:space="0" w:color="auto"/>
            </w:tcBorders>
          </w:tcPr>
          <w:p w14:paraId="5B4EAE6C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34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43" w:author="Guo, Shicheng" w:date="2020-02-11T14:36:00Z">
                <w:pPr/>
              </w:pPrChange>
            </w:pPr>
          </w:p>
        </w:tc>
        <w:tc>
          <w:tcPr>
            <w:tcW w:w="621" w:type="pct"/>
            <w:tcBorders>
              <w:top w:val="single" w:sz="4" w:space="0" w:color="auto"/>
            </w:tcBorders>
          </w:tcPr>
          <w:p w14:paraId="74864CC8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34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45" w:author="Guo, Shicheng" w:date="2020-02-11T14:36:00Z">
                <w:pPr/>
              </w:pPrChange>
            </w:pPr>
          </w:p>
        </w:tc>
        <w:tc>
          <w:tcPr>
            <w:tcW w:w="827" w:type="pct"/>
            <w:tcBorders>
              <w:top w:val="single" w:sz="4" w:space="0" w:color="auto"/>
            </w:tcBorders>
          </w:tcPr>
          <w:p w14:paraId="5F3C95E8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34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47" w:author="Guo, Shicheng" w:date="2020-02-11T14:36:00Z">
                <w:pPr/>
              </w:pPrChange>
            </w:pPr>
          </w:p>
        </w:tc>
        <w:tc>
          <w:tcPr>
            <w:tcW w:w="420" w:type="pct"/>
            <w:tcBorders>
              <w:top w:val="single" w:sz="4" w:space="0" w:color="auto"/>
            </w:tcBorders>
          </w:tcPr>
          <w:p w14:paraId="324FCBDC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34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49" w:author="Guo, Shicheng" w:date="2020-02-11T14:36:00Z">
                <w:pPr/>
              </w:pPrChange>
            </w:pPr>
          </w:p>
        </w:tc>
        <w:tc>
          <w:tcPr>
            <w:tcW w:w="948" w:type="pct"/>
            <w:tcBorders>
              <w:top w:val="single" w:sz="4" w:space="0" w:color="auto"/>
            </w:tcBorders>
          </w:tcPr>
          <w:p w14:paraId="3A4C83F3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35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51" w:author="Guo, Shicheng" w:date="2020-02-11T14:36:00Z">
                <w:pPr/>
              </w:pPrChange>
            </w:pPr>
          </w:p>
        </w:tc>
        <w:tc>
          <w:tcPr>
            <w:tcW w:w="662" w:type="pct"/>
            <w:tcBorders>
              <w:top w:val="single" w:sz="4" w:space="0" w:color="auto"/>
            </w:tcBorders>
          </w:tcPr>
          <w:p w14:paraId="246ED0A1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35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53" w:author="Guo, Shicheng" w:date="2020-02-11T14:36:00Z">
                <w:pPr/>
              </w:pPrChange>
            </w:pPr>
          </w:p>
        </w:tc>
      </w:tr>
      <w:tr w:rsidR="0098568F" w:rsidRPr="00A21CE2" w14:paraId="5D13D7B5" w14:textId="77777777" w:rsidTr="00761B50">
        <w:tc>
          <w:tcPr>
            <w:tcW w:w="757" w:type="pct"/>
          </w:tcPr>
          <w:p w14:paraId="0B83D4BD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35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55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35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&lt;55</w:t>
            </w:r>
          </w:p>
        </w:tc>
        <w:tc>
          <w:tcPr>
            <w:tcW w:w="1385" w:type="pct"/>
            <w:gridSpan w:val="2"/>
          </w:tcPr>
          <w:p w14:paraId="5B8516CC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35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58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35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36</w:t>
            </w:r>
          </w:p>
        </w:tc>
        <w:tc>
          <w:tcPr>
            <w:tcW w:w="1247" w:type="pct"/>
            <w:gridSpan w:val="2"/>
          </w:tcPr>
          <w:p w14:paraId="1BC87C88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36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6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36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33</w:t>
            </w:r>
          </w:p>
        </w:tc>
        <w:tc>
          <w:tcPr>
            <w:tcW w:w="948" w:type="pct"/>
          </w:tcPr>
          <w:p w14:paraId="755E40E0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36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64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36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0.028</w:t>
            </w:r>
          </w:p>
        </w:tc>
        <w:tc>
          <w:tcPr>
            <w:tcW w:w="662" w:type="pct"/>
          </w:tcPr>
          <w:p w14:paraId="3BEBB88D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36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67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36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0.867</w:t>
            </w:r>
          </w:p>
        </w:tc>
      </w:tr>
      <w:tr w:rsidR="0098568F" w:rsidRPr="00A21CE2" w14:paraId="14962E63" w14:textId="77777777" w:rsidTr="00761B50">
        <w:tc>
          <w:tcPr>
            <w:tcW w:w="757" w:type="pct"/>
          </w:tcPr>
          <w:p w14:paraId="5D471677" w14:textId="51AF937E" w:rsidR="0098568F" w:rsidRPr="00A21CE2" w:rsidRDefault="00761B5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36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70" w:author="Guo, Shicheng" w:date="2020-02-11T14:36:00Z">
                <w:pPr>
                  <w:jc w:val="center"/>
                </w:pPr>
              </w:pPrChange>
            </w:pPr>
            <w:ins w:id="371" w:author="Andreae, Emily A" w:date="2020-02-10T17:04:00Z">
              <w:r w:rsidRPr="00A21CE2">
                <w:rPr>
                  <w:rFonts w:ascii="Arial" w:hAnsi="Arial" w:cs="Arial"/>
                  <w:sz w:val="22"/>
                  <w:rPrChange w:id="372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≥</w:t>
              </w:r>
            </w:ins>
            <w:del w:id="373" w:author="Andreae, Emily A" w:date="2020-02-10T17:04:00Z">
              <w:r w:rsidR="007F1E70" w:rsidRPr="00A21CE2" w:rsidDel="00761B50">
                <w:rPr>
                  <w:rFonts w:ascii="Arial" w:hAnsi="Arial" w:cs="Arial"/>
                  <w:sz w:val="22"/>
                  <w:rPrChange w:id="374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&gt;=</w:delText>
              </w:r>
            </w:del>
            <w:r w:rsidR="007F1E70" w:rsidRPr="00A21CE2">
              <w:rPr>
                <w:rFonts w:ascii="Arial" w:hAnsi="Arial" w:cs="Arial"/>
                <w:sz w:val="22"/>
                <w:rPrChange w:id="37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55</w:t>
            </w:r>
          </w:p>
        </w:tc>
        <w:tc>
          <w:tcPr>
            <w:tcW w:w="1385" w:type="pct"/>
            <w:gridSpan w:val="2"/>
          </w:tcPr>
          <w:p w14:paraId="0B35B9A9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37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77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37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62</w:t>
            </w:r>
          </w:p>
        </w:tc>
        <w:tc>
          <w:tcPr>
            <w:tcW w:w="1247" w:type="pct"/>
            <w:gridSpan w:val="2"/>
          </w:tcPr>
          <w:p w14:paraId="2720477C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37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80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38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54</w:t>
            </w:r>
          </w:p>
        </w:tc>
        <w:tc>
          <w:tcPr>
            <w:tcW w:w="948" w:type="pct"/>
          </w:tcPr>
          <w:p w14:paraId="1C6337A4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38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83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662" w:type="pct"/>
          </w:tcPr>
          <w:p w14:paraId="255A4F05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38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85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7B7D1030" w14:textId="77777777" w:rsidTr="00761B50">
        <w:tc>
          <w:tcPr>
            <w:tcW w:w="757" w:type="pct"/>
          </w:tcPr>
          <w:p w14:paraId="607E4EF3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38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87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38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Sex</w:t>
            </w:r>
          </w:p>
        </w:tc>
        <w:tc>
          <w:tcPr>
            <w:tcW w:w="764" w:type="pct"/>
          </w:tcPr>
          <w:p w14:paraId="68A7A8F3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38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90" w:author="Guo, Shicheng" w:date="2020-02-11T14:36:00Z">
                <w:pPr/>
              </w:pPrChange>
            </w:pPr>
          </w:p>
        </w:tc>
        <w:tc>
          <w:tcPr>
            <w:tcW w:w="621" w:type="pct"/>
          </w:tcPr>
          <w:p w14:paraId="030968F8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39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92" w:author="Guo, Shicheng" w:date="2020-02-11T14:36:00Z">
                <w:pPr/>
              </w:pPrChange>
            </w:pPr>
          </w:p>
        </w:tc>
        <w:tc>
          <w:tcPr>
            <w:tcW w:w="827" w:type="pct"/>
          </w:tcPr>
          <w:p w14:paraId="1B0C9AC8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39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94" w:author="Guo, Shicheng" w:date="2020-02-11T14:36:00Z">
                <w:pPr/>
              </w:pPrChange>
            </w:pPr>
          </w:p>
        </w:tc>
        <w:tc>
          <w:tcPr>
            <w:tcW w:w="420" w:type="pct"/>
          </w:tcPr>
          <w:p w14:paraId="4D9AB656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39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96" w:author="Guo, Shicheng" w:date="2020-02-11T14:36:00Z">
                <w:pPr/>
              </w:pPrChange>
            </w:pPr>
          </w:p>
        </w:tc>
        <w:tc>
          <w:tcPr>
            <w:tcW w:w="948" w:type="pct"/>
          </w:tcPr>
          <w:p w14:paraId="4351DD41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39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98" w:author="Guo, Shicheng" w:date="2020-02-11T14:36:00Z">
                <w:pPr/>
              </w:pPrChange>
            </w:pPr>
          </w:p>
        </w:tc>
        <w:tc>
          <w:tcPr>
            <w:tcW w:w="662" w:type="pct"/>
          </w:tcPr>
          <w:p w14:paraId="36A1E28D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39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00" w:author="Guo, Shicheng" w:date="2020-02-11T14:36:00Z">
                <w:pPr/>
              </w:pPrChange>
            </w:pPr>
          </w:p>
        </w:tc>
      </w:tr>
      <w:tr w:rsidR="0098568F" w:rsidRPr="00A21CE2" w14:paraId="53D32423" w14:textId="77777777" w:rsidTr="00761B50">
        <w:tc>
          <w:tcPr>
            <w:tcW w:w="757" w:type="pct"/>
          </w:tcPr>
          <w:p w14:paraId="07E300E5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0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02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0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Female</w:t>
            </w:r>
          </w:p>
        </w:tc>
        <w:tc>
          <w:tcPr>
            <w:tcW w:w="1385" w:type="pct"/>
            <w:gridSpan w:val="2"/>
          </w:tcPr>
          <w:p w14:paraId="2AA6039F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0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05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0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74</w:t>
            </w:r>
          </w:p>
        </w:tc>
        <w:tc>
          <w:tcPr>
            <w:tcW w:w="1247" w:type="pct"/>
            <w:gridSpan w:val="2"/>
          </w:tcPr>
          <w:p w14:paraId="3DE5A79B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0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08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0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58</w:t>
            </w:r>
          </w:p>
        </w:tc>
        <w:tc>
          <w:tcPr>
            <w:tcW w:w="948" w:type="pct"/>
          </w:tcPr>
          <w:p w14:paraId="2E5BABAB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1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1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1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1.763</w:t>
            </w:r>
          </w:p>
        </w:tc>
        <w:tc>
          <w:tcPr>
            <w:tcW w:w="662" w:type="pct"/>
          </w:tcPr>
          <w:p w14:paraId="0DD5881B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1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14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1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0.184</w:t>
            </w:r>
          </w:p>
        </w:tc>
      </w:tr>
      <w:tr w:rsidR="0098568F" w:rsidRPr="00A21CE2" w14:paraId="4EE2A7E3" w14:textId="77777777" w:rsidTr="00761B50">
        <w:tc>
          <w:tcPr>
            <w:tcW w:w="757" w:type="pct"/>
          </w:tcPr>
          <w:p w14:paraId="661E329F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1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17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1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Male</w:t>
            </w:r>
          </w:p>
        </w:tc>
        <w:tc>
          <w:tcPr>
            <w:tcW w:w="1385" w:type="pct"/>
            <w:gridSpan w:val="2"/>
          </w:tcPr>
          <w:p w14:paraId="2F88EAC9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1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20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2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24</w:t>
            </w:r>
          </w:p>
        </w:tc>
        <w:tc>
          <w:tcPr>
            <w:tcW w:w="1247" w:type="pct"/>
            <w:gridSpan w:val="2"/>
          </w:tcPr>
          <w:p w14:paraId="32A3DF83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2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23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2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29</w:t>
            </w:r>
          </w:p>
        </w:tc>
        <w:tc>
          <w:tcPr>
            <w:tcW w:w="948" w:type="pct"/>
          </w:tcPr>
          <w:p w14:paraId="53C26ACC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2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26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662" w:type="pct"/>
          </w:tcPr>
          <w:p w14:paraId="6487F584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2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28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40741885" w14:textId="77777777" w:rsidTr="00761B50">
        <w:tc>
          <w:tcPr>
            <w:tcW w:w="3390" w:type="pct"/>
            <w:gridSpan w:val="5"/>
          </w:tcPr>
          <w:p w14:paraId="684F8E9F" w14:textId="77777777" w:rsidR="0098568F" w:rsidRPr="00A21CE2" w:rsidRDefault="007F1E70" w:rsidP="00A21CE2">
            <w:pPr>
              <w:spacing w:line="240" w:lineRule="auto"/>
              <w:jc w:val="left"/>
              <w:rPr>
                <w:rFonts w:ascii="Arial" w:hAnsi="Arial" w:cs="Arial"/>
                <w:sz w:val="22"/>
                <w:rPrChange w:id="42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30" w:author="Guo, Shicheng" w:date="2020-02-11T14:36:00Z">
                <w:pPr>
                  <w:jc w:val="left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3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CD4 T cell infiltration</w:t>
            </w:r>
          </w:p>
        </w:tc>
        <w:tc>
          <w:tcPr>
            <w:tcW w:w="948" w:type="pct"/>
          </w:tcPr>
          <w:p w14:paraId="4F1F5DD3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3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33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662" w:type="pct"/>
          </w:tcPr>
          <w:p w14:paraId="015F4F5B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3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35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7D6B1CF8" w14:textId="77777777" w:rsidTr="00761B50">
        <w:tc>
          <w:tcPr>
            <w:tcW w:w="757" w:type="pct"/>
          </w:tcPr>
          <w:p w14:paraId="40DD8494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3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37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3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Present</w:t>
            </w:r>
          </w:p>
        </w:tc>
        <w:tc>
          <w:tcPr>
            <w:tcW w:w="1385" w:type="pct"/>
            <w:gridSpan w:val="2"/>
          </w:tcPr>
          <w:p w14:paraId="0D33F40A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3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40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4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17</w:t>
            </w:r>
          </w:p>
        </w:tc>
        <w:tc>
          <w:tcPr>
            <w:tcW w:w="1247" w:type="pct"/>
            <w:gridSpan w:val="2"/>
          </w:tcPr>
          <w:p w14:paraId="1D25E80B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4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43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4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28</w:t>
            </w:r>
          </w:p>
        </w:tc>
        <w:tc>
          <w:tcPr>
            <w:tcW w:w="948" w:type="pct"/>
          </w:tcPr>
          <w:p w14:paraId="5243C19E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4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46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4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5.511</w:t>
            </w:r>
          </w:p>
        </w:tc>
        <w:tc>
          <w:tcPr>
            <w:tcW w:w="662" w:type="pct"/>
          </w:tcPr>
          <w:p w14:paraId="0C679927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4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49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5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0.019</w:t>
            </w:r>
          </w:p>
        </w:tc>
      </w:tr>
      <w:tr w:rsidR="0098568F" w:rsidRPr="00A21CE2" w14:paraId="5F333807" w14:textId="77777777" w:rsidTr="00761B50">
        <w:tc>
          <w:tcPr>
            <w:tcW w:w="757" w:type="pct"/>
          </w:tcPr>
          <w:p w14:paraId="114351F4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5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52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5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Absent</w:t>
            </w:r>
          </w:p>
        </w:tc>
        <w:tc>
          <w:tcPr>
            <w:tcW w:w="1385" w:type="pct"/>
            <w:gridSpan w:val="2"/>
          </w:tcPr>
          <w:p w14:paraId="5EABBADB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5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55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5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81</w:t>
            </w:r>
          </w:p>
        </w:tc>
        <w:tc>
          <w:tcPr>
            <w:tcW w:w="1247" w:type="pct"/>
            <w:gridSpan w:val="2"/>
          </w:tcPr>
          <w:p w14:paraId="7D2C4CC1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5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58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5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59</w:t>
            </w:r>
          </w:p>
        </w:tc>
        <w:tc>
          <w:tcPr>
            <w:tcW w:w="948" w:type="pct"/>
          </w:tcPr>
          <w:p w14:paraId="27898937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6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61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662" w:type="pct"/>
          </w:tcPr>
          <w:p w14:paraId="6261DB9E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6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63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2A9A3649" w14:textId="77777777" w:rsidTr="00761B50">
        <w:tc>
          <w:tcPr>
            <w:tcW w:w="2970" w:type="pct"/>
            <w:gridSpan w:val="4"/>
          </w:tcPr>
          <w:p w14:paraId="4AF95981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46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65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46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BRAF V600E mutation</w:t>
            </w:r>
          </w:p>
        </w:tc>
        <w:tc>
          <w:tcPr>
            <w:tcW w:w="420" w:type="pct"/>
          </w:tcPr>
          <w:p w14:paraId="5AEB9875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46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68" w:author="Guo, Shicheng" w:date="2020-02-11T14:36:00Z">
                <w:pPr/>
              </w:pPrChange>
            </w:pPr>
          </w:p>
        </w:tc>
        <w:tc>
          <w:tcPr>
            <w:tcW w:w="948" w:type="pct"/>
          </w:tcPr>
          <w:p w14:paraId="1B449E3E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46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70" w:author="Guo, Shicheng" w:date="2020-02-11T14:36:00Z">
                <w:pPr/>
              </w:pPrChange>
            </w:pPr>
          </w:p>
        </w:tc>
        <w:tc>
          <w:tcPr>
            <w:tcW w:w="662" w:type="pct"/>
          </w:tcPr>
          <w:p w14:paraId="32776CEB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47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72" w:author="Guo, Shicheng" w:date="2020-02-11T14:36:00Z">
                <w:pPr/>
              </w:pPrChange>
            </w:pPr>
          </w:p>
        </w:tc>
      </w:tr>
      <w:tr w:rsidR="0098568F" w:rsidRPr="00A21CE2" w14:paraId="3D32D333" w14:textId="77777777" w:rsidTr="00761B50">
        <w:tc>
          <w:tcPr>
            <w:tcW w:w="757" w:type="pct"/>
          </w:tcPr>
          <w:p w14:paraId="792149DC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7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74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7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Present</w:t>
            </w:r>
          </w:p>
        </w:tc>
        <w:tc>
          <w:tcPr>
            <w:tcW w:w="1385" w:type="pct"/>
            <w:gridSpan w:val="2"/>
          </w:tcPr>
          <w:p w14:paraId="0D1B77BC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7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77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7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59</w:t>
            </w:r>
          </w:p>
        </w:tc>
        <w:tc>
          <w:tcPr>
            <w:tcW w:w="1247" w:type="pct"/>
            <w:gridSpan w:val="2"/>
          </w:tcPr>
          <w:p w14:paraId="71CD0FAE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7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80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8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34</w:t>
            </w:r>
          </w:p>
        </w:tc>
        <w:tc>
          <w:tcPr>
            <w:tcW w:w="948" w:type="pct"/>
          </w:tcPr>
          <w:p w14:paraId="62DF82BD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8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83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8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8.226</w:t>
            </w:r>
          </w:p>
        </w:tc>
        <w:tc>
          <w:tcPr>
            <w:tcW w:w="662" w:type="pct"/>
          </w:tcPr>
          <w:p w14:paraId="33A788AB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8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86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8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0.004</w:t>
            </w:r>
          </w:p>
        </w:tc>
      </w:tr>
      <w:tr w:rsidR="0098568F" w:rsidRPr="00A21CE2" w14:paraId="217F84BC" w14:textId="77777777" w:rsidTr="00761B50">
        <w:tc>
          <w:tcPr>
            <w:tcW w:w="757" w:type="pct"/>
          </w:tcPr>
          <w:p w14:paraId="61DD2584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8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89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9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Absent</w:t>
            </w:r>
          </w:p>
        </w:tc>
        <w:tc>
          <w:tcPr>
            <w:tcW w:w="1385" w:type="pct"/>
            <w:gridSpan w:val="2"/>
          </w:tcPr>
          <w:p w14:paraId="7BF5188F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9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92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9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39</w:t>
            </w:r>
          </w:p>
        </w:tc>
        <w:tc>
          <w:tcPr>
            <w:tcW w:w="1247" w:type="pct"/>
            <w:gridSpan w:val="2"/>
          </w:tcPr>
          <w:p w14:paraId="04BC1D77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9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95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49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53</w:t>
            </w:r>
          </w:p>
        </w:tc>
        <w:tc>
          <w:tcPr>
            <w:tcW w:w="948" w:type="pct"/>
          </w:tcPr>
          <w:p w14:paraId="3FC306EB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9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98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662" w:type="pct"/>
          </w:tcPr>
          <w:p w14:paraId="37ED310D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49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00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59E23026" w14:textId="77777777" w:rsidTr="00761B50">
        <w:tc>
          <w:tcPr>
            <w:tcW w:w="2143" w:type="pct"/>
            <w:gridSpan w:val="3"/>
          </w:tcPr>
          <w:p w14:paraId="3413DEF0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50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02" w:author="Guo, Shicheng" w:date="2020-02-11T14:36:00Z">
                <w:pPr/>
              </w:pPrChange>
            </w:pPr>
            <w:proofErr w:type="spellStart"/>
            <w:r w:rsidRPr="00A21CE2">
              <w:rPr>
                <w:rFonts w:ascii="Arial" w:hAnsi="Arial" w:cs="Arial"/>
                <w:sz w:val="22"/>
                <w:rPrChange w:id="50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Multifocality</w:t>
            </w:r>
            <w:proofErr w:type="spellEnd"/>
          </w:p>
        </w:tc>
        <w:tc>
          <w:tcPr>
            <w:tcW w:w="827" w:type="pct"/>
          </w:tcPr>
          <w:p w14:paraId="795C7154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50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05" w:author="Guo, Shicheng" w:date="2020-02-11T14:36:00Z">
                <w:pPr/>
              </w:pPrChange>
            </w:pPr>
          </w:p>
        </w:tc>
        <w:tc>
          <w:tcPr>
            <w:tcW w:w="420" w:type="pct"/>
          </w:tcPr>
          <w:p w14:paraId="6A74A30B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50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07" w:author="Guo, Shicheng" w:date="2020-02-11T14:36:00Z">
                <w:pPr/>
              </w:pPrChange>
            </w:pPr>
          </w:p>
        </w:tc>
        <w:tc>
          <w:tcPr>
            <w:tcW w:w="948" w:type="pct"/>
          </w:tcPr>
          <w:p w14:paraId="179FBCD5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50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09" w:author="Guo, Shicheng" w:date="2020-02-11T14:36:00Z">
                <w:pPr/>
              </w:pPrChange>
            </w:pPr>
          </w:p>
        </w:tc>
        <w:tc>
          <w:tcPr>
            <w:tcW w:w="662" w:type="pct"/>
          </w:tcPr>
          <w:p w14:paraId="661BF711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51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11" w:author="Guo, Shicheng" w:date="2020-02-11T14:36:00Z">
                <w:pPr/>
              </w:pPrChange>
            </w:pPr>
          </w:p>
        </w:tc>
      </w:tr>
      <w:tr w:rsidR="0098568F" w:rsidRPr="00A21CE2" w14:paraId="232F20D7" w14:textId="77777777" w:rsidTr="00761B50">
        <w:tc>
          <w:tcPr>
            <w:tcW w:w="757" w:type="pct"/>
          </w:tcPr>
          <w:p w14:paraId="555E0E00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1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13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1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Present</w:t>
            </w:r>
          </w:p>
        </w:tc>
        <w:tc>
          <w:tcPr>
            <w:tcW w:w="1385" w:type="pct"/>
            <w:gridSpan w:val="2"/>
          </w:tcPr>
          <w:p w14:paraId="144BFAEE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1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16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1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30</w:t>
            </w:r>
          </w:p>
        </w:tc>
        <w:tc>
          <w:tcPr>
            <w:tcW w:w="1247" w:type="pct"/>
            <w:gridSpan w:val="2"/>
          </w:tcPr>
          <w:p w14:paraId="41E649A3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1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19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2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28</w:t>
            </w:r>
          </w:p>
        </w:tc>
        <w:tc>
          <w:tcPr>
            <w:tcW w:w="948" w:type="pct"/>
          </w:tcPr>
          <w:p w14:paraId="3AA3CF80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2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22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2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0.053</w:t>
            </w:r>
          </w:p>
        </w:tc>
        <w:tc>
          <w:tcPr>
            <w:tcW w:w="662" w:type="pct"/>
          </w:tcPr>
          <w:p w14:paraId="395C40CF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2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25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2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0.818</w:t>
            </w:r>
          </w:p>
        </w:tc>
      </w:tr>
      <w:tr w:rsidR="0098568F" w:rsidRPr="00A21CE2" w14:paraId="06C933EF" w14:textId="77777777" w:rsidTr="00761B50">
        <w:tc>
          <w:tcPr>
            <w:tcW w:w="757" w:type="pct"/>
          </w:tcPr>
          <w:p w14:paraId="620B9133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2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28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2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Absent</w:t>
            </w:r>
          </w:p>
        </w:tc>
        <w:tc>
          <w:tcPr>
            <w:tcW w:w="1385" w:type="pct"/>
            <w:gridSpan w:val="2"/>
          </w:tcPr>
          <w:p w14:paraId="70CE3B19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3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3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3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68</w:t>
            </w:r>
          </w:p>
        </w:tc>
        <w:tc>
          <w:tcPr>
            <w:tcW w:w="1247" w:type="pct"/>
            <w:gridSpan w:val="2"/>
          </w:tcPr>
          <w:p w14:paraId="32BE2BAA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3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34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3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59</w:t>
            </w:r>
          </w:p>
        </w:tc>
        <w:tc>
          <w:tcPr>
            <w:tcW w:w="948" w:type="pct"/>
          </w:tcPr>
          <w:p w14:paraId="449DDCB8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3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37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662" w:type="pct"/>
          </w:tcPr>
          <w:p w14:paraId="77294F04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3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39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5887FAA6" w14:textId="77777777" w:rsidTr="00761B50">
        <w:tc>
          <w:tcPr>
            <w:tcW w:w="1521" w:type="pct"/>
            <w:gridSpan w:val="2"/>
          </w:tcPr>
          <w:p w14:paraId="6FDA0574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54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41" w:author="Guo, Shicheng" w:date="2020-02-11T14:36:00Z">
                <w:pPr/>
              </w:pPrChange>
            </w:pPr>
            <w:proofErr w:type="spellStart"/>
            <w:r w:rsidRPr="00A21CE2">
              <w:rPr>
                <w:rFonts w:ascii="Arial" w:hAnsi="Arial" w:cs="Arial"/>
                <w:sz w:val="22"/>
                <w:rPrChange w:id="54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Tumour</w:t>
            </w:r>
            <w:proofErr w:type="spellEnd"/>
            <w:r w:rsidRPr="00A21CE2">
              <w:rPr>
                <w:rFonts w:ascii="Arial" w:hAnsi="Arial" w:cs="Arial"/>
                <w:sz w:val="22"/>
                <w:rPrChange w:id="54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stage</w:t>
            </w:r>
          </w:p>
        </w:tc>
        <w:tc>
          <w:tcPr>
            <w:tcW w:w="621" w:type="pct"/>
          </w:tcPr>
          <w:p w14:paraId="1A1024BC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54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45" w:author="Guo, Shicheng" w:date="2020-02-11T14:36:00Z">
                <w:pPr/>
              </w:pPrChange>
            </w:pPr>
          </w:p>
        </w:tc>
        <w:tc>
          <w:tcPr>
            <w:tcW w:w="827" w:type="pct"/>
          </w:tcPr>
          <w:p w14:paraId="785E01DB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54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47" w:author="Guo, Shicheng" w:date="2020-02-11T14:36:00Z">
                <w:pPr/>
              </w:pPrChange>
            </w:pPr>
          </w:p>
        </w:tc>
        <w:tc>
          <w:tcPr>
            <w:tcW w:w="420" w:type="pct"/>
          </w:tcPr>
          <w:p w14:paraId="497A2C4A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54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49" w:author="Guo, Shicheng" w:date="2020-02-11T14:36:00Z">
                <w:pPr/>
              </w:pPrChange>
            </w:pPr>
          </w:p>
        </w:tc>
        <w:tc>
          <w:tcPr>
            <w:tcW w:w="948" w:type="pct"/>
          </w:tcPr>
          <w:p w14:paraId="6F01E4ED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55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51" w:author="Guo, Shicheng" w:date="2020-02-11T14:36:00Z">
                <w:pPr/>
              </w:pPrChange>
            </w:pPr>
          </w:p>
        </w:tc>
        <w:tc>
          <w:tcPr>
            <w:tcW w:w="662" w:type="pct"/>
          </w:tcPr>
          <w:p w14:paraId="36B85454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55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53" w:author="Guo, Shicheng" w:date="2020-02-11T14:36:00Z">
                <w:pPr/>
              </w:pPrChange>
            </w:pPr>
          </w:p>
        </w:tc>
      </w:tr>
      <w:tr w:rsidR="0098568F" w:rsidRPr="00A21CE2" w14:paraId="134C9C34" w14:textId="77777777" w:rsidTr="00761B50">
        <w:tc>
          <w:tcPr>
            <w:tcW w:w="757" w:type="pct"/>
          </w:tcPr>
          <w:p w14:paraId="73A78DDD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5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55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5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T1/2</w:t>
            </w:r>
          </w:p>
        </w:tc>
        <w:tc>
          <w:tcPr>
            <w:tcW w:w="1385" w:type="pct"/>
            <w:gridSpan w:val="2"/>
          </w:tcPr>
          <w:p w14:paraId="7DFA5623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5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58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5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82</w:t>
            </w:r>
          </w:p>
        </w:tc>
        <w:tc>
          <w:tcPr>
            <w:tcW w:w="1247" w:type="pct"/>
            <w:gridSpan w:val="2"/>
          </w:tcPr>
          <w:p w14:paraId="07C76A7D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6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6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6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85</w:t>
            </w:r>
          </w:p>
        </w:tc>
        <w:tc>
          <w:tcPr>
            <w:tcW w:w="948" w:type="pct"/>
          </w:tcPr>
          <w:p w14:paraId="084CF4F0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6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64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6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10.325</w:t>
            </w:r>
          </w:p>
        </w:tc>
        <w:tc>
          <w:tcPr>
            <w:tcW w:w="662" w:type="pct"/>
          </w:tcPr>
          <w:p w14:paraId="0B5D3F28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6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67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6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0.001</w:t>
            </w:r>
          </w:p>
        </w:tc>
      </w:tr>
      <w:tr w:rsidR="0098568F" w:rsidRPr="00A21CE2" w14:paraId="747D948B" w14:textId="77777777" w:rsidTr="00761B50">
        <w:tc>
          <w:tcPr>
            <w:tcW w:w="757" w:type="pct"/>
          </w:tcPr>
          <w:p w14:paraId="7D1132FB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6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70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7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T3/4</w:t>
            </w:r>
          </w:p>
        </w:tc>
        <w:tc>
          <w:tcPr>
            <w:tcW w:w="1385" w:type="pct"/>
            <w:gridSpan w:val="2"/>
          </w:tcPr>
          <w:p w14:paraId="17DDBAF3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7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73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7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16</w:t>
            </w:r>
          </w:p>
        </w:tc>
        <w:tc>
          <w:tcPr>
            <w:tcW w:w="1247" w:type="pct"/>
            <w:gridSpan w:val="2"/>
          </w:tcPr>
          <w:p w14:paraId="3059C82E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7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76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7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2</w:t>
            </w:r>
          </w:p>
        </w:tc>
        <w:tc>
          <w:tcPr>
            <w:tcW w:w="948" w:type="pct"/>
          </w:tcPr>
          <w:p w14:paraId="7F61669F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7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79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662" w:type="pct"/>
          </w:tcPr>
          <w:p w14:paraId="56AAE0C4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8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81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412C0752" w14:textId="77777777" w:rsidTr="00761B50">
        <w:tc>
          <w:tcPr>
            <w:tcW w:w="3390" w:type="pct"/>
            <w:gridSpan w:val="5"/>
          </w:tcPr>
          <w:p w14:paraId="10B8946E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58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83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58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Lymph node metastasis</w:t>
            </w:r>
          </w:p>
        </w:tc>
        <w:tc>
          <w:tcPr>
            <w:tcW w:w="948" w:type="pct"/>
          </w:tcPr>
          <w:p w14:paraId="14230439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58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86" w:author="Guo, Shicheng" w:date="2020-02-11T14:36:00Z">
                <w:pPr/>
              </w:pPrChange>
            </w:pPr>
          </w:p>
        </w:tc>
        <w:tc>
          <w:tcPr>
            <w:tcW w:w="662" w:type="pct"/>
          </w:tcPr>
          <w:p w14:paraId="1E65C465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58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88" w:author="Guo, Shicheng" w:date="2020-02-11T14:36:00Z">
                <w:pPr/>
              </w:pPrChange>
            </w:pPr>
          </w:p>
        </w:tc>
      </w:tr>
      <w:tr w:rsidR="0098568F" w:rsidRPr="00A21CE2" w14:paraId="18A85086" w14:textId="77777777" w:rsidTr="00761B50">
        <w:tc>
          <w:tcPr>
            <w:tcW w:w="757" w:type="pct"/>
          </w:tcPr>
          <w:p w14:paraId="5121AA35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8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90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9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N0</w:t>
            </w:r>
          </w:p>
        </w:tc>
        <w:tc>
          <w:tcPr>
            <w:tcW w:w="1385" w:type="pct"/>
            <w:gridSpan w:val="2"/>
          </w:tcPr>
          <w:p w14:paraId="138B8FCB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9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93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9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37</w:t>
            </w:r>
          </w:p>
        </w:tc>
        <w:tc>
          <w:tcPr>
            <w:tcW w:w="1247" w:type="pct"/>
            <w:gridSpan w:val="2"/>
          </w:tcPr>
          <w:p w14:paraId="6C181EBC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9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96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59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52</w:t>
            </w:r>
          </w:p>
        </w:tc>
        <w:tc>
          <w:tcPr>
            <w:tcW w:w="948" w:type="pct"/>
          </w:tcPr>
          <w:p w14:paraId="745FF0C7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59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99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0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8.947</w:t>
            </w:r>
          </w:p>
        </w:tc>
        <w:tc>
          <w:tcPr>
            <w:tcW w:w="662" w:type="pct"/>
          </w:tcPr>
          <w:p w14:paraId="1FA50472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0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02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0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0.003</w:t>
            </w:r>
          </w:p>
        </w:tc>
      </w:tr>
      <w:tr w:rsidR="0098568F" w:rsidRPr="00A21CE2" w14:paraId="0F6AEE7C" w14:textId="77777777" w:rsidTr="00761B50">
        <w:tc>
          <w:tcPr>
            <w:tcW w:w="757" w:type="pct"/>
          </w:tcPr>
          <w:p w14:paraId="0C25E69F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0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05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0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N1a/b</w:t>
            </w:r>
          </w:p>
        </w:tc>
        <w:tc>
          <w:tcPr>
            <w:tcW w:w="1385" w:type="pct"/>
            <w:gridSpan w:val="2"/>
          </w:tcPr>
          <w:p w14:paraId="250D0F3F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0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08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0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51</w:t>
            </w:r>
          </w:p>
        </w:tc>
        <w:tc>
          <w:tcPr>
            <w:tcW w:w="1247" w:type="pct"/>
            <w:gridSpan w:val="2"/>
          </w:tcPr>
          <w:p w14:paraId="010EA12F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1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1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1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35</w:t>
            </w:r>
          </w:p>
        </w:tc>
        <w:tc>
          <w:tcPr>
            <w:tcW w:w="948" w:type="pct"/>
          </w:tcPr>
          <w:p w14:paraId="294A2B84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1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14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662" w:type="pct"/>
          </w:tcPr>
          <w:p w14:paraId="1D743D93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1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16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07241A22" w14:textId="77777777" w:rsidTr="00761B50">
        <w:tc>
          <w:tcPr>
            <w:tcW w:w="2143" w:type="pct"/>
            <w:gridSpan w:val="3"/>
          </w:tcPr>
          <w:p w14:paraId="144BBE1D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61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18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61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AJCC stage</w:t>
            </w:r>
          </w:p>
        </w:tc>
        <w:tc>
          <w:tcPr>
            <w:tcW w:w="827" w:type="pct"/>
          </w:tcPr>
          <w:p w14:paraId="38C91D10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62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21" w:author="Guo, Shicheng" w:date="2020-02-11T14:36:00Z">
                <w:pPr/>
              </w:pPrChange>
            </w:pPr>
          </w:p>
        </w:tc>
        <w:tc>
          <w:tcPr>
            <w:tcW w:w="420" w:type="pct"/>
          </w:tcPr>
          <w:p w14:paraId="166CCBB0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62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23" w:author="Guo, Shicheng" w:date="2020-02-11T14:36:00Z">
                <w:pPr/>
              </w:pPrChange>
            </w:pPr>
          </w:p>
        </w:tc>
        <w:tc>
          <w:tcPr>
            <w:tcW w:w="948" w:type="pct"/>
          </w:tcPr>
          <w:p w14:paraId="66CEEB10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62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25" w:author="Guo, Shicheng" w:date="2020-02-11T14:36:00Z">
                <w:pPr/>
              </w:pPrChange>
            </w:pPr>
          </w:p>
        </w:tc>
        <w:tc>
          <w:tcPr>
            <w:tcW w:w="662" w:type="pct"/>
          </w:tcPr>
          <w:p w14:paraId="2B1CB3A2" w14:textId="77777777" w:rsidR="0098568F" w:rsidRPr="00A21CE2" w:rsidRDefault="0098568F" w:rsidP="00A21CE2">
            <w:pPr>
              <w:spacing w:line="240" w:lineRule="auto"/>
              <w:rPr>
                <w:rFonts w:ascii="Arial" w:hAnsi="Arial" w:cs="Arial"/>
                <w:sz w:val="22"/>
                <w:rPrChange w:id="62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27" w:author="Guo, Shicheng" w:date="2020-02-11T14:36:00Z">
                <w:pPr/>
              </w:pPrChange>
            </w:pPr>
          </w:p>
        </w:tc>
      </w:tr>
      <w:tr w:rsidR="0098568F" w:rsidRPr="00A21CE2" w14:paraId="63E3DC92" w14:textId="77777777" w:rsidTr="00761B50">
        <w:tc>
          <w:tcPr>
            <w:tcW w:w="757" w:type="pct"/>
          </w:tcPr>
          <w:p w14:paraId="0F0B3A62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2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29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3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I+II</w:t>
            </w:r>
          </w:p>
        </w:tc>
        <w:tc>
          <w:tcPr>
            <w:tcW w:w="1385" w:type="pct"/>
            <w:gridSpan w:val="2"/>
          </w:tcPr>
          <w:p w14:paraId="3CCB85A3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3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32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3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86</w:t>
            </w:r>
          </w:p>
        </w:tc>
        <w:tc>
          <w:tcPr>
            <w:tcW w:w="1247" w:type="pct"/>
            <w:gridSpan w:val="2"/>
          </w:tcPr>
          <w:p w14:paraId="66D2955B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3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35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3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86</w:t>
            </w:r>
          </w:p>
        </w:tc>
        <w:tc>
          <w:tcPr>
            <w:tcW w:w="948" w:type="pct"/>
          </w:tcPr>
          <w:p w14:paraId="37B8A76A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3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38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3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8.684</w:t>
            </w:r>
          </w:p>
        </w:tc>
        <w:tc>
          <w:tcPr>
            <w:tcW w:w="662" w:type="pct"/>
          </w:tcPr>
          <w:p w14:paraId="41FB61CD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4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4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4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0.003</w:t>
            </w:r>
          </w:p>
        </w:tc>
      </w:tr>
      <w:tr w:rsidR="0098568F" w:rsidRPr="00A21CE2" w14:paraId="01B28C4B" w14:textId="77777777" w:rsidTr="00761B50">
        <w:tc>
          <w:tcPr>
            <w:tcW w:w="757" w:type="pct"/>
          </w:tcPr>
          <w:p w14:paraId="3791CAD8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4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44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4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III+IV</w:t>
            </w:r>
          </w:p>
        </w:tc>
        <w:tc>
          <w:tcPr>
            <w:tcW w:w="1385" w:type="pct"/>
            <w:gridSpan w:val="2"/>
          </w:tcPr>
          <w:p w14:paraId="6F1F9955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4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47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4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12</w:t>
            </w:r>
          </w:p>
        </w:tc>
        <w:tc>
          <w:tcPr>
            <w:tcW w:w="1247" w:type="pct"/>
            <w:gridSpan w:val="2"/>
          </w:tcPr>
          <w:p w14:paraId="2A4A3C0E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4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50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5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</w:t>
            </w:r>
          </w:p>
        </w:tc>
        <w:tc>
          <w:tcPr>
            <w:tcW w:w="948" w:type="pct"/>
          </w:tcPr>
          <w:p w14:paraId="7CEEA765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5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53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662" w:type="pct"/>
          </w:tcPr>
          <w:p w14:paraId="6A98C460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5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55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1745E106" w14:textId="77777777" w:rsidTr="00761B50">
        <w:tc>
          <w:tcPr>
            <w:tcW w:w="2143" w:type="pct"/>
            <w:gridSpan w:val="3"/>
          </w:tcPr>
          <w:p w14:paraId="39BCBE90" w14:textId="77777777" w:rsidR="0098568F" w:rsidRPr="00A21CE2" w:rsidRDefault="007F1E70" w:rsidP="00A21CE2">
            <w:pPr>
              <w:spacing w:line="240" w:lineRule="auto"/>
              <w:jc w:val="left"/>
              <w:rPr>
                <w:rFonts w:ascii="Arial" w:hAnsi="Arial" w:cs="Arial"/>
                <w:sz w:val="22"/>
                <w:rPrChange w:id="65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57" w:author="Guo, Shicheng" w:date="2020-02-11T14:36:00Z">
                <w:pPr>
                  <w:jc w:val="left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5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Recurrence</w:t>
            </w:r>
          </w:p>
        </w:tc>
        <w:tc>
          <w:tcPr>
            <w:tcW w:w="827" w:type="pct"/>
          </w:tcPr>
          <w:p w14:paraId="18E75F54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5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60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420" w:type="pct"/>
          </w:tcPr>
          <w:p w14:paraId="7F40C8CB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6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62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948" w:type="pct"/>
          </w:tcPr>
          <w:p w14:paraId="7364052F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6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64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662" w:type="pct"/>
          </w:tcPr>
          <w:p w14:paraId="5F27DC93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6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66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224EEC48" w14:textId="77777777" w:rsidTr="00761B50">
        <w:tc>
          <w:tcPr>
            <w:tcW w:w="757" w:type="pct"/>
          </w:tcPr>
          <w:p w14:paraId="6ED6730D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6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68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6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Absent</w:t>
            </w:r>
          </w:p>
        </w:tc>
        <w:tc>
          <w:tcPr>
            <w:tcW w:w="1385" w:type="pct"/>
            <w:gridSpan w:val="2"/>
          </w:tcPr>
          <w:p w14:paraId="3408ABB1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7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7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7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70</w:t>
            </w:r>
          </w:p>
        </w:tc>
        <w:tc>
          <w:tcPr>
            <w:tcW w:w="1247" w:type="pct"/>
            <w:gridSpan w:val="2"/>
          </w:tcPr>
          <w:p w14:paraId="4BAF636A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7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74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7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85</w:t>
            </w:r>
          </w:p>
        </w:tc>
        <w:tc>
          <w:tcPr>
            <w:tcW w:w="948" w:type="pct"/>
          </w:tcPr>
          <w:p w14:paraId="2285C99A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7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77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7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23.414</w:t>
            </w:r>
          </w:p>
        </w:tc>
        <w:tc>
          <w:tcPr>
            <w:tcW w:w="662" w:type="pct"/>
          </w:tcPr>
          <w:p w14:paraId="0193E899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7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80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8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&lt;0.001</w:t>
            </w:r>
          </w:p>
        </w:tc>
      </w:tr>
      <w:tr w:rsidR="0098568F" w:rsidRPr="00A21CE2" w14:paraId="0FF65366" w14:textId="77777777" w:rsidTr="00761B50">
        <w:tc>
          <w:tcPr>
            <w:tcW w:w="757" w:type="pct"/>
          </w:tcPr>
          <w:p w14:paraId="48CB5090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8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83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8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Present</w:t>
            </w:r>
          </w:p>
        </w:tc>
        <w:tc>
          <w:tcPr>
            <w:tcW w:w="1385" w:type="pct"/>
            <w:gridSpan w:val="2"/>
          </w:tcPr>
          <w:p w14:paraId="3ADE7174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8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86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8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28</w:t>
            </w:r>
          </w:p>
        </w:tc>
        <w:tc>
          <w:tcPr>
            <w:tcW w:w="1247" w:type="pct"/>
            <w:gridSpan w:val="2"/>
          </w:tcPr>
          <w:p w14:paraId="02B335BA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8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89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69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2</w:t>
            </w:r>
          </w:p>
        </w:tc>
        <w:tc>
          <w:tcPr>
            <w:tcW w:w="948" w:type="pct"/>
          </w:tcPr>
          <w:p w14:paraId="3020D818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9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92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662" w:type="pct"/>
          </w:tcPr>
          <w:p w14:paraId="770EDB0C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69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94" w:author="Guo, Shicheng" w:date="2020-02-11T14:36:00Z">
                <w:pPr>
                  <w:jc w:val="center"/>
                </w:pPr>
              </w:pPrChange>
            </w:pPr>
          </w:p>
        </w:tc>
      </w:tr>
    </w:tbl>
    <w:p w14:paraId="77EA233A" w14:textId="77777777" w:rsidR="0098568F" w:rsidRPr="00A21CE2" w:rsidRDefault="0098568F" w:rsidP="00A21CE2">
      <w:pPr>
        <w:spacing w:line="240" w:lineRule="auto"/>
        <w:rPr>
          <w:rFonts w:ascii="Arial" w:hAnsi="Arial" w:cs="Arial"/>
          <w:sz w:val="22"/>
          <w:rPrChange w:id="695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96" w:author="Guo, Shicheng" w:date="2020-02-11T14:36:00Z">
          <w:pPr/>
        </w:pPrChange>
      </w:pPr>
    </w:p>
    <w:p w14:paraId="6C566A98" w14:textId="77777777" w:rsidR="00A325CD" w:rsidRPr="00A21CE2" w:rsidRDefault="00A325CD" w:rsidP="00A21CE2">
      <w:pPr>
        <w:widowControl/>
        <w:spacing w:line="240" w:lineRule="auto"/>
        <w:jc w:val="left"/>
        <w:rPr>
          <w:rFonts w:ascii="Arial" w:hAnsi="Arial" w:cs="Arial"/>
          <w:sz w:val="22"/>
          <w:rPrChange w:id="697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98" w:author="Guo, Shicheng" w:date="2020-02-11T14:36:00Z">
          <w:pPr>
            <w:widowControl/>
            <w:jc w:val="left"/>
          </w:pPr>
        </w:pPrChange>
      </w:pPr>
      <w:r w:rsidRPr="00A21CE2">
        <w:rPr>
          <w:rFonts w:ascii="Arial" w:hAnsi="Arial" w:cs="Arial"/>
          <w:sz w:val="22"/>
          <w:rPrChange w:id="69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br w:type="page"/>
      </w:r>
    </w:p>
    <w:p w14:paraId="4A44333E" w14:textId="0592B9A2" w:rsidR="0098568F" w:rsidRPr="00A21CE2" w:rsidRDefault="007F1E70" w:rsidP="00A21CE2">
      <w:pPr>
        <w:spacing w:line="240" w:lineRule="auto"/>
        <w:rPr>
          <w:rFonts w:ascii="Arial" w:hAnsi="Arial" w:cs="Arial"/>
          <w:b/>
          <w:sz w:val="22"/>
          <w:rPrChange w:id="700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pPrChange w:id="701" w:author="Guo, Shicheng" w:date="2020-02-11T14:36:00Z">
          <w:pPr/>
        </w:pPrChange>
      </w:pPr>
      <w:r w:rsidRPr="00A21CE2">
        <w:rPr>
          <w:rFonts w:ascii="Arial" w:hAnsi="Arial" w:cs="Arial"/>
          <w:b/>
          <w:sz w:val="22"/>
          <w:rPrChange w:id="702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lastRenderedPageBreak/>
        <w:t xml:space="preserve">Supplementary </w:t>
      </w:r>
      <w:ins w:id="703" w:author="Andreae, Emily A" w:date="2020-02-10T17:14:00Z">
        <w:r w:rsidR="00761B50" w:rsidRPr="00A21CE2">
          <w:rPr>
            <w:rFonts w:ascii="Arial" w:hAnsi="Arial" w:cs="Arial"/>
            <w:b/>
            <w:sz w:val="22"/>
            <w:rPrChange w:id="704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T</w:t>
        </w:r>
      </w:ins>
      <w:del w:id="705" w:author="Andreae, Emily A" w:date="2020-02-10T17:14:00Z">
        <w:r w:rsidRPr="00A21CE2" w:rsidDel="00761B50">
          <w:rPr>
            <w:rFonts w:ascii="Arial" w:hAnsi="Arial" w:cs="Arial"/>
            <w:b/>
            <w:sz w:val="22"/>
            <w:rPrChange w:id="706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t</w:delText>
        </w:r>
      </w:del>
      <w:r w:rsidRPr="00A21CE2">
        <w:rPr>
          <w:rFonts w:ascii="Arial" w:hAnsi="Arial" w:cs="Arial"/>
          <w:b/>
          <w:sz w:val="22"/>
          <w:rPrChange w:id="707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able 2.</w:t>
      </w:r>
      <w:ins w:id="708" w:author="Andreae, Emily A" w:date="2020-02-07T10:24:00Z">
        <w:r w:rsidR="00A325CD" w:rsidRPr="00A21CE2">
          <w:rPr>
            <w:rFonts w:ascii="Arial" w:hAnsi="Arial" w:cs="Arial"/>
            <w:b/>
            <w:sz w:val="22"/>
            <w:rPrChange w:id="709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 xml:space="preserve"> </w:t>
        </w:r>
      </w:ins>
      <w:r w:rsidRPr="00A21CE2">
        <w:rPr>
          <w:rFonts w:ascii="Arial" w:hAnsi="Arial" w:cs="Arial"/>
          <w:b/>
          <w:sz w:val="22"/>
          <w:rPrChange w:id="710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Hazard </w:t>
      </w:r>
      <w:ins w:id="711" w:author="Andreae, Emily A" w:date="2020-02-10T17:14:00Z">
        <w:r w:rsidR="00761B50" w:rsidRPr="00A21CE2">
          <w:rPr>
            <w:rFonts w:ascii="Arial" w:hAnsi="Arial" w:cs="Arial"/>
            <w:b/>
            <w:sz w:val="22"/>
            <w:rPrChange w:id="712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r</w:t>
        </w:r>
      </w:ins>
      <w:del w:id="713" w:author="Andreae, Emily A" w:date="2020-02-10T17:14:00Z">
        <w:r w:rsidRPr="00A21CE2" w:rsidDel="00761B50">
          <w:rPr>
            <w:rFonts w:ascii="Arial" w:hAnsi="Arial" w:cs="Arial"/>
            <w:b/>
            <w:sz w:val="22"/>
            <w:rPrChange w:id="714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R</w:delText>
        </w:r>
      </w:del>
      <w:r w:rsidRPr="00A21CE2">
        <w:rPr>
          <w:rFonts w:ascii="Arial" w:hAnsi="Arial" w:cs="Arial"/>
          <w:b/>
          <w:sz w:val="22"/>
          <w:rPrChange w:id="715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atios of </w:t>
      </w:r>
      <w:ins w:id="716" w:author="Andreae, Emily A" w:date="2020-02-10T17:14:00Z">
        <w:r w:rsidR="00761B50" w:rsidRPr="00A21CE2">
          <w:rPr>
            <w:rFonts w:ascii="Arial" w:hAnsi="Arial" w:cs="Arial"/>
            <w:b/>
            <w:sz w:val="22"/>
            <w:rPrChange w:id="717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d</w:t>
        </w:r>
      </w:ins>
      <w:del w:id="718" w:author="Andreae, Emily A" w:date="2020-02-10T17:14:00Z">
        <w:r w:rsidRPr="00A21CE2" w:rsidDel="00761B50">
          <w:rPr>
            <w:rFonts w:ascii="Arial" w:hAnsi="Arial" w:cs="Arial"/>
            <w:b/>
            <w:sz w:val="22"/>
            <w:rPrChange w:id="719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D</w:delText>
        </w:r>
      </w:del>
      <w:ins w:id="720" w:author="Andreae, Emily A" w:date="2020-02-10T17:11:00Z">
        <w:r w:rsidR="00761B50" w:rsidRPr="00A21CE2">
          <w:rPr>
            <w:rFonts w:ascii="Arial" w:hAnsi="Arial" w:cs="Arial"/>
            <w:b/>
            <w:sz w:val="22"/>
            <w:rPrChange w:id="721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 xml:space="preserve">isease </w:t>
        </w:r>
      </w:ins>
      <w:ins w:id="722" w:author="Andreae, Emily A" w:date="2020-02-10T17:14:00Z">
        <w:r w:rsidR="00761B50" w:rsidRPr="00A21CE2">
          <w:rPr>
            <w:rFonts w:ascii="Arial" w:hAnsi="Arial" w:cs="Arial"/>
            <w:b/>
            <w:sz w:val="22"/>
            <w:rPrChange w:id="723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s</w:t>
        </w:r>
      </w:ins>
      <w:del w:id="724" w:author="Andreae, Emily A" w:date="2020-02-10T17:14:00Z">
        <w:r w:rsidRPr="00A21CE2" w:rsidDel="00761B50">
          <w:rPr>
            <w:rFonts w:ascii="Arial" w:hAnsi="Arial" w:cs="Arial"/>
            <w:b/>
            <w:sz w:val="22"/>
            <w:rPrChange w:id="725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S</w:delText>
        </w:r>
      </w:del>
      <w:ins w:id="726" w:author="Andreae, Emily A" w:date="2020-02-10T17:11:00Z">
        <w:r w:rsidR="00761B50" w:rsidRPr="00A21CE2">
          <w:rPr>
            <w:rFonts w:ascii="Arial" w:hAnsi="Arial" w:cs="Arial"/>
            <w:b/>
            <w:sz w:val="22"/>
            <w:rPrChange w:id="727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 xml:space="preserve">pecific </w:t>
        </w:r>
      </w:ins>
      <w:ins w:id="728" w:author="Andreae, Emily A" w:date="2020-02-10T17:14:00Z">
        <w:r w:rsidR="00761B50" w:rsidRPr="00A21CE2">
          <w:rPr>
            <w:rFonts w:ascii="Arial" w:hAnsi="Arial" w:cs="Arial"/>
            <w:b/>
            <w:sz w:val="22"/>
            <w:rPrChange w:id="729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s</w:t>
        </w:r>
      </w:ins>
      <w:del w:id="730" w:author="Andreae, Emily A" w:date="2020-02-10T17:14:00Z">
        <w:r w:rsidRPr="00A21CE2" w:rsidDel="00761B50">
          <w:rPr>
            <w:rFonts w:ascii="Arial" w:hAnsi="Arial" w:cs="Arial"/>
            <w:b/>
            <w:sz w:val="22"/>
            <w:rPrChange w:id="731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S</w:delText>
        </w:r>
      </w:del>
      <w:ins w:id="732" w:author="Andreae, Emily A" w:date="2020-02-10T17:11:00Z">
        <w:r w:rsidR="00761B50" w:rsidRPr="00A21CE2">
          <w:rPr>
            <w:rFonts w:ascii="Arial" w:hAnsi="Arial" w:cs="Arial"/>
            <w:b/>
            <w:sz w:val="22"/>
            <w:rPrChange w:id="733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urvival</w:t>
        </w:r>
      </w:ins>
      <w:r w:rsidRPr="00A21CE2">
        <w:rPr>
          <w:rFonts w:ascii="Arial" w:hAnsi="Arial" w:cs="Arial"/>
          <w:b/>
          <w:sz w:val="22"/>
          <w:rPrChange w:id="734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and </w:t>
      </w:r>
      <w:ins w:id="735" w:author="Andreae, Emily A" w:date="2020-02-10T17:14:00Z">
        <w:r w:rsidR="00761B50" w:rsidRPr="00A21CE2">
          <w:rPr>
            <w:rFonts w:ascii="Arial" w:hAnsi="Arial" w:cs="Arial"/>
            <w:b/>
            <w:sz w:val="22"/>
            <w:rPrChange w:id="736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o</w:t>
        </w:r>
      </w:ins>
      <w:del w:id="737" w:author="Andreae, Emily A" w:date="2020-02-10T17:14:00Z">
        <w:r w:rsidRPr="00A21CE2" w:rsidDel="00761B50">
          <w:rPr>
            <w:rFonts w:ascii="Arial" w:hAnsi="Arial" w:cs="Arial"/>
            <w:b/>
            <w:sz w:val="22"/>
            <w:rPrChange w:id="738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O</w:delText>
        </w:r>
      </w:del>
      <w:ins w:id="739" w:author="Andreae, Emily A" w:date="2020-02-10T17:11:00Z">
        <w:r w:rsidR="00761B50" w:rsidRPr="00A21CE2">
          <w:rPr>
            <w:rFonts w:ascii="Arial" w:hAnsi="Arial" w:cs="Arial"/>
            <w:b/>
            <w:sz w:val="22"/>
            <w:rPrChange w:id="740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 xml:space="preserve">verall </w:t>
        </w:r>
      </w:ins>
      <w:proofErr w:type="spellStart"/>
      <w:ins w:id="741" w:author="Andreae, Emily A" w:date="2020-02-10T17:14:00Z">
        <w:r w:rsidR="00761B50" w:rsidRPr="00A21CE2">
          <w:rPr>
            <w:rFonts w:ascii="Arial" w:hAnsi="Arial" w:cs="Arial"/>
            <w:b/>
            <w:sz w:val="22"/>
            <w:rPrChange w:id="742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s</w:t>
        </w:r>
      </w:ins>
      <w:del w:id="743" w:author="Andreae, Emily A" w:date="2020-02-10T17:14:00Z">
        <w:r w:rsidRPr="00A21CE2" w:rsidDel="00761B50">
          <w:rPr>
            <w:rFonts w:ascii="Arial" w:hAnsi="Arial" w:cs="Arial"/>
            <w:b/>
            <w:sz w:val="22"/>
            <w:rPrChange w:id="744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S</w:delText>
        </w:r>
      </w:del>
      <w:ins w:id="745" w:author="Andreae, Emily A" w:date="2020-02-10T17:11:00Z">
        <w:r w:rsidR="00761B50" w:rsidRPr="00A21CE2">
          <w:rPr>
            <w:rFonts w:ascii="Arial" w:hAnsi="Arial" w:cs="Arial"/>
            <w:b/>
            <w:sz w:val="22"/>
            <w:rPrChange w:id="746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urvival</w:t>
        </w:r>
      </w:ins>
      <w:del w:id="747" w:author="Andreae, Emily A" w:date="2020-02-10T17:12:00Z">
        <w:r w:rsidRPr="00A21CE2" w:rsidDel="00761B50">
          <w:rPr>
            <w:rFonts w:ascii="Arial" w:hAnsi="Arial" w:cs="Arial"/>
            <w:b/>
            <w:sz w:val="22"/>
            <w:rPrChange w:id="748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 xml:space="preserve"> </w:delText>
        </w:r>
      </w:del>
      <w:r w:rsidRPr="00A21CE2">
        <w:rPr>
          <w:rFonts w:ascii="Arial" w:hAnsi="Arial" w:cs="Arial"/>
          <w:b/>
          <w:sz w:val="22"/>
          <w:rPrChange w:id="749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ac</w:t>
      </w:r>
      <w:ins w:id="750" w:author="Andreae, Emily A" w:date="2020-02-10T17:11:00Z">
        <w:r w:rsidR="00761B50" w:rsidRPr="00A21CE2">
          <w:rPr>
            <w:rFonts w:ascii="Arial" w:hAnsi="Arial" w:cs="Arial"/>
            <w:b/>
            <w:sz w:val="22"/>
            <w:rPrChange w:id="751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c</w:t>
        </w:r>
      </w:ins>
      <w:r w:rsidRPr="00A21CE2">
        <w:rPr>
          <w:rFonts w:ascii="Arial" w:hAnsi="Arial" w:cs="Arial"/>
          <w:b/>
          <w:sz w:val="22"/>
          <w:rPrChange w:id="752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ording</w:t>
      </w:r>
      <w:proofErr w:type="spellEnd"/>
      <w:r w:rsidRPr="00A21CE2">
        <w:rPr>
          <w:rFonts w:ascii="Arial" w:hAnsi="Arial" w:cs="Arial"/>
          <w:b/>
          <w:sz w:val="22"/>
          <w:rPrChange w:id="753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to the </w:t>
      </w:r>
      <w:del w:id="754" w:author="Andreae, Emily A" w:date="2020-02-10T17:14:00Z">
        <w:r w:rsidRPr="00A21CE2" w:rsidDel="00761B50">
          <w:rPr>
            <w:rFonts w:ascii="Arial" w:hAnsi="Arial" w:cs="Arial"/>
            <w:b/>
            <w:sz w:val="22"/>
            <w:rPrChange w:id="755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e</w:delText>
        </w:r>
      </w:del>
      <w:proofErr w:type="spellStart"/>
      <w:r w:rsidRPr="00A21CE2">
        <w:rPr>
          <w:rFonts w:ascii="Arial" w:hAnsi="Arial" w:cs="Arial"/>
          <w:b/>
          <w:sz w:val="22"/>
          <w:rPrChange w:id="756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xpression</w:t>
      </w:r>
      <w:proofErr w:type="spellEnd"/>
      <w:r w:rsidRPr="00A21CE2">
        <w:rPr>
          <w:rFonts w:ascii="Arial" w:hAnsi="Arial" w:cs="Arial"/>
          <w:b/>
          <w:sz w:val="22"/>
          <w:rPrChange w:id="757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of </w:t>
      </w:r>
      <w:proofErr w:type="spellStart"/>
      <w:r w:rsidRPr="00A21CE2">
        <w:rPr>
          <w:rFonts w:ascii="Arial" w:hAnsi="Arial" w:cs="Arial"/>
          <w:b/>
          <w:sz w:val="22"/>
          <w:rPrChange w:id="758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tsMHCII</w:t>
      </w:r>
      <w:proofErr w:type="spellEnd"/>
      <w:r w:rsidRPr="00A21CE2">
        <w:rPr>
          <w:rFonts w:ascii="Arial" w:hAnsi="Arial" w:cs="Arial"/>
          <w:b/>
          <w:sz w:val="22"/>
          <w:rPrChange w:id="759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in </w:t>
      </w:r>
      <w:ins w:id="760" w:author="Andreae, Emily A" w:date="2020-02-10T17:14:00Z">
        <w:r w:rsidR="00761B50" w:rsidRPr="00A21CE2">
          <w:rPr>
            <w:rFonts w:ascii="Arial" w:hAnsi="Arial" w:cs="Arial"/>
            <w:b/>
            <w:sz w:val="22"/>
            <w:rPrChange w:id="761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p</w:t>
        </w:r>
      </w:ins>
      <w:del w:id="762" w:author="Andreae, Emily A" w:date="2020-02-10T17:14:00Z">
        <w:r w:rsidRPr="00A21CE2" w:rsidDel="00761B50">
          <w:rPr>
            <w:rFonts w:ascii="Arial" w:hAnsi="Arial" w:cs="Arial"/>
            <w:b/>
            <w:sz w:val="22"/>
            <w:rPrChange w:id="763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P</w:delText>
        </w:r>
      </w:del>
      <w:r w:rsidRPr="00A21CE2">
        <w:rPr>
          <w:rFonts w:ascii="Arial" w:hAnsi="Arial" w:cs="Arial"/>
          <w:b/>
          <w:sz w:val="22"/>
          <w:rPrChange w:id="764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atients with PTC </w:t>
      </w:r>
    </w:p>
    <w:tbl>
      <w:tblPr>
        <w:tblStyle w:val="TableGrid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1098"/>
        <w:gridCol w:w="2570"/>
        <w:gridCol w:w="1647"/>
        <w:gridCol w:w="2570"/>
      </w:tblGrid>
      <w:tr w:rsidR="0098568F" w:rsidRPr="00A21CE2" w14:paraId="1871FEED" w14:textId="77777777" w:rsidTr="00761B50">
        <w:tc>
          <w:tcPr>
            <w:tcW w:w="1309" w:type="pct"/>
            <w:tcBorders>
              <w:bottom w:val="nil"/>
            </w:tcBorders>
          </w:tcPr>
          <w:p w14:paraId="356EAC43" w14:textId="77777777" w:rsidR="0098568F" w:rsidRPr="00A21CE2" w:rsidRDefault="00A21CE2" w:rsidP="00A21CE2">
            <w:pPr>
              <w:spacing w:line="240" w:lineRule="auto"/>
              <w:jc w:val="left"/>
              <w:rPr>
                <w:rFonts w:ascii="Arial" w:hAnsi="Arial" w:cs="Arial"/>
                <w:sz w:val="22"/>
                <w:rPrChange w:id="76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766" w:author="Guo, Shicheng" w:date="2020-02-11T14:36:00Z">
                <w:pPr>
                  <w:jc w:val="left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76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ict w14:anchorId="616C215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5.2pt;margin-top:15.2pt;width:152.8pt;height:0;z-index:251658240;mso-width-relative:page;mso-height-relative:page" o:connectortype="straight"/>
              </w:pict>
            </w:r>
            <w:r w:rsidR="007F1E70" w:rsidRPr="00A21CE2">
              <w:rPr>
                <w:rFonts w:ascii="Arial" w:hAnsi="Arial" w:cs="Arial"/>
                <w:color w:val="231F20"/>
                <w:kern w:val="0"/>
                <w:sz w:val="22"/>
                <w:rPrChange w:id="768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Variable</w:t>
            </w:r>
            <w:del w:id="769" w:author="Andreae, Emily A" w:date="2020-02-10T17:14:00Z">
              <w:r w:rsidR="007F1E70" w:rsidRPr="00A21CE2" w:rsidDel="00761B50">
                <w:rPr>
                  <w:rFonts w:ascii="Arial" w:hAnsi="Arial" w:cs="Arial"/>
                  <w:color w:val="231F20"/>
                  <w:kern w:val="0"/>
                  <w:sz w:val="22"/>
                  <w:rPrChange w:id="770" w:author="Guo, Shicheng" w:date="2020-02-11T14:36:00Z">
                    <w:rPr>
                      <w:rFonts w:ascii="Times New Roman" w:hAnsi="Times New Roman" w:cs="Times New Roman"/>
                      <w:color w:val="231F20"/>
                      <w:kern w:val="0"/>
                      <w:sz w:val="24"/>
                      <w:szCs w:val="24"/>
                    </w:rPr>
                  </w:rPrChange>
                </w:rPr>
                <w:delText>s</w:delText>
              </w:r>
            </w:del>
          </w:p>
        </w:tc>
        <w:tc>
          <w:tcPr>
            <w:tcW w:w="1717" w:type="pct"/>
            <w:gridSpan w:val="2"/>
            <w:tcBorders>
              <w:bottom w:val="nil"/>
            </w:tcBorders>
          </w:tcPr>
          <w:p w14:paraId="71D35EE7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77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772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77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Disease-speciﬁc Survival</w:t>
            </w:r>
          </w:p>
        </w:tc>
        <w:tc>
          <w:tcPr>
            <w:tcW w:w="1975" w:type="pct"/>
            <w:gridSpan w:val="2"/>
            <w:tcBorders>
              <w:bottom w:val="nil"/>
            </w:tcBorders>
          </w:tcPr>
          <w:p w14:paraId="54ECB895" w14:textId="77777777" w:rsidR="0098568F" w:rsidRPr="00A21CE2" w:rsidRDefault="00A21CE2" w:rsidP="00A21CE2">
            <w:pPr>
              <w:spacing w:line="240" w:lineRule="auto"/>
              <w:jc w:val="center"/>
              <w:rPr>
                <w:rFonts w:ascii="Arial" w:hAnsi="Arial" w:cs="Arial"/>
                <w:color w:val="231F20"/>
                <w:kern w:val="0"/>
                <w:sz w:val="22"/>
                <w:rPrChange w:id="774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pPrChange w:id="775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77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ict w14:anchorId="0C46D448">
                <v:shape id="_x0000_s1027" type="#_x0000_t32" style="position:absolute;left:0;text-align:left;margin-left:9.3pt;margin-top:15.2pt;width:152.8pt;height:0;z-index:251659264;mso-position-horizontal-relative:text;mso-position-vertical-relative:text;mso-width-relative:page;mso-height-relative:page" o:connectortype="straight"/>
              </w:pict>
            </w:r>
            <w:r w:rsidR="007F1E70" w:rsidRPr="00A21CE2">
              <w:rPr>
                <w:rFonts w:ascii="Arial" w:hAnsi="Arial" w:cs="Arial"/>
                <w:color w:val="231F20"/>
                <w:kern w:val="0"/>
                <w:sz w:val="22"/>
                <w:rPrChange w:id="777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Overall Survival</w:t>
            </w:r>
          </w:p>
        </w:tc>
      </w:tr>
      <w:tr w:rsidR="0098568F" w:rsidRPr="00A21CE2" w14:paraId="3C088EF3" w14:textId="77777777" w:rsidTr="00761B50">
        <w:tc>
          <w:tcPr>
            <w:tcW w:w="1309" w:type="pct"/>
            <w:tcBorders>
              <w:top w:val="nil"/>
              <w:bottom w:val="single" w:sz="4" w:space="0" w:color="auto"/>
            </w:tcBorders>
          </w:tcPr>
          <w:p w14:paraId="684D98EC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color w:val="231F20"/>
                <w:kern w:val="0"/>
                <w:sz w:val="22"/>
                <w:rPrChange w:id="778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pPrChange w:id="779" w:author="Guo, Shicheng" w:date="2020-02-11T14:36:00Z">
                <w:pPr>
                  <w:jc w:val="center"/>
                </w:pPr>
              </w:pPrChange>
            </w:pPr>
          </w:p>
        </w:tc>
        <w:tc>
          <w:tcPr>
            <w:tcW w:w="514" w:type="pct"/>
            <w:tcBorders>
              <w:top w:val="nil"/>
              <w:bottom w:val="single" w:sz="4" w:space="0" w:color="auto"/>
            </w:tcBorders>
          </w:tcPr>
          <w:p w14:paraId="03F072E0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color w:val="231F20"/>
                <w:kern w:val="0"/>
                <w:sz w:val="22"/>
                <w:rPrChange w:id="780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pPrChange w:id="78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color w:val="231F20"/>
                <w:kern w:val="0"/>
                <w:sz w:val="22"/>
                <w:rPrChange w:id="782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P-value</w:t>
            </w:r>
          </w:p>
        </w:tc>
        <w:tc>
          <w:tcPr>
            <w:tcW w:w="1203" w:type="pct"/>
            <w:tcBorders>
              <w:top w:val="nil"/>
              <w:bottom w:val="single" w:sz="4" w:space="0" w:color="auto"/>
            </w:tcBorders>
          </w:tcPr>
          <w:p w14:paraId="3A73A662" w14:textId="1A932CDB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color w:val="231F20"/>
                <w:kern w:val="0"/>
                <w:sz w:val="22"/>
                <w:rPrChange w:id="783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pPrChange w:id="784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color w:val="231F20"/>
                <w:kern w:val="0"/>
                <w:sz w:val="22"/>
                <w:rPrChange w:id="785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HR</w:t>
            </w:r>
            <w:r w:rsidRPr="00A21CE2">
              <w:rPr>
                <w:rFonts w:ascii="Arial" w:hAnsi="Arial" w:cs="Arial"/>
                <w:color w:val="231F20"/>
                <w:kern w:val="0"/>
                <w:sz w:val="22"/>
                <w:rPrChange w:id="786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（</w:t>
            </w:r>
            <w:r w:rsidRPr="00A21CE2">
              <w:rPr>
                <w:rFonts w:ascii="Arial" w:hAnsi="Arial" w:cs="Arial"/>
                <w:color w:val="231F20"/>
                <w:kern w:val="0"/>
                <w:sz w:val="22"/>
                <w:rPrChange w:id="787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95%</w:t>
            </w:r>
            <w:ins w:id="788" w:author="Andreae, Emily A" w:date="2020-02-10T17:12:00Z">
              <w:r w:rsidR="00761B50" w:rsidRPr="00A21CE2">
                <w:rPr>
                  <w:rFonts w:ascii="Arial" w:hAnsi="Arial" w:cs="Arial"/>
                  <w:color w:val="231F20"/>
                  <w:kern w:val="0"/>
                  <w:sz w:val="22"/>
                  <w:rPrChange w:id="789" w:author="Guo, Shicheng" w:date="2020-02-11T14:36:00Z">
                    <w:rPr>
                      <w:rFonts w:ascii="Times New Roman" w:hAnsi="Times New Roman" w:cs="Times New Roman"/>
                      <w:color w:val="231F20"/>
                      <w:kern w:val="0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color w:val="231F20"/>
                <w:kern w:val="0"/>
                <w:sz w:val="22"/>
                <w:rPrChange w:id="790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CI</w:t>
            </w:r>
            <w:r w:rsidRPr="00A21CE2">
              <w:rPr>
                <w:rFonts w:ascii="Arial" w:hAnsi="Arial" w:cs="Arial"/>
                <w:color w:val="231F20"/>
                <w:kern w:val="0"/>
                <w:sz w:val="22"/>
                <w:rPrChange w:id="791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）</w:t>
            </w:r>
          </w:p>
        </w:tc>
        <w:tc>
          <w:tcPr>
            <w:tcW w:w="771" w:type="pct"/>
            <w:tcBorders>
              <w:top w:val="nil"/>
              <w:bottom w:val="single" w:sz="4" w:space="0" w:color="auto"/>
            </w:tcBorders>
          </w:tcPr>
          <w:p w14:paraId="01C2E17C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color w:val="231F20"/>
                <w:kern w:val="0"/>
                <w:sz w:val="22"/>
                <w:rPrChange w:id="792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pPrChange w:id="793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color w:val="231F20"/>
                <w:kern w:val="0"/>
                <w:sz w:val="22"/>
                <w:rPrChange w:id="794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P-value</w:t>
            </w:r>
          </w:p>
        </w:tc>
        <w:tc>
          <w:tcPr>
            <w:tcW w:w="1203" w:type="pct"/>
            <w:tcBorders>
              <w:top w:val="nil"/>
              <w:bottom w:val="single" w:sz="4" w:space="0" w:color="auto"/>
            </w:tcBorders>
          </w:tcPr>
          <w:p w14:paraId="2C510A65" w14:textId="707B23AA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color w:val="231F20"/>
                <w:kern w:val="0"/>
                <w:sz w:val="22"/>
                <w:rPrChange w:id="795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pPrChange w:id="796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color w:val="231F20"/>
                <w:kern w:val="0"/>
                <w:sz w:val="22"/>
                <w:rPrChange w:id="797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HR</w:t>
            </w:r>
            <w:r w:rsidRPr="00A21CE2">
              <w:rPr>
                <w:rFonts w:ascii="Arial" w:hAnsi="Arial" w:cs="Arial"/>
                <w:color w:val="231F20"/>
                <w:kern w:val="0"/>
                <w:sz w:val="22"/>
                <w:rPrChange w:id="798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（</w:t>
            </w:r>
            <w:r w:rsidRPr="00A21CE2">
              <w:rPr>
                <w:rFonts w:ascii="Arial" w:hAnsi="Arial" w:cs="Arial"/>
                <w:color w:val="231F20"/>
                <w:kern w:val="0"/>
                <w:sz w:val="22"/>
                <w:rPrChange w:id="799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95%</w:t>
            </w:r>
            <w:ins w:id="800" w:author="Andreae, Emily A" w:date="2020-02-10T17:15:00Z">
              <w:r w:rsidR="00761B50" w:rsidRPr="00A21CE2">
                <w:rPr>
                  <w:rFonts w:ascii="Arial" w:hAnsi="Arial" w:cs="Arial"/>
                  <w:color w:val="231F20"/>
                  <w:kern w:val="0"/>
                  <w:sz w:val="22"/>
                  <w:rPrChange w:id="801" w:author="Guo, Shicheng" w:date="2020-02-11T14:36:00Z">
                    <w:rPr>
                      <w:rFonts w:ascii="Times New Roman" w:hAnsi="Times New Roman" w:cs="Times New Roman"/>
                      <w:color w:val="231F20"/>
                      <w:kern w:val="0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color w:val="231F20"/>
                <w:kern w:val="0"/>
                <w:sz w:val="22"/>
                <w:rPrChange w:id="802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CI</w:t>
            </w:r>
            <w:r w:rsidRPr="00A21CE2">
              <w:rPr>
                <w:rFonts w:ascii="Arial" w:hAnsi="Arial" w:cs="Arial"/>
                <w:color w:val="231F20"/>
                <w:kern w:val="0"/>
                <w:sz w:val="22"/>
                <w:rPrChange w:id="803" w:author="Guo, Shicheng" w:date="2020-02-11T14:36:00Z">
                  <w:rPr>
                    <w:rFonts w:ascii="Times New Roman" w:hAnsi="Times New Roman" w:cs="Times New Roman"/>
                    <w:color w:val="231F20"/>
                    <w:kern w:val="0"/>
                    <w:sz w:val="24"/>
                    <w:szCs w:val="24"/>
                  </w:rPr>
                </w:rPrChange>
              </w:rPr>
              <w:t>）</w:t>
            </w:r>
          </w:p>
        </w:tc>
      </w:tr>
      <w:tr w:rsidR="0098568F" w:rsidRPr="00A21CE2" w14:paraId="17E71FAF" w14:textId="77777777" w:rsidTr="00761B50">
        <w:tc>
          <w:tcPr>
            <w:tcW w:w="1309" w:type="pct"/>
            <w:tcBorders>
              <w:top w:val="single" w:sz="4" w:space="0" w:color="auto"/>
            </w:tcBorders>
          </w:tcPr>
          <w:p w14:paraId="2F60CAFB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80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05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80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Female</w:t>
            </w:r>
          </w:p>
        </w:tc>
        <w:tc>
          <w:tcPr>
            <w:tcW w:w="514" w:type="pct"/>
            <w:tcBorders>
              <w:top w:val="single" w:sz="4" w:space="0" w:color="auto"/>
            </w:tcBorders>
          </w:tcPr>
          <w:p w14:paraId="2F57DCB2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0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08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0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0.608</w:t>
            </w:r>
          </w:p>
        </w:tc>
        <w:tc>
          <w:tcPr>
            <w:tcW w:w="1203" w:type="pct"/>
            <w:tcBorders>
              <w:top w:val="single" w:sz="4" w:space="0" w:color="auto"/>
            </w:tcBorders>
          </w:tcPr>
          <w:p w14:paraId="58BA6683" w14:textId="11DBA4E8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1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1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1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1.311</w:t>
            </w:r>
            <w:ins w:id="813" w:author="Andreae, Emily A" w:date="2020-02-10T17:13:00Z">
              <w:r w:rsidR="00761B50" w:rsidRPr="00A21CE2">
                <w:rPr>
                  <w:rFonts w:ascii="Arial" w:hAnsi="Arial" w:cs="Arial"/>
                  <w:sz w:val="22"/>
                  <w:rPrChange w:id="814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81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(0.466-3.690)</w:t>
            </w:r>
          </w:p>
        </w:tc>
        <w:tc>
          <w:tcPr>
            <w:tcW w:w="771" w:type="pct"/>
            <w:tcBorders>
              <w:top w:val="single" w:sz="4" w:space="0" w:color="auto"/>
            </w:tcBorders>
          </w:tcPr>
          <w:p w14:paraId="01FBA53B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1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17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1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0.392</w:t>
            </w:r>
          </w:p>
        </w:tc>
        <w:tc>
          <w:tcPr>
            <w:tcW w:w="1203" w:type="pct"/>
            <w:tcBorders>
              <w:top w:val="single" w:sz="4" w:space="0" w:color="auto"/>
            </w:tcBorders>
          </w:tcPr>
          <w:p w14:paraId="2DFE82A8" w14:textId="58C4B08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1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20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2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1.501</w:t>
            </w:r>
            <w:ins w:id="822" w:author="Andreae, Emily A" w:date="2020-02-10T17:13:00Z">
              <w:r w:rsidR="00761B50" w:rsidRPr="00A21CE2">
                <w:rPr>
                  <w:rFonts w:ascii="Arial" w:hAnsi="Arial" w:cs="Arial"/>
                  <w:sz w:val="22"/>
                  <w:rPrChange w:id="823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82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(0.592-3.807)</w:t>
            </w:r>
          </w:p>
        </w:tc>
      </w:tr>
      <w:tr w:rsidR="0098568F" w:rsidRPr="00A21CE2" w14:paraId="23B525C0" w14:textId="77777777" w:rsidTr="00761B50">
        <w:tc>
          <w:tcPr>
            <w:tcW w:w="1309" w:type="pct"/>
          </w:tcPr>
          <w:p w14:paraId="18B72CFB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82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26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82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Stage III+IV</w:t>
            </w:r>
          </w:p>
        </w:tc>
        <w:tc>
          <w:tcPr>
            <w:tcW w:w="514" w:type="pct"/>
          </w:tcPr>
          <w:p w14:paraId="464559B2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2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29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3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&lt;0.001</w:t>
            </w:r>
          </w:p>
        </w:tc>
        <w:tc>
          <w:tcPr>
            <w:tcW w:w="1203" w:type="pct"/>
          </w:tcPr>
          <w:p w14:paraId="6D8EEA90" w14:textId="046CB0BB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3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32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3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15.305</w:t>
            </w:r>
            <w:ins w:id="834" w:author="Andreae, Emily A" w:date="2020-02-10T17:13:00Z">
              <w:r w:rsidR="00761B50" w:rsidRPr="00A21CE2">
                <w:rPr>
                  <w:rFonts w:ascii="Arial" w:hAnsi="Arial" w:cs="Arial"/>
                  <w:sz w:val="22"/>
                  <w:rPrChange w:id="835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83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(4.578-51.166)</w:t>
            </w:r>
          </w:p>
        </w:tc>
        <w:tc>
          <w:tcPr>
            <w:tcW w:w="771" w:type="pct"/>
          </w:tcPr>
          <w:p w14:paraId="1EC97B8B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3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38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3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&lt;0.001</w:t>
            </w:r>
          </w:p>
        </w:tc>
        <w:tc>
          <w:tcPr>
            <w:tcW w:w="1203" w:type="pct"/>
          </w:tcPr>
          <w:p w14:paraId="32954642" w14:textId="0CB50689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4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4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4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18.201</w:t>
            </w:r>
            <w:ins w:id="843" w:author="Andreae, Emily A" w:date="2020-02-10T17:13:00Z">
              <w:r w:rsidR="00761B50" w:rsidRPr="00A21CE2">
                <w:rPr>
                  <w:rFonts w:ascii="Arial" w:hAnsi="Arial" w:cs="Arial"/>
                  <w:sz w:val="22"/>
                  <w:rPrChange w:id="844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84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(6.381-51.917)</w:t>
            </w:r>
          </w:p>
        </w:tc>
      </w:tr>
      <w:tr w:rsidR="0098568F" w:rsidRPr="00A21CE2" w14:paraId="3D97AB50" w14:textId="77777777" w:rsidTr="00761B50">
        <w:tc>
          <w:tcPr>
            <w:tcW w:w="1309" w:type="pct"/>
          </w:tcPr>
          <w:p w14:paraId="7775ED12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84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47" w:author="Guo, Shicheng" w:date="2020-02-11T14:36:00Z">
                <w:pPr/>
              </w:pPrChange>
            </w:pPr>
            <w:proofErr w:type="spellStart"/>
            <w:r w:rsidRPr="00A21CE2">
              <w:rPr>
                <w:rFonts w:ascii="Arial" w:eastAsia="Times New Roman" w:hAnsi="Arial" w:cs="Arial"/>
                <w:bCs/>
                <w:color w:val="000000"/>
                <w:sz w:val="22"/>
                <w:shd w:val="clear" w:color="auto" w:fill="FFFFFF"/>
                <w:rPrChange w:id="848" w:author="Guo, Shicheng" w:date="2020-02-11T14:36:00Z">
                  <w:rPr>
                    <w:rFonts w:ascii="Times New Roman" w:eastAsia="Times New Roman" w:hAnsi="Times New Roman" w:cs="Times New Roman"/>
                    <w:bCs/>
                    <w:color w:val="000000"/>
                    <w:sz w:val="24"/>
                    <w:szCs w:val="24"/>
                    <w:shd w:val="clear" w:color="auto" w:fill="FFFFFF"/>
                  </w:rPr>
                </w:rPrChange>
              </w:rPr>
              <w:t>Multifocality</w:t>
            </w:r>
            <w:proofErr w:type="spellEnd"/>
          </w:p>
        </w:tc>
        <w:tc>
          <w:tcPr>
            <w:tcW w:w="514" w:type="pct"/>
          </w:tcPr>
          <w:p w14:paraId="0214BFD5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4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50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5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0.820</w:t>
            </w:r>
          </w:p>
        </w:tc>
        <w:tc>
          <w:tcPr>
            <w:tcW w:w="1203" w:type="pct"/>
          </w:tcPr>
          <w:p w14:paraId="710FFE41" w14:textId="17C860EE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5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53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5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0.885</w:t>
            </w:r>
            <w:ins w:id="855" w:author="Andreae, Emily A" w:date="2020-02-10T17:13:00Z">
              <w:r w:rsidR="00761B50" w:rsidRPr="00A21CE2">
                <w:rPr>
                  <w:rFonts w:ascii="Arial" w:hAnsi="Arial" w:cs="Arial"/>
                  <w:sz w:val="22"/>
                  <w:rPrChange w:id="856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85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(0.307-2.549)</w:t>
            </w:r>
          </w:p>
        </w:tc>
        <w:tc>
          <w:tcPr>
            <w:tcW w:w="771" w:type="pct"/>
          </w:tcPr>
          <w:p w14:paraId="0D9A0672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5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59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6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0.613</w:t>
            </w:r>
          </w:p>
        </w:tc>
        <w:tc>
          <w:tcPr>
            <w:tcW w:w="1203" w:type="pct"/>
          </w:tcPr>
          <w:p w14:paraId="68F5ED26" w14:textId="7D3B55E9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6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62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6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0.783</w:t>
            </w:r>
            <w:ins w:id="864" w:author="Andreae, Emily A" w:date="2020-02-10T17:13:00Z">
              <w:r w:rsidR="00761B50" w:rsidRPr="00A21CE2">
                <w:rPr>
                  <w:rFonts w:ascii="Arial" w:hAnsi="Arial" w:cs="Arial"/>
                  <w:sz w:val="22"/>
                  <w:rPrChange w:id="865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86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(0.302-2.025)</w:t>
            </w:r>
          </w:p>
        </w:tc>
      </w:tr>
      <w:tr w:rsidR="0098568F" w:rsidRPr="00A21CE2" w14:paraId="3BF09A83" w14:textId="77777777" w:rsidTr="00761B50">
        <w:tc>
          <w:tcPr>
            <w:tcW w:w="1309" w:type="pct"/>
          </w:tcPr>
          <w:p w14:paraId="7E93F41A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86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68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86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BRAF mutation</w:t>
            </w:r>
          </w:p>
        </w:tc>
        <w:tc>
          <w:tcPr>
            <w:tcW w:w="514" w:type="pct"/>
          </w:tcPr>
          <w:p w14:paraId="0D0873B2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7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7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7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0.012</w:t>
            </w:r>
          </w:p>
        </w:tc>
        <w:tc>
          <w:tcPr>
            <w:tcW w:w="1203" w:type="pct"/>
          </w:tcPr>
          <w:p w14:paraId="184B3D06" w14:textId="685BC879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7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74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7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4.612</w:t>
            </w:r>
            <w:ins w:id="876" w:author="Andreae, Emily A" w:date="2020-02-10T17:13:00Z">
              <w:r w:rsidR="00761B50" w:rsidRPr="00A21CE2">
                <w:rPr>
                  <w:rFonts w:ascii="Arial" w:hAnsi="Arial" w:cs="Arial"/>
                  <w:sz w:val="22"/>
                  <w:rPrChange w:id="877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87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(1.405-15.141)</w:t>
            </w:r>
          </w:p>
        </w:tc>
        <w:tc>
          <w:tcPr>
            <w:tcW w:w="771" w:type="pct"/>
          </w:tcPr>
          <w:p w14:paraId="1970BBFD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7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80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8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0.001</w:t>
            </w:r>
          </w:p>
        </w:tc>
        <w:tc>
          <w:tcPr>
            <w:tcW w:w="1203" w:type="pct"/>
          </w:tcPr>
          <w:p w14:paraId="14E8A437" w14:textId="2426BB7A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8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83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8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5.524</w:t>
            </w:r>
            <w:ins w:id="885" w:author="Andreae, Emily A" w:date="2020-02-10T17:13:00Z">
              <w:r w:rsidR="00761B50" w:rsidRPr="00A21CE2">
                <w:rPr>
                  <w:rFonts w:ascii="Arial" w:hAnsi="Arial" w:cs="Arial"/>
                  <w:sz w:val="22"/>
                  <w:rPrChange w:id="886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88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(1.942-15.719)</w:t>
            </w:r>
          </w:p>
        </w:tc>
      </w:tr>
      <w:tr w:rsidR="0098568F" w:rsidRPr="00A21CE2" w14:paraId="1E4F0C27" w14:textId="77777777" w:rsidTr="00761B50">
        <w:tc>
          <w:tcPr>
            <w:tcW w:w="1309" w:type="pct"/>
            <w:tcBorders>
              <w:bottom w:val="nil"/>
            </w:tcBorders>
          </w:tcPr>
          <w:p w14:paraId="186466D7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88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89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89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MHC II expression</w:t>
            </w:r>
          </w:p>
        </w:tc>
        <w:tc>
          <w:tcPr>
            <w:tcW w:w="514" w:type="pct"/>
            <w:tcBorders>
              <w:bottom w:val="nil"/>
            </w:tcBorders>
          </w:tcPr>
          <w:p w14:paraId="5EC9F203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9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92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9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0.038</w:t>
            </w:r>
          </w:p>
        </w:tc>
        <w:tc>
          <w:tcPr>
            <w:tcW w:w="1203" w:type="pct"/>
            <w:tcBorders>
              <w:bottom w:val="nil"/>
            </w:tcBorders>
          </w:tcPr>
          <w:p w14:paraId="045647DE" w14:textId="7CF2F1E9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89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895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89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0.205</w:t>
            </w:r>
            <w:ins w:id="897" w:author="Andreae, Emily A" w:date="2020-02-10T17:13:00Z">
              <w:r w:rsidR="00761B50" w:rsidRPr="00A21CE2">
                <w:rPr>
                  <w:rFonts w:ascii="Arial" w:hAnsi="Arial" w:cs="Arial"/>
                  <w:sz w:val="22"/>
                  <w:rPrChange w:id="898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89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(0.046-0.917)</w:t>
            </w:r>
          </w:p>
        </w:tc>
        <w:tc>
          <w:tcPr>
            <w:tcW w:w="771" w:type="pct"/>
            <w:tcBorders>
              <w:bottom w:val="nil"/>
            </w:tcBorders>
          </w:tcPr>
          <w:p w14:paraId="7D0FBCE7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90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0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90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0.024</w:t>
            </w:r>
          </w:p>
        </w:tc>
        <w:tc>
          <w:tcPr>
            <w:tcW w:w="1203" w:type="pct"/>
            <w:tcBorders>
              <w:bottom w:val="nil"/>
            </w:tcBorders>
          </w:tcPr>
          <w:p w14:paraId="5FCEDF07" w14:textId="0F377980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90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04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90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0.240</w:t>
            </w:r>
            <w:ins w:id="906" w:author="Andreae, Emily A" w:date="2020-02-10T17:13:00Z">
              <w:r w:rsidR="00761B50" w:rsidRPr="00A21CE2">
                <w:rPr>
                  <w:rFonts w:ascii="Arial" w:hAnsi="Arial" w:cs="Arial"/>
                  <w:sz w:val="22"/>
                  <w:rPrChange w:id="907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90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(0.070-0.827)</w:t>
            </w:r>
          </w:p>
        </w:tc>
      </w:tr>
      <w:tr w:rsidR="0098568F" w:rsidRPr="00A21CE2" w14:paraId="2CADD17D" w14:textId="77777777" w:rsidTr="00761B50">
        <w:tc>
          <w:tcPr>
            <w:tcW w:w="1309" w:type="pct"/>
            <w:tcBorders>
              <w:top w:val="nil"/>
              <w:bottom w:val="single" w:sz="4" w:space="0" w:color="auto"/>
            </w:tcBorders>
          </w:tcPr>
          <w:p w14:paraId="5991EA44" w14:textId="65125226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90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10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91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CD4 T</w:t>
            </w:r>
            <w:ins w:id="912" w:author="Andreae, Emily A" w:date="2020-02-10T17:13:00Z">
              <w:r w:rsidR="00761B50" w:rsidRPr="00A21CE2">
                <w:rPr>
                  <w:rFonts w:ascii="Arial" w:hAnsi="Arial" w:cs="Arial"/>
                  <w:sz w:val="22"/>
                  <w:rPrChange w:id="913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-</w:t>
              </w:r>
            </w:ins>
            <w:r w:rsidRPr="00A21CE2">
              <w:rPr>
                <w:rFonts w:ascii="Arial" w:hAnsi="Arial" w:cs="Arial"/>
                <w:sz w:val="22"/>
                <w:rPrChange w:id="91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cell infiltration</w:t>
            </w:r>
          </w:p>
        </w:tc>
        <w:tc>
          <w:tcPr>
            <w:tcW w:w="514" w:type="pct"/>
            <w:tcBorders>
              <w:top w:val="nil"/>
              <w:bottom w:val="single" w:sz="4" w:space="0" w:color="auto"/>
            </w:tcBorders>
          </w:tcPr>
          <w:p w14:paraId="4DD51216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91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16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91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0.872</w:t>
            </w:r>
          </w:p>
        </w:tc>
        <w:tc>
          <w:tcPr>
            <w:tcW w:w="1203" w:type="pct"/>
            <w:tcBorders>
              <w:top w:val="nil"/>
              <w:bottom w:val="single" w:sz="4" w:space="0" w:color="auto"/>
            </w:tcBorders>
          </w:tcPr>
          <w:p w14:paraId="0223B89A" w14:textId="3294482E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91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19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92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0.903</w:t>
            </w:r>
            <w:ins w:id="921" w:author="Andreae, Emily A" w:date="2020-02-10T17:13:00Z">
              <w:r w:rsidR="00761B50" w:rsidRPr="00A21CE2">
                <w:rPr>
                  <w:rFonts w:ascii="Arial" w:hAnsi="Arial" w:cs="Arial"/>
                  <w:sz w:val="22"/>
                  <w:rPrChange w:id="922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92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(0.258-3.154)</w:t>
            </w:r>
          </w:p>
        </w:tc>
        <w:tc>
          <w:tcPr>
            <w:tcW w:w="771" w:type="pct"/>
            <w:tcBorders>
              <w:top w:val="nil"/>
              <w:bottom w:val="single" w:sz="4" w:space="0" w:color="auto"/>
            </w:tcBorders>
          </w:tcPr>
          <w:p w14:paraId="2F6DA0EC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92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25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92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0.904</w:t>
            </w:r>
          </w:p>
        </w:tc>
        <w:tc>
          <w:tcPr>
            <w:tcW w:w="1203" w:type="pct"/>
            <w:tcBorders>
              <w:top w:val="nil"/>
              <w:bottom w:val="single" w:sz="4" w:space="0" w:color="auto"/>
            </w:tcBorders>
          </w:tcPr>
          <w:p w14:paraId="1BC34153" w14:textId="22946931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92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28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92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0.935</w:t>
            </w:r>
            <w:ins w:id="930" w:author="Andreae, Emily A" w:date="2020-02-10T17:13:00Z">
              <w:r w:rsidR="00761B50" w:rsidRPr="00A21CE2">
                <w:rPr>
                  <w:rFonts w:ascii="Arial" w:hAnsi="Arial" w:cs="Arial"/>
                  <w:sz w:val="22"/>
                  <w:rPrChange w:id="931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93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(0.315-2.774)</w:t>
            </w:r>
          </w:p>
        </w:tc>
      </w:tr>
      <w:tr w:rsidR="00761B50" w:rsidRPr="00A21CE2" w14:paraId="6373771F" w14:textId="77777777" w:rsidTr="00761B50">
        <w:tc>
          <w:tcPr>
            <w:tcW w:w="5000" w:type="pct"/>
            <w:gridSpan w:val="5"/>
            <w:tcBorders>
              <w:top w:val="single" w:sz="4" w:space="0" w:color="auto"/>
              <w:bottom w:val="nil"/>
            </w:tcBorders>
          </w:tcPr>
          <w:p w14:paraId="0217BB27" w14:textId="6C381153" w:rsidR="00761B50" w:rsidRPr="00A21CE2" w:rsidRDefault="00761B50" w:rsidP="00A21CE2">
            <w:pPr>
              <w:spacing w:line="240" w:lineRule="auto"/>
              <w:jc w:val="left"/>
              <w:rPr>
                <w:rFonts w:ascii="Arial" w:hAnsi="Arial" w:cs="Arial"/>
                <w:sz w:val="22"/>
                <w:rPrChange w:id="93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34" w:author="Guo, Shicheng" w:date="2020-02-11T14:36:00Z">
                <w:pPr>
                  <w:jc w:val="left"/>
                </w:pPr>
              </w:pPrChange>
            </w:pPr>
            <w:ins w:id="935" w:author="Andreae, Emily A" w:date="2020-02-10T17:16:00Z">
              <w:r w:rsidRPr="00A21CE2">
                <w:rPr>
                  <w:rFonts w:ascii="Arial" w:hAnsi="Arial" w:cs="Arial"/>
                  <w:sz w:val="22"/>
                  <w:rPrChange w:id="936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Abbreviations: CI=Confidence Interval; HR=Hazard Ratio</w:t>
              </w:r>
            </w:ins>
          </w:p>
        </w:tc>
      </w:tr>
    </w:tbl>
    <w:p w14:paraId="234A7510" w14:textId="77777777" w:rsidR="0098568F" w:rsidRPr="00A21CE2" w:rsidRDefault="0098568F" w:rsidP="00A21CE2">
      <w:pPr>
        <w:spacing w:line="240" w:lineRule="auto"/>
        <w:rPr>
          <w:rFonts w:ascii="Arial" w:hAnsi="Arial" w:cs="Arial"/>
          <w:sz w:val="22"/>
          <w:rPrChange w:id="937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938" w:author="Guo, Shicheng" w:date="2020-02-11T14:36:00Z">
          <w:pPr/>
        </w:pPrChange>
      </w:pPr>
    </w:p>
    <w:p w14:paraId="7A79B9AE" w14:textId="77777777" w:rsidR="00A325CD" w:rsidRPr="00A21CE2" w:rsidRDefault="00A325CD" w:rsidP="00A21CE2">
      <w:pPr>
        <w:widowControl/>
        <w:spacing w:line="240" w:lineRule="auto"/>
        <w:jc w:val="left"/>
        <w:rPr>
          <w:rFonts w:ascii="Arial" w:hAnsi="Arial" w:cs="Arial"/>
          <w:sz w:val="22"/>
          <w:rPrChange w:id="93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940" w:author="Guo, Shicheng" w:date="2020-02-11T14:36:00Z">
          <w:pPr>
            <w:widowControl/>
            <w:jc w:val="left"/>
          </w:pPr>
        </w:pPrChange>
      </w:pPr>
      <w:r w:rsidRPr="00A21CE2">
        <w:rPr>
          <w:rFonts w:ascii="Arial" w:hAnsi="Arial" w:cs="Arial"/>
          <w:sz w:val="22"/>
          <w:rPrChange w:id="941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br w:type="page"/>
      </w:r>
    </w:p>
    <w:p w14:paraId="2AD5445E" w14:textId="54EB3101" w:rsidR="0098568F" w:rsidRPr="00A21CE2" w:rsidRDefault="007F1E70" w:rsidP="00A21CE2">
      <w:pPr>
        <w:spacing w:line="240" w:lineRule="auto"/>
        <w:rPr>
          <w:rFonts w:ascii="Arial" w:hAnsi="Arial" w:cs="Arial"/>
          <w:b/>
          <w:sz w:val="22"/>
          <w:rPrChange w:id="942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pPrChange w:id="943" w:author="Guo, Shicheng" w:date="2020-02-11T14:36:00Z">
          <w:pPr/>
        </w:pPrChange>
      </w:pPr>
      <w:r w:rsidRPr="00A21CE2">
        <w:rPr>
          <w:rFonts w:ascii="Arial" w:hAnsi="Arial" w:cs="Arial"/>
          <w:b/>
          <w:sz w:val="22"/>
          <w:rPrChange w:id="944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lastRenderedPageBreak/>
        <w:t xml:space="preserve">Supplementary </w:t>
      </w:r>
      <w:ins w:id="945" w:author="Andreae, Emily A" w:date="2020-02-10T17:18:00Z">
        <w:r w:rsidR="00CD199A" w:rsidRPr="00A21CE2">
          <w:rPr>
            <w:rFonts w:ascii="Arial" w:hAnsi="Arial" w:cs="Arial"/>
            <w:b/>
            <w:sz w:val="22"/>
            <w:rPrChange w:id="946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T</w:t>
        </w:r>
      </w:ins>
      <w:del w:id="947" w:author="Andreae, Emily A" w:date="2020-02-10T17:18:00Z">
        <w:r w:rsidRPr="00A21CE2" w:rsidDel="00CD199A">
          <w:rPr>
            <w:rFonts w:ascii="Arial" w:hAnsi="Arial" w:cs="Arial"/>
            <w:b/>
            <w:sz w:val="22"/>
            <w:rPrChange w:id="948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t</w:delText>
        </w:r>
      </w:del>
      <w:r w:rsidRPr="00A21CE2">
        <w:rPr>
          <w:rFonts w:ascii="Arial" w:hAnsi="Arial" w:cs="Arial"/>
          <w:b/>
          <w:sz w:val="22"/>
          <w:rPrChange w:id="949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able 3. Hazard Ratios of </w:t>
      </w:r>
      <w:ins w:id="950" w:author="Andreae, Emily A" w:date="2020-02-10T17:16:00Z">
        <w:r w:rsidR="00761B50" w:rsidRPr="00A21CE2">
          <w:rPr>
            <w:rFonts w:ascii="Arial" w:hAnsi="Arial" w:cs="Arial"/>
            <w:b/>
            <w:sz w:val="22"/>
            <w:rPrChange w:id="951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overall survival</w:t>
        </w:r>
      </w:ins>
      <w:del w:id="952" w:author="Andreae, Emily A" w:date="2020-02-10T17:16:00Z">
        <w:r w:rsidRPr="00A21CE2" w:rsidDel="00761B50">
          <w:rPr>
            <w:rFonts w:ascii="Arial" w:hAnsi="Arial" w:cs="Arial"/>
            <w:b/>
            <w:sz w:val="22"/>
            <w:rPrChange w:id="953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OS</w:delText>
        </w:r>
      </w:del>
      <w:r w:rsidRPr="00A21CE2">
        <w:rPr>
          <w:rFonts w:ascii="Arial" w:hAnsi="Arial" w:cs="Arial"/>
          <w:b/>
          <w:sz w:val="22"/>
          <w:rPrChange w:id="954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a</w:t>
      </w:r>
      <w:ins w:id="955" w:author="Andreae, Emily A" w:date="2020-02-10T17:16:00Z">
        <w:r w:rsidR="00761B50" w:rsidRPr="00A21CE2">
          <w:rPr>
            <w:rFonts w:ascii="Arial" w:hAnsi="Arial" w:cs="Arial"/>
            <w:b/>
            <w:sz w:val="22"/>
            <w:rPrChange w:id="956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c</w:t>
        </w:r>
      </w:ins>
      <w:r w:rsidRPr="00A21CE2">
        <w:rPr>
          <w:rFonts w:ascii="Arial" w:hAnsi="Arial" w:cs="Arial"/>
          <w:b/>
          <w:sz w:val="22"/>
          <w:rPrChange w:id="957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cording to</w:t>
      </w:r>
      <w:del w:id="958" w:author="Andreae, Emily A" w:date="2020-02-10T17:16:00Z">
        <w:r w:rsidRPr="00A21CE2" w:rsidDel="00761B50">
          <w:rPr>
            <w:rFonts w:ascii="Arial" w:hAnsi="Arial" w:cs="Arial"/>
            <w:b/>
            <w:sz w:val="22"/>
            <w:rPrChange w:id="959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 xml:space="preserve"> the</w:delText>
        </w:r>
      </w:del>
      <w:r w:rsidRPr="00A21CE2">
        <w:rPr>
          <w:rFonts w:ascii="Arial" w:hAnsi="Arial" w:cs="Arial"/>
          <w:b/>
          <w:sz w:val="22"/>
          <w:rPrChange w:id="960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mRNA levels of CIITA using TIMER </w:t>
      </w:r>
      <w:proofErr w:type="spellStart"/>
      <w:r w:rsidRPr="00A21CE2">
        <w:rPr>
          <w:rFonts w:ascii="Arial" w:hAnsi="Arial" w:cs="Arial"/>
          <w:b/>
          <w:sz w:val="22"/>
          <w:rPrChange w:id="961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webtool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98568F" w:rsidRPr="00A21CE2" w14:paraId="09189190" w14:textId="77777777" w:rsidTr="00761B50"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CA33D" w14:textId="77777777" w:rsidR="0098568F" w:rsidRPr="00A21CE2" w:rsidRDefault="0098568F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96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963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FF33E0" w14:textId="77777777" w:rsidR="0098568F" w:rsidRPr="00A21CE2" w:rsidRDefault="0098568F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96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965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</w:p>
        </w:tc>
        <w:tc>
          <w:tcPr>
            <w:tcW w:w="2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75F49D" w14:textId="762EE220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966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967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96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95%</w:t>
            </w:r>
            <w:ins w:id="969" w:author="Andreae, Emily A" w:date="2020-02-10T17:16:00Z">
              <w:r w:rsidR="00761B50" w:rsidRPr="00A21CE2">
                <w:rPr>
                  <w:rFonts w:ascii="Arial" w:hAnsi="Arial" w:cs="Arial"/>
                  <w:kern w:val="0"/>
                  <w:sz w:val="22"/>
                  <w:rPrChange w:id="970" w:author="Guo, Shicheng" w:date="2020-02-11T14:36:00Z"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kern w:val="0"/>
                <w:sz w:val="22"/>
                <w:rPrChange w:id="97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CI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5F584" w14:textId="77777777" w:rsidR="0098568F" w:rsidRPr="00A21CE2" w:rsidRDefault="0098568F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97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973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</w:p>
        </w:tc>
      </w:tr>
      <w:tr w:rsidR="0098568F" w:rsidRPr="00A21CE2" w14:paraId="56551A6A" w14:textId="77777777" w:rsidTr="00761B50"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4F52B" w14:textId="77777777" w:rsidR="0098568F" w:rsidRPr="00A21CE2" w:rsidRDefault="0098568F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97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975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E1A69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976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977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97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HR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7F2ED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979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980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98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Lower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4F648F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98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983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proofErr w:type="spellStart"/>
            <w:r w:rsidRPr="00A21CE2">
              <w:rPr>
                <w:rFonts w:ascii="Arial" w:hAnsi="Arial" w:cs="Arial"/>
                <w:kern w:val="0"/>
                <w:sz w:val="22"/>
                <w:rPrChange w:id="98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Uper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1A289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98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986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i/>
                <w:iCs/>
                <w:kern w:val="0"/>
                <w:sz w:val="22"/>
                <w:rPrChange w:id="987" w:author="Guo, Shicheng" w:date="2020-02-11T14:36:00Z">
                  <w:rPr>
                    <w:rFonts w:ascii="Times New Roman" w:hAnsi="Times New Roman" w:cs="Times New Roman"/>
                    <w:i/>
                    <w:iCs/>
                    <w:kern w:val="0"/>
                    <w:sz w:val="24"/>
                    <w:szCs w:val="24"/>
                  </w:rPr>
                </w:rPrChange>
              </w:rPr>
              <w:t>P</w:t>
            </w:r>
          </w:p>
        </w:tc>
      </w:tr>
      <w:tr w:rsidR="0098568F" w:rsidRPr="00A21CE2" w14:paraId="25B8160F" w14:textId="77777777" w:rsidTr="00761B50"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E33AA3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98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989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99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CIITA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D48CB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99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992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99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0.504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EE7BD2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99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995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996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110C97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99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998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999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0.938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1CECE0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0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01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0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0.031</w:t>
            </w:r>
          </w:p>
        </w:tc>
      </w:tr>
      <w:tr w:rsidR="0098568F" w:rsidRPr="00A21CE2" w14:paraId="14AEA940" w14:textId="77777777" w:rsidTr="00761B50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2232F845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100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04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0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Purity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186B3919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06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07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0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14.540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647A393D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09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10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1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1.286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3FF2CC1A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1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13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1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&gt;100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608CCD59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1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16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1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0.031</w:t>
            </w:r>
          </w:p>
        </w:tc>
      </w:tr>
      <w:tr w:rsidR="0098568F" w:rsidRPr="00A21CE2" w14:paraId="09460DB3" w14:textId="77777777" w:rsidTr="00761B50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0B9FAE88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101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19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2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Stage I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07F74651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2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22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2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Ref.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345139AA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2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25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26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2B1DF6FE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2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28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29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379925A5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3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31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3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-</w:t>
            </w:r>
          </w:p>
        </w:tc>
      </w:tr>
      <w:tr w:rsidR="0098568F" w:rsidRPr="00A21CE2" w14:paraId="0A195229" w14:textId="77777777" w:rsidTr="00761B50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5F884EF0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103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34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3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Stage II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0B492EE6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36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37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3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6.304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1198DBA4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39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40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4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0.738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302ECAE4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4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43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4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53.849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0E2A5C08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4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46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4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0.093</w:t>
            </w:r>
          </w:p>
        </w:tc>
      </w:tr>
      <w:tr w:rsidR="0098568F" w:rsidRPr="00A21CE2" w14:paraId="2EE7735B" w14:textId="77777777" w:rsidTr="00761B50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0871ABAA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104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49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5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Stage III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0BD35827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5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52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5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11.326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45E976E8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5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55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56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1.883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2883789A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5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58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59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68.117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56B66903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6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61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6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0.008</w:t>
            </w:r>
          </w:p>
        </w:tc>
      </w:tr>
      <w:tr w:rsidR="0098568F" w:rsidRPr="00A21CE2" w14:paraId="7CFE366D" w14:textId="77777777" w:rsidTr="00761B50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004126AE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106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64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6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Stage IV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5E7592A9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66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67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6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41.385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5F88591A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69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70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7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5.495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0CCF1E67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7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73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7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&gt;100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00CE14BD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7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76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7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&lt;0.001</w:t>
            </w:r>
          </w:p>
        </w:tc>
      </w:tr>
      <w:tr w:rsidR="0098568F" w:rsidRPr="00A21CE2" w14:paraId="7624B33C" w14:textId="77777777" w:rsidTr="00761B50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3F7AF467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107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79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commentRangeStart w:id="1080"/>
            <w:r w:rsidRPr="00A21CE2">
              <w:rPr>
                <w:rFonts w:ascii="Arial" w:hAnsi="Arial" w:cs="Arial"/>
                <w:kern w:val="0"/>
                <w:sz w:val="22"/>
                <w:rPrChange w:id="108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mate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6AFEDBB9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8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83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8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1.109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4E402CE9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8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86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8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0.312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0F07C548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8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89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9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3.930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38281E71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09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92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9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0.874</w:t>
            </w:r>
            <w:commentRangeEnd w:id="1080"/>
            <w:r w:rsidR="00761B50" w:rsidRPr="00A21CE2">
              <w:rPr>
                <w:rStyle w:val="CommentReference"/>
                <w:rFonts w:ascii="Arial" w:hAnsi="Arial" w:cs="Arial"/>
                <w:sz w:val="22"/>
                <w:szCs w:val="22"/>
                <w:rPrChange w:id="1094" w:author="Guo, Shicheng" w:date="2020-02-11T14:36:00Z">
                  <w:rPr>
                    <w:rStyle w:val="CommentReference"/>
                  </w:rPr>
                </w:rPrChange>
              </w:rPr>
              <w:commentReference w:id="1080"/>
            </w:r>
          </w:p>
        </w:tc>
      </w:tr>
      <w:tr w:rsidR="0098568F" w:rsidRPr="00A21CE2" w14:paraId="75F535AB" w14:textId="77777777" w:rsidTr="00761B50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78FCEAFF" w14:textId="6526976B" w:rsidR="0098568F" w:rsidRPr="00A21CE2" w:rsidRDefault="00761B50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109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096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09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B</w:t>
            </w:r>
            <w:ins w:id="1098" w:author="Andreae, Emily A" w:date="2020-02-10T17:17:00Z">
              <w:r w:rsidRPr="00A21CE2">
                <w:rPr>
                  <w:rFonts w:ascii="Arial" w:hAnsi="Arial" w:cs="Arial"/>
                  <w:kern w:val="0"/>
                  <w:sz w:val="22"/>
                  <w:rPrChange w:id="1099" w:author="Guo, Shicheng" w:date="2020-02-11T14:36:00Z"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rPrChange>
                </w:rPr>
                <w:t>-</w:t>
              </w:r>
            </w:ins>
            <w:r w:rsidR="007F1E70" w:rsidRPr="00A21CE2">
              <w:rPr>
                <w:rFonts w:ascii="Arial" w:hAnsi="Arial" w:cs="Arial"/>
                <w:kern w:val="0"/>
                <w:sz w:val="22"/>
                <w:rPrChange w:id="110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cell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19D02F8D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0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02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0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0.006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62BCF1E3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0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05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06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&lt;0.001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05987E1D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0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08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09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&gt;100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462AE08C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1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11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1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0.312</w:t>
            </w:r>
          </w:p>
        </w:tc>
      </w:tr>
      <w:tr w:rsidR="0098568F" w:rsidRPr="00A21CE2" w14:paraId="3744371B" w14:textId="77777777" w:rsidTr="00761B50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5B18E704" w14:textId="30FE4A5F" w:rsidR="0098568F" w:rsidRPr="00A21CE2" w:rsidRDefault="00761B50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111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14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1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CD8 T</w:t>
            </w:r>
            <w:ins w:id="1116" w:author="Andreae, Emily A" w:date="2020-02-10T17:17:00Z">
              <w:r w:rsidRPr="00A21CE2">
                <w:rPr>
                  <w:rFonts w:ascii="Arial" w:hAnsi="Arial" w:cs="Arial"/>
                  <w:kern w:val="0"/>
                  <w:sz w:val="22"/>
                  <w:rPrChange w:id="1117" w:author="Guo, Shicheng" w:date="2020-02-11T14:36:00Z"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rPrChange>
                </w:rPr>
                <w:t>-</w:t>
              </w:r>
            </w:ins>
            <w:r w:rsidR="007F1E70" w:rsidRPr="00A21CE2">
              <w:rPr>
                <w:rFonts w:ascii="Arial" w:hAnsi="Arial" w:cs="Arial"/>
                <w:kern w:val="0"/>
                <w:sz w:val="22"/>
                <w:rPrChange w:id="111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cell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65637512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19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20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2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&lt;0.001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338F0D9B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2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23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2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&lt;0.001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1209B386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2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26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2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0.500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1938E8B5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2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29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3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0.041</w:t>
            </w:r>
          </w:p>
        </w:tc>
      </w:tr>
      <w:tr w:rsidR="0098568F" w:rsidRPr="00A21CE2" w14:paraId="6B67DA77" w14:textId="77777777" w:rsidTr="00761B50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4F02C7FF" w14:textId="3B4093A6" w:rsidR="0098568F" w:rsidRPr="00A21CE2" w:rsidRDefault="00761B50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113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32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3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CD4 T</w:t>
            </w:r>
            <w:ins w:id="1134" w:author="Andreae, Emily A" w:date="2020-02-10T17:17:00Z">
              <w:r w:rsidRPr="00A21CE2">
                <w:rPr>
                  <w:rFonts w:ascii="Arial" w:hAnsi="Arial" w:cs="Arial"/>
                  <w:kern w:val="0"/>
                  <w:sz w:val="22"/>
                  <w:rPrChange w:id="1135" w:author="Guo, Shicheng" w:date="2020-02-11T14:36:00Z"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rPrChange>
                </w:rPr>
                <w:t>-</w:t>
              </w:r>
            </w:ins>
            <w:r w:rsidR="007F1E70" w:rsidRPr="00A21CE2">
              <w:rPr>
                <w:rFonts w:ascii="Arial" w:hAnsi="Arial" w:cs="Arial"/>
                <w:kern w:val="0"/>
                <w:sz w:val="22"/>
                <w:rPrChange w:id="1136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cell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38BF5C87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3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38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39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0.021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204D672F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4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41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4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&lt;0.001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547C3C22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4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44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4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&gt;100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3D1BB7D2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46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47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4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0.046</w:t>
            </w:r>
          </w:p>
        </w:tc>
      </w:tr>
      <w:tr w:rsidR="0098568F" w:rsidRPr="00A21CE2" w14:paraId="72365BE8" w14:textId="77777777" w:rsidTr="00761B50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0A34E5A5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1149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50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proofErr w:type="spellStart"/>
            <w:r w:rsidRPr="00A21CE2">
              <w:rPr>
                <w:rFonts w:ascii="Arial" w:hAnsi="Arial" w:cs="Arial"/>
                <w:kern w:val="0"/>
                <w:sz w:val="22"/>
                <w:rPrChange w:id="115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Marcrophage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2A5A9953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5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53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5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&lt;0.001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70B8C956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5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56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5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&lt;0.001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7C10CD51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5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59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6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&gt;100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2BA19DFA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6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62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6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0.211</w:t>
            </w:r>
          </w:p>
        </w:tc>
      </w:tr>
      <w:tr w:rsidR="0098568F" w:rsidRPr="00A21CE2" w14:paraId="29369E63" w14:textId="77777777" w:rsidTr="00761B50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2A70B630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116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65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proofErr w:type="spellStart"/>
            <w:r w:rsidRPr="00A21CE2">
              <w:rPr>
                <w:rFonts w:ascii="Arial" w:hAnsi="Arial" w:cs="Arial"/>
                <w:kern w:val="0"/>
                <w:sz w:val="22"/>
                <w:rPrChange w:id="1166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Neutrophage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410A2049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6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68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69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0.050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3C8569FC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7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71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7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&lt;0.001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653FBDBD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7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74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7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&gt;100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14:paraId="595EE9A7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76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77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7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0.983</w:t>
            </w:r>
          </w:p>
        </w:tc>
      </w:tr>
      <w:tr w:rsidR="0098568F" w:rsidRPr="00A21CE2" w14:paraId="1212E560" w14:textId="77777777" w:rsidTr="00761B50"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6F2F7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kern w:val="0"/>
                <w:sz w:val="22"/>
                <w:rPrChange w:id="1179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80" w:author="Guo, Shicheng" w:date="2020-02-11T14:36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8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Dendritic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3ADA6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82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83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84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&gt;100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96A76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85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86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87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&gt;100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5EA56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88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89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90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&gt;100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BCB4C" w14:textId="77777777" w:rsidR="0098568F" w:rsidRPr="00A21CE2" w:rsidRDefault="007F1E70" w:rsidP="00A21CE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kern w:val="0"/>
                <w:sz w:val="22"/>
                <w:rPrChange w:id="1191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pPrChange w:id="1192" w:author="Guo, Shicheng" w:date="2020-02-11T14:36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A21CE2">
              <w:rPr>
                <w:rFonts w:ascii="Arial" w:hAnsi="Arial" w:cs="Arial"/>
                <w:kern w:val="0"/>
                <w:sz w:val="22"/>
                <w:rPrChange w:id="1193" w:author="Guo, Shicheng" w:date="2020-02-11T14:36:00Z">
                  <w:rPr>
                    <w:rFonts w:ascii="Times New Roman" w:hAnsi="Times New Roman" w:cs="Times New Roman"/>
                    <w:kern w:val="0"/>
                    <w:sz w:val="24"/>
                    <w:szCs w:val="24"/>
                  </w:rPr>
                </w:rPrChange>
              </w:rPr>
              <w:t>0.007</w:t>
            </w:r>
          </w:p>
        </w:tc>
      </w:tr>
      <w:tr w:rsidR="00761B50" w:rsidRPr="00A21CE2" w14:paraId="6C4048FD" w14:textId="77777777" w:rsidTr="00AA6A1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ins w:id="1194" w:author="Andreae, Emily A" w:date="2020-02-10T17:17:00Z"/>
        </w:trPr>
        <w:tc>
          <w:tcPr>
            <w:tcW w:w="5000" w:type="pct"/>
            <w:gridSpan w:val="5"/>
            <w:tcBorders>
              <w:top w:val="single" w:sz="4" w:space="0" w:color="auto"/>
              <w:bottom w:val="nil"/>
            </w:tcBorders>
          </w:tcPr>
          <w:p w14:paraId="535E85CF" w14:textId="77777777" w:rsidR="00761B50" w:rsidRPr="00A21CE2" w:rsidRDefault="00761B50" w:rsidP="00A21CE2">
            <w:pPr>
              <w:spacing w:line="240" w:lineRule="auto"/>
              <w:jc w:val="left"/>
              <w:rPr>
                <w:ins w:id="1195" w:author="Andreae, Emily A" w:date="2020-02-10T17:17:00Z"/>
                <w:rFonts w:ascii="Arial" w:hAnsi="Arial" w:cs="Arial"/>
                <w:sz w:val="22"/>
                <w:rPrChange w:id="1196" w:author="Guo, Shicheng" w:date="2020-02-11T14:36:00Z">
                  <w:rPr>
                    <w:ins w:id="1197" w:author="Andreae, Emily A" w:date="2020-02-10T17:1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198" w:author="Guo, Shicheng" w:date="2020-02-11T14:36:00Z">
                <w:pPr>
                  <w:jc w:val="left"/>
                </w:pPr>
              </w:pPrChange>
            </w:pPr>
            <w:ins w:id="1199" w:author="Andreae, Emily A" w:date="2020-02-10T17:17:00Z">
              <w:r w:rsidRPr="00A21CE2">
                <w:rPr>
                  <w:rFonts w:ascii="Arial" w:hAnsi="Arial" w:cs="Arial"/>
                  <w:sz w:val="22"/>
                  <w:rPrChange w:id="1200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Abbreviations: CI=Confidence Interval; HR=Hazard Ratio</w:t>
              </w:r>
            </w:ins>
          </w:p>
        </w:tc>
      </w:tr>
    </w:tbl>
    <w:p w14:paraId="79F64147" w14:textId="2B00A8F5" w:rsidR="0098568F" w:rsidRPr="00A21CE2" w:rsidDel="00761B50" w:rsidRDefault="0098568F" w:rsidP="00A21CE2">
      <w:pPr>
        <w:autoSpaceDE w:val="0"/>
        <w:autoSpaceDN w:val="0"/>
        <w:adjustRightInd w:val="0"/>
        <w:spacing w:line="240" w:lineRule="auto"/>
        <w:jc w:val="left"/>
        <w:rPr>
          <w:del w:id="1201" w:author="Andreae, Emily A" w:date="2020-02-10T17:17:00Z"/>
          <w:rFonts w:ascii="Arial" w:hAnsi="Arial" w:cs="Arial"/>
          <w:kern w:val="0"/>
          <w:sz w:val="22"/>
          <w:rPrChange w:id="1202" w:author="Guo, Shicheng" w:date="2020-02-11T14:36:00Z">
            <w:rPr>
              <w:del w:id="1203" w:author="Andreae, Emily A" w:date="2020-02-10T17:17:00Z"/>
              <w:rFonts w:ascii="Times New Roman" w:hAnsi="Times New Roman" w:cs="Times New Roman"/>
              <w:kern w:val="0"/>
              <w:sz w:val="24"/>
              <w:szCs w:val="24"/>
            </w:rPr>
          </w:rPrChange>
        </w:rPr>
        <w:pPrChange w:id="1204" w:author="Guo, Shicheng" w:date="2020-02-11T14:36:00Z">
          <w:pPr>
            <w:autoSpaceDE w:val="0"/>
            <w:autoSpaceDN w:val="0"/>
            <w:adjustRightInd w:val="0"/>
            <w:jc w:val="left"/>
          </w:pPr>
        </w:pPrChange>
      </w:pPr>
    </w:p>
    <w:p w14:paraId="773343D7" w14:textId="77777777" w:rsidR="00A325CD" w:rsidRPr="00A21CE2" w:rsidRDefault="00A325CD" w:rsidP="00A21CE2">
      <w:pPr>
        <w:widowControl/>
        <w:spacing w:line="240" w:lineRule="auto"/>
        <w:jc w:val="left"/>
        <w:rPr>
          <w:rFonts w:ascii="Arial" w:hAnsi="Arial" w:cs="Arial"/>
          <w:sz w:val="22"/>
          <w:rPrChange w:id="1205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1206" w:author="Guo, Shicheng" w:date="2020-02-11T14:36:00Z">
          <w:pPr>
            <w:widowControl/>
            <w:jc w:val="left"/>
          </w:pPr>
        </w:pPrChange>
      </w:pPr>
      <w:r w:rsidRPr="00A21CE2">
        <w:rPr>
          <w:rFonts w:ascii="Arial" w:hAnsi="Arial" w:cs="Arial"/>
          <w:sz w:val="22"/>
          <w:rPrChange w:id="1207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br w:type="page"/>
      </w:r>
    </w:p>
    <w:p w14:paraId="04BE8379" w14:textId="54E67318" w:rsidR="0098568F" w:rsidRPr="00A21CE2" w:rsidRDefault="007F1E70" w:rsidP="00A21CE2">
      <w:pPr>
        <w:spacing w:line="240" w:lineRule="auto"/>
        <w:rPr>
          <w:rFonts w:ascii="Arial" w:hAnsi="Arial" w:cs="Arial"/>
          <w:b/>
          <w:kern w:val="0"/>
          <w:sz w:val="22"/>
          <w:rPrChange w:id="1208" w:author="Guo, Shicheng" w:date="2020-02-11T14:36:00Z">
            <w:rPr>
              <w:rFonts w:ascii="Times New Roman" w:hAnsi="Times New Roman" w:cs="Times New Roman"/>
              <w:b/>
              <w:kern w:val="0"/>
              <w:sz w:val="24"/>
              <w:szCs w:val="24"/>
            </w:rPr>
          </w:rPrChange>
        </w:rPr>
        <w:pPrChange w:id="1209" w:author="Guo, Shicheng" w:date="2020-02-11T14:36:00Z">
          <w:pPr/>
        </w:pPrChange>
      </w:pPr>
      <w:r w:rsidRPr="00A21CE2">
        <w:rPr>
          <w:rFonts w:ascii="Arial" w:hAnsi="Arial" w:cs="Arial"/>
          <w:b/>
          <w:sz w:val="22"/>
          <w:rPrChange w:id="1210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lastRenderedPageBreak/>
        <w:t xml:space="preserve">Supplementary </w:t>
      </w:r>
      <w:ins w:id="1211" w:author="Andreae, Emily A" w:date="2020-02-10T17:18:00Z">
        <w:r w:rsidR="00CD199A" w:rsidRPr="00A21CE2">
          <w:rPr>
            <w:rFonts w:ascii="Arial" w:hAnsi="Arial" w:cs="Arial"/>
            <w:b/>
            <w:sz w:val="22"/>
            <w:rPrChange w:id="1212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T</w:t>
        </w:r>
      </w:ins>
      <w:del w:id="1213" w:author="Andreae, Emily A" w:date="2020-02-10T17:18:00Z">
        <w:r w:rsidRPr="00A21CE2" w:rsidDel="00CD199A">
          <w:rPr>
            <w:rFonts w:ascii="Arial" w:hAnsi="Arial" w:cs="Arial"/>
            <w:b/>
            <w:sz w:val="22"/>
            <w:rPrChange w:id="1214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t</w:delText>
        </w:r>
      </w:del>
      <w:r w:rsidRPr="00A21CE2">
        <w:rPr>
          <w:rFonts w:ascii="Arial" w:hAnsi="Arial" w:cs="Arial"/>
          <w:b/>
          <w:sz w:val="22"/>
          <w:rPrChange w:id="1215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able 4. </w:t>
      </w:r>
      <w:proofErr w:type="spellStart"/>
      <w:r w:rsidRPr="00A21CE2">
        <w:rPr>
          <w:rFonts w:ascii="Arial" w:hAnsi="Arial" w:cs="Arial"/>
          <w:b/>
          <w:sz w:val="22"/>
          <w:rPrChange w:id="1216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Clinicopathologic</w:t>
      </w:r>
      <w:ins w:id="1217" w:author="Andreae, Emily A" w:date="2020-02-10T17:18:00Z">
        <w:r w:rsidR="00CD199A" w:rsidRPr="00A21CE2">
          <w:rPr>
            <w:rFonts w:ascii="Arial" w:hAnsi="Arial" w:cs="Arial"/>
            <w:b/>
            <w:sz w:val="22"/>
            <w:rPrChange w:id="1218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al</w:t>
        </w:r>
      </w:ins>
      <w:proofErr w:type="spellEnd"/>
      <w:r w:rsidRPr="00A21CE2">
        <w:rPr>
          <w:rFonts w:ascii="Arial" w:hAnsi="Arial" w:cs="Arial"/>
          <w:b/>
          <w:sz w:val="22"/>
          <w:rPrChange w:id="1219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</w:t>
      </w:r>
      <w:ins w:id="1220" w:author="Andreae, Emily A" w:date="2020-02-10T17:18:00Z">
        <w:r w:rsidR="00CD199A" w:rsidRPr="00A21CE2">
          <w:rPr>
            <w:rFonts w:ascii="Arial" w:hAnsi="Arial" w:cs="Arial"/>
            <w:b/>
            <w:sz w:val="22"/>
            <w:rPrChange w:id="1221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c</w:t>
        </w:r>
      </w:ins>
      <w:del w:id="1222" w:author="Andreae, Emily A" w:date="2020-02-10T17:18:00Z">
        <w:r w:rsidRPr="00A21CE2" w:rsidDel="00CD199A">
          <w:rPr>
            <w:rFonts w:ascii="Arial" w:hAnsi="Arial" w:cs="Arial"/>
            <w:b/>
            <w:sz w:val="22"/>
            <w:rPrChange w:id="1223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C</w:delText>
        </w:r>
      </w:del>
      <w:r w:rsidRPr="00A21CE2">
        <w:rPr>
          <w:rFonts w:ascii="Arial" w:hAnsi="Arial" w:cs="Arial"/>
          <w:b/>
          <w:sz w:val="22"/>
          <w:rPrChange w:id="1224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haracteristics of </w:t>
      </w:r>
      <w:del w:id="1225" w:author="Andreae, Emily A" w:date="2020-02-10T17:18:00Z">
        <w:r w:rsidRPr="00A21CE2" w:rsidDel="00CD199A">
          <w:rPr>
            <w:rFonts w:ascii="Arial" w:hAnsi="Arial" w:cs="Arial"/>
            <w:b/>
            <w:sz w:val="22"/>
            <w:rPrChange w:id="1226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PTC P</w:delText>
        </w:r>
      </w:del>
      <w:ins w:id="1227" w:author="Andreae, Emily A" w:date="2020-02-10T17:18:00Z">
        <w:r w:rsidR="00CD199A" w:rsidRPr="00A21CE2">
          <w:rPr>
            <w:rFonts w:ascii="Arial" w:hAnsi="Arial" w:cs="Arial"/>
            <w:b/>
            <w:sz w:val="22"/>
            <w:rPrChange w:id="1228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p</w:t>
        </w:r>
      </w:ins>
      <w:r w:rsidRPr="00A21CE2">
        <w:rPr>
          <w:rFonts w:ascii="Arial" w:hAnsi="Arial" w:cs="Arial"/>
          <w:b/>
          <w:sz w:val="22"/>
          <w:rPrChange w:id="1229" w:author="Guo, Shicheng" w:date="2020-02-11T14:3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atients</w:t>
      </w:r>
      <w:ins w:id="1230" w:author="Andreae, Emily A" w:date="2020-02-10T17:18:00Z">
        <w:r w:rsidR="00CD199A" w:rsidRPr="00A21CE2">
          <w:rPr>
            <w:rFonts w:ascii="Arial" w:hAnsi="Arial" w:cs="Arial"/>
            <w:b/>
            <w:sz w:val="22"/>
            <w:rPrChange w:id="1231" w:author="Guo, Shicheng" w:date="2020-02-11T14:3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 xml:space="preserve"> with PTC</w:t>
        </w:r>
      </w:ins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9"/>
        <w:gridCol w:w="4963"/>
      </w:tblGrid>
      <w:tr w:rsidR="0098568F" w:rsidRPr="00A21CE2" w14:paraId="0525AA00" w14:textId="77777777" w:rsidTr="00761B50">
        <w:tc>
          <w:tcPr>
            <w:tcW w:w="2677" w:type="pct"/>
            <w:tcBorders>
              <w:bottom w:val="single" w:sz="4" w:space="0" w:color="auto"/>
            </w:tcBorders>
          </w:tcPr>
          <w:p w14:paraId="1BC66FE2" w14:textId="27DA3DD5" w:rsidR="0098568F" w:rsidRPr="00A21CE2" w:rsidRDefault="007F1E70" w:rsidP="00A21CE2">
            <w:pPr>
              <w:spacing w:line="240" w:lineRule="auto"/>
              <w:jc w:val="left"/>
              <w:rPr>
                <w:rFonts w:ascii="Arial" w:hAnsi="Arial" w:cs="Arial"/>
                <w:sz w:val="22"/>
                <w:rPrChange w:id="123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33" w:author="Guo, Shicheng" w:date="2020-02-11T14:36:00Z">
                <w:pPr>
                  <w:jc w:val="left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23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Patient </w:t>
            </w:r>
            <w:ins w:id="1235" w:author="Andreae, Emily A" w:date="2020-02-10T17:19:00Z">
              <w:r w:rsidR="00CD199A" w:rsidRPr="00A21CE2">
                <w:rPr>
                  <w:rFonts w:ascii="Arial" w:hAnsi="Arial" w:cs="Arial"/>
                  <w:sz w:val="22"/>
                  <w:rPrChange w:id="1236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C</w:t>
              </w:r>
            </w:ins>
            <w:del w:id="1237" w:author="Andreae, Emily A" w:date="2020-02-10T17:19:00Z">
              <w:r w:rsidRPr="00A21CE2" w:rsidDel="00CD199A">
                <w:rPr>
                  <w:rFonts w:ascii="Arial" w:hAnsi="Arial" w:cs="Arial"/>
                  <w:sz w:val="22"/>
                  <w:rPrChange w:id="1238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c</w:delText>
              </w:r>
            </w:del>
            <w:r w:rsidRPr="00A21CE2">
              <w:rPr>
                <w:rFonts w:ascii="Arial" w:hAnsi="Arial" w:cs="Arial"/>
                <w:sz w:val="22"/>
                <w:rPrChange w:id="123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haracteristics</w:t>
            </w:r>
          </w:p>
        </w:tc>
        <w:tc>
          <w:tcPr>
            <w:tcW w:w="2323" w:type="pct"/>
            <w:tcBorders>
              <w:bottom w:val="single" w:sz="4" w:space="0" w:color="auto"/>
            </w:tcBorders>
          </w:tcPr>
          <w:p w14:paraId="26BEEA0D" w14:textId="77777777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24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4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24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N=185</w:t>
            </w:r>
          </w:p>
        </w:tc>
      </w:tr>
      <w:tr w:rsidR="0098568F" w:rsidRPr="00A21CE2" w14:paraId="3081E177" w14:textId="77777777" w:rsidTr="00761B50">
        <w:tc>
          <w:tcPr>
            <w:tcW w:w="2677" w:type="pct"/>
            <w:tcBorders>
              <w:top w:val="single" w:sz="4" w:space="0" w:color="auto"/>
            </w:tcBorders>
          </w:tcPr>
          <w:p w14:paraId="10F77B19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124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44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124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Age </w:t>
            </w:r>
          </w:p>
        </w:tc>
        <w:tc>
          <w:tcPr>
            <w:tcW w:w="2323" w:type="pct"/>
            <w:tcBorders>
              <w:top w:val="single" w:sz="4" w:space="0" w:color="auto"/>
            </w:tcBorders>
          </w:tcPr>
          <w:p w14:paraId="013A314C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24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47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57542515" w14:textId="77777777" w:rsidTr="00761B50">
        <w:tc>
          <w:tcPr>
            <w:tcW w:w="2677" w:type="pct"/>
          </w:tcPr>
          <w:p w14:paraId="01B35632" w14:textId="77777777" w:rsidR="0098568F" w:rsidRPr="00A21CE2" w:rsidRDefault="007F1E70" w:rsidP="00A21CE2">
            <w:pPr>
              <w:spacing w:line="240" w:lineRule="auto"/>
              <w:ind w:firstLineChars="100" w:firstLine="220"/>
              <w:jc w:val="left"/>
              <w:rPr>
                <w:rFonts w:ascii="Arial" w:hAnsi="Arial" w:cs="Arial"/>
                <w:sz w:val="22"/>
                <w:rPrChange w:id="124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49" w:author="Guo, Shicheng" w:date="2020-02-11T14:36:00Z">
                <w:pPr>
                  <w:ind w:firstLineChars="100" w:firstLine="240"/>
                  <w:jc w:val="left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25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≥55</w:t>
            </w:r>
          </w:p>
        </w:tc>
        <w:tc>
          <w:tcPr>
            <w:tcW w:w="2323" w:type="pct"/>
          </w:tcPr>
          <w:p w14:paraId="57FE7179" w14:textId="7A82CD3F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25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52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25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116</w:t>
            </w:r>
            <w:ins w:id="1254" w:author="Andreae, Emily A" w:date="2020-02-10T17:19:00Z">
              <w:r w:rsidR="00CD199A" w:rsidRPr="00A21CE2">
                <w:rPr>
                  <w:rFonts w:ascii="Arial" w:hAnsi="Arial" w:cs="Arial"/>
                  <w:sz w:val="22"/>
                  <w:rPrChange w:id="1255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125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(62.7%)</w:t>
            </w:r>
          </w:p>
        </w:tc>
      </w:tr>
      <w:tr w:rsidR="0098568F" w:rsidRPr="00A21CE2" w14:paraId="262AD39E" w14:textId="77777777" w:rsidTr="00761B50">
        <w:tc>
          <w:tcPr>
            <w:tcW w:w="2677" w:type="pct"/>
          </w:tcPr>
          <w:p w14:paraId="521F81ED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125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58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125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Sex</w:t>
            </w:r>
          </w:p>
        </w:tc>
        <w:tc>
          <w:tcPr>
            <w:tcW w:w="2323" w:type="pct"/>
          </w:tcPr>
          <w:p w14:paraId="1DC83F23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26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61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49B2194C" w14:textId="77777777" w:rsidTr="00761B50">
        <w:tc>
          <w:tcPr>
            <w:tcW w:w="2677" w:type="pct"/>
          </w:tcPr>
          <w:p w14:paraId="54052D30" w14:textId="77777777" w:rsidR="0098568F" w:rsidRPr="00A21CE2" w:rsidRDefault="007F1E70" w:rsidP="00A21CE2">
            <w:pPr>
              <w:spacing w:line="240" w:lineRule="auto"/>
              <w:ind w:firstLineChars="100" w:firstLine="220"/>
              <w:rPr>
                <w:rFonts w:ascii="Arial" w:hAnsi="Arial" w:cs="Arial"/>
                <w:sz w:val="22"/>
                <w:rPrChange w:id="126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63" w:author="Guo, Shicheng" w:date="2020-02-11T14:36:00Z">
                <w:pPr>
                  <w:ind w:firstLineChars="100" w:firstLine="240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26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Female</w:t>
            </w:r>
          </w:p>
        </w:tc>
        <w:tc>
          <w:tcPr>
            <w:tcW w:w="2323" w:type="pct"/>
          </w:tcPr>
          <w:p w14:paraId="65A36DA4" w14:textId="0708E4EC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26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66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26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132</w:t>
            </w:r>
            <w:ins w:id="1268" w:author="Andreae, Emily A" w:date="2020-02-10T17:19:00Z">
              <w:r w:rsidR="00CD199A" w:rsidRPr="00A21CE2">
                <w:rPr>
                  <w:rFonts w:ascii="Arial" w:hAnsi="Arial" w:cs="Arial"/>
                  <w:sz w:val="22"/>
                  <w:rPrChange w:id="1269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127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(71.4%)</w:t>
            </w:r>
          </w:p>
        </w:tc>
      </w:tr>
      <w:tr w:rsidR="0098568F" w:rsidRPr="00A21CE2" w14:paraId="68FAE6C9" w14:textId="77777777" w:rsidTr="00761B50">
        <w:tc>
          <w:tcPr>
            <w:tcW w:w="2677" w:type="pct"/>
          </w:tcPr>
          <w:p w14:paraId="508167F4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127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72" w:author="Guo, Shicheng" w:date="2020-02-11T14:36:00Z">
                <w:pPr/>
              </w:pPrChange>
            </w:pPr>
            <w:proofErr w:type="spellStart"/>
            <w:r w:rsidRPr="00A21CE2">
              <w:rPr>
                <w:rFonts w:ascii="Arial" w:hAnsi="Arial" w:cs="Arial"/>
                <w:sz w:val="22"/>
                <w:rPrChange w:id="127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Tumour</w:t>
            </w:r>
            <w:proofErr w:type="spellEnd"/>
            <w:r w:rsidRPr="00A21CE2">
              <w:rPr>
                <w:rFonts w:ascii="Arial" w:hAnsi="Arial" w:cs="Arial"/>
                <w:sz w:val="22"/>
                <w:rPrChange w:id="127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stage</w:t>
            </w:r>
          </w:p>
        </w:tc>
        <w:tc>
          <w:tcPr>
            <w:tcW w:w="2323" w:type="pct"/>
          </w:tcPr>
          <w:p w14:paraId="0F7DD256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27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76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4570BFC5" w14:textId="77777777" w:rsidTr="00761B50">
        <w:tc>
          <w:tcPr>
            <w:tcW w:w="2677" w:type="pct"/>
          </w:tcPr>
          <w:p w14:paraId="7C749A09" w14:textId="77777777" w:rsidR="0098568F" w:rsidRPr="00A21CE2" w:rsidRDefault="007F1E70" w:rsidP="00A21CE2">
            <w:pPr>
              <w:spacing w:line="240" w:lineRule="auto"/>
              <w:ind w:firstLineChars="100" w:firstLine="220"/>
              <w:rPr>
                <w:rFonts w:ascii="Arial" w:hAnsi="Arial" w:cs="Arial"/>
                <w:sz w:val="22"/>
                <w:rPrChange w:id="127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78" w:author="Guo, Shicheng" w:date="2020-02-11T14:36:00Z">
                <w:pPr>
                  <w:ind w:firstLineChars="100" w:firstLine="240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27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T3/4</w:t>
            </w:r>
          </w:p>
        </w:tc>
        <w:tc>
          <w:tcPr>
            <w:tcW w:w="2323" w:type="pct"/>
          </w:tcPr>
          <w:p w14:paraId="2046567D" w14:textId="7B42EF19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28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8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28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18</w:t>
            </w:r>
            <w:ins w:id="1283" w:author="Andreae, Emily A" w:date="2020-02-10T17:19:00Z">
              <w:r w:rsidR="00CD199A" w:rsidRPr="00A21CE2">
                <w:rPr>
                  <w:rFonts w:ascii="Arial" w:hAnsi="Arial" w:cs="Arial"/>
                  <w:sz w:val="22"/>
                  <w:rPrChange w:id="1284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128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(9.7%)</w:t>
            </w:r>
          </w:p>
        </w:tc>
      </w:tr>
      <w:tr w:rsidR="0098568F" w:rsidRPr="00A21CE2" w14:paraId="1AA9E722" w14:textId="77777777" w:rsidTr="00761B50">
        <w:tc>
          <w:tcPr>
            <w:tcW w:w="2677" w:type="pct"/>
          </w:tcPr>
          <w:p w14:paraId="1179B18D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128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87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128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Lymph node metastasis</w:t>
            </w:r>
          </w:p>
        </w:tc>
        <w:tc>
          <w:tcPr>
            <w:tcW w:w="2323" w:type="pct"/>
          </w:tcPr>
          <w:p w14:paraId="049D1E8E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28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90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5EA88156" w14:textId="77777777" w:rsidTr="00761B50">
        <w:tc>
          <w:tcPr>
            <w:tcW w:w="2677" w:type="pct"/>
          </w:tcPr>
          <w:p w14:paraId="0314CA03" w14:textId="77777777" w:rsidR="0098568F" w:rsidRPr="00A21CE2" w:rsidRDefault="007F1E70" w:rsidP="00A21CE2">
            <w:pPr>
              <w:spacing w:line="240" w:lineRule="auto"/>
              <w:ind w:firstLineChars="100" w:firstLine="220"/>
              <w:rPr>
                <w:rFonts w:ascii="Arial" w:hAnsi="Arial" w:cs="Arial"/>
                <w:sz w:val="22"/>
                <w:rPrChange w:id="129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92" w:author="Guo, Shicheng" w:date="2020-02-11T14:36:00Z">
                <w:pPr>
                  <w:ind w:firstLineChars="100" w:firstLine="240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29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N1a/b</w:t>
            </w:r>
          </w:p>
        </w:tc>
        <w:tc>
          <w:tcPr>
            <w:tcW w:w="2323" w:type="pct"/>
          </w:tcPr>
          <w:p w14:paraId="4F969394" w14:textId="6B1E2E1F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29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295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29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96</w:t>
            </w:r>
            <w:ins w:id="1297" w:author="Andreae, Emily A" w:date="2020-02-10T17:19:00Z">
              <w:r w:rsidR="00CD199A" w:rsidRPr="00A21CE2">
                <w:rPr>
                  <w:rFonts w:ascii="Arial" w:hAnsi="Arial" w:cs="Arial"/>
                  <w:sz w:val="22"/>
                  <w:rPrChange w:id="1298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129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(51.9%)</w:t>
            </w:r>
          </w:p>
        </w:tc>
      </w:tr>
      <w:tr w:rsidR="0098568F" w:rsidRPr="00A21CE2" w14:paraId="2A98CBC1" w14:textId="77777777" w:rsidTr="00761B50">
        <w:tc>
          <w:tcPr>
            <w:tcW w:w="2677" w:type="pct"/>
          </w:tcPr>
          <w:p w14:paraId="0176B8A8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130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01" w:author="Guo, Shicheng" w:date="2020-02-11T14:36:00Z">
                <w:pPr/>
              </w:pPrChange>
            </w:pPr>
            <w:proofErr w:type="spellStart"/>
            <w:r w:rsidRPr="00A21CE2">
              <w:rPr>
                <w:rFonts w:ascii="Arial" w:eastAsia="Times New Roman" w:hAnsi="Arial" w:cs="Arial"/>
                <w:bCs/>
                <w:color w:val="000000"/>
                <w:sz w:val="22"/>
                <w:shd w:val="clear" w:color="auto" w:fill="FFFFFF"/>
                <w:rPrChange w:id="1302" w:author="Guo, Shicheng" w:date="2020-02-11T14:36:00Z">
                  <w:rPr>
                    <w:rFonts w:ascii="Times New Roman" w:eastAsia="Times New Roman" w:hAnsi="Times New Roman" w:cs="Times New Roman"/>
                    <w:bCs/>
                    <w:color w:val="000000"/>
                    <w:sz w:val="24"/>
                    <w:szCs w:val="24"/>
                    <w:shd w:val="clear" w:color="auto" w:fill="FFFFFF"/>
                  </w:rPr>
                </w:rPrChange>
              </w:rPr>
              <w:t>Multifocality</w:t>
            </w:r>
            <w:proofErr w:type="spellEnd"/>
          </w:p>
        </w:tc>
        <w:tc>
          <w:tcPr>
            <w:tcW w:w="2323" w:type="pct"/>
          </w:tcPr>
          <w:p w14:paraId="4296B489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30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04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2BA5F18C" w14:textId="77777777" w:rsidTr="00761B50">
        <w:tc>
          <w:tcPr>
            <w:tcW w:w="2677" w:type="pct"/>
          </w:tcPr>
          <w:p w14:paraId="42CD8434" w14:textId="77777777" w:rsidR="0098568F" w:rsidRPr="00A21CE2" w:rsidRDefault="007F1E70" w:rsidP="00A21CE2">
            <w:pPr>
              <w:spacing w:line="240" w:lineRule="auto"/>
              <w:ind w:firstLineChars="100" w:firstLine="220"/>
              <w:rPr>
                <w:rFonts w:ascii="Arial" w:hAnsi="Arial" w:cs="Arial"/>
                <w:sz w:val="22"/>
                <w:rPrChange w:id="130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06" w:author="Guo, Shicheng" w:date="2020-02-11T14:36:00Z">
                <w:pPr>
                  <w:ind w:firstLineChars="100" w:firstLine="240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30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Present</w:t>
            </w:r>
          </w:p>
        </w:tc>
        <w:tc>
          <w:tcPr>
            <w:tcW w:w="2323" w:type="pct"/>
          </w:tcPr>
          <w:p w14:paraId="6155979B" w14:textId="7FDC4AC0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30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09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31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58</w:t>
            </w:r>
            <w:ins w:id="1311" w:author="Andreae, Emily A" w:date="2020-02-10T17:19:00Z">
              <w:r w:rsidR="00CD199A" w:rsidRPr="00A21CE2">
                <w:rPr>
                  <w:rFonts w:ascii="Arial" w:hAnsi="Arial" w:cs="Arial"/>
                  <w:sz w:val="22"/>
                  <w:rPrChange w:id="1312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131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(31.4%)</w:t>
            </w:r>
          </w:p>
        </w:tc>
      </w:tr>
      <w:tr w:rsidR="0098568F" w:rsidRPr="00A21CE2" w14:paraId="211C9DD5" w14:textId="77777777" w:rsidTr="00761B50">
        <w:tc>
          <w:tcPr>
            <w:tcW w:w="2677" w:type="pct"/>
          </w:tcPr>
          <w:p w14:paraId="18305257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131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15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131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AJCC stage</w:t>
            </w:r>
          </w:p>
        </w:tc>
        <w:tc>
          <w:tcPr>
            <w:tcW w:w="2323" w:type="pct"/>
          </w:tcPr>
          <w:p w14:paraId="10D39C37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31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18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2AAC47E7" w14:textId="77777777" w:rsidTr="00761B50">
        <w:tc>
          <w:tcPr>
            <w:tcW w:w="2677" w:type="pct"/>
          </w:tcPr>
          <w:p w14:paraId="61DFC287" w14:textId="77777777" w:rsidR="0098568F" w:rsidRPr="00A21CE2" w:rsidRDefault="007F1E70" w:rsidP="00A21CE2">
            <w:pPr>
              <w:spacing w:line="240" w:lineRule="auto"/>
              <w:ind w:firstLineChars="100" w:firstLine="220"/>
              <w:rPr>
                <w:rFonts w:ascii="Arial" w:hAnsi="Arial" w:cs="Arial"/>
                <w:sz w:val="22"/>
                <w:rPrChange w:id="131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20" w:author="Guo, Shicheng" w:date="2020-02-11T14:36:00Z">
                <w:pPr>
                  <w:ind w:firstLineChars="100" w:firstLine="240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32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III+IV</w:t>
            </w:r>
          </w:p>
        </w:tc>
        <w:tc>
          <w:tcPr>
            <w:tcW w:w="2323" w:type="pct"/>
          </w:tcPr>
          <w:p w14:paraId="6036A030" w14:textId="412CB2BE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32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23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32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13</w:t>
            </w:r>
            <w:ins w:id="1325" w:author="Andreae, Emily A" w:date="2020-02-10T17:19:00Z">
              <w:r w:rsidR="00CD199A" w:rsidRPr="00A21CE2">
                <w:rPr>
                  <w:rFonts w:ascii="Arial" w:hAnsi="Arial" w:cs="Arial"/>
                  <w:sz w:val="22"/>
                  <w:rPrChange w:id="1326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132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(7.0%)</w:t>
            </w:r>
          </w:p>
        </w:tc>
      </w:tr>
      <w:tr w:rsidR="0098568F" w:rsidRPr="00A21CE2" w14:paraId="18BE3972" w14:textId="77777777" w:rsidTr="00761B50">
        <w:tc>
          <w:tcPr>
            <w:tcW w:w="2677" w:type="pct"/>
          </w:tcPr>
          <w:p w14:paraId="2E4F2310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132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29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133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BRAF mutation</w:t>
            </w:r>
          </w:p>
        </w:tc>
        <w:tc>
          <w:tcPr>
            <w:tcW w:w="2323" w:type="pct"/>
          </w:tcPr>
          <w:p w14:paraId="2D00F4DB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33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32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72A6AD2E" w14:textId="77777777" w:rsidTr="00761B50">
        <w:tc>
          <w:tcPr>
            <w:tcW w:w="2677" w:type="pct"/>
          </w:tcPr>
          <w:p w14:paraId="54AE939E" w14:textId="77777777" w:rsidR="0098568F" w:rsidRPr="00A21CE2" w:rsidRDefault="007F1E70" w:rsidP="00A21CE2">
            <w:pPr>
              <w:spacing w:line="240" w:lineRule="auto"/>
              <w:ind w:firstLineChars="100" w:firstLine="220"/>
              <w:rPr>
                <w:rFonts w:ascii="Arial" w:hAnsi="Arial" w:cs="Arial"/>
                <w:sz w:val="22"/>
                <w:rPrChange w:id="133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34" w:author="Guo, Shicheng" w:date="2020-02-11T14:36:00Z">
                <w:pPr>
                  <w:ind w:firstLineChars="100" w:firstLine="240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33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Present</w:t>
            </w:r>
          </w:p>
        </w:tc>
        <w:tc>
          <w:tcPr>
            <w:tcW w:w="2323" w:type="pct"/>
          </w:tcPr>
          <w:p w14:paraId="4861FFFF" w14:textId="6AD1FAC3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33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37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33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93</w:t>
            </w:r>
            <w:ins w:id="1339" w:author="Andreae, Emily A" w:date="2020-02-10T17:19:00Z">
              <w:r w:rsidR="00CD199A" w:rsidRPr="00A21CE2">
                <w:rPr>
                  <w:rFonts w:ascii="Arial" w:hAnsi="Arial" w:cs="Arial"/>
                  <w:sz w:val="22"/>
                  <w:rPrChange w:id="1340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134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(50.3%)</w:t>
            </w:r>
          </w:p>
        </w:tc>
      </w:tr>
      <w:tr w:rsidR="0098568F" w:rsidRPr="00A21CE2" w14:paraId="602F7BC4" w14:textId="77777777" w:rsidTr="00761B50">
        <w:tc>
          <w:tcPr>
            <w:tcW w:w="2677" w:type="pct"/>
          </w:tcPr>
          <w:p w14:paraId="7F4EABDA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134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43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134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CD4 T cell infiltration  </w:t>
            </w:r>
          </w:p>
        </w:tc>
        <w:tc>
          <w:tcPr>
            <w:tcW w:w="2323" w:type="pct"/>
          </w:tcPr>
          <w:p w14:paraId="0823CB00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34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46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740EA120" w14:textId="77777777" w:rsidTr="00761B50">
        <w:tc>
          <w:tcPr>
            <w:tcW w:w="2677" w:type="pct"/>
          </w:tcPr>
          <w:p w14:paraId="18ABF3F5" w14:textId="77777777" w:rsidR="0098568F" w:rsidRPr="00A21CE2" w:rsidRDefault="007F1E70" w:rsidP="00A21CE2">
            <w:pPr>
              <w:spacing w:line="240" w:lineRule="auto"/>
              <w:ind w:firstLineChars="100" w:firstLine="220"/>
              <w:rPr>
                <w:rFonts w:ascii="Arial" w:eastAsia="SimSun" w:hAnsi="Arial" w:cs="Arial"/>
                <w:color w:val="2E3033"/>
                <w:sz w:val="22"/>
                <w:shd w:val="clear" w:color="auto" w:fill="F9FBFC"/>
                <w:rPrChange w:id="1347" w:author="Guo, Shicheng" w:date="2020-02-11T14:36:00Z">
                  <w:rPr>
                    <w:rFonts w:ascii="Times New Roman" w:eastAsia="SimSun" w:hAnsi="Times New Roman" w:cs="Times New Roman"/>
                    <w:color w:val="2E3033"/>
                    <w:sz w:val="24"/>
                    <w:szCs w:val="24"/>
                    <w:shd w:val="clear" w:color="auto" w:fill="F9FBFC"/>
                  </w:rPr>
                </w:rPrChange>
              </w:rPr>
              <w:pPrChange w:id="1348" w:author="Guo, Shicheng" w:date="2020-02-11T14:36:00Z">
                <w:pPr>
                  <w:ind w:firstLineChars="100" w:firstLine="240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34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Present</w:t>
            </w:r>
          </w:p>
        </w:tc>
        <w:tc>
          <w:tcPr>
            <w:tcW w:w="2323" w:type="pct"/>
          </w:tcPr>
          <w:p w14:paraId="17BACB1C" w14:textId="148DFF95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35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51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35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45</w:t>
            </w:r>
            <w:ins w:id="1353" w:author="Andreae, Emily A" w:date="2020-02-10T17:19:00Z">
              <w:r w:rsidR="00CD199A" w:rsidRPr="00A21CE2">
                <w:rPr>
                  <w:rFonts w:ascii="Arial" w:hAnsi="Arial" w:cs="Arial"/>
                  <w:sz w:val="22"/>
                  <w:rPrChange w:id="1354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135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(24.3%)</w:t>
            </w:r>
          </w:p>
        </w:tc>
      </w:tr>
      <w:tr w:rsidR="0098568F" w:rsidRPr="00A21CE2" w14:paraId="6CEA4941" w14:textId="77777777" w:rsidTr="00761B50">
        <w:tc>
          <w:tcPr>
            <w:tcW w:w="2677" w:type="pct"/>
          </w:tcPr>
          <w:p w14:paraId="70482C0D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135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57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135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Recurrence</w:t>
            </w:r>
          </w:p>
        </w:tc>
        <w:tc>
          <w:tcPr>
            <w:tcW w:w="2323" w:type="pct"/>
          </w:tcPr>
          <w:p w14:paraId="1BCEF06D" w14:textId="77777777" w:rsidR="0098568F" w:rsidRPr="00A21CE2" w:rsidRDefault="0098568F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35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60" w:author="Guo, Shicheng" w:date="2020-02-11T14:36:00Z">
                <w:pPr>
                  <w:jc w:val="center"/>
                </w:pPr>
              </w:pPrChange>
            </w:pPr>
          </w:p>
        </w:tc>
      </w:tr>
      <w:tr w:rsidR="0098568F" w:rsidRPr="00A21CE2" w14:paraId="2A699C96" w14:textId="77777777" w:rsidTr="00761B50">
        <w:tc>
          <w:tcPr>
            <w:tcW w:w="2677" w:type="pct"/>
          </w:tcPr>
          <w:p w14:paraId="730943A3" w14:textId="77777777" w:rsidR="0098568F" w:rsidRPr="00A21CE2" w:rsidRDefault="007F1E70" w:rsidP="00A21CE2">
            <w:pPr>
              <w:spacing w:line="240" w:lineRule="auto"/>
              <w:ind w:firstLineChars="100" w:firstLine="220"/>
              <w:rPr>
                <w:rFonts w:ascii="Arial" w:hAnsi="Arial" w:cs="Arial"/>
                <w:sz w:val="22"/>
                <w:rPrChange w:id="136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62" w:author="Guo, Shicheng" w:date="2020-02-11T14:36:00Z">
                <w:pPr>
                  <w:ind w:firstLineChars="100" w:firstLine="240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36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Present</w:t>
            </w:r>
          </w:p>
        </w:tc>
        <w:tc>
          <w:tcPr>
            <w:tcW w:w="2323" w:type="pct"/>
          </w:tcPr>
          <w:p w14:paraId="4574BC53" w14:textId="2692AA9B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36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65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36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30</w:t>
            </w:r>
            <w:ins w:id="1367" w:author="Andreae, Emily A" w:date="2020-02-10T17:19:00Z">
              <w:r w:rsidR="00CD199A" w:rsidRPr="00A21CE2">
                <w:rPr>
                  <w:rFonts w:ascii="Arial" w:hAnsi="Arial" w:cs="Arial"/>
                  <w:sz w:val="22"/>
                  <w:rPrChange w:id="1368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136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(16.2%)</w:t>
            </w:r>
          </w:p>
        </w:tc>
      </w:tr>
      <w:tr w:rsidR="0098568F" w:rsidRPr="00A21CE2" w14:paraId="52012B67" w14:textId="77777777" w:rsidTr="00761B50">
        <w:tc>
          <w:tcPr>
            <w:tcW w:w="2677" w:type="pct"/>
          </w:tcPr>
          <w:p w14:paraId="30A8F791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137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71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137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Overall mortality</w:t>
            </w:r>
          </w:p>
        </w:tc>
        <w:tc>
          <w:tcPr>
            <w:tcW w:w="2323" w:type="pct"/>
          </w:tcPr>
          <w:p w14:paraId="5D2E3DAE" w14:textId="63A7CDFB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37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74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375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28</w:t>
            </w:r>
            <w:ins w:id="1376" w:author="Andreae, Emily A" w:date="2020-02-10T17:19:00Z">
              <w:r w:rsidR="00CD199A" w:rsidRPr="00A21CE2">
                <w:rPr>
                  <w:rFonts w:ascii="Arial" w:hAnsi="Arial" w:cs="Arial"/>
                  <w:sz w:val="22"/>
                  <w:rPrChange w:id="1377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137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(15.1%)</w:t>
            </w:r>
          </w:p>
        </w:tc>
      </w:tr>
      <w:tr w:rsidR="0098568F" w:rsidRPr="00A21CE2" w14:paraId="3E191BA5" w14:textId="77777777" w:rsidTr="00761B50">
        <w:tc>
          <w:tcPr>
            <w:tcW w:w="2677" w:type="pct"/>
          </w:tcPr>
          <w:p w14:paraId="11EAFD8A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1379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80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138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Disease-specific mortality</w:t>
            </w:r>
          </w:p>
        </w:tc>
        <w:tc>
          <w:tcPr>
            <w:tcW w:w="2323" w:type="pct"/>
          </w:tcPr>
          <w:p w14:paraId="7F0D58EB" w14:textId="3795EF93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382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83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384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21</w:t>
            </w:r>
            <w:ins w:id="1385" w:author="Andreae, Emily A" w:date="2020-02-10T17:19:00Z">
              <w:r w:rsidR="00CD199A" w:rsidRPr="00A21CE2">
                <w:rPr>
                  <w:rFonts w:ascii="Arial" w:hAnsi="Arial" w:cs="Arial"/>
                  <w:sz w:val="22"/>
                  <w:rPrChange w:id="1386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1387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(11.4%)</w:t>
            </w:r>
          </w:p>
        </w:tc>
      </w:tr>
      <w:tr w:rsidR="0098568F" w:rsidRPr="00A21CE2" w14:paraId="54FA156D" w14:textId="77777777" w:rsidTr="00761B50">
        <w:tc>
          <w:tcPr>
            <w:tcW w:w="2677" w:type="pct"/>
          </w:tcPr>
          <w:p w14:paraId="64464E8C" w14:textId="77777777" w:rsidR="0098568F" w:rsidRPr="00A21CE2" w:rsidRDefault="007F1E70" w:rsidP="00A21CE2">
            <w:pPr>
              <w:spacing w:line="240" w:lineRule="auto"/>
              <w:rPr>
                <w:rFonts w:ascii="Arial" w:hAnsi="Arial" w:cs="Arial"/>
                <w:sz w:val="22"/>
                <w:rPrChange w:id="1388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89" w:author="Guo, Shicheng" w:date="2020-02-11T14:36:00Z">
                <w:pPr/>
              </w:pPrChange>
            </w:pPr>
            <w:r w:rsidRPr="00A21CE2">
              <w:rPr>
                <w:rFonts w:ascii="Arial" w:hAnsi="Arial" w:cs="Arial"/>
                <w:sz w:val="22"/>
                <w:rPrChange w:id="1390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Follow-up years, median (range)</w:t>
            </w:r>
          </w:p>
        </w:tc>
        <w:tc>
          <w:tcPr>
            <w:tcW w:w="2323" w:type="pct"/>
          </w:tcPr>
          <w:p w14:paraId="7840473E" w14:textId="0E14A8A1" w:rsidR="0098568F" w:rsidRPr="00A21CE2" w:rsidRDefault="007F1E70" w:rsidP="00A21CE2">
            <w:pPr>
              <w:spacing w:line="240" w:lineRule="auto"/>
              <w:jc w:val="center"/>
              <w:rPr>
                <w:rFonts w:ascii="Arial" w:hAnsi="Arial" w:cs="Arial"/>
                <w:sz w:val="22"/>
                <w:rPrChange w:id="1391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392" w:author="Guo, Shicheng" w:date="2020-02-11T14:36:00Z">
                <w:pPr>
                  <w:jc w:val="center"/>
                </w:pPr>
              </w:pPrChange>
            </w:pPr>
            <w:r w:rsidRPr="00A21CE2">
              <w:rPr>
                <w:rFonts w:ascii="Arial" w:hAnsi="Arial" w:cs="Arial"/>
                <w:sz w:val="22"/>
                <w:rPrChange w:id="1393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68</w:t>
            </w:r>
            <w:ins w:id="1394" w:author="Andreae, Emily A" w:date="2020-02-10T17:19:00Z">
              <w:r w:rsidR="00CD199A" w:rsidRPr="00A21CE2">
                <w:rPr>
                  <w:rFonts w:ascii="Arial" w:hAnsi="Arial" w:cs="Arial"/>
                  <w:sz w:val="22"/>
                  <w:rPrChange w:id="1395" w:author="Guo, Shicheng" w:date="2020-02-11T14:3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A21CE2">
              <w:rPr>
                <w:rFonts w:ascii="Arial" w:hAnsi="Arial" w:cs="Arial"/>
                <w:sz w:val="22"/>
                <w:rPrChange w:id="1396" w:author="Guo, Shicheng" w:date="2020-02-11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(20-72)</w:t>
            </w:r>
          </w:p>
        </w:tc>
      </w:tr>
    </w:tbl>
    <w:p w14:paraId="1914D2D6" w14:textId="77777777" w:rsidR="0098568F" w:rsidRPr="00A21CE2" w:rsidRDefault="0098568F" w:rsidP="00A21CE2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kern w:val="0"/>
          <w:sz w:val="22"/>
          <w:rPrChange w:id="1397" w:author="Guo, Shicheng" w:date="2020-02-11T14:36:00Z">
            <w:rPr>
              <w:rFonts w:ascii="Times New Roman" w:hAnsi="Times New Roman" w:cs="Times New Roman"/>
              <w:kern w:val="0"/>
              <w:sz w:val="24"/>
              <w:szCs w:val="24"/>
            </w:rPr>
          </w:rPrChange>
        </w:rPr>
        <w:pPrChange w:id="1398" w:author="Guo, Shicheng" w:date="2020-02-11T14:36:00Z">
          <w:pPr>
            <w:autoSpaceDE w:val="0"/>
            <w:autoSpaceDN w:val="0"/>
            <w:adjustRightInd w:val="0"/>
            <w:spacing w:line="400" w:lineRule="atLeast"/>
            <w:jc w:val="left"/>
          </w:pPr>
        </w:pPrChange>
      </w:pPr>
    </w:p>
    <w:bookmarkEnd w:id="4"/>
    <w:p w14:paraId="4EE92638" w14:textId="77777777" w:rsidR="0098568F" w:rsidRPr="00A21CE2" w:rsidRDefault="0098568F" w:rsidP="00A21CE2">
      <w:pPr>
        <w:spacing w:line="240" w:lineRule="auto"/>
        <w:rPr>
          <w:rFonts w:ascii="Arial" w:hAnsi="Arial" w:cs="Arial"/>
          <w:sz w:val="22"/>
          <w:rPrChange w:id="1399" w:author="Guo, Shicheng" w:date="2020-02-11T14:36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1400" w:author="Guo, Shicheng" w:date="2020-02-11T14:36:00Z">
          <w:pPr/>
        </w:pPrChange>
      </w:pPr>
    </w:p>
    <w:sectPr w:rsidR="0098568F" w:rsidRPr="00A21CE2" w:rsidSect="00A21CE2">
      <w:pgSz w:w="11906" w:h="16838"/>
      <w:pgMar w:top="720" w:right="720" w:bottom="720" w:left="720" w:header="851" w:footer="992" w:gutter="0"/>
      <w:cols w:space="425"/>
      <w:docGrid w:type="lines" w:linePitch="312"/>
      <w:sectPrChange w:id="1401" w:author="Guo, Shicheng" w:date="2020-02-11T14:35:00Z">
        <w:sectPr w:rsidR="0098568F" w:rsidRPr="00A21CE2" w:rsidSect="00A21CE2">
          <w:pgMar w:top="1440" w:right="1440" w:bottom="1440" w:left="1440" w:header="851" w:footer="992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Andreae, Emily A" w:date="2020-02-10T15:54:00Z" w:initials="AEA">
    <w:p w14:paraId="079B89B4" w14:textId="77777777" w:rsidR="00ED77AE" w:rsidRDefault="00ED77AE">
      <w:pPr>
        <w:pStyle w:val="CommentText"/>
      </w:pPr>
      <w:r>
        <w:rPr>
          <w:rStyle w:val="CommentReference"/>
        </w:rPr>
        <w:annotationRef/>
      </w:r>
      <w:r>
        <w:t>How often was each experiment replicated? Was each experiment performed in duplicate, triplicate, etc.?</w:t>
      </w:r>
    </w:p>
  </w:comment>
  <w:comment w:id="280" w:author="Andreae, Emily A" w:date="2020-02-11T08:51:00Z" w:initials="AEA">
    <w:p w14:paraId="542EC55A" w14:textId="4AAFB2BA" w:rsidR="00053D2F" w:rsidRDefault="00053D2F">
      <w:pPr>
        <w:pStyle w:val="CommentText"/>
      </w:pPr>
      <w:r>
        <w:rPr>
          <w:rStyle w:val="CommentReference"/>
        </w:rPr>
        <w:annotationRef/>
      </w:r>
      <w:r>
        <w:t>What do the different color dots represent? Do the box and whisker plots within the violin plot represent interquartile ranges?</w:t>
      </w:r>
    </w:p>
  </w:comment>
  <w:comment w:id="1080" w:author="Andreae, Emily A" w:date="2020-02-10T17:17:00Z" w:initials="AEA">
    <w:p w14:paraId="7FA5CDC6" w14:textId="0A187B08" w:rsidR="00761B50" w:rsidRDefault="00761B50">
      <w:pPr>
        <w:pStyle w:val="CommentText"/>
      </w:pPr>
      <w:r>
        <w:rPr>
          <w:rStyle w:val="CommentReference"/>
        </w:rPr>
        <w:annotationRef/>
      </w:r>
      <w:r>
        <w:t>I’m not sure what “mate” means in this context.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9B89B4" w15:done="0"/>
  <w15:commentEx w15:paraId="542EC55A" w15:done="0"/>
  <w15:commentEx w15:paraId="7FA5CD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vOTdadbfad7.B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e, Emily A">
    <w15:presenceInfo w15:providerId="AD" w15:userId="S-1-5-21-2000478354-1637723038-1606980848-175951"/>
  </w15:person>
  <w15:person w15:author="Guo, Shicheng">
    <w15:presenceInfo w15:providerId="AD" w15:userId="S-1-5-21-2000478354-1637723038-1606980848-2066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064"/>
    <w:rsid w:val="00053D2F"/>
    <w:rsid w:val="00132456"/>
    <w:rsid w:val="00172A27"/>
    <w:rsid w:val="001A591F"/>
    <w:rsid w:val="002A2128"/>
    <w:rsid w:val="00317E56"/>
    <w:rsid w:val="003973EE"/>
    <w:rsid w:val="00457754"/>
    <w:rsid w:val="004855F5"/>
    <w:rsid w:val="005414C0"/>
    <w:rsid w:val="00575635"/>
    <w:rsid w:val="005D1CFD"/>
    <w:rsid w:val="0060053E"/>
    <w:rsid w:val="0062118D"/>
    <w:rsid w:val="0062256C"/>
    <w:rsid w:val="00645981"/>
    <w:rsid w:val="006C5C4A"/>
    <w:rsid w:val="007545B8"/>
    <w:rsid w:val="00761B50"/>
    <w:rsid w:val="007A2CF9"/>
    <w:rsid w:val="007F1E70"/>
    <w:rsid w:val="007F4FA3"/>
    <w:rsid w:val="00867857"/>
    <w:rsid w:val="00976ADC"/>
    <w:rsid w:val="0098568F"/>
    <w:rsid w:val="009F00BE"/>
    <w:rsid w:val="00A21CE2"/>
    <w:rsid w:val="00A325CD"/>
    <w:rsid w:val="00A500A4"/>
    <w:rsid w:val="00A86F79"/>
    <w:rsid w:val="00AB22C3"/>
    <w:rsid w:val="00AD2300"/>
    <w:rsid w:val="00B310DF"/>
    <w:rsid w:val="00B537F5"/>
    <w:rsid w:val="00BC703C"/>
    <w:rsid w:val="00C751FA"/>
    <w:rsid w:val="00C82909"/>
    <w:rsid w:val="00CD199A"/>
    <w:rsid w:val="00D1680E"/>
    <w:rsid w:val="00DF1B1D"/>
    <w:rsid w:val="00ED77AE"/>
    <w:rsid w:val="00EF37A8"/>
    <w:rsid w:val="00F64B06"/>
    <w:rsid w:val="00F765E9"/>
    <w:rsid w:val="171E6F73"/>
    <w:rsid w:val="44D04D63"/>
    <w:rsid w:val="481224C5"/>
    <w:rsid w:val="623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color="white">
      <v:fill color="white"/>
    </o:shapedefaults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568D1464"/>
  <w15:docId w15:val="{4A424F28-8389-4F31-9A0B-E4912035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CD"/>
    <w:rPr>
      <w:rFonts w:ascii="Segoe UI" w:hAnsi="Segoe UI" w:cs="Segoe UI"/>
      <w:kern w:val="2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D77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7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7AE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7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7AE"/>
    <w:rPr>
      <w:b/>
      <w:bCs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ED9C7E-732E-43E3-9845-E253AEB5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2AE7F207.dotm</Template>
  <TotalTime>48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</dc:creator>
  <cp:lastModifiedBy>Guo, Shicheng</cp:lastModifiedBy>
  <cp:revision>16</cp:revision>
  <dcterms:created xsi:type="dcterms:W3CDTF">2019-01-05T08:30:00Z</dcterms:created>
  <dcterms:modified xsi:type="dcterms:W3CDTF">2020-02-11T20:40:00Z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