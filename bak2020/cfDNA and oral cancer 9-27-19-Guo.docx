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CBB" w:rsidRPr="006D3875" w:rsidRDefault="001C2CC8" w:rsidP="006D3875">
      <w:pPr>
        <w:jc w:val="both"/>
        <w:rPr>
          <w:rFonts w:ascii="Arial" w:hAnsi="Arial" w:cs="Arial"/>
          <w:sz w:val="22"/>
          <w:szCs w:val="22"/>
        </w:rPr>
      </w:pPr>
      <w:r w:rsidRPr="006D3875">
        <w:rPr>
          <w:rFonts w:ascii="Arial" w:hAnsi="Arial" w:cs="Arial"/>
          <w:sz w:val="22"/>
          <w:szCs w:val="22"/>
        </w:rPr>
        <w:t xml:space="preserve">Definition of Genome-wide cell-free DNA fragmentation in patients with oral cancer.  </w:t>
      </w:r>
    </w:p>
    <w:p w:rsidR="001C2CC8" w:rsidRPr="006D3875" w:rsidRDefault="002E4C8D" w:rsidP="006D3875">
      <w:pPr>
        <w:jc w:val="both"/>
        <w:rPr>
          <w:rFonts w:ascii="Arial" w:hAnsi="Arial" w:cs="Arial"/>
          <w:sz w:val="22"/>
          <w:szCs w:val="22"/>
        </w:rPr>
      </w:pPr>
      <w:r w:rsidRPr="006D3875">
        <w:rPr>
          <w:rFonts w:ascii="Arial" w:hAnsi="Arial" w:cs="Arial"/>
          <w:sz w:val="22"/>
          <w:szCs w:val="22"/>
        </w:rPr>
        <w:t xml:space="preserve">Proposed </w:t>
      </w:r>
      <w:r w:rsidR="001C2CC8" w:rsidRPr="006D3875">
        <w:rPr>
          <w:rFonts w:ascii="Arial" w:hAnsi="Arial" w:cs="Arial"/>
          <w:sz w:val="22"/>
          <w:szCs w:val="22"/>
        </w:rPr>
        <w:t>Investigators:</w:t>
      </w:r>
    </w:p>
    <w:p w:rsidR="001C2CC8" w:rsidRPr="006D3875" w:rsidRDefault="001C2CC8" w:rsidP="006D3875">
      <w:pPr>
        <w:jc w:val="both"/>
        <w:rPr>
          <w:rFonts w:ascii="Arial" w:hAnsi="Arial" w:cs="Arial"/>
          <w:sz w:val="22"/>
          <w:szCs w:val="22"/>
        </w:rPr>
      </w:pPr>
      <w:r w:rsidRPr="006D3875">
        <w:rPr>
          <w:rFonts w:ascii="Arial" w:hAnsi="Arial" w:cs="Arial"/>
          <w:sz w:val="22"/>
          <w:szCs w:val="22"/>
        </w:rPr>
        <w:t>Ingrid Glurich, Neel Shimpi, Steven Schrodi, Shicheng Guo.</w:t>
      </w:r>
    </w:p>
    <w:p w:rsidR="001C2CC8" w:rsidRPr="006D3875" w:rsidRDefault="001C2CC8" w:rsidP="006D3875">
      <w:pPr>
        <w:jc w:val="both"/>
        <w:rPr>
          <w:rFonts w:ascii="Arial" w:hAnsi="Arial" w:cs="Arial"/>
          <w:sz w:val="22"/>
          <w:szCs w:val="22"/>
        </w:rPr>
      </w:pPr>
      <w:r w:rsidRPr="006D3875">
        <w:rPr>
          <w:rFonts w:ascii="Arial" w:hAnsi="Arial" w:cs="Arial"/>
          <w:sz w:val="22"/>
          <w:szCs w:val="22"/>
        </w:rPr>
        <w:t>Physician Investigators:  Adedayo Onitilo, Andrew Ur</w:t>
      </w:r>
      <w:r w:rsidR="002E4C8D" w:rsidRPr="006D3875">
        <w:rPr>
          <w:rFonts w:ascii="Arial" w:hAnsi="Arial" w:cs="Arial"/>
          <w:sz w:val="22"/>
          <w:szCs w:val="22"/>
        </w:rPr>
        <w:t>quhart (</w:t>
      </w:r>
      <w:r w:rsidR="002E4C8D" w:rsidRPr="006D3875">
        <w:rPr>
          <w:rFonts w:ascii="Arial" w:hAnsi="Arial" w:cs="Arial"/>
          <w:sz w:val="22"/>
          <w:szCs w:val="22"/>
          <w:highlight w:val="yellow"/>
        </w:rPr>
        <w:t>pending their agreement</w:t>
      </w:r>
      <w:r w:rsidRPr="006D3875">
        <w:rPr>
          <w:rFonts w:ascii="Arial" w:hAnsi="Arial" w:cs="Arial"/>
          <w:sz w:val="22"/>
          <w:szCs w:val="22"/>
        </w:rPr>
        <w:t>)</w:t>
      </w:r>
    </w:p>
    <w:p w:rsidR="001C2CC8" w:rsidRPr="006D3875" w:rsidRDefault="001C2CC8" w:rsidP="006D3875">
      <w:pPr>
        <w:jc w:val="both"/>
        <w:rPr>
          <w:rFonts w:ascii="Arial" w:hAnsi="Arial" w:cs="Arial"/>
          <w:sz w:val="22"/>
          <w:szCs w:val="22"/>
        </w:rPr>
      </w:pPr>
    </w:p>
    <w:p w:rsidR="001C2CC8" w:rsidRPr="006D3875" w:rsidRDefault="001C2CC8" w:rsidP="006D3875">
      <w:pPr>
        <w:jc w:val="both"/>
        <w:rPr>
          <w:rFonts w:ascii="Arial" w:hAnsi="Arial" w:cs="Arial"/>
          <w:b/>
          <w:sz w:val="22"/>
          <w:szCs w:val="22"/>
        </w:rPr>
      </w:pPr>
      <w:r w:rsidRPr="006D3875">
        <w:rPr>
          <w:rFonts w:ascii="Arial" w:hAnsi="Arial" w:cs="Arial"/>
          <w:b/>
          <w:sz w:val="22"/>
          <w:szCs w:val="22"/>
        </w:rPr>
        <w:t>Abstract:</w:t>
      </w:r>
    </w:p>
    <w:p w:rsidR="001C2CC8" w:rsidRPr="006D3875" w:rsidRDefault="001C2CC8" w:rsidP="006D3875">
      <w:pPr>
        <w:jc w:val="both"/>
        <w:rPr>
          <w:rFonts w:ascii="Arial" w:hAnsi="Arial" w:cs="Arial"/>
          <w:sz w:val="22"/>
          <w:szCs w:val="22"/>
        </w:rPr>
      </w:pPr>
    </w:p>
    <w:p w:rsidR="004D6623" w:rsidRPr="006D3875" w:rsidRDefault="00D722DA" w:rsidP="006D3875">
      <w:pPr>
        <w:jc w:val="both"/>
        <w:rPr>
          <w:rFonts w:ascii="Arial" w:hAnsi="Arial" w:cs="Arial"/>
          <w:sz w:val="22"/>
          <w:szCs w:val="22"/>
        </w:rPr>
      </w:pPr>
      <w:r w:rsidRPr="006D3875">
        <w:rPr>
          <w:rFonts w:ascii="Arial" w:hAnsi="Arial" w:cs="Arial"/>
          <w:b/>
          <w:sz w:val="22"/>
          <w:szCs w:val="22"/>
        </w:rPr>
        <w:t>Background:</w:t>
      </w:r>
      <w:r w:rsidRPr="006D3875">
        <w:rPr>
          <w:rFonts w:ascii="Arial" w:hAnsi="Arial" w:cs="Arial"/>
          <w:sz w:val="22"/>
          <w:szCs w:val="22"/>
        </w:rPr>
        <w:t xml:space="preserve">  </w:t>
      </w:r>
      <w:r w:rsidR="001C2CC8" w:rsidRPr="006D3875">
        <w:rPr>
          <w:rFonts w:ascii="Arial" w:hAnsi="Arial" w:cs="Arial"/>
          <w:sz w:val="22"/>
          <w:szCs w:val="22"/>
        </w:rPr>
        <w:t xml:space="preserve">A </w:t>
      </w:r>
      <w:r w:rsidR="00736E40" w:rsidRPr="006D3875">
        <w:rPr>
          <w:rFonts w:ascii="Arial" w:hAnsi="Arial" w:cs="Arial"/>
          <w:sz w:val="22"/>
          <w:szCs w:val="22"/>
        </w:rPr>
        <w:t xml:space="preserve">recently defined novel approach by Christiano et al (2019) </w:t>
      </w:r>
      <w:r w:rsidR="001C2CC8" w:rsidRPr="006D3875">
        <w:rPr>
          <w:rFonts w:ascii="Arial" w:hAnsi="Arial" w:cs="Arial"/>
          <w:sz w:val="22"/>
          <w:szCs w:val="22"/>
        </w:rPr>
        <w:t>termed ‘DNA evaluation of fragments for early interception (DELPHI)</w:t>
      </w:r>
      <w:ins w:id="0" w:author="Guo, Shicheng" w:date="2019-09-27T19:52:00Z">
        <w:r w:rsidR="00C64016">
          <w:rPr>
            <w:rFonts w:ascii="Arial" w:hAnsi="Arial" w:cs="Arial"/>
            <w:sz w:val="22"/>
            <w:szCs w:val="22"/>
          </w:rPr>
          <w:t>’</w:t>
        </w:r>
      </w:ins>
      <w:r w:rsidR="001C2CC8" w:rsidRPr="006D3875">
        <w:rPr>
          <w:rFonts w:ascii="Arial" w:hAnsi="Arial" w:cs="Arial"/>
          <w:sz w:val="22"/>
          <w:szCs w:val="22"/>
        </w:rPr>
        <w:t xml:space="preserve"> </w:t>
      </w:r>
      <w:r w:rsidR="00736E40" w:rsidRPr="006D3875">
        <w:rPr>
          <w:rFonts w:ascii="Arial" w:hAnsi="Arial" w:cs="Arial"/>
          <w:sz w:val="22"/>
          <w:szCs w:val="22"/>
        </w:rPr>
        <w:t>demonstrated</w:t>
      </w:r>
      <w:r w:rsidR="00B12487" w:rsidRPr="006D3875">
        <w:rPr>
          <w:rFonts w:ascii="Arial" w:hAnsi="Arial" w:cs="Arial"/>
          <w:sz w:val="22"/>
          <w:szCs w:val="22"/>
        </w:rPr>
        <w:t xml:space="preserve"> capacity to specifically differentiate and classify cancers originating in various organs by genome-wide analysis of cell-free </w:t>
      </w:r>
      <w:ins w:id="1" w:author="Guo, Shicheng" w:date="2019-09-27T19:52:00Z">
        <w:r w:rsidR="00C64016">
          <w:rPr>
            <w:rFonts w:ascii="Arial" w:hAnsi="Arial" w:cs="Arial"/>
            <w:sz w:val="22"/>
            <w:szCs w:val="22"/>
          </w:rPr>
          <w:t xml:space="preserve">circulating </w:t>
        </w:r>
      </w:ins>
      <w:r w:rsidR="00B12487" w:rsidRPr="006D3875">
        <w:rPr>
          <w:rFonts w:ascii="Arial" w:hAnsi="Arial" w:cs="Arial"/>
          <w:sz w:val="22"/>
          <w:szCs w:val="22"/>
        </w:rPr>
        <w:t>DNA</w:t>
      </w:r>
      <w:r w:rsidR="00994E38" w:rsidRPr="006D3875">
        <w:rPr>
          <w:rFonts w:ascii="Arial" w:hAnsi="Arial" w:cs="Arial"/>
          <w:sz w:val="22"/>
          <w:szCs w:val="22"/>
        </w:rPr>
        <w:t xml:space="preserve"> (cfDNA)</w:t>
      </w:r>
      <w:r w:rsidR="00B12487" w:rsidRPr="006D3875">
        <w:rPr>
          <w:rFonts w:ascii="Arial" w:hAnsi="Arial" w:cs="Arial"/>
          <w:sz w:val="22"/>
          <w:szCs w:val="22"/>
        </w:rPr>
        <w:t xml:space="preserve"> in plasma. Based on variability in length of the DNA fragments, unique patterns were characterized in association with </w:t>
      </w:r>
      <w:r w:rsidR="00736E40" w:rsidRPr="006D3875">
        <w:rPr>
          <w:rFonts w:ascii="Arial" w:hAnsi="Arial" w:cs="Arial"/>
          <w:sz w:val="22"/>
          <w:szCs w:val="22"/>
        </w:rPr>
        <w:t xml:space="preserve">various </w:t>
      </w:r>
      <w:r w:rsidR="00B12487" w:rsidRPr="006D3875">
        <w:rPr>
          <w:rFonts w:ascii="Arial" w:hAnsi="Arial" w:cs="Arial"/>
          <w:sz w:val="22"/>
          <w:szCs w:val="22"/>
        </w:rPr>
        <w:t xml:space="preserve">cancers </w:t>
      </w:r>
      <w:r w:rsidR="00736E40" w:rsidRPr="006D3875">
        <w:rPr>
          <w:rFonts w:ascii="Arial" w:hAnsi="Arial" w:cs="Arial"/>
          <w:sz w:val="22"/>
          <w:szCs w:val="22"/>
        </w:rPr>
        <w:t xml:space="preserve">originating in diverse </w:t>
      </w:r>
      <w:r w:rsidR="00F8343B" w:rsidRPr="006D3875">
        <w:rPr>
          <w:rFonts w:ascii="Arial" w:hAnsi="Arial" w:cs="Arial"/>
          <w:sz w:val="22"/>
          <w:szCs w:val="22"/>
        </w:rPr>
        <w:t xml:space="preserve">tissues.  Notably, higher quantities of smaller cfDNA have been associated with circulating cf tumor DNA.  Further </w:t>
      </w:r>
      <w:r w:rsidR="00B12487" w:rsidRPr="006D3875">
        <w:rPr>
          <w:rFonts w:ascii="Arial" w:hAnsi="Arial" w:cs="Arial"/>
          <w:sz w:val="22"/>
          <w:szCs w:val="22"/>
        </w:rPr>
        <w:t>application of machine learning</w:t>
      </w:r>
      <w:r w:rsidR="004D6623" w:rsidRPr="006D3875">
        <w:rPr>
          <w:rFonts w:ascii="Arial" w:hAnsi="Arial" w:cs="Arial"/>
          <w:sz w:val="22"/>
          <w:szCs w:val="22"/>
        </w:rPr>
        <w:t xml:space="preserve"> (ML)</w:t>
      </w:r>
      <w:r w:rsidR="00B12487" w:rsidRPr="006D3875">
        <w:rPr>
          <w:rFonts w:ascii="Arial" w:hAnsi="Arial" w:cs="Arial"/>
          <w:sz w:val="22"/>
          <w:szCs w:val="22"/>
        </w:rPr>
        <w:t xml:space="preserve"> </w:t>
      </w:r>
      <w:r w:rsidR="00F8343B" w:rsidRPr="006D3875">
        <w:rPr>
          <w:rFonts w:ascii="Arial" w:hAnsi="Arial" w:cs="Arial"/>
          <w:sz w:val="22"/>
          <w:szCs w:val="22"/>
        </w:rPr>
        <w:t>was shown to not only</w:t>
      </w:r>
      <w:r w:rsidR="00B12487" w:rsidRPr="006D3875">
        <w:rPr>
          <w:rFonts w:ascii="Arial" w:hAnsi="Arial" w:cs="Arial"/>
          <w:sz w:val="22"/>
          <w:szCs w:val="22"/>
        </w:rPr>
        <w:t xml:space="preserve"> </w:t>
      </w:r>
      <w:r w:rsidR="00736E40" w:rsidRPr="006D3875">
        <w:rPr>
          <w:rFonts w:ascii="Arial" w:hAnsi="Arial" w:cs="Arial"/>
          <w:sz w:val="22"/>
          <w:szCs w:val="22"/>
        </w:rPr>
        <w:t>classify</w:t>
      </w:r>
      <w:r w:rsidR="00B12487" w:rsidRPr="006D3875">
        <w:rPr>
          <w:rFonts w:ascii="Arial" w:hAnsi="Arial" w:cs="Arial"/>
          <w:sz w:val="22"/>
          <w:szCs w:val="22"/>
        </w:rPr>
        <w:t xml:space="preserve"> the pattern, </w:t>
      </w:r>
      <w:r w:rsidR="00F8343B" w:rsidRPr="006D3875">
        <w:rPr>
          <w:rFonts w:ascii="Arial" w:hAnsi="Arial" w:cs="Arial"/>
          <w:sz w:val="22"/>
          <w:szCs w:val="22"/>
        </w:rPr>
        <w:t>but also project the tissue of tumor origin</w:t>
      </w:r>
      <w:r w:rsidR="00736E40" w:rsidRPr="006D3875">
        <w:rPr>
          <w:rFonts w:ascii="Arial" w:hAnsi="Arial" w:cs="Arial"/>
          <w:sz w:val="22"/>
          <w:szCs w:val="22"/>
        </w:rPr>
        <w:t>.</w:t>
      </w:r>
      <w:r w:rsidR="00B12487" w:rsidRPr="006D3875">
        <w:rPr>
          <w:rFonts w:ascii="Arial" w:hAnsi="Arial" w:cs="Arial"/>
          <w:sz w:val="22"/>
          <w:szCs w:val="22"/>
        </w:rPr>
        <w:t xml:space="preserve"> </w:t>
      </w:r>
      <w:r w:rsidR="00736E40" w:rsidRPr="006D3875">
        <w:rPr>
          <w:rFonts w:ascii="Arial" w:hAnsi="Arial" w:cs="Arial"/>
          <w:sz w:val="22"/>
          <w:szCs w:val="22"/>
        </w:rPr>
        <w:t>Detection rate of patients with cancer was over 90%.</w:t>
      </w:r>
      <w:ins w:id="2" w:author="Guo, Shicheng" w:date="2019-09-27T19:53:00Z">
        <w:r w:rsidR="00C64016">
          <w:rPr>
            <w:rFonts w:ascii="Arial" w:hAnsi="Arial" w:cs="Arial"/>
            <w:sz w:val="22"/>
            <w:szCs w:val="22"/>
          </w:rPr>
          <w:t xml:space="preserve"> </w:t>
        </w:r>
      </w:ins>
      <w:del w:id="3" w:author="Guo, Shicheng" w:date="2019-09-27T19:53:00Z">
        <w:r w:rsidR="00B12487" w:rsidRPr="006D3875" w:rsidDel="00C64016">
          <w:rPr>
            <w:rFonts w:ascii="Arial" w:hAnsi="Arial" w:cs="Arial"/>
            <w:sz w:val="22"/>
            <w:szCs w:val="22"/>
          </w:rPr>
          <w:delText xml:space="preserve"> </w:delText>
        </w:r>
      </w:del>
      <w:del w:id="4" w:author="Guo, Shicheng" w:date="2019-09-27T19:52:00Z">
        <w:r w:rsidR="00B12487" w:rsidRPr="006D3875" w:rsidDel="00C64016">
          <w:rPr>
            <w:rFonts w:ascii="Arial" w:hAnsi="Arial" w:cs="Arial"/>
            <w:sz w:val="22"/>
            <w:szCs w:val="22"/>
          </w:rPr>
          <w:delText xml:space="preserve">  </w:delText>
        </w:r>
      </w:del>
      <w:r w:rsidR="00736E40" w:rsidRPr="006D3875">
        <w:rPr>
          <w:rFonts w:ascii="Arial" w:hAnsi="Arial" w:cs="Arial"/>
          <w:sz w:val="22"/>
          <w:szCs w:val="22"/>
        </w:rPr>
        <w:t xml:space="preserve">The current study proposes to extend </w:t>
      </w:r>
      <w:r w:rsidR="0040199A" w:rsidRPr="006D3875">
        <w:rPr>
          <w:rFonts w:ascii="Arial" w:hAnsi="Arial" w:cs="Arial"/>
          <w:sz w:val="22"/>
          <w:szCs w:val="22"/>
        </w:rPr>
        <w:t>application of DELPHI to</w:t>
      </w:r>
      <w:r w:rsidR="00736E40" w:rsidRPr="006D3875">
        <w:rPr>
          <w:rFonts w:ascii="Arial" w:hAnsi="Arial" w:cs="Arial"/>
          <w:sz w:val="22"/>
          <w:szCs w:val="22"/>
        </w:rPr>
        <w:t xml:space="preserve"> oral cancer, which </w:t>
      </w:r>
      <w:r w:rsidR="0040199A" w:rsidRPr="006D3875">
        <w:rPr>
          <w:rFonts w:ascii="Arial" w:hAnsi="Arial" w:cs="Arial"/>
          <w:sz w:val="22"/>
          <w:szCs w:val="22"/>
        </w:rPr>
        <w:t>has</w:t>
      </w:r>
      <w:r w:rsidR="00736E40" w:rsidRPr="006D3875">
        <w:rPr>
          <w:rFonts w:ascii="Arial" w:hAnsi="Arial" w:cs="Arial"/>
          <w:sz w:val="22"/>
          <w:szCs w:val="22"/>
        </w:rPr>
        <w:t xml:space="preserve"> not </w:t>
      </w:r>
      <w:r w:rsidR="0040199A" w:rsidRPr="006D3875">
        <w:rPr>
          <w:rFonts w:ascii="Arial" w:hAnsi="Arial" w:cs="Arial"/>
          <w:sz w:val="22"/>
          <w:szCs w:val="22"/>
        </w:rPr>
        <w:t xml:space="preserve">been previously </w:t>
      </w:r>
      <w:r w:rsidR="00FF27E7" w:rsidRPr="006D3875">
        <w:rPr>
          <w:rFonts w:ascii="Arial" w:hAnsi="Arial" w:cs="Arial"/>
          <w:sz w:val="22"/>
          <w:szCs w:val="22"/>
        </w:rPr>
        <w:t>investigated</w:t>
      </w:r>
      <w:r w:rsidR="0040199A" w:rsidRPr="006D3875">
        <w:rPr>
          <w:rFonts w:ascii="Arial" w:hAnsi="Arial" w:cs="Arial"/>
          <w:sz w:val="22"/>
          <w:szCs w:val="22"/>
        </w:rPr>
        <w:t xml:space="preserve">. </w:t>
      </w:r>
      <w:ins w:id="5" w:author="Guo, Shicheng" w:date="2019-09-27T19:55:00Z">
        <w:r w:rsidR="00C64016">
          <w:rPr>
            <w:rFonts w:ascii="Arial" w:hAnsi="Arial" w:cs="Arial"/>
            <w:sz w:val="22"/>
            <w:szCs w:val="22"/>
          </w:rPr>
          <w:t xml:space="preserve">Meanwhile, we </w:t>
        </w:r>
      </w:ins>
      <w:ins w:id="6" w:author="Guo, Shicheng" w:date="2019-09-27T19:57:00Z">
        <w:r w:rsidR="00C64016">
          <w:rPr>
            <w:rFonts w:ascii="Arial" w:hAnsi="Arial" w:cs="Arial"/>
            <w:sz w:val="22"/>
            <w:szCs w:val="22"/>
          </w:rPr>
          <w:t xml:space="preserve">extent traditional DELPHI to DNA methylation based </w:t>
        </w:r>
        <w:r w:rsidR="00C64016">
          <w:rPr>
            <w:rFonts w:ascii="Arial" w:hAnsi="Arial" w:cs="Arial"/>
            <w:sz w:val="22"/>
            <w:szCs w:val="22"/>
          </w:rPr>
          <w:t>DELPHI</w:t>
        </w:r>
        <w:r w:rsidR="00C64016">
          <w:rPr>
            <w:rFonts w:ascii="Arial" w:hAnsi="Arial" w:cs="Arial"/>
            <w:sz w:val="22"/>
            <w:szCs w:val="22"/>
          </w:rPr>
          <w:t xml:space="preserve"> (meDELPHI)</w:t>
        </w:r>
      </w:ins>
      <w:ins w:id="7" w:author="Guo, Shicheng" w:date="2019-09-27T19:58:00Z">
        <w:r w:rsidR="00C64016">
          <w:rPr>
            <w:rFonts w:ascii="Arial" w:hAnsi="Arial" w:cs="Arial"/>
            <w:sz w:val="22"/>
            <w:szCs w:val="22"/>
          </w:rPr>
          <w:t xml:space="preserve"> with non-bisulfite methylation sequencing technique. </w:t>
        </w:r>
      </w:ins>
      <w:r w:rsidR="00994E38" w:rsidRPr="006D3875">
        <w:rPr>
          <w:rFonts w:ascii="Arial" w:hAnsi="Arial" w:cs="Arial"/>
          <w:sz w:val="22"/>
          <w:szCs w:val="22"/>
        </w:rPr>
        <w:t>When identified in early stages, oral cancer is highly treatable with good survival outcomes.</w:t>
      </w:r>
      <w:del w:id="8" w:author="Guo, Shicheng" w:date="2019-09-27T19:53:00Z">
        <w:r w:rsidR="00994E38" w:rsidRPr="006D3875" w:rsidDel="00C64016">
          <w:rPr>
            <w:rFonts w:ascii="Arial" w:hAnsi="Arial" w:cs="Arial"/>
            <w:sz w:val="22"/>
            <w:szCs w:val="22"/>
          </w:rPr>
          <w:delText xml:space="preserve">  </w:delText>
        </w:r>
      </w:del>
      <w:ins w:id="9" w:author="Guo, Shicheng" w:date="2019-09-27T19:53:00Z">
        <w:r w:rsidR="00C64016">
          <w:rPr>
            <w:rFonts w:ascii="Arial" w:hAnsi="Arial" w:cs="Arial"/>
            <w:sz w:val="22"/>
            <w:szCs w:val="22"/>
          </w:rPr>
          <w:t xml:space="preserve"> </w:t>
        </w:r>
      </w:ins>
      <w:r w:rsidR="00994E38" w:rsidRPr="006D3875">
        <w:rPr>
          <w:rFonts w:ascii="Arial" w:hAnsi="Arial" w:cs="Arial"/>
          <w:sz w:val="22"/>
          <w:szCs w:val="22"/>
        </w:rPr>
        <w:t>However, due to lack of reliable biomarkers that detect malignant transformation, oral cancer is ofte</w:t>
      </w:r>
      <w:r w:rsidRPr="006D3875">
        <w:rPr>
          <w:rFonts w:ascii="Arial" w:hAnsi="Arial" w:cs="Arial"/>
          <w:sz w:val="22"/>
          <w:szCs w:val="22"/>
        </w:rPr>
        <w:t>n diagnosed only at late stage disease</w:t>
      </w:r>
      <w:r w:rsidR="00F8343B" w:rsidRPr="006D3875">
        <w:rPr>
          <w:rFonts w:ascii="Arial" w:hAnsi="Arial" w:cs="Arial"/>
          <w:sz w:val="22"/>
          <w:szCs w:val="22"/>
        </w:rPr>
        <w:t>,</w:t>
      </w:r>
      <w:r w:rsidRPr="006D3875">
        <w:rPr>
          <w:rFonts w:ascii="Arial" w:hAnsi="Arial" w:cs="Arial"/>
          <w:sz w:val="22"/>
          <w:szCs w:val="22"/>
        </w:rPr>
        <w:t xml:space="preserve"> which is associated </w:t>
      </w:r>
      <w:r w:rsidR="00994E38" w:rsidRPr="006D3875">
        <w:rPr>
          <w:rFonts w:ascii="Arial" w:hAnsi="Arial" w:cs="Arial"/>
          <w:sz w:val="22"/>
          <w:szCs w:val="22"/>
        </w:rPr>
        <w:t xml:space="preserve">with </w:t>
      </w:r>
      <w:r w:rsidRPr="006D3875">
        <w:rPr>
          <w:rFonts w:ascii="Arial" w:hAnsi="Arial" w:cs="Arial"/>
          <w:sz w:val="22"/>
          <w:szCs w:val="22"/>
        </w:rPr>
        <w:t xml:space="preserve">poor prognosis, </w:t>
      </w:r>
      <w:r w:rsidR="00994E38" w:rsidRPr="006D3875">
        <w:rPr>
          <w:rFonts w:ascii="Arial" w:hAnsi="Arial" w:cs="Arial"/>
          <w:sz w:val="22"/>
          <w:szCs w:val="22"/>
        </w:rPr>
        <w:t xml:space="preserve">high morbidity and mortality. </w:t>
      </w:r>
      <w:del w:id="10" w:author="Guo, Shicheng" w:date="2019-09-27T19:53:00Z">
        <w:r w:rsidR="00994E38" w:rsidRPr="006D3875" w:rsidDel="00C64016">
          <w:rPr>
            <w:rFonts w:ascii="Arial" w:hAnsi="Arial" w:cs="Arial"/>
            <w:sz w:val="22"/>
            <w:szCs w:val="22"/>
          </w:rPr>
          <w:delText xml:space="preserve"> </w:delText>
        </w:r>
      </w:del>
      <w:r w:rsidR="00994E38" w:rsidRPr="006D3875">
        <w:rPr>
          <w:rFonts w:ascii="Arial" w:hAnsi="Arial" w:cs="Arial"/>
          <w:sz w:val="22"/>
          <w:szCs w:val="22"/>
        </w:rPr>
        <w:t xml:space="preserve">The study proposes to examine whether DELPHI analysis of plasma </w:t>
      </w:r>
      <w:r w:rsidR="0040199A" w:rsidRPr="006D3875">
        <w:rPr>
          <w:rFonts w:ascii="Arial" w:hAnsi="Arial" w:cs="Arial"/>
          <w:sz w:val="22"/>
          <w:szCs w:val="22"/>
        </w:rPr>
        <w:t>has applicability for</w:t>
      </w:r>
      <w:r w:rsidR="00994E38" w:rsidRPr="006D3875">
        <w:rPr>
          <w:rFonts w:ascii="Arial" w:hAnsi="Arial" w:cs="Arial"/>
          <w:sz w:val="22"/>
          <w:szCs w:val="22"/>
        </w:rPr>
        <w:t xml:space="preserve"> distinguish</w:t>
      </w:r>
      <w:r w:rsidR="0040199A" w:rsidRPr="006D3875">
        <w:rPr>
          <w:rFonts w:ascii="Arial" w:hAnsi="Arial" w:cs="Arial"/>
          <w:sz w:val="22"/>
          <w:szCs w:val="22"/>
        </w:rPr>
        <w:t>ing</w:t>
      </w:r>
      <w:r w:rsidR="00994E38" w:rsidRPr="006D3875">
        <w:rPr>
          <w:rFonts w:ascii="Arial" w:hAnsi="Arial" w:cs="Arial"/>
          <w:sz w:val="22"/>
          <w:szCs w:val="22"/>
        </w:rPr>
        <w:t xml:space="preserve"> </w:t>
      </w:r>
      <w:r w:rsidR="0040199A" w:rsidRPr="006D3875">
        <w:rPr>
          <w:rFonts w:ascii="Arial" w:hAnsi="Arial" w:cs="Arial"/>
          <w:sz w:val="22"/>
          <w:szCs w:val="22"/>
        </w:rPr>
        <w:t xml:space="preserve">individuals between </w:t>
      </w:r>
      <w:r w:rsidR="00994E38" w:rsidRPr="006D3875">
        <w:rPr>
          <w:rFonts w:ascii="Arial" w:hAnsi="Arial" w:cs="Arial"/>
          <w:sz w:val="22"/>
          <w:szCs w:val="22"/>
        </w:rPr>
        <w:t>oral cancer</w:t>
      </w:r>
      <w:r w:rsidR="0040199A" w:rsidRPr="006D3875">
        <w:rPr>
          <w:rFonts w:ascii="Arial" w:hAnsi="Arial" w:cs="Arial"/>
          <w:sz w:val="22"/>
          <w:szCs w:val="22"/>
        </w:rPr>
        <w:t xml:space="preserve">, healthy oral tissue and leukoplakia </w:t>
      </w:r>
      <w:r w:rsidR="00994E38" w:rsidRPr="006D3875">
        <w:rPr>
          <w:rFonts w:ascii="Arial" w:hAnsi="Arial" w:cs="Arial"/>
          <w:sz w:val="22"/>
          <w:szCs w:val="22"/>
        </w:rPr>
        <w:t xml:space="preserve">with high fidelity.  </w:t>
      </w:r>
    </w:p>
    <w:p w:rsidR="00D722DA" w:rsidRPr="006D3875" w:rsidRDefault="004D6623" w:rsidP="006D3875">
      <w:pPr>
        <w:rPr>
          <w:rFonts w:ascii="Arial" w:hAnsi="Arial" w:cs="Arial"/>
          <w:sz w:val="22"/>
          <w:szCs w:val="22"/>
        </w:rPr>
      </w:pPr>
      <w:r w:rsidRPr="006D3875">
        <w:rPr>
          <w:rFonts w:ascii="Arial" w:hAnsi="Arial" w:cs="Arial"/>
          <w:b/>
          <w:sz w:val="22"/>
          <w:szCs w:val="22"/>
        </w:rPr>
        <w:t>Hypothesis:</w:t>
      </w:r>
      <w:r w:rsidRPr="006D3875">
        <w:rPr>
          <w:rFonts w:ascii="Arial" w:hAnsi="Arial" w:cs="Arial"/>
          <w:sz w:val="22"/>
          <w:szCs w:val="22"/>
        </w:rPr>
        <w:t xml:space="preserve">  </w:t>
      </w:r>
      <w:r w:rsidR="00994E38" w:rsidRPr="006D3875">
        <w:rPr>
          <w:rFonts w:ascii="Arial" w:hAnsi="Arial" w:cs="Arial"/>
          <w:sz w:val="22"/>
          <w:szCs w:val="22"/>
        </w:rPr>
        <w:t xml:space="preserve">Investigators </w:t>
      </w:r>
      <w:r w:rsidRPr="006D3875">
        <w:rPr>
          <w:rFonts w:ascii="Arial" w:hAnsi="Arial" w:cs="Arial"/>
          <w:sz w:val="22"/>
          <w:szCs w:val="22"/>
        </w:rPr>
        <w:t xml:space="preserve">propose </w:t>
      </w:r>
      <w:r w:rsidR="00994E38" w:rsidRPr="006D3875">
        <w:rPr>
          <w:rFonts w:ascii="Arial" w:hAnsi="Arial" w:cs="Arial"/>
          <w:sz w:val="22"/>
          <w:szCs w:val="22"/>
        </w:rPr>
        <w:t xml:space="preserve">that </w:t>
      </w:r>
      <w:ins w:id="11" w:author="Guo, Shicheng" w:date="2019-09-27T19:58:00Z">
        <w:r w:rsidR="008E43BA">
          <w:rPr>
            <w:rFonts w:ascii="Arial" w:hAnsi="Arial" w:cs="Arial"/>
            <w:sz w:val="22"/>
            <w:szCs w:val="22"/>
          </w:rPr>
          <w:t>me</w:t>
        </w:r>
      </w:ins>
      <w:r w:rsidR="00994E38" w:rsidRPr="006D3875">
        <w:rPr>
          <w:rFonts w:ascii="Arial" w:hAnsi="Arial" w:cs="Arial"/>
          <w:sz w:val="22"/>
          <w:szCs w:val="22"/>
        </w:rPr>
        <w:t xml:space="preserve">DELPHI analysis may have potential utility for screening, </w:t>
      </w:r>
      <w:r w:rsidR="00D722DA" w:rsidRPr="006D3875">
        <w:rPr>
          <w:rFonts w:ascii="Arial" w:hAnsi="Arial" w:cs="Arial"/>
          <w:sz w:val="22"/>
          <w:szCs w:val="22"/>
        </w:rPr>
        <w:t xml:space="preserve">monitoring and </w:t>
      </w:r>
      <w:r w:rsidR="00994E38" w:rsidRPr="006D3875">
        <w:rPr>
          <w:rFonts w:ascii="Arial" w:hAnsi="Arial" w:cs="Arial"/>
          <w:sz w:val="22"/>
          <w:szCs w:val="22"/>
        </w:rPr>
        <w:t xml:space="preserve">early detection and </w:t>
      </w:r>
      <w:r w:rsidR="00D722DA" w:rsidRPr="006D3875">
        <w:rPr>
          <w:rFonts w:ascii="Arial" w:hAnsi="Arial" w:cs="Arial"/>
          <w:sz w:val="22"/>
          <w:szCs w:val="22"/>
        </w:rPr>
        <w:t xml:space="preserve">of malignant transformation in patients with oral leukoplakia.  </w:t>
      </w:r>
    </w:p>
    <w:p w:rsidR="001C2CC8" w:rsidRPr="006D3875" w:rsidRDefault="00D722DA" w:rsidP="006D3875">
      <w:pPr>
        <w:jc w:val="both"/>
        <w:rPr>
          <w:rFonts w:ascii="Arial" w:hAnsi="Arial" w:cs="Arial"/>
          <w:sz w:val="22"/>
          <w:szCs w:val="22"/>
        </w:rPr>
      </w:pPr>
      <w:r w:rsidRPr="006D3875">
        <w:rPr>
          <w:rFonts w:ascii="Arial" w:hAnsi="Arial" w:cs="Arial"/>
          <w:b/>
          <w:sz w:val="22"/>
          <w:szCs w:val="22"/>
        </w:rPr>
        <w:t>Approach:</w:t>
      </w:r>
      <w:r w:rsidRPr="006D3875">
        <w:rPr>
          <w:rFonts w:ascii="Arial" w:hAnsi="Arial" w:cs="Arial"/>
          <w:sz w:val="22"/>
          <w:szCs w:val="22"/>
        </w:rPr>
        <w:t xml:space="preserve"> </w:t>
      </w:r>
      <w:r w:rsidR="00994E38" w:rsidRPr="006D3875">
        <w:rPr>
          <w:rFonts w:ascii="Arial" w:hAnsi="Arial" w:cs="Arial"/>
          <w:sz w:val="22"/>
          <w:szCs w:val="22"/>
        </w:rPr>
        <w:t xml:space="preserve">  </w:t>
      </w:r>
      <w:r w:rsidRPr="006D3875">
        <w:rPr>
          <w:rFonts w:ascii="Arial" w:hAnsi="Arial" w:cs="Arial"/>
          <w:sz w:val="22"/>
          <w:szCs w:val="22"/>
        </w:rPr>
        <w:t xml:space="preserve">A prospective </w:t>
      </w:r>
      <w:r w:rsidR="0040199A" w:rsidRPr="006D3875">
        <w:rPr>
          <w:rFonts w:ascii="Arial" w:hAnsi="Arial" w:cs="Arial"/>
          <w:sz w:val="22"/>
          <w:szCs w:val="22"/>
        </w:rPr>
        <w:t xml:space="preserve">pilot </w:t>
      </w:r>
      <w:r w:rsidRPr="006D3875">
        <w:rPr>
          <w:rFonts w:ascii="Arial" w:hAnsi="Arial" w:cs="Arial"/>
          <w:sz w:val="22"/>
          <w:szCs w:val="22"/>
        </w:rPr>
        <w:t xml:space="preserve">study design proposes </w:t>
      </w:r>
      <w:r w:rsidR="00B107A3" w:rsidRPr="006D3875">
        <w:rPr>
          <w:rFonts w:ascii="Arial" w:hAnsi="Arial" w:cs="Arial"/>
          <w:sz w:val="22"/>
          <w:szCs w:val="22"/>
        </w:rPr>
        <w:t xml:space="preserve">enrollment and </w:t>
      </w:r>
      <w:r w:rsidRPr="006D3875">
        <w:rPr>
          <w:rFonts w:ascii="Arial" w:hAnsi="Arial" w:cs="Arial"/>
          <w:sz w:val="22"/>
          <w:szCs w:val="22"/>
        </w:rPr>
        <w:t xml:space="preserve">collection of blood from: 1) healthy subjects, </w:t>
      </w:r>
      <w:r w:rsidR="00736E40" w:rsidRPr="006D3875">
        <w:rPr>
          <w:rFonts w:ascii="Arial" w:hAnsi="Arial" w:cs="Arial"/>
          <w:sz w:val="22"/>
          <w:szCs w:val="22"/>
        </w:rPr>
        <w:t xml:space="preserve">  </w:t>
      </w:r>
      <w:r w:rsidRPr="006D3875">
        <w:rPr>
          <w:rFonts w:ascii="Arial" w:hAnsi="Arial" w:cs="Arial"/>
          <w:sz w:val="22"/>
          <w:szCs w:val="22"/>
        </w:rPr>
        <w:t>2) individuals with leukoplakia and 3) individuals with oral cancer</w:t>
      </w:r>
      <w:r w:rsidR="004654A2" w:rsidRPr="006D3875">
        <w:rPr>
          <w:rFonts w:ascii="Arial" w:hAnsi="Arial" w:cs="Arial"/>
          <w:sz w:val="22"/>
          <w:szCs w:val="22"/>
        </w:rPr>
        <w:t xml:space="preserve"> at time of diagnosis</w:t>
      </w:r>
      <w:r w:rsidRPr="006D3875">
        <w:rPr>
          <w:rFonts w:ascii="Arial" w:hAnsi="Arial" w:cs="Arial"/>
          <w:sz w:val="22"/>
          <w:szCs w:val="22"/>
        </w:rPr>
        <w:t xml:space="preserve">.  Following extraction of cfDNA from plasma, sequencing libraries will be created and subjected to whole genome sequencing.  </w:t>
      </w:r>
      <w:r w:rsidR="004654A2" w:rsidRPr="006D3875">
        <w:rPr>
          <w:rFonts w:ascii="Arial" w:hAnsi="Arial" w:cs="Arial"/>
          <w:sz w:val="22"/>
          <w:szCs w:val="22"/>
        </w:rPr>
        <w:t xml:space="preserve">The ratio of small (100-150 base pairs (bp) to large (151-200 bp) cfDNA fragments distribution </w:t>
      </w:r>
      <w:r w:rsidR="00B107A3" w:rsidRPr="006D3875">
        <w:rPr>
          <w:rFonts w:ascii="Arial" w:hAnsi="Arial" w:cs="Arial"/>
          <w:sz w:val="22"/>
          <w:szCs w:val="22"/>
        </w:rPr>
        <w:t>and</w:t>
      </w:r>
      <w:r w:rsidR="005A777E" w:rsidRPr="006D3875">
        <w:rPr>
          <w:rFonts w:ascii="Arial" w:hAnsi="Arial" w:cs="Arial"/>
          <w:sz w:val="22"/>
          <w:szCs w:val="22"/>
        </w:rPr>
        <w:t xml:space="preserve"> specific position</w:t>
      </w:r>
      <w:r w:rsidR="004654A2" w:rsidRPr="006D3875">
        <w:rPr>
          <w:rFonts w:ascii="Arial" w:hAnsi="Arial" w:cs="Arial"/>
          <w:sz w:val="22"/>
          <w:szCs w:val="22"/>
        </w:rPr>
        <w:t xml:space="preserve"> in the genome will be mapped in order to </w:t>
      </w:r>
      <w:r w:rsidR="004D6623" w:rsidRPr="006D3875">
        <w:rPr>
          <w:rFonts w:ascii="Arial" w:hAnsi="Arial" w:cs="Arial"/>
          <w:sz w:val="22"/>
          <w:szCs w:val="22"/>
        </w:rPr>
        <w:t>creat</w:t>
      </w:r>
      <w:r w:rsidR="004654A2" w:rsidRPr="006D3875">
        <w:rPr>
          <w:rFonts w:ascii="Arial" w:hAnsi="Arial" w:cs="Arial"/>
          <w:sz w:val="22"/>
          <w:szCs w:val="22"/>
        </w:rPr>
        <w:t>e</w:t>
      </w:r>
      <w:r w:rsidR="004D6623" w:rsidRPr="006D3875">
        <w:rPr>
          <w:rFonts w:ascii="Arial" w:hAnsi="Arial" w:cs="Arial"/>
          <w:sz w:val="22"/>
          <w:szCs w:val="22"/>
        </w:rPr>
        <w:t xml:space="preserve"> distinctive profiles</w:t>
      </w:r>
      <w:r w:rsidR="004654A2" w:rsidRPr="006D3875">
        <w:rPr>
          <w:rFonts w:ascii="Arial" w:hAnsi="Arial" w:cs="Arial"/>
          <w:sz w:val="22"/>
          <w:szCs w:val="22"/>
        </w:rPr>
        <w:t xml:space="preserve"> found in healthy patients, those with leukoplakia and those with oral cancer. </w:t>
      </w:r>
      <w:r w:rsidR="00FF27E7" w:rsidRPr="006D3875">
        <w:rPr>
          <w:rFonts w:ascii="Arial" w:hAnsi="Arial" w:cs="Arial"/>
          <w:sz w:val="22"/>
          <w:szCs w:val="22"/>
        </w:rPr>
        <w:t xml:space="preserve">Genome mapping will proceed by characterizing cfDNA fragments in 5 mega-base </w:t>
      </w:r>
      <w:r w:rsidR="005A777E" w:rsidRPr="006D3875">
        <w:rPr>
          <w:rFonts w:ascii="Arial" w:hAnsi="Arial" w:cs="Arial"/>
          <w:sz w:val="22"/>
          <w:szCs w:val="22"/>
        </w:rPr>
        <w:t>segments</w:t>
      </w:r>
      <w:r w:rsidR="00FF27E7" w:rsidRPr="006D3875">
        <w:rPr>
          <w:rFonts w:ascii="Arial" w:hAnsi="Arial" w:cs="Arial"/>
          <w:sz w:val="22"/>
          <w:szCs w:val="22"/>
        </w:rPr>
        <w:t xml:space="preserve"> across the length of the genome, generating approximately 20,000 reads/</w:t>
      </w:r>
      <w:r w:rsidR="005A777E" w:rsidRPr="006D3875">
        <w:rPr>
          <w:rFonts w:ascii="Arial" w:hAnsi="Arial" w:cs="Arial"/>
          <w:sz w:val="22"/>
          <w:szCs w:val="22"/>
        </w:rPr>
        <w:t>segment</w:t>
      </w:r>
      <w:r w:rsidR="00FF27E7" w:rsidRPr="006D3875">
        <w:rPr>
          <w:rFonts w:ascii="Arial" w:hAnsi="Arial" w:cs="Arial"/>
          <w:sz w:val="22"/>
          <w:szCs w:val="22"/>
        </w:rPr>
        <w:t xml:space="preserve"> at 1-2X genome coverage. </w:t>
      </w:r>
      <w:r w:rsidR="004D6623" w:rsidRPr="006D3875">
        <w:rPr>
          <w:rFonts w:ascii="Arial" w:hAnsi="Arial" w:cs="Arial"/>
          <w:sz w:val="22"/>
          <w:szCs w:val="22"/>
        </w:rPr>
        <w:t xml:space="preserve">ML will be </w:t>
      </w:r>
      <w:r w:rsidR="004654A2" w:rsidRPr="006D3875">
        <w:rPr>
          <w:rFonts w:ascii="Arial" w:hAnsi="Arial" w:cs="Arial"/>
          <w:sz w:val="22"/>
          <w:szCs w:val="22"/>
        </w:rPr>
        <w:t>applied</w:t>
      </w:r>
      <w:r w:rsidR="004D6623" w:rsidRPr="006D3875">
        <w:rPr>
          <w:rFonts w:ascii="Arial" w:hAnsi="Arial" w:cs="Arial"/>
          <w:sz w:val="22"/>
          <w:szCs w:val="22"/>
        </w:rPr>
        <w:t xml:space="preserve"> to</w:t>
      </w:r>
      <w:r w:rsidR="00FF27E7" w:rsidRPr="006D3875">
        <w:rPr>
          <w:rFonts w:ascii="Arial" w:hAnsi="Arial" w:cs="Arial"/>
          <w:sz w:val="22"/>
          <w:szCs w:val="22"/>
        </w:rPr>
        <w:t>: 1)</w:t>
      </w:r>
      <w:r w:rsidR="004D6623" w:rsidRPr="006D3875">
        <w:rPr>
          <w:rFonts w:ascii="Arial" w:hAnsi="Arial" w:cs="Arial"/>
          <w:sz w:val="22"/>
          <w:szCs w:val="22"/>
        </w:rPr>
        <w:t xml:space="preserve"> classify individuals based on their </w:t>
      </w:r>
      <w:r w:rsidR="00FF27E7" w:rsidRPr="006D3875">
        <w:rPr>
          <w:rFonts w:ascii="Arial" w:hAnsi="Arial" w:cs="Arial"/>
          <w:sz w:val="22"/>
          <w:szCs w:val="22"/>
        </w:rPr>
        <w:t xml:space="preserve">oral health </w:t>
      </w:r>
      <w:r w:rsidR="004D6623" w:rsidRPr="006D3875">
        <w:rPr>
          <w:rFonts w:ascii="Arial" w:hAnsi="Arial" w:cs="Arial"/>
          <w:sz w:val="22"/>
          <w:szCs w:val="22"/>
        </w:rPr>
        <w:t xml:space="preserve">status and </w:t>
      </w:r>
      <w:r w:rsidR="00FF27E7" w:rsidRPr="006D3875">
        <w:rPr>
          <w:rFonts w:ascii="Arial" w:hAnsi="Arial" w:cs="Arial"/>
          <w:sz w:val="22"/>
          <w:szCs w:val="22"/>
        </w:rPr>
        <w:t xml:space="preserve">2) </w:t>
      </w:r>
      <w:r w:rsidR="004D6623" w:rsidRPr="006D3875">
        <w:rPr>
          <w:rFonts w:ascii="Arial" w:hAnsi="Arial" w:cs="Arial"/>
          <w:sz w:val="22"/>
          <w:szCs w:val="22"/>
        </w:rPr>
        <w:t xml:space="preserve">confirm oral cavity tissue as </w:t>
      </w:r>
      <w:r w:rsidR="005A777E" w:rsidRPr="006D3875">
        <w:rPr>
          <w:rFonts w:ascii="Arial" w:hAnsi="Arial" w:cs="Arial"/>
          <w:sz w:val="22"/>
          <w:szCs w:val="22"/>
        </w:rPr>
        <w:t xml:space="preserve">the </w:t>
      </w:r>
      <w:r w:rsidR="004D6623" w:rsidRPr="006D3875">
        <w:rPr>
          <w:rFonts w:ascii="Arial" w:hAnsi="Arial" w:cs="Arial"/>
          <w:sz w:val="22"/>
          <w:szCs w:val="22"/>
        </w:rPr>
        <w:t>tissue of origin</w:t>
      </w:r>
      <w:r w:rsidR="00FF27E7" w:rsidRPr="006D3875">
        <w:rPr>
          <w:rFonts w:ascii="Arial" w:hAnsi="Arial" w:cs="Arial"/>
          <w:sz w:val="22"/>
          <w:szCs w:val="22"/>
        </w:rPr>
        <w:t xml:space="preserve"> in subjects with oral cancer</w:t>
      </w:r>
      <w:r w:rsidR="004D6623" w:rsidRPr="006D3875">
        <w:rPr>
          <w:rFonts w:ascii="Arial" w:hAnsi="Arial" w:cs="Arial"/>
          <w:sz w:val="22"/>
          <w:szCs w:val="22"/>
        </w:rPr>
        <w:t xml:space="preserve">.  </w:t>
      </w:r>
    </w:p>
    <w:p w:rsidR="004D6623" w:rsidRDefault="004D6623" w:rsidP="006D3875">
      <w:pPr>
        <w:jc w:val="both"/>
        <w:rPr>
          <w:ins w:id="12" w:author="Guo, Shicheng" w:date="2019-09-27T20:00:00Z"/>
          <w:rFonts w:ascii="Arial" w:hAnsi="Arial" w:cs="Arial"/>
          <w:sz w:val="22"/>
          <w:szCs w:val="22"/>
        </w:rPr>
      </w:pPr>
      <w:r w:rsidRPr="006D3875">
        <w:rPr>
          <w:rFonts w:ascii="Arial" w:hAnsi="Arial" w:cs="Arial"/>
          <w:b/>
          <w:sz w:val="22"/>
          <w:szCs w:val="22"/>
        </w:rPr>
        <w:t>Significance/Impact</w:t>
      </w:r>
      <w:r w:rsidRPr="006D3875">
        <w:rPr>
          <w:rFonts w:ascii="Arial" w:hAnsi="Arial" w:cs="Arial"/>
          <w:sz w:val="22"/>
          <w:szCs w:val="22"/>
        </w:rPr>
        <w:t xml:space="preserve">:  </w:t>
      </w:r>
      <w:r w:rsidR="00F8343B" w:rsidRPr="006D3875">
        <w:rPr>
          <w:rFonts w:ascii="Arial" w:hAnsi="Arial" w:cs="Arial"/>
          <w:sz w:val="22"/>
          <w:szCs w:val="22"/>
        </w:rPr>
        <w:t xml:space="preserve">This study will determine whether DELPHI is a feasible approach for distinguishing oral cancer from oral leukoplakia and healthy oral tissue.  Further, this study will identify </w:t>
      </w:r>
      <w:r w:rsidR="0040199A" w:rsidRPr="006D3875">
        <w:rPr>
          <w:rFonts w:ascii="Arial" w:hAnsi="Arial" w:cs="Arial"/>
          <w:sz w:val="22"/>
          <w:szCs w:val="22"/>
        </w:rPr>
        <w:t>genomic loci associated with oral cancers</w:t>
      </w:r>
      <w:r w:rsidR="005A777E" w:rsidRPr="006D3875">
        <w:rPr>
          <w:rFonts w:ascii="Arial" w:hAnsi="Arial" w:cs="Arial"/>
          <w:sz w:val="22"/>
          <w:szCs w:val="22"/>
        </w:rPr>
        <w:t xml:space="preserve"> based on definition of genomic segments exhibiting higher ratios of small cfDNA</w:t>
      </w:r>
      <w:r w:rsidR="0040199A" w:rsidRPr="006D3875">
        <w:rPr>
          <w:rFonts w:ascii="Arial" w:hAnsi="Arial" w:cs="Arial"/>
          <w:sz w:val="22"/>
          <w:szCs w:val="22"/>
        </w:rPr>
        <w:t xml:space="preserve">.  This study has high translational potential for screening patients at risk for oral cancer and early detection of malignant transformation if DELPHI exhibits high sensitivity and specificity in the context of oral cancer.   </w:t>
      </w:r>
      <w:r w:rsidR="00FF27E7" w:rsidRPr="006D3875">
        <w:rPr>
          <w:rFonts w:ascii="Arial" w:hAnsi="Arial" w:cs="Arial"/>
          <w:sz w:val="22"/>
          <w:szCs w:val="22"/>
        </w:rPr>
        <w:t>Pending outcome, t</w:t>
      </w:r>
      <w:r w:rsidR="0040199A" w:rsidRPr="006D3875">
        <w:rPr>
          <w:rFonts w:ascii="Arial" w:hAnsi="Arial" w:cs="Arial"/>
          <w:sz w:val="22"/>
          <w:szCs w:val="22"/>
        </w:rPr>
        <w:t xml:space="preserve">his study will collect preliminary data for a larger prospective study to validate efficacy of this approach as a potential screening tool </w:t>
      </w:r>
      <w:r w:rsidR="00FF27E7" w:rsidRPr="006D3875">
        <w:rPr>
          <w:rFonts w:ascii="Arial" w:hAnsi="Arial" w:cs="Arial"/>
          <w:sz w:val="22"/>
          <w:szCs w:val="22"/>
        </w:rPr>
        <w:t xml:space="preserve">for monitoring and detecting early-stage oral cancer </w:t>
      </w:r>
      <w:r w:rsidR="005A777E" w:rsidRPr="006D3875">
        <w:rPr>
          <w:rFonts w:ascii="Arial" w:hAnsi="Arial" w:cs="Arial"/>
          <w:sz w:val="22"/>
          <w:szCs w:val="22"/>
        </w:rPr>
        <w:t>in the clinical setting</w:t>
      </w:r>
      <w:r w:rsidR="00093A67" w:rsidRPr="006D3875">
        <w:rPr>
          <w:rFonts w:ascii="Arial" w:hAnsi="Arial" w:cs="Arial"/>
          <w:sz w:val="22"/>
          <w:szCs w:val="22"/>
        </w:rPr>
        <w:t xml:space="preserve"> and process pilot for future clinical trial development.  </w:t>
      </w:r>
    </w:p>
    <w:p w:rsidR="008E43BA" w:rsidRDefault="008E43BA" w:rsidP="006D3875">
      <w:pPr>
        <w:jc w:val="both"/>
        <w:rPr>
          <w:ins w:id="13" w:author="Guo, Shicheng" w:date="2019-09-27T20:01:00Z"/>
          <w:rFonts w:ascii="Arial" w:hAnsi="Arial" w:cs="Arial"/>
          <w:sz w:val="22"/>
          <w:szCs w:val="22"/>
        </w:rPr>
      </w:pPr>
    </w:p>
    <w:p w:rsidR="009333B8" w:rsidRDefault="009333B8" w:rsidP="006D3875">
      <w:pPr>
        <w:jc w:val="both"/>
        <w:rPr>
          <w:ins w:id="14" w:author="Guo, Shicheng" w:date="2019-09-27T20:01:00Z"/>
          <w:rFonts w:ascii="Arial" w:hAnsi="Arial" w:cs="Arial"/>
          <w:sz w:val="22"/>
          <w:szCs w:val="22"/>
        </w:rPr>
      </w:pPr>
    </w:p>
    <w:p w:rsidR="009333B8" w:rsidRDefault="009333B8" w:rsidP="006D3875">
      <w:pPr>
        <w:jc w:val="both"/>
        <w:rPr>
          <w:ins w:id="15" w:author="Guo, Shicheng" w:date="2019-09-27T20:01:00Z"/>
          <w:rFonts w:ascii="Arial" w:hAnsi="Arial" w:cs="Arial"/>
          <w:sz w:val="22"/>
          <w:szCs w:val="22"/>
        </w:rPr>
      </w:pPr>
    </w:p>
    <w:p w:rsidR="009333B8" w:rsidRDefault="009333B8" w:rsidP="006D3875">
      <w:pPr>
        <w:jc w:val="both"/>
        <w:rPr>
          <w:ins w:id="16" w:author="Guo, Shicheng" w:date="2019-09-27T20:00:00Z"/>
          <w:rFonts w:ascii="Arial" w:hAnsi="Arial" w:cs="Arial"/>
          <w:sz w:val="22"/>
          <w:szCs w:val="22"/>
        </w:rPr>
      </w:pPr>
      <w:ins w:id="17" w:author="Guo, Shicheng" w:date="2019-09-27T20:01:00Z">
        <w:r>
          <w:rPr>
            <w:rFonts w:ascii="Arial" w:hAnsi="Arial" w:cs="Arial"/>
            <w:sz w:val="22"/>
            <w:szCs w:val="22"/>
          </w:rPr>
          <w:t xml:space="preserve">Reference: </w:t>
        </w:r>
      </w:ins>
      <w:bookmarkStart w:id="18" w:name="_GoBack"/>
      <w:bookmarkEnd w:id="18"/>
    </w:p>
    <w:p w:rsidR="008E43BA" w:rsidRDefault="008E43BA" w:rsidP="006D3875">
      <w:pPr>
        <w:jc w:val="both"/>
        <w:rPr>
          <w:ins w:id="19" w:author="Guo, Shicheng" w:date="2019-09-27T20:00:00Z"/>
          <w:rFonts w:ascii="Arial" w:hAnsi="Arial" w:cs="Arial"/>
          <w:sz w:val="22"/>
          <w:szCs w:val="22"/>
        </w:rPr>
      </w:pPr>
    </w:p>
    <w:p w:rsidR="008E43BA" w:rsidRDefault="00CC144E" w:rsidP="006D3875">
      <w:pPr>
        <w:jc w:val="both"/>
        <w:rPr>
          <w:ins w:id="20" w:author="Guo, Shicheng" w:date="2019-09-27T20:00:00Z"/>
          <w:rFonts w:ascii="Arial" w:hAnsi="Arial" w:cs="Arial"/>
          <w:sz w:val="22"/>
          <w:szCs w:val="22"/>
        </w:rPr>
      </w:pPr>
      <w:ins w:id="21" w:author="Guo, Shicheng" w:date="2019-09-27T20:00:00Z">
        <w:r>
          <w:rPr>
            <w:rFonts w:ascii="Arial" w:hAnsi="Arial" w:cs="Arial"/>
            <w:sz w:val="22"/>
            <w:szCs w:val="22"/>
          </w:rPr>
          <w:t xml:space="preserve">Bisulfite-free methylation sequencing: </w:t>
        </w:r>
      </w:ins>
      <w:ins w:id="22" w:author="Guo, Shicheng" w:date="2019-09-27T20:01:00Z">
        <w:r>
          <w:rPr>
            <w:rFonts w:ascii="Arial" w:hAnsi="Arial" w:cs="Arial"/>
            <w:sz w:val="22"/>
            <w:szCs w:val="22"/>
          </w:rPr>
          <w:t xml:space="preserve"> </w:t>
        </w:r>
      </w:ins>
      <w:ins w:id="23" w:author="Guo, Shicheng" w:date="2019-09-27T20:00:00Z">
        <w:r w:rsidR="008E43BA">
          <w:rPr>
            <w:rFonts w:ascii="Arial" w:hAnsi="Arial" w:cs="Arial"/>
            <w:sz w:val="22"/>
            <w:szCs w:val="22"/>
          </w:rPr>
          <w:fldChar w:fldCharType="begin"/>
        </w:r>
        <w:r w:rsidR="008E43BA">
          <w:rPr>
            <w:rFonts w:ascii="Arial" w:hAnsi="Arial" w:cs="Arial"/>
            <w:sz w:val="22"/>
            <w:szCs w:val="22"/>
          </w:rPr>
          <w:instrText xml:space="preserve"> HYPERLINK "</w:instrText>
        </w:r>
        <w:r w:rsidR="008E43BA" w:rsidRPr="008E43BA">
          <w:rPr>
            <w:rFonts w:ascii="Arial" w:hAnsi="Arial" w:cs="Arial"/>
            <w:sz w:val="22"/>
            <w:szCs w:val="22"/>
          </w:rPr>
          <w:instrText>https://www.nature.com/articles/s41587-019-0041-2</w:instrText>
        </w:r>
        <w:r w:rsidR="008E43BA">
          <w:rPr>
            <w:rFonts w:ascii="Arial" w:hAnsi="Arial" w:cs="Arial"/>
            <w:sz w:val="22"/>
            <w:szCs w:val="22"/>
          </w:rPr>
          <w:instrText xml:space="preserve">" </w:instrText>
        </w:r>
        <w:r w:rsidR="008E43BA">
          <w:rPr>
            <w:rFonts w:ascii="Arial" w:hAnsi="Arial" w:cs="Arial"/>
            <w:sz w:val="22"/>
            <w:szCs w:val="22"/>
          </w:rPr>
          <w:fldChar w:fldCharType="separate"/>
        </w:r>
        <w:r w:rsidR="008E43BA" w:rsidRPr="00731724">
          <w:rPr>
            <w:rStyle w:val="Hyperlink"/>
            <w:rFonts w:ascii="Arial" w:hAnsi="Arial" w:cs="Arial"/>
            <w:sz w:val="22"/>
            <w:szCs w:val="22"/>
          </w:rPr>
          <w:t>https://www.nature.com/articles/s41587-019-0041-2</w:t>
        </w:r>
        <w:r w:rsidR="008E43BA">
          <w:rPr>
            <w:rFonts w:ascii="Arial" w:hAnsi="Arial" w:cs="Arial"/>
            <w:sz w:val="22"/>
            <w:szCs w:val="22"/>
          </w:rPr>
          <w:fldChar w:fldCharType="end"/>
        </w:r>
      </w:ins>
    </w:p>
    <w:p w:rsidR="008E43BA" w:rsidRPr="006D3875" w:rsidRDefault="008E43BA" w:rsidP="006D3875">
      <w:pPr>
        <w:jc w:val="both"/>
        <w:rPr>
          <w:rFonts w:ascii="Arial" w:hAnsi="Arial" w:cs="Arial"/>
          <w:sz w:val="22"/>
          <w:szCs w:val="22"/>
        </w:rPr>
      </w:pPr>
    </w:p>
    <w:sectPr w:rsidR="008E43BA" w:rsidRPr="006D3875" w:rsidSect="006D3875">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590" w:rsidRDefault="005A6590" w:rsidP="001C2CC8">
      <w:r>
        <w:separator/>
      </w:r>
    </w:p>
  </w:endnote>
  <w:endnote w:type="continuationSeparator" w:id="0">
    <w:p w:rsidR="005A6590" w:rsidRDefault="005A6590" w:rsidP="001C2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590" w:rsidRDefault="005A6590" w:rsidP="001C2CC8">
      <w:r>
        <w:separator/>
      </w:r>
    </w:p>
  </w:footnote>
  <w:footnote w:type="continuationSeparator" w:id="0">
    <w:p w:rsidR="005A6590" w:rsidRDefault="005A6590" w:rsidP="001C2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CC8" w:rsidRDefault="001C2CC8">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1C2CC8" w:rsidRDefault="001C2CC8">
                              <w:pPr>
                                <w:pStyle w:val="Header"/>
                                <w:tabs>
                                  <w:tab w:val="clear" w:pos="4680"/>
                                  <w:tab w:val="clear" w:pos="9360"/>
                                </w:tabs>
                                <w:jc w:val="center"/>
                                <w:rPr>
                                  <w:caps/>
                                  <w:color w:val="FFFFFF" w:themeColor="background1"/>
                                </w:rPr>
                              </w:pPr>
                              <w:r>
                                <w:rPr>
                                  <w:caps/>
                                  <w:color w:val="FFFFFF" w:themeColor="background1"/>
                                </w:rPr>
                                <w:t>DRAFT Proposal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1C2CC8" w:rsidRDefault="001C2CC8">
                        <w:pPr>
                          <w:pStyle w:val="Header"/>
                          <w:tabs>
                            <w:tab w:val="clear" w:pos="4680"/>
                            <w:tab w:val="clear" w:pos="9360"/>
                          </w:tabs>
                          <w:jc w:val="center"/>
                          <w:rPr>
                            <w:caps/>
                            <w:color w:val="FFFFFF" w:themeColor="background1"/>
                          </w:rPr>
                        </w:pPr>
                        <w:r>
                          <w:rPr>
                            <w:caps/>
                            <w:color w:val="FFFFFF" w:themeColor="background1"/>
                          </w:rPr>
                          <w:t>DRAFT Proposal</w:t>
                        </w:r>
                      </w:p>
                    </w:sdtContent>
                  </w:sdt>
                </w:txbxContent>
              </v:textbox>
              <w10:wrap type="square" anchorx="margin" anchory="page"/>
            </v:rect>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o, Shicheng">
    <w15:presenceInfo w15:providerId="AD" w15:userId="S-1-5-21-2000478354-1637723038-1606980848-206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CC8"/>
    <w:rsid w:val="00093A67"/>
    <w:rsid w:val="001C2CC8"/>
    <w:rsid w:val="002E4C8D"/>
    <w:rsid w:val="003B7E44"/>
    <w:rsid w:val="0040199A"/>
    <w:rsid w:val="004654A2"/>
    <w:rsid w:val="004D6623"/>
    <w:rsid w:val="005A6590"/>
    <w:rsid w:val="005A777E"/>
    <w:rsid w:val="006D3875"/>
    <w:rsid w:val="0071075C"/>
    <w:rsid w:val="00736E40"/>
    <w:rsid w:val="008E43BA"/>
    <w:rsid w:val="009333B8"/>
    <w:rsid w:val="00994E38"/>
    <w:rsid w:val="00A21CBB"/>
    <w:rsid w:val="00B107A3"/>
    <w:rsid w:val="00B12487"/>
    <w:rsid w:val="00C64016"/>
    <w:rsid w:val="00CA6B9A"/>
    <w:rsid w:val="00CB00EA"/>
    <w:rsid w:val="00CC144E"/>
    <w:rsid w:val="00D722DA"/>
    <w:rsid w:val="00E400EA"/>
    <w:rsid w:val="00EB1C31"/>
    <w:rsid w:val="00F8343B"/>
    <w:rsid w:val="00FF2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019057"/>
  <w15:chartTrackingRefBased/>
  <w15:docId w15:val="{B0447328-CEED-4E4C-8AA6-695819E9E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CC8"/>
    <w:pPr>
      <w:tabs>
        <w:tab w:val="center" w:pos="4680"/>
        <w:tab w:val="right" w:pos="9360"/>
      </w:tabs>
    </w:pPr>
  </w:style>
  <w:style w:type="character" w:customStyle="1" w:styleId="HeaderChar">
    <w:name w:val="Header Char"/>
    <w:basedOn w:val="DefaultParagraphFont"/>
    <w:link w:val="Header"/>
    <w:uiPriority w:val="99"/>
    <w:rsid w:val="001C2CC8"/>
    <w:rPr>
      <w:sz w:val="24"/>
      <w:szCs w:val="24"/>
    </w:rPr>
  </w:style>
  <w:style w:type="paragraph" w:styleId="Footer">
    <w:name w:val="footer"/>
    <w:basedOn w:val="Normal"/>
    <w:link w:val="FooterChar"/>
    <w:unhideWhenUsed/>
    <w:rsid w:val="001C2CC8"/>
    <w:pPr>
      <w:tabs>
        <w:tab w:val="center" w:pos="4680"/>
        <w:tab w:val="right" w:pos="9360"/>
      </w:tabs>
    </w:pPr>
  </w:style>
  <w:style w:type="character" w:customStyle="1" w:styleId="FooterChar">
    <w:name w:val="Footer Char"/>
    <w:basedOn w:val="DefaultParagraphFont"/>
    <w:link w:val="Footer"/>
    <w:rsid w:val="001C2CC8"/>
    <w:rPr>
      <w:sz w:val="24"/>
      <w:szCs w:val="24"/>
    </w:rPr>
  </w:style>
  <w:style w:type="character" w:styleId="Hyperlink">
    <w:name w:val="Hyperlink"/>
    <w:basedOn w:val="DefaultParagraphFont"/>
    <w:unhideWhenUsed/>
    <w:rsid w:val="008E43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DD43AC20.dotm</Template>
  <TotalTime>10</TotalTime>
  <Pages>1</Pages>
  <Words>554</Words>
  <Characters>3400</Characters>
  <Application>Microsoft Office Word</Application>
  <DocSecurity>0</DocSecurity>
  <Lines>39</Lines>
  <Paragraphs>1</Paragraphs>
  <ScaleCrop>false</ScaleCrop>
  <HeadingPairs>
    <vt:vector size="2" baseType="variant">
      <vt:variant>
        <vt:lpstr>Title</vt:lpstr>
      </vt:variant>
      <vt:variant>
        <vt:i4>1</vt:i4>
      </vt:variant>
    </vt:vector>
  </HeadingPairs>
  <TitlesOfParts>
    <vt:vector size="1" baseType="lpstr">
      <vt:lpstr>DRAFT Proposal</vt:lpstr>
    </vt:vector>
  </TitlesOfParts>
  <Company>MCHS</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Proposal</dc:title>
  <dc:subject/>
  <dc:creator>Glurich, Ingrid</dc:creator>
  <cp:keywords/>
  <dc:description/>
  <cp:lastModifiedBy>Guo, Shicheng</cp:lastModifiedBy>
  <cp:revision>5</cp:revision>
  <dcterms:created xsi:type="dcterms:W3CDTF">2019-09-28T00:58:00Z</dcterms:created>
  <dcterms:modified xsi:type="dcterms:W3CDTF">2019-09-28T01:01:00Z</dcterms:modified>
</cp:coreProperties>
</file>