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CF" w:rsidRDefault="001C575A" w:rsidP="00E61CCF">
      <w:pPr>
        <w:jc w:val="both"/>
      </w:pPr>
      <w:ins w:id="0" w:author="Andreae, Emily A" w:date="2020-01-16T14:50:00Z">
        <w:r>
          <w:rPr>
            <w:rFonts w:ascii="Helvetica" w:hAnsi="Helvetica" w:cs="Helvetica"/>
            <w:i/>
            <w:iCs/>
            <w:color w:val="000000"/>
            <w:sz w:val="18"/>
            <w:szCs w:val="18"/>
            <w:shd w:val="clear" w:color="auto" w:fill="FAFAFA"/>
          </w:rPr>
          <w:t>C</w:t>
        </w:r>
      </w:ins>
      <w:del w:id="1" w:author="Andreae, Emily A" w:date="2020-01-16T14:50:00Z">
        <w:r w:rsidR="00E61CCF" w:rsidDel="001C575A">
          <w:rPr>
            <w:rFonts w:ascii="Helvetica" w:hAnsi="Helvetica" w:cs="Helvetica"/>
            <w:i/>
            <w:iCs/>
            <w:color w:val="000000"/>
            <w:sz w:val="18"/>
            <w:szCs w:val="18"/>
            <w:shd w:val="clear" w:color="auto" w:fill="FAFAFA"/>
          </w:rPr>
          <w:delText>the c</w:delText>
        </w:r>
      </w:del>
      <w:r w:rsidR="00E61CCF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AFAFA"/>
        </w:rPr>
        <w:t>ontribution of your manuscript to the research field</w:t>
      </w:r>
    </w:p>
    <w:p w:rsidR="00E61CCF" w:rsidRDefault="00E61CCF" w:rsidP="00E61CCF">
      <w:pPr>
        <w:jc w:val="both"/>
      </w:pPr>
      <w:r>
        <w:t xml:space="preserve">The human major histocompatibility complex class I chain-related </w:t>
      </w:r>
      <w:ins w:id="2" w:author="Andreae, Emily A" w:date="2020-01-16T14:51:00Z">
        <w:r w:rsidR="001C575A">
          <w:t>protein</w:t>
        </w:r>
      </w:ins>
      <w:del w:id="3" w:author="Andreae, Emily A" w:date="2020-01-16T14:51:00Z">
        <w:r w:rsidDel="001C575A">
          <w:delText>gene</w:delText>
        </w:r>
      </w:del>
      <w:r>
        <w:t xml:space="preserve"> A (MICA) regulates immun</w:t>
      </w:r>
      <w:r>
        <w:rPr>
          <w:rFonts w:hint="eastAsia"/>
        </w:rPr>
        <w:t xml:space="preserve">e </w:t>
      </w:r>
      <w:r>
        <w:t xml:space="preserve">surveillance of cancers with its receptor, </w:t>
      </w:r>
      <w:r w:rsidRPr="00176DD6">
        <w:t>NKG2D</w:t>
      </w:r>
      <w:ins w:id="4" w:author="Andreae, Emily A" w:date="2020-01-16T16:04:00Z">
        <w:r w:rsidR="00462B75">
          <w:t xml:space="preserve"> (</w:t>
        </w:r>
        <w:r w:rsidR="00462B75" w:rsidRPr="00462B75">
          <w:t>natural killer group 2D</w:t>
        </w:r>
        <w:bookmarkStart w:id="5" w:name="_GoBack"/>
        <w:bookmarkEnd w:id="5"/>
        <w:r w:rsidR="00462B75">
          <w:t>)</w:t>
        </w:r>
      </w:ins>
      <w:r>
        <w:t xml:space="preserve">. As a highly polymorphic gene, </w:t>
      </w:r>
      <w:ins w:id="6" w:author="Andreae, Emily A" w:date="2020-01-16T14:51:00Z">
        <w:r w:rsidR="001C575A">
          <w:t>the</w:t>
        </w:r>
      </w:ins>
      <w:del w:id="7" w:author="Andreae, Emily A" w:date="2020-01-16T14:51:00Z">
        <w:r w:rsidDel="001C575A">
          <w:delText>its</w:delText>
        </w:r>
      </w:del>
      <w:r>
        <w:t xml:space="preserve"> genetic association and allele functions </w:t>
      </w:r>
      <w:ins w:id="8" w:author="Andreae, Emily A" w:date="2020-01-16T14:52:00Z">
        <w:r w:rsidR="001C575A">
          <w:t xml:space="preserve">of </w:t>
        </w:r>
      </w:ins>
      <w:ins w:id="9" w:author="Andreae, Emily A" w:date="2020-01-16T14:51:00Z">
        <w:r w:rsidR="001C575A">
          <w:t xml:space="preserve">MICA </w:t>
        </w:r>
      </w:ins>
      <w:r>
        <w:t>with colorectal cancer (CRC</w:t>
      </w:r>
      <w:proofErr w:type="gramStart"/>
      <w:r>
        <w:t>)</w:t>
      </w:r>
      <w:proofErr w:type="gramEnd"/>
      <w:del w:id="10" w:author="Andreae, Emily A" w:date="2020-01-16T14:52:00Z">
        <w:r w:rsidDel="001C575A">
          <w:delText xml:space="preserve"> in full-length exon </w:delText>
        </w:r>
      </w:del>
      <w:r>
        <w:t xml:space="preserve">have not been explored. In this study, we examined </w:t>
      </w:r>
      <w:r>
        <w:rPr>
          <w:rFonts w:hint="eastAsia"/>
        </w:rPr>
        <w:t xml:space="preserve">MICA </w:t>
      </w:r>
      <w:r>
        <w:t xml:space="preserve">alleles </w:t>
      </w:r>
      <w:ins w:id="11" w:author="Andreae, Emily A" w:date="2020-01-16T14:53:00Z">
        <w:r w:rsidR="001C575A">
          <w:t xml:space="preserve">in </w:t>
        </w:r>
        <w:r w:rsidR="001C575A" w:rsidRPr="001C575A">
          <w:t>exon</w:t>
        </w:r>
        <w:r w:rsidR="001C575A">
          <w:t>s</w:t>
        </w:r>
        <w:r w:rsidR="001C575A" w:rsidRPr="001C575A">
          <w:t xml:space="preserve"> 2-5 </w:t>
        </w:r>
      </w:ins>
      <w:r>
        <w:t xml:space="preserve">of </w:t>
      </w:r>
      <w:ins w:id="12" w:author="Andreae, Emily A" w:date="2020-01-16T14:53:00Z">
        <w:r w:rsidR="001C575A">
          <w:t xml:space="preserve">the gene </w:t>
        </w:r>
      </w:ins>
      <w:del w:id="13" w:author="Andreae, Emily A" w:date="2020-01-16T14:53:00Z">
        <w:r w:rsidDel="001C575A">
          <w:delText xml:space="preserve">its </w:delText>
        </w:r>
      </w:del>
      <w:del w:id="14" w:author="Andreae, Emily A" w:date="2020-01-16T14:52:00Z">
        <w:r w:rsidDel="001C575A">
          <w:delText xml:space="preserve">exon 2-5 </w:delText>
        </w:r>
      </w:del>
      <w:r>
        <w:t xml:space="preserve">in 104 </w:t>
      </w:r>
      <w:ins w:id="15" w:author="Andreae, Emily A" w:date="2020-01-16T14:54:00Z">
        <w:r w:rsidR="001C575A" w:rsidRPr="001C575A">
          <w:t xml:space="preserve">patients </w:t>
        </w:r>
        <w:r w:rsidR="001C575A">
          <w:t xml:space="preserve">with </w:t>
        </w:r>
      </w:ins>
      <w:r>
        <w:t xml:space="preserve">CRC </w:t>
      </w:r>
      <w:del w:id="16" w:author="Andreae, Emily A" w:date="2020-01-16T14:53:00Z">
        <w:r w:rsidDel="001C575A">
          <w:delText xml:space="preserve">patients </w:delText>
        </w:r>
      </w:del>
      <w:r>
        <w:t>and 536 healthy controls by PCR sequencing, explored the function of MICA alleles in CRC cell</w:t>
      </w:r>
      <w:ins w:id="17" w:author="Andreae, Emily A" w:date="2020-01-16T14:54:00Z">
        <w:r w:rsidR="001C575A">
          <w:t xml:space="preserve"> </w:t>
        </w:r>
      </w:ins>
      <w:r>
        <w:t>lines</w:t>
      </w:r>
      <w:ins w:id="18" w:author="Andreae, Emily A" w:date="2020-01-16T14:54:00Z">
        <w:r w:rsidR="001C575A">
          <w:t>,</w:t>
        </w:r>
      </w:ins>
      <w:r>
        <w:t xml:space="preserve"> and </w:t>
      </w:r>
      <w:ins w:id="19" w:author="Andreae, Emily A" w:date="2020-01-16T14:54:00Z">
        <w:r w:rsidR="001C575A">
          <w:t xml:space="preserve">analyzed </w:t>
        </w:r>
      </w:ins>
      <w:r>
        <w:t xml:space="preserve">the </w:t>
      </w:r>
      <w:r w:rsidRPr="0071218D">
        <w:rPr>
          <w:rFonts w:hint="eastAsia"/>
        </w:rPr>
        <w:t>d</w:t>
      </w:r>
      <w:r w:rsidRPr="0071218D">
        <w:t xml:space="preserve">isease-free </w:t>
      </w:r>
      <w:r w:rsidRPr="008B54AB">
        <w:rPr>
          <w:color w:val="000000" w:themeColor="text1"/>
        </w:rPr>
        <w:t xml:space="preserve">survival time of </w:t>
      </w:r>
      <w:del w:id="20" w:author="Andreae, Emily A" w:date="2020-01-16T14:55:00Z">
        <w:r w:rsidRPr="008B54AB" w:rsidDel="001C575A">
          <w:rPr>
            <w:color w:val="000000" w:themeColor="text1"/>
          </w:rPr>
          <w:delText xml:space="preserve">CRC </w:delText>
        </w:r>
      </w:del>
      <w:r w:rsidRPr="008B54AB">
        <w:rPr>
          <w:color w:val="000000" w:themeColor="text1"/>
        </w:rPr>
        <w:t>patients</w:t>
      </w:r>
      <w:ins w:id="21" w:author="Andreae, Emily A" w:date="2020-01-16T14:55:00Z">
        <w:r w:rsidR="001C575A">
          <w:rPr>
            <w:color w:val="000000" w:themeColor="text1"/>
          </w:rPr>
          <w:t xml:space="preserve"> with </w:t>
        </w:r>
        <w:r w:rsidR="001C575A" w:rsidRPr="001C575A">
          <w:rPr>
            <w:color w:val="000000" w:themeColor="text1"/>
          </w:rPr>
          <w:t>CRC</w:t>
        </w:r>
      </w:ins>
      <w:r w:rsidRPr="008B54AB">
        <w:rPr>
          <w:color w:val="000000" w:themeColor="text1"/>
        </w:rPr>
        <w:t>.</w:t>
      </w:r>
      <w:r>
        <w:t xml:space="preserve"> </w:t>
      </w:r>
      <w:del w:id="22" w:author="Andreae, Emily A" w:date="2020-01-16T14:55:00Z">
        <w:r w:rsidDel="001C575A">
          <w:delText xml:space="preserve">In our study, </w:delText>
        </w:r>
      </w:del>
      <w:ins w:id="23" w:author="Andreae, Emily A" w:date="2020-01-16T14:55:00Z">
        <w:r w:rsidR="001C575A">
          <w:t>W</w:t>
        </w:r>
      </w:ins>
      <w:del w:id="24" w:author="Andreae, Emily A" w:date="2020-01-16T14:55:00Z">
        <w:r w:rsidDel="001C575A">
          <w:delText>w</w:delText>
        </w:r>
      </w:del>
      <w:r>
        <w:t xml:space="preserve">e found </w:t>
      </w:r>
      <w:ins w:id="25" w:author="Andreae, Emily A" w:date="2020-01-16T14:55:00Z">
        <w:r w:rsidR="001C575A">
          <w:t xml:space="preserve">that </w:t>
        </w:r>
      </w:ins>
      <w:r w:rsidRPr="001C575A">
        <w:rPr>
          <w:i/>
        </w:rPr>
        <w:t>MICA *012:01</w:t>
      </w:r>
      <w:r>
        <w:t xml:space="preserve"> </w:t>
      </w:r>
      <w:r w:rsidRPr="003B1A0C">
        <w:t>allele w</w:t>
      </w:r>
      <w:r>
        <w:t>as</w:t>
      </w:r>
      <w:r w:rsidRPr="003B1A0C">
        <w:t xml:space="preserve"> </w:t>
      </w:r>
      <w:r>
        <w:t>associated with</w:t>
      </w:r>
      <w:r w:rsidRPr="003B1A0C">
        <w:t xml:space="preserve"> </w:t>
      </w:r>
      <w:ins w:id="26" w:author="Andreae, Emily A" w:date="2020-01-16T14:57:00Z">
        <w:r w:rsidR="001C575A">
          <w:t xml:space="preserve">patients with </w:t>
        </w:r>
      </w:ins>
      <w:r>
        <w:t xml:space="preserve">CRC </w:t>
      </w:r>
      <w:del w:id="27" w:author="Andreae, Emily A" w:date="2020-01-16T14:57:00Z">
        <w:r w:rsidDel="001C575A">
          <w:delText xml:space="preserve">patients </w:delText>
        </w:r>
      </w:del>
      <w:r>
        <w:t>carr</w:t>
      </w:r>
      <w:r>
        <w:rPr>
          <w:rFonts w:hint="eastAsia"/>
        </w:rPr>
        <w:t>y</w:t>
      </w:r>
      <w:r>
        <w:t xml:space="preserve">ing KRAS codon 12 mutation. </w:t>
      </w:r>
      <w:ins w:id="28" w:author="Andreae, Emily A" w:date="2020-01-16T14:57:00Z">
        <w:r w:rsidR="001C575A">
          <w:t xml:space="preserve">Functional analysis of </w:t>
        </w:r>
      </w:ins>
      <w:ins w:id="29" w:author="Andreae, Emily A" w:date="2020-01-16T14:58:00Z">
        <w:r w:rsidR="001C575A">
          <w:t xml:space="preserve">CRC cell lines transfected with MICA alleles </w:t>
        </w:r>
      </w:ins>
      <w:del w:id="30" w:author="Andreae, Emily A" w:date="2020-01-16T14:57:00Z">
        <w:r w:rsidDel="001C575A">
          <w:delText xml:space="preserve">The function </w:delText>
        </w:r>
      </w:del>
      <w:del w:id="31" w:author="Andreae, Emily A" w:date="2020-01-16T14:59:00Z">
        <w:r w:rsidDel="001C575A">
          <w:delText xml:space="preserve">experiments </w:delText>
        </w:r>
      </w:del>
      <w:ins w:id="32" w:author="Andreae, Emily A" w:date="2020-01-16T14:59:00Z">
        <w:r w:rsidR="001C575A">
          <w:t xml:space="preserve">indicated that </w:t>
        </w:r>
      </w:ins>
      <w:del w:id="33" w:author="Andreae, Emily A" w:date="2020-01-16T14:59:00Z">
        <w:r w:rsidDel="001C575A">
          <w:delText xml:space="preserve">found that the up-regulated </w:delText>
        </w:r>
      </w:del>
      <w:ins w:id="34" w:author="Andreae, Emily A" w:date="2020-01-16T14:59:00Z">
        <w:r w:rsidR="001C575A">
          <w:t>over</w:t>
        </w:r>
      </w:ins>
      <w:r>
        <w:t xml:space="preserve">expression of </w:t>
      </w:r>
      <w:r w:rsidRPr="001C575A">
        <w:rPr>
          <w:i/>
        </w:rPr>
        <w:t>MICA *012:01</w:t>
      </w:r>
      <w:r w:rsidRPr="00FD2393">
        <w:t xml:space="preserve"> </w:t>
      </w:r>
      <w:ins w:id="35" w:author="Andreae, Emily A" w:date="2020-01-16T15:00:00Z">
        <w:r w:rsidR="001C575A">
          <w:t xml:space="preserve">induced </w:t>
        </w:r>
      </w:ins>
      <w:del w:id="36" w:author="Andreae, Emily A" w:date="2020-01-16T15:00:00Z">
        <w:r w:rsidDel="001C575A">
          <w:delText xml:space="preserve">was correlated with </w:delText>
        </w:r>
        <w:r w:rsidRPr="00FD2393" w:rsidDel="001C575A">
          <w:delText xml:space="preserve">the </w:delText>
        </w:r>
      </w:del>
      <w:r w:rsidRPr="00FD2393">
        <w:t xml:space="preserve">enhanced </w:t>
      </w:r>
      <w:r>
        <w:t xml:space="preserve">proliferation, invasion, and </w:t>
      </w:r>
      <w:proofErr w:type="spellStart"/>
      <w:r>
        <w:t>metasta</w:t>
      </w:r>
      <w:ins w:id="37" w:author="Andreae, Emily A" w:date="2020-01-16T15:00:00Z">
        <w:r w:rsidR="00697E0A">
          <w:t>ic</w:t>
        </w:r>
      </w:ins>
      <w:proofErr w:type="spellEnd"/>
      <w:del w:id="38" w:author="Andreae, Emily A" w:date="2020-01-16T15:00:00Z">
        <w:r w:rsidDel="00697E0A">
          <w:delText>sis</w:delText>
        </w:r>
      </w:del>
      <w:r w:rsidRPr="00FD2393">
        <w:t xml:space="preserve"> phenotype</w:t>
      </w:r>
      <w:ins w:id="39" w:author="Andreae, Emily A" w:date="2020-01-16T15:00:00Z">
        <w:r w:rsidR="00697E0A">
          <w:t>s</w:t>
        </w:r>
      </w:ins>
      <w:r w:rsidRPr="00FD2393">
        <w:t xml:space="preserve"> of CRC.</w:t>
      </w:r>
      <w:r w:rsidRPr="00697E0A">
        <w:t xml:space="preserve"> </w:t>
      </w:r>
      <w:del w:id="40" w:author="Andreae, Emily A" w:date="2020-01-16T15:01:00Z">
        <w:r w:rsidRPr="00697E0A" w:rsidDel="00697E0A">
          <w:delText>The</w:delText>
        </w:r>
      </w:del>
      <w:ins w:id="41" w:author="Andreae, Emily A" w:date="2020-01-16T15:01:00Z">
        <w:r w:rsidR="00697E0A">
          <w:t>Analysis of</w:t>
        </w:r>
      </w:ins>
      <w:r w:rsidRPr="00697E0A">
        <w:t xml:space="preserve"> </w:t>
      </w:r>
      <w:r w:rsidRPr="0071218D">
        <w:rPr>
          <w:rFonts w:hint="eastAsia"/>
        </w:rPr>
        <w:t>d</w:t>
      </w:r>
      <w:r w:rsidRPr="0071218D">
        <w:t>isease-free survival</w:t>
      </w:r>
      <w:r w:rsidRPr="0071218D">
        <w:rPr>
          <w:rFonts w:hint="eastAsia"/>
        </w:rPr>
        <w:t xml:space="preserve"> </w:t>
      </w:r>
      <w:r>
        <w:t>curve</w:t>
      </w:r>
      <w:ins w:id="42" w:author="Andreae, Emily A" w:date="2020-01-16T15:01:00Z">
        <w:r w:rsidR="00697E0A">
          <w:t xml:space="preserve">s in patients with </w:t>
        </w:r>
      </w:ins>
      <w:ins w:id="43" w:author="Andreae, Emily A" w:date="2020-01-16T15:02:00Z">
        <w:r w:rsidR="00697E0A">
          <w:t xml:space="preserve">CRC and </w:t>
        </w:r>
      </w:ins>
      <w:ins w:id="44" w:author="Andreae, Emily A" w:date="2020-01-16T15:01:00Z">
        <w:r w:rsidR="00697E0A">
          <w:t>various MICA alleles suggest</w:t>
        </w:r>
      </w:ins>
      <w:r>
        <w:t xml:space="preserve"> </w:t>
      </w:r>
      <w:ins w:id="45" w:author="Andreae, Emily A" w:date="2020-01-16T15:02:00Z">
        <w:r w:rsidR="00697E0A">
          <w:t xml:space="preserve">that </w:t>
        </w:r>
      </w:ins>
      <w:del w:id="46" w:author="Andreae, Emily A" w:date="2020-01-16T15:01:00Z">
        <w:r w:rsidDel="00697E0A">
          <w:delText xml:space="preserve">verified </w:delText>
        </w:r>
      </w:del>
      <w:r w:rsidRPr="00697E0A">
        <w:rPr>
          <w:i/>
        </w:rPr>
        <w:t>MICA *012:01</w:t>
      </w:r>
      <w:r w:rsidRPr="0071218D">
        <w:t xml:space="preserve"> allele </w:t>
      </w:r>
      <w:ins w:id="47" w:author="Andreae, Emily A" w:date="2020-01-16T15:02:00Z">
        <w:r w:rsidR="00697E0A">
          <w:t xml:space="preserve">may be a predictive </w:t>
        </w:r>
      </w:ins>
      <w:ins w:id="48" w:author="Andreae, Emily A" w:date="2020-01-16T15:03:00Z">
        <w:r w:rsidR="00697E0A">
          <w:t xml:space="preserve">marker for </w:t>
        </w:r>
      </w:ins>
      <w:del w:id="49" w:author="Andreae, Emily A" w:date="2020-01-16T15:02:00Z">
        <w:r w:rsidRPr="0071218D" w:rsidDel="00697E0A">
          <w:delText xml:space="preserve">maybe predicted the </w:delText>
        </w:r>
      </w:del>
      <w:r w:rsidRPr="0071218D">
        <w:t xml:space="preserve">poor prognosis </w:t>
      </w:r>
      <w:ins w:id="50" w:author="Andreae, Emily A" w:date="2020-01-16T15:03:00Z">
        <w:r w:rsidR="00697E0A">
          <w:t>in patients with</w:t>
        </w:r>
      </w:ins>
      <w:del w:id="51" w:author="Andreae, Emily A" w:date="2020-01-16T15:03:00Z">
        <w:r w:rsidRPr="0071218D" w:rsidDel="00697E0A">
          <w:delText>of</w:delText>
        </w:r>
      </w:del>
      <w:r w:rsidRPr="0071218D">
        <w:t xml:space="preserve"> KRAS codon 12 mutated CRC</w:t>
      </w:r>
      <w:del w:id="52" w:author="Andreae, Emily A" w:date="2020-01-16T15:03:00Z">
        <w:r w:rsidRPr="0071218D" w:rsidDel="00697E0A">
          <w:delText xml:space="preserve"> patients</w:delText>
        </w:r>
      </w:del>
      <w:r>
        <w:t>. These results indicate</w:t>
      </w:r>
      <w:del w:id="53" w:author="Andreae, Emily A" w:date="2020-01-16T15:04:00Z">
        <w:r w:rsidDel="00697E0A">
          <w:delText>d</w:delText>
        </w:r>
      </w:del>
      <w:r>
        <w:t xml:space="preserve"> that multiple MICA alleles are associated with </w:t>
      </w:r>
      <w:del w:id="54" w:author="Andreae, Emily A" w:date="2020-01-16T15:04:00Z">
        <w:r w:rsidDel="00697E0A">
          <w:delText xml:space="preserve">Chinese </w:delText>
        </w:r>
      </w:del>
      <w:r w:rsidRPr="00E7527D">
        <w:rPr>
          <w:color w:val="000000" w:themeColor="text1"/>
        </w:rPr>
        <w:t xml:space="preserve">CRC </w:t>
      </w:r>
      <w:ins w:id="55" w:author="Andreae, Emily A" w:date="2020-01-16T15:04:00Z">
        <w:r w:rsidR="00697E0A">
          <w:rPr>
            <w:color w:val="000000" w:themeColor="text1"/>
          </w:rPr>
          <w:t xml:space="preserve">in </w:t>
        </w:r>
        <w:r w:rsidR="00697E0A" w:rsidRPr="00697E0A">
          <w:rPr>
            <w:color w:val="000000" w:themeColor="text1"/>
          </w:rPr>
          <w:t xml:space="preserve">Chinese </w:t>
        </w:r>
        <w:r w:rsidR="00697E0A">
          <w:rPr>
            <w:color w:val="000000" w:themeColor="text1"/>
          </w:rPr>
          <w:t xml:space="preserve">patients </w:t>
        </w:r>
      </w:ins>
      <w:r w:rsidRPr="00E7527D">
        <w:rPr>
          <w:color w:val="000000" w:themeColor="text1"/>
        </w:rPr>
        <w:t xml:space="preserve">and </w:t>
      </w:r>
      <w:ins w:id="56" w:author="Andreae, Emily A" w:date="2020-01-16T15:04:00Z">
        <w:r w:rsidR="00697E0A">
          <w:rPr>
            <w:color w:val="000000" w:themeColor="text1"/>
          </w:rPr>
          <w:t>correspond to varying</w:t>
        </w:r>
      </w:ins>
      <w:del w:id="57" w:author="Andreae, Emily A" w:date="2020-01-16T15:04:00Z">
        <w:r w:rsidRPr="00E7527D" w:rsidDel="00697E0A">
          <w:rPr>
            <w:color w:val="000000" w:themeColor="text1"/>
          </w:rPr>
          <w:delText>its</w:delText>
        </w:r>
      </w:del>
      <w:r w:rsidRPr="00E7527D">
        <w:rPr>
          <w:color w:val="000000" w:themeColor="text1"/>
        </w:rPr>
        <w:t xml:space="preserve"> clinical outcomes</w:t>
      </w:r>
      <w:ins w:id="58" w:author="Andreae, Emily A" w:date="2020-01-16T15:05:00Z">
        <w:r w:rsidR="00697E0A">
          <w:rPr>
            <w:color w:val="000000" w:themeColor="text1"/>
          </w:rPr>
          <w:t>.</w:t>
        </w:r>
      </w:ins>
      <w:del w:id="59" w:author="Andreae, Emily A" w:date="2020-01-16T15:05:00Z">
        <w:r w:rsidDel="00697E0A">
          <w:rPr>
            <w:color w:val="000000" w:themeColor="text1"/>
          </w:rPr>
          <w:delText>,</w:delText>
        </w:r>
      </w:del>
      <w:r w:rsidRPr="00E7527D">
        <w:rPr>
          <w:color w:val="000000" w:themeColor="text1"/>
        </w:rPr>
        <w:t xml:space="preserve"> </w:t>
      </w:r>
      <w:ins w:id="60" w:author="Andreae, Emily A" w:date="2020-01-16T15:05:00Z">
        <w:r w:rsidR="00697E0A">
          <w:rPr>
            <w:color w:val="000000" w:themeColor="text1"/>
          </w:rPr>
          <w:t>T</w:t>
        </w:r>
      </w:ins>
      <w:del w:id="61" w:author="Andreae, Emily A" w:date="2020-01-16T15:05:00Z">
        <w:r w:rsidDel="00697E0A">
          <w:rPr>
            <w:color w:val="000000" w:themeColor="text1"/>
          </w:rPr>
          <w:delText>t</w:delText>
        </w:r>
      </w:del>
      <w:r>
        <w:rPr>
          <w:color w:val="000000" w:themeColor="text1"/>
        </w:rPr>
        <w:t>here</w:t>
      </w:r>
      <w:ins w:id="62" w:author="Andreae, Emily A" w:date="2020-01-16T15:05:00Z">
        <w:r w:rsidR="00697E0A">
          <w:rPr>
            <w:color w:val="000000" w:themeColor="text1"/>
          </w:rPr>
          <w:t>fore</w:t>
        </w:r>
      </w:ins>
      <w:del w:id="63" w:author="Andreae, Emily A" w:date="2020-01-16T15:05:00Z">
        <w:r w:rsidDel="00697E0A">
          <w:rPr>
            <w:color w:val="000000" w:themeColor="text1"/>
          </w:rPr>
          <w:delText>into</w:delText>
        </w:r>
      </w:del>
      <w:r>
        <w:rPr>
          <w:color w:val="000000" w:themeColor="text1"/>
        </w:rPr>
        <w:t>,</w:t>
      </w:r>
      <w:r w:rsidRPr="00E7527D">
        <w:rPr>
          <w:color w:val="000000" w:themeColor="text1"/>
        </w:rPr>
        <w:t xml:space="preserve"> </w:t>
      </w:r>
      <w:r w:rsidRPr="00697E0A">
        <w:rPr>
          <w:i/>
          <w:color w:val="000000" w:themeColor="text1"/>
        </w:rPr>
        <w:t>MICA *012:01</w:t>
      </w:r>
      <w:r w:rsidRPr="00E7527D">
        <w:rPr>
          <w:color w:val="000000" w:themeColor="text1"/>
        </w:rPr>
        <w:t xml:space="preserve"> allele </w:t>
      </w:r>
      <w:ins w:id="64" w:author="Andreae, Emily A" w:date="2020-01-16T15:05:00Z">
        <w:r w:rsidR="00697E0A">
          <w:rPr>
            <w:color w:val="000000" w:themeColor="text1"/>
          </w:rPr>
          <w:t xml:space="preserve">may </w:t>
        </w:r>
      </w:ins>
      <w:r w:rsidRPr="00E7527D">
        <w:rPr>
          <w:color w:val="000000" w:themeColor="text1"/>
        </w:rPr>
        <w:t>confer</w:t>
      </w:r>
      <w:del w:id="65" w:author="Andreae, Emily A" w:date="2020-01-16T15:05:00Z">
        <w:r w:rsidRPr="00E7527D" w:rsidDel="00697E0A">
          <w:rPr>
            <w:color w:val="000000" w:themeColor="text1"/>
          </w:rPr>
          <w:delText>s</w:delText>
        </w:r>
      </w:del>
      <w:r w:rsidRPr="00E7527D">
        <w:rPr>
          <w:color w:val="000000" w:themeColor="text1"/>
        </w:rPr>
        <w:t xml:space="preserve"> susceptibility to CRC patients carrying KRAS mutation</w:t>
      </w:r>
      <w:del w:id="66" w:author="Andreae, Emily A" w:date="2020-01-16T15:06:00Z">
        <w:r w:rsidRPr="00E7527D" w:rsidDel="00697E0A">
          <w:rPr>
            <w:color w:val="000000" w:themeColor="text1"/>
          </w:rPr>
          <w:delText>,</w:delText>
        </w:r>
      </w:del>
      <w:r w:rsidRPr="00E7527D">
        <w:rPr>
          <w:color w:val="000000" w:themeColor="text1"/>
        </w:rPr>
        <w:t xml:space="preserve"> and </w:t>
      </w:r>
      <w:del w:id="67" w:author="Andreae, Emily A" w:date="2020-01-16T15:06:00Z">
        <w:r w:rsidRPr="00E7527D" w:rsidDel="00697E0A">
          <w:rPr>
            <w:color w:val="000000" w:themeColor="text1"/>
          </w:rPr>
          <w:delText xml:space="preserve">its expression may </w:delText>
        </w:r>
      </w:del>
      <w:r w:rsidRPr="00E7527D">
        <w:rPr>
          <w:color w:val="000000" w:themeColor="text1"/>
        </w:rPr>
        <w:t>impact the progress of malignancy of these patients by</w:t>
      </w:r>
      <w:ins w:id="68" w:author="Andreae, Emily A" w:date="2020-01-16T15:07:00Z">
        <w:r w:rsidR="00697E0A">
          <w:rPr>
            <w:color w:val="000000" w:themeColor="text1"/>
          </w:rPr>
          <w:t xml:space="preserve"> alteration of immune </w:t>
        </w:r>
      </w:ins>
      <w:ins w:id="69" w:author="Andreae, Emily A" w:date="2020-01-16T15:08:00Z">
        <w:r w:rsidR="00697E0A">
          <w:rPr>
            <w:color w:val="000000" w:themeColor="text1"/>
          </w:rPr>
          <w:t>surveillance</w:t>
        </w:r>
      </w:ins>
      <w:del w:id="70" w:author="Andreae, Emily A" w:date="2020-01-16T15:07:00Z">
        <w:r w:rsidRPr="00E7527D" w:rsidDel="00697E0A">
          <w:rPr>
            <w:color w:val="000000" w:themeColor="text1"/>
          </w:rPr>
          <w:delText xml:space="preserve"> interaction with its receptor NKG2D to evade immune surveillance</w:delText>
        </w:r>
        <w:r w:rsidDel="00697E0A">
          <w:rPr>
            <w:color w:val="000000" w:themeColor="text1"/>
          </w:rPr>
          <w:delText xml:space="preserve"> of cancer</w:delText>
        </w:r>
      </w:del>
      <w:r w:rsidRPr="00E7527D">
        <w:rPr>
          <w:color w:val="000000" w:themeColor="text1"/>
        </w:rPr>
        <w:t>.</w:t>
      </w:r>
      <w:r>
        <w:t xml:space="preserve"> </w:t>
      </w:r>
    </w:p>
    <w:p w:rsidR="00C6329C" w:rsidRDefault="00C6329C"/>
    <w:sectPr w:rsidR="00C6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e, Emily A">
    <w15:presenceInfo w15:providerId="AD" w15:userId="S-1-5-21-2000478354-1637723038-1606980848-175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CF"/>
    <w:rsid w:val="001C575A"/>
    <w:rsid w:val="002E337D"/>
    <w:rsid w:val="00462B75"/>
    <w:rsid w:val="00697E0A"/>
    <w:rsid w:val="00C6329C"/>
    <w:rsid w:val="00E6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4965"/>
  <w15:docId w15:val="{51D190EB-114F-4160-8029-8E330E81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2207FCD8.dotm</Template>
  <TotalTime>23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丁伟峰</dc:creator>
  <cp:lastModifiedBy>Andreae, Emily A</cp:lastModifiedBy>
  <cp:revision>3</cp:revision>
  <dcterms:created xsi:type="dcterms:W3CDTF">2019-12-28T02:19:00Z</dcterms:created>
  <dcterms:modified xsi:type="dcterms:W3CDTF">2020-01-16T22:04:00Z</dcterms:modified>
</cp:coreProperties>
</file>